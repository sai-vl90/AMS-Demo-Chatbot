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CE01" w14:textId="77777777" w:rsidR="00722A34" w:rsidRPr="00855615" w:rsidRDefault="00722A34" w:rsidP="00722A34">
      <w:pPr>
        <w:pStyle w:val="Header"/>
        <w:rPr>
          <w:lang w:val="en-GB"/>
        </w:rPr>
      </w:pPr>
    </w:p>
    <w:p w14:paraId="4855CE02" w14:textId="77777777" w:rsidR="00036649" w:rsidRPr="00855615" w:rsidRDefault="00036649" w:rsidP="00B03D21">
      <w:pPr>
        <w:rPr>
          <w:lang w:val="en-GB"/>
        </w:rPr>
      </w:pPr>
    </w:p>
    <w:p w14:paraId="4855CE03" w14:textId="77777777" w:rsidR="00AD0CDD" w:rsidRPr="00855615" w:rsidRDefault="00AD0CDD" w:rsidP="00AD0CDD">
      <w:pPr>
        <w:rPr>
          <w:lang w:val="en-GB"/>
        </w:rPr>
      </w:pPr>
    </w:p>
    <w:p w14:paraId="4855CE04" w14:textId="77777777" w:rsidR="00AD0CDD" w:rsidRPr="00855615" w:rsidRDefault="00AD0CDD" w:rsidP="00AD0CDD">
      <w:pPr>
        <w:rPr>
          <w:lang w:val="en-GB"/>
        </w:rPr>
      </w:pPr>
    </w:p>
    <w:p w14:paraId="4855CE05" w14:textId="77777777" w:rsidR="00AD0CDD" w:rsidRPr="00855615" w:rsidRDefault="00AD0CDD" w:rsidP="00AD0CDD">
      <w:pPr>
        <w:rPr>
          <w:lang w:val="en-GB"/>
        </w:rPr>
      </w:pPr>
    </w:p>
    <w:p w14:paraId="4855CE06" w14:textId="77777777" w:rsidR="00AD0CDD" w:rsidRPr="00855615" w:rsidRDefault="00AD0CDD" w:rsidP="00AD0CDD">
      <w:pPr>
        <w:rPr>
          <w:lang w:val="en-GB"/>
        </w:rPr>
      </w:pPr>
    </w:p>
    <w:p w14:paraId="4855CE07" w14:textId="77777777" w:rsidR="00072295" w:rsidRPr="00B12D7F" w:rsidRDefault="00001FD2" w:rsidP="00036649">
      <w:pPr>
        <w:pStyle w:val="Untertitel1"/>
        <w:rPr>
          <w:b/>
          <w:sz w:val="52"/>
          <w:szCs w:val="52"/>
          <w:lang w:val="en-GB"/>
        </w:rPr>
      </w:pPr>
      <w:r w:rsidRPr="00B12D7F">
        <w:rPr>
          <w:b/>
          <w:sz w:val="52"/>
          <w:szCs w:val="52"/>
          <w:lang w:val="en-GB"/>
        </w:rPr>
        <w:t>Blueprint</w:t>
      </w:r>
      <w:r w:rsidR="005B0156" w:rsidRPr="00B12D7F">
        <w:rPr>
          <w:b/>
          <w:sz w:val="52"/>
          <w:szCs w:val="52"/>
          <w:lang w:val="en-GB"/>
        </w:rPr>
        <w:t xml:space="preserve"> </w:t>
      </w:r>
      <w:r w:rsidRPr="00B12D7F">
        <w:rPr>
          <w:b/>
          <w:sz w:val="52"/>
          <w:szCs w:val="52"/>
          <w:lang w:val="en-GB"/>
        </w:rPr>
        <w:t>Document</w:t>
      </w:r>
    </w:p>
    <w:p w14:paraId="4855CE08" w14:textId="77777777" w:rsidR="00E57AE2" w:rsidRPr="00B12D7F" w:rsidRDefault="00E57AE2" w:rsidP="00036649">
      <w:pPr>
        <w:pStyle w:val="Untertitel1"/>
        <w:rPr>
          <w:sz w:val="44"/>
          <w:szCs w:val="44"/>
          <w:lang w:val="en-GB"/>
        </w:rPr>
      </w:pPr>
    </w:p>
    <w:p w14:paraId="4855CE09" w14:textId="77777777" w:rsidR="005E13E9" w:rsidRPr="00B12D7F" w:rsidRDefault="00BF6FA6" w:rsidP="00036649">
      <w:pPr>
        <w:pStyle w:val="Untertitel1"/>
        <w:rPr>
          <w:lang w:val="en-GB"/>
        </w:rPr>
      </w:pPr>
      <w:r w:rsidRPr="00B12D7F">
        <w:rPr>
          <w:sz w:val="44"/>
          <w:szCs w:val="44"/>
          <w:lang w:val="en-GB"/>
        </w:rPr>
        <w:t>Financial Accounting</w:t>
      </w:r>
    </w:p>
    <w:p w14:paraId="4855CE0A" w14:textId="77777777" w:rsidR="00374BCC" w:rsidRPr="00B12D7F" w:rsidRDefault="00374BCC" w:rsidP="00036649">
      <w:pPr>
        <w:pStyle w:val="Untertitel1"/>
        <w:rPr>
          <w:lang w:val="en-GB"/>
        </w:rPr>
      </w:pPr>
    </w:p>
    <w:p w14:paraId="4855CE0B" w14:textId="77777777" w:rsidR="00374BCC" w:rsidRPr="00B12D7F" w:rsidRDefault="00374BCC" w:rsidP="00036649">
      <w:pPr>
        <w:pStyle w:val="Untertitel1"/>
        <w:rPr>
          <w:lang w:val="en-GB"/>
        </w:rPr>
      </w:pPr>
    </w:p>
    <w:p w14:paraId="4855CE0C" w14:textId="77777777" w:rsidR="00AD0CDD" w:rsidRPr="00B12D7F" w:rsidRDefault="00AD0CDD" w:rsidP="00036649">
      <w:pPr>
        <w:pStyle w:val="Untertitel1"/>
        <w:rPr>
          <w:lang w:val="en-GB"/>
        </w:rPr>
      </w:pPr>
    </w:p>
    <w:p w14:paraId="4855CE0D" w14:textId="77777777" w:rsidR="00195D83" w:rsidRPr="00B12D7F" w:rsidRDefault="00195D83" w:rsidP="00195D83">
      <w:pPr>
        <w:spacing w:line="360" w:lineRule="auto"/>
        <w:jc w:val="left"/>
        <w:rPr>
          <w:szCs w:val="22"/>
          <w:lang w:val="en-GB"/>
        </w:rPr>
      </w:pPr>
    </w:p>
    <w:p w14:paraId="4855CE0E" w14:textId="77777777" w:rsidR="00195D83" w:rsidRPr="00B12D7F" w:rsidRDefault="00195D83" w:rsidP="00195D83">
      <w:pPr>
        <w:pStyle w:val="Untertitel1"/>
        <w:rPr>
          <w:lang w:val="en-GB"/>
        </w:rPr>
      </w:pPr>
    </w:p>
    <w:tbl>
      <w:tblPr>
        <w:tblW w:w="648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500"/>
      </w:tblGrid>
      <w:tr w:rsidR="00195D83" w:rsidRPr="00B12D7F" w14:paraId="4855CE11" w14:textId="77777777" w:rsidTr="002B6DD9">
        <w:trPr>
          <w:jc w:val="right"/>
        </w:trPr>
        <w:tc>
          <w:tcPr>
            <w:tcW w:w="1984" w:type="dxa"/>
            <w:tcBorders>
              <w:bottom w:val="single" w:sz="4" w:space="0" w:color="auto"/>
            </w:tcBorders>
            <w:shd w:val="clear" w:color="auto" w:fill="F2F2F2" w:themeFill="background1" w:themeFillShade="F2"/>
          </w:tcPr>
          <w:p w14:paraId="4855CE0F" w14:textId="77777777" w:rsidR="00195D83" w:rsidRPr="00B12D7F" w:rsidRDefault="00281123" w:rsidP="00231757">
            <w:pPr>
              <w:pStyle w:val="Tabellentext"/>
              <w:spacing w:before="400" w:after="400"/>
              <w:jc w:val="left"/>
              <w:rPr>
                <w:b/>
                <w:sz w:val="28"/>
                <w:szCs w:val="28"/>
                <w:lang w:val="en-GB"/>
              </w:rPr>
            </w:pPr>
            <w:r w:rsidRPr="00B12D7F">
              <w:rPr>
                <w:b/>
                <w:sz w:val="28"/>
                <w:szCs w:val="28"/>
                <w:lang w:val="en-GB"/>
              </w:rPr>
              <w:t>Customer</w:t>
            </w:r>
          </w:p>
        </w:tc>
        <w:tc>
          <w:tcPr>
            <w:tcW w:w="4500" w:type="dxa"/>
          </w:tcPr>
          <w:p w14:paraId="4855CE10" w14:textId="77777777" w:rsidR="00195D83" w:rsidRPr="00B12D7F" w:rsidRDefault="00527BF0" w:rsidP="003E1902">
            <w:pPr>
              <w:pStyle w:val="Tabellentext"/>
              <w:tabs>
                <w:tab w:val="center" w:pos="2142"/>
              </w:tabs>
              <w:spacing w:before="400" w:after="400"/>
              <w:rPr>
                <w:sz w:val="28"/>
                <w:szCs w:val="28"/>
                <w:lang w:val="en-GB"/>
              </w:rPr>
            </w:pPr>
            <w:r w:rsidRPr="00B12D7F">
              <w:rPr>
                <w:sz w:val="28"/>
                <w:szCs w:val="28"/>
                <w:lang w:val="en-GB"/>
              </w:rPr>
              <w:t>exertis</w:t>
            </w:r>
          </w:p>
        </w:tc>
      </w:tr>
      <w:tr w:rsidR="00195D83" w:rsidRPr="00B12D7F" w14:paraId="4855CE14" w14:textId="77777777" w:rsidTr="002B6DD9">
        <w:trPr>
          <w:jc w:val="right"/>
        </w:trPr>
        <w:tc>
          <w:tcPr>
            <w:tcW w:w="1984" w:type="dxa"/>
            <w:shd w:val="clear" w:color="auto" w:fill="F2F2F2" w:themeFill="background1" w:themeFillShade="F2"/>
          </w:tcPr>
          <w:p w14:paraId="4855CE12" w14:textId="77777777" w:rsidR="00195D83" w:rsidRPr="00B12D7F" w:rsidRDefault="00281123" w:rsidP="00231757">
            <w:pPr>
              <w:pStyle w:val="Tabellentext"/>
              <w:spacing w:before="400" w:after="400"/>
              <w:jc w:val="left"/>
              <w:rPr>
                <w:b/>
                <w:sz w:val="28"/>
                <w:szCs w:val="28"/>
                <w:lang w:val="en-GB"/>
              </w:rPr>
            </w:pPr>
            <w:r w:rsidRPr="00B12D7F">
              <w:rPr>
                <w:b/>
                <w:sz w:val="28"/>
                <w:szCs w:val="28"/>
                <w:lang w:val="en-GB"/>
              </w:rPr>
              <w:t>Projec</w:t>
            </w:r>
            <w:r w:rsidR="00195D83" w:rsidRPr="00B12D7F">
              <w:rPr>
                <w:b/>
                <w:sz w:val="28"/>
                <w:szCs w:val="28"/>
                <w:lang w:val="en-GB"/>
              </w:rPr>
              <w:t>t</w:t>
            </w:r>
          </w:p>
        </w:tc>
        <w:tc>
          <w:tcPr>
            <w:tcW w:w="4500" w:type="dxa"/>
          </w:tcPr>
          <w:p w14:paraId="4855CE13" w14:textId="77777777" w:rsidR="00195D83" w:rsidRPr="00B12D7F" w:rsidRDefault="00527BF0" w:rsidP="001E2C14">
            <w:pPr>
              <w:pStyle w:val="Tabellentext"/>
              <w:spacing w:before="400" w:after="400"/>
              <w:jc w:val="left"/>
              <w:rPr>
                <w:sz w:val="28"/>
                <w:szCs w:val="28"/>
                <w:lang w:val="en-GB"/>
              </w:rPr>
            </w:pPr>
            <w:r w:rsidRPr="00B12D7F">
              <w:rPr>
                <w:sz w:val="28"/>
                <w:szCs w:val="28"/>
                <w:lang w:val="en-GB"/>
              </w:rPr>
              <w:t>Optimus</w:t>
            </w:r>
          </w:p>
        </w:tc>
      </w:tr>
      <w:tr w:rsidR="00AF62C1" w:rsidRPr="00B12D7F" w14:paraId="4855CE17" w14:textId="77777777" w:rsidTr="002B6DD9">
        <w:trPr>
          <w:jc w:val="right"/>
        </w:trPr>
        <w:tc>
          <w:tcPr>
            <w:tcW w:w="1984" w:type="dxa"/>
            <w:shd w:val="clear" w:color="auto" w:fill="F2F2F2" w:themeFill="background1" w:themeFillShade="F2"/>
          </w:tcPr>
          <w:p w14:paraId="4855CE15" w14:textId="77777777" w:rsidR="00AF62C1" w:rsidRPr="00B12D7F" w:rsidRDefault="00AF62C1" w:rsidP="00231757">
            <w:pPr>
              <w:pStyle w:val="Tabellentext"/>
              <w:spacing w:before="400" w:after="400"/>
              <w:jc w:val="left"/>
              <w:rPr>
                <w:b/>
                <w:sz w:val="28"/>
                <w:szCs w:val="28"/>
                <w:lang w:val="en-GB"/>
              </w:rPr>
            </w:pPr>
            <w:r w:rsidRPr="00B12D7F">
              <w:rPr>
                <w:b/>
                <w:sz w:val="28"/>
                <w:szCs w:val="28"/>
                <w:lang w:val="en-GB"/>
              </w:rPr>
              <w:t>Stream</w:t>
            </w:r>
          </w:p>
        </w:tc>
        <w:tc>
          <w:tcPr>
            <w:tcW w:w="4500" w:type="dxa"/>
          </w:tcPr>
          <w:p w14:paraId="4855CE16" w14:textId="77777777" w:rsidR="00AF62C1" w:rsidRPr="00B12D7F" w:rsidRDefault="003A554D" w:rsidP="001E2C14">
            <w:pPr>
              <w:pStyle w:val="Tabellentext"/>
              <w:spacing w:before="400" w:after="400"/>
              <w:jc w:val="left"/>
              <w:rPr>
                <w:sz w:val="28"/>
                <w:szCs w:val="28"/>
                <w:lang w:val="en-GB"/>
              </w:rPr>
            </w:pPr>
            <w:r w:rsidRPr="00B12D7F">
              <w:rPr>
                <w:sz w:val="28"/>
                <w:szCs w:val="28"/>
                <w:lang w:val="en-GB"/>
              </w:rPr>
              <w:t>Finance</w:t>
            </w:r>
          </w:p>
        </w:tc>
      </w:tr>
    </w:tbl>
    <w:p w14:paraId="4855CE18" w14:textId="77777777" w:rsidR="00195D83" w:rsidRPr="00B12D7F" w:rsidRDefault="00195D83" w:rsidP="00195D83">
      <w:pPr>
        <w:pStyle w:val="Untertitel1"/>
        <w:rPr>
          <w:lang w:val="en-GB"/>
        </w:rPr>
      </w:pPr>
    </w:p>
    <w:p w14:paraId="4855CE19" w14:textId="77777777" w:rsidR="00036649" w:rsidRPr="00B12D7F" w:rsidRDefault="00036649" w:rsidP="00036649">
      <w:pPr>
        <w:spacing w:line="360" w:lineRule="auto"/>
        <w:jc w:val="left"/>
        <w:rPr>
          <w:szCs w:val="22"/>
          <w:lang w:val="en-GB"/>
        </w:rPr>
      </w:pPr>
    </w:p>
    <w:p w14:paraId="4855CE1A" w14:textId="77777777" w:rsidR="005732F7" w:rsidRPr="00B12D7F" w:rsidRDefault="0000372F" w:rsidP="00A90FCE">
      <w:pPr>
        <w:spacing w:line="360" w:lineRule="auto"/>
        <w:jc w:val="left"/>
        <w:rPr>
          <w:szCs w:val="22"/>
          <w:lang w:val="en-GB"/>
        </w:rPr>
      </w:pPr>
      <w:r w:rsidRPr="00B12D7F">
        <w:rPr>
          <w:szCs w:val="22"/>
          <w:lang w:val="en-GB"/>
        </w:rPr>
        <w:br w:type="page"/>
      </w:r>
    </w:p>
    <w:p w14:paraId="4855CE1B" w14:textId="77777777" w:rsidR="009B5686" w:rsidRPr="00B12D7F" w:rsidRDefault="00FD65CE" w:rsidP="00E124D1">
      <w:pPr>
        <w:pStyle w:val="Heading1"/>
        <w:tabs>
          <w:tab w:val="clear" w:pos="432"/>
          <w:tab w:val="num" w:pos="464"/>
        </w:tabs>
        <w:ind w:left="573" w:hanging="573"/>
        <w:rPr>
          <w:lang w:val="en-GB"/>
        </w:rPr>
      </w:pPr>
      <w:bookmarkStart w:id="0" w:name="_Toc429581488"/>
      <w:r w:rsidRPr="00B12D7F">
        <w:rPr>
          <w:lang w:val="en-GB"/>
        </w:rPr>
        <w:lastRenderedPageBreak/>
        <w:t xml:space="preserve">Table </w:t>
      </w:r>
      <w:r w:rsidR="00133438" w:rsidRPr="00B12D7F">
        <w:rPr>
          <w:lang w:val="en-GB"/>
        </w:rPr>
        <w:t>of</w:t>
      </w:r>
      <w:r w:rsidRPr="00B12D7F">
        <w:rPr>
          <w:lang w:val="en-GB"/>
        </w:rPr>
        <w:t xml:space="preserve"> Content</w:t>
      </w:r>
      <w:r w:rsidR="003C2014" w:rsidRPr="00B12D7F">
        <w:rPr>
          <w:lang w:val="en-GB"/>
        </w:rPr>
        <w:t>s</w:t>
      </w:r>
      <w:bookmarkEnd w:id="0"/>
    </w:p>
    <w:p w14:paraId="4855CE1C" w14:textId="77777777" w:rsidR="00325D44" w:rsidRDefault="00322FF8">
      <w:pPr>
        <w:pStyle w:val="TOC1"/>
        <w:rPr>
          <w:ins w:id="1" w:author="Chris Varma" w:date="2015-09-09T17:02:00Z"/>
          <w:rFonts w:asciiTheme="minorHAnsi" w:eastAsiaTheme="minorEastAsia" w:hAnsiTheme="minorHAnsi" w:cstheme="minorBidi"/>
          <w:noProof/>
          <w:sz w:val="22"/>
          <w:szCs w:val="22"/>
          <w:lang w:val="en-GB" w:eastAsia="en-GB"/>
        </w:rPr>
      </w:pPr>
      <w:r w:rsidRPr="00B12D7F">
        <w:rPr>
          <w:lang w:val="en-GB"/>
        </w:rPr>
        <w:fldChar w:fldCharType="begin"/>
      </w:r>
      <w:r w:rsidR="002F1F0C" w:rsidRPr="00B12D7F">
        <w:rPr>
          <w:lang w:val="en-GB"/>
        </w:rPr>
        <w:instrText xml:space="preserve"> TOC \o "1-3" \h \z \u </w:instrText>
      </w:r>
      <w:r w:rsidRPr="00B12D7F">
        <w:rPr>
          <w:lang w:val="en-GB"/>
        </w:rPr>
        <w:fldChar w:fldCharType="separate"/>
      </w:r>
      <w:ins w:id="2" w:author="Chris Varma" w:date="2015-09-09T17:02:00Z">
        <w:r w:rsidR="00325D44" w:rsidRPr="007816DA">
          <w:rPr>
            <w:rStyle w:val="Hyperlink"/>
            <w:noProof/>
          </w:rPr>
          <w:fldChar w:fldCharType="begin"/>
        </w:r>
        <w:r w:rsidR="00325D44" w:rsidRPr="007816DA">
          <w:rPr>
            <w:rStyle w:val="Hyperlink"/>
            <w:noProof/>
          </w:rPr>
          <w:instrText xml:space="preserve"> </w:instrText>
        </w:r>
        <w:r w:rsidR="00325D44">
          <w:rPr>
            <w:noProof/>
          </w:rPr>
          <w:instrText>HYPERLINK \l "_Toc429581488"</w:instrText>
        </w:r>
        <w:r w:rsidR="00325D44" w:rsidRPr="007816DA">
          <w:rPr>
            <w:rStyle w:val="Hyperlink"/>
            <w:noProof/>
          </w:rPr>
          <w:instrText xml:space="preserve"> </w:instrText>
        </w:r>
        <w:r w:rsidR="00325D44" w:rsidRPr="007816DA">
          <w:rPr>
            <w:rStyle w:val="Hyperlink"/>
            <w:noProof/>
          </w:rPr>
        </w:r>
        <w:r w:rsidR="00325D44" w:rsidRPr="007816DA">
          <w:rPr>
            <w:rStyle w:val="Hyperlink"/>
            <w:noProof/>
          </w:rPr>
          <w:fldChar w:fldCharType="separate"/>
        </w:r>
        <w:r w:rsidR="00325D44" w:rsidRPr="007816DA">
          <w:rPr>
            <w:rStyle w:val="Hyperlink"/>
            <w:noProof/>
            <w:lang w:val="en-GB"/>
          </w:rPr>
          <w:t>1</w:t>
        </w:r>
        <w:r w:rsidR="00325D44">
          <w:rPr>
            <w:rFonts w:asciiTheme="minorHAnsi" w:eastAsiaTheme="minorEastAsia" w:hAnsiTheme="minorHAnsi" w:cstheme="minorBidi"/>
            <w:noProof/>
            <w:sz w:val="22"/>
            <w:szCs w:val="22"/>
            <w:lang w:val="en-GB" w:eastAsia="en-GB"/>
          </w:rPr>
          <w:tab/>
        </w:r>
        <w:r w:rsidR="00325D44" w:rsidRPr="007816DA">
          <w:rPr>
            <w:rStyle w:val="Hyperlink"/>
            <w:noProof/>
            <w:lang w:val="en-GB"/>
          </w:rPr>
          <w:t>Table of Contents</w:t>
        </w:r>
        <w:r w:rsidR="00325D44">
          <w:rPr>
            <w:noProof/>
            <w:webHidden/>
          </w:rPr>
          <w:tab/>
        </w:r>
        <w:r w:rsidR="00325D44">
          <w:rPr>
            <w:noProof/>
            <w:webHidden/>
          </w:rPr>
          <w:fldChar w:fldCharType="begin"/>
        </w:r>
        <w:r w:rsidR="00325D44">
          <w:rPr>
            <w:noProof/>
            <w:webHidden/>
          </w:rPr>
          <w:instrText xml:space="preserve"> PAGEREF _Toc429581488 \h </w:instrText>
        </w:r>
      </w:ins>
      <w:r w:rsidR="00325D44">
        <w:rPr>
          <w:noProof/>
          <w:webHidden/>
        </w:rPr>
      </w:r>
      <w:r w:rsidR="00325D44">
        <w:rPr>
          <w:noProof/>
          <w:webHidden/>
        </w:rPr>
        <w:fldChar w:fldCharType="separate"/>
      </w:r>
      <w:ins w:id="3" w:author="Chris Varma" w:date="2015-09-09T17:02:00Z">
        <w:r w:rsidR="00325D44">
          <w:rPr>
            <w:noProof/>
            <w:webHidden/>
          </w:rPr>
          <w:t>2</w:t>
        </w:r>
        <w:r w:rsidR="00325D44">
          <w:rPr>
            <w:noProof/>
            <w:webHidden/>
          </w:rPr>
          <w:fldChar w:fldCharType="end"/>
        </w:r>
        <w:r w:rsidR="00325D44" w:rsidRPr="007816DA">
          <w:rPr>
            <w:rStyle w:val="Hyperlink"/>
            <w:noProof/>
          </w:rPr>
          <w:fldChar w:fldCharType="end"/>
        </w:r>
      </w:ins>
    </w:p>
    <w:p w14:paraId="4855CE1D" w14:textId="77777777" w:rsidR="00325D44" w:rsidRDefault="00325D44">
      <w:pPr>
        <w:pStyle w:val="TOC1"/>
        <w:rPr>
          <w:ins w:id="4" w:author="Chris Varma" w:date="2015-09-09T17:02:00Z"/>
          <w:rFonts w:asciiTheme="minorHAnsi" w:eastAsiaTheme="minorEastAsia" w:hAnsiTheme="minorHAnsi" w:cstheme="minorBidi"/>
          <w:noProof/>
          <w:sz w:val="22"/>
          <w:szCs w:val="22"/>
          <w:lang w:val="en-GB" w:eastAsia="en-GB"/>
        </w:rPr>
      </w:pPr>
      <w:ins w:id="5"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"_Toc429581489"</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2</w:t>
        </w:r>
        <w:r>
          <w:rPr>
            <w:rFonts w:asciiTheme="minorHAnsi" w:eastAsiaTheme="minorEastAsia" w:hAnsiTheme="minorHAnsi" w:cstheme="minorBidi"/>
            <w:noProof/>
            <w:sz w:val="22"/>
            <w:szCs w:val="22"/>
            <w:lang w:val="en-GB" w:eastAsia="en-GB"/>
          </w:rPr>
          <w:tab/>
        </w:r>
        <w:r w:rsidRPr="007816DA">
          <w:rPr>
            <w:rStyle w:val="Hyperlink"/>
            <w:noProof/>
            <w:lang w:val="en-GB"/>
          </w:rPr>
          <w:t>Document Control</w:t>
        </w:r>
        <w:r>
          <w:rPr>
            <w:noProof/>
            <w:webHidden/>
          </w:rPr>
          <w:tab/>
        </w:r>
        <w:r>
          <w:rPr>
            <w:noProof/>
            <w:webHidden/>
          </w:rPr>
          <w:fldChar w:fldCharType="begin"/>
        </w:r>
        <w:r>
          <w:rPr>
            <w:noProof/>
            <w:webHidden/>
          </w:rPr>
          <w:instrText xml:space="preserve"> PAGEREF _Toc429581489 \h </w:instrText>
        </w:r>
      </w:ins>
      <w:r>
        <w:rPr>
          <w:noProof/>
          <w:webHidden/>
        </w:rPr>
      </w:r>
      <w:r>
        <w:rPr>
          <w:noProof/>
          <w:webHidden/>
        </w:rPr>
        <w:fldChar w:fldCharType="separate"/>
      </w:r>
      <w:ins w:id="6" w:author="Chris Varma" w:date="2015-09-09T17:02:00Z">
        <w:r>
          <w:rPr>
            <w:noProof/>
            <w:webHidden/>
          </w:rPr>
          <w:t>5</w:t>
        </w:r>
        <w:r>
          <w:rPr>
            <w:noProof/>
            <w:webHidden/>
          </w:rPr>
          <w:fldChar w:fldCharType="end"/>
        </w:r>
        <w:r w:rsidRPr="007816DA">
          <w:rPr>
            <w:rStyle w:val="Hyperlink"/>
            <w:noProof/>
          </w:rPr>
          <w:fldChar w:fldCharType="end"/>
        </w:r>
      </w:ins>
    </w:p>
    <w:p w14:paraId="4855CE1E" w14:textId="77777777" w:rsidR="00325D44" w:rsidRDefault="00325D44">
      <w:pPr>
        <w:pStyle w:val="TOC2"/>
        <w:rPr>
          <w:ins w:id="7" w:author="Chris Varma" w:date="2015-09-09T17:02:00Z"/>
          <w:rFonts w:asciiTheme="minorHAnsi" w:eastAsiaTheme="minorEastAsia" w:hAnsiTheme="minorHAnsi" w:cstheme="minorBidi"/>
          <w:noProof/>
          <w:sz w:val="22"/>
          <w:szCs w:val="22"/>
          <w:lang w:val="en-GB" w:eastAsia="en-GB"/>
        </w:rPr>
      </w:pPr>
      <w:ins w:id="8"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"_Toc429581490"</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2.1</w:t>
        </w:r>
        <w:r>
          <w:rPr>
            <w:rFonts w:asciiTheme="minorHAnsi" w:eastAsiaTheme="minorEastAsia" w:hAnsiTheme="minorHAnsi" w:cstheme="minorBidi"/>
            <w:noProof/>
            <w:sz w:val="22"/>
            <w:szCs w:val="22"/>
            <w:lang w:val="en-GB" w:eastAsia="en-GB"/>
          </w:rPr>
          <w:tab/>
        </w:r>
        <w:r w:rsidRPr="007816DA">
          <w:rPr>
            <w:rStyle w:val="Hyperlink"/>
            <w:noProof/>
            <w:lang w:val="en-GB"/>
          </w:rPr>
          <w:t>Revision History</w:t>
        </w:r>
        <w:r>
          <w:rPr>
            <w:noProof/>
            <w:webHidden/>
          </w:rPr>
          <w:tab/>
        </w:r>
        <w:r>
          <w:rPr>
            <w:noProof/>
            <w:webHidden/>
          </w:rPr>
          <w:fldChar w:fldCharType="begin"/>
        </w:r>
        <w:r>
          <w:rPr>
            <w:noProof/>
            <w:webHidden/>
          </w:rPr>
          <w:instrText xml:space="preserve"> PAGEREF _Toc429581490 \h </w:instrText>
        </w:r>
      </w:ins>
      <w:r>
        <w:rPr>
          <w:noProof/>
          <w:webHidden/>
        </w:rPr>
      </w:r>
      <w:r>
        <w:rPr>
          <w:noProof/>
          <w:webHidden/>
        </w:rPr>
        <w:fldChar w:fldCharType="separate"/>
      </w:r>
      <w:ins w:id="9" w:author="Chris Varma" w:date="2015-09-09T17:02:00Z">
        <w:r>
          <w:rPr>
            <w:noProof/>
            <w:webHidden/>
          </w:rPr>
          <w:t>5</w:t>
        </w:r>
        <w:r>
          <w:rPr>
            <w:noProof/>
            <w:webHidden/>
          </w:rPr>
          <w:fldChar w:fldCharType="end"/>
        </w:r>
        <w:r w:rsidRPr="007816DA">
          <w:rPr>
            <w:rStyle w:val="Hyperlink"/>
            <w:noProof/>
          </w:rPr>
          <w:fldChar w:fldCharType="end"/>
        </w:r>
      </w:ins>
    </w:p>
    <w:p w14:paraId="4855CE1F" w14:textId="77777777" w:rsidR="00325D44" w:rsidRDefault="00325D44">
      <w:pPr>
        <w:pStyle w:val="TOC2"/>
        <w:rPr>
          <w:ins w:id="10" w:author="Chris Varma" w:date="2015-09-09T17:02:00Z"/>
          <w:rFonts w:asciiTheme="minorHAnsi" w:eastAsiaTheme="minorEastAsia" w:hAnsiTheme="minorHAnsi" w:cstheme="minorBidi"/>
          <w:noProof/>
          <w:sz w:val="22"/>
          <w:szCs w:val="22"/>
          <w:lang w:val="en-GB" w:eastAsia="en-GB"/>
        </w:rPr>
      </w:pPr>
      <w:ins w:id="11"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"_Toc429581491"</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2.2</w:t>
        </w:r>
        <w:r>
          <w:rPr>
            <w:rFonts w:asciiTheme="minorHAnsi" w:eastAsiaTheme="minorEastAsia" w:hAnsiTheme="minorHAnsi" w:cstheme="minorBidi"/>
            <w:noProof/>
            <w:sz w:val="22"/>
            <w:szCs w:val="22"/>
            <w:lang w:val="en-GB" w:eastAsia="en-GB"/>
          </w:rPr>
          <w:tab/>
        </w:r>
        <w:r w:rsidRPr="007816DA">
          <w:rPr>
            <w:rStyle w:val="Hyperlink"/>
            <w:noProof/>
            <w:lang w:val="en-GB"/>
          </w:rPr>
          <w:t>Reviewers</w:t>
        </w:r>
        <w:r>
          <w:rPr>
            <w:noProof/>
            <w:webHidden/>
          </w:rPr>
          <w:tab/>
        </w:r>
        <w:r>
          <w:rPr>
            <w:noProof/>
            <w:webHidden/>
          </w:rPr>
          <w:fldChar w:fldCharType="begin"/>
        </w:r>
        <w:r>
          <w:rPr>
            <w:noProof/>
            <w:webHidden/>
          </w:rPr>
          <w:instrText xml:space="preserve"> PAGEREF _Toc429581491 \h </w:instrText>
        </w:r>
      </w:ins>
      <w:r>
        <w:rPr>
          <w:noProof/>
          <w:webHidden/>
        </w:rPr>
      </w:r>
      <w:r>
        <w:rPr>
          <w:noProof/>
          <w:webHidden/>
        </w:rPr>
        <w:fldChar w:fldCharType="separate"/>
      </w:r>
      <w:ins w:id="12" w:author="Chris Varma" w:date="2015-09-09T17:02:00Z">
        <w:r>
          <w:rPr>
            <w:noProof/>
            <w:webHidden/>
          </w:rPr>
          <w:t>5</w:t>
        </w:r>
        <w:r>
          <w:rPr>
            <w:noProof/>
            <w:webHidden/>
          </w:rPr>
          <w:fldChar w:fldCharType="end"/>
        </w:r>
        <w:r w:rsidRPr="007816DA">
          <w:rPr>
            <w:rStyle w:val="Hyperlink"/>
            <w:noProof/>
          </w:rPr>
          <w:fldChar w:fldCharType="end"/>
        </w:r>
      </w:ins>
    </w:p>
    <w:p w14:paraId="4855CE20" w14:textId="77777777" w:rsidR="00325D44" w:rsidRDefault="00325D44">
      <w:pPr>
        <w:pStyle w:val="TOC2"/>
        <w:rPr>
          <w:ins w:id="13" w:author="Chris Varma" w:date="2015-09-09T17:02:00Z"/>
          <w:rFonts w:asciiTheme="minorHAnsi" w:eastAsiaTheme="minorEastAsia" w:hAnsiTheme="minorHAnsi" w:cstheme="minorBidi"/>
          <w:noProof/>
          <w:sz w:val="22"/>
          <w:szCs w:val="22"/>
          <w:lang w:val="en-GB" w:eastAsia="en-GB"/>
        </w:rPr>
      </w:pPr>
      <w:ins w:id="14"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"_Toc429581492"</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2.3</w:t>
        </w:r>
        <w:r>
          <w:rPr>
            <w:rFonts w:asciiTheme="minorHAnsi" w:eastAsiaTheme="minorEastAsia" w:hAnsiTheme="minorHAnsi" w:cstheme="minorBidi"/>
            <w:noProof/>
            <w:sz w:val="22"/>
            <w:szCs w:val="22"/>
            <w:lang w:val="en-GB" w:eastAsia="en-GB"/>
          </w:rPr>
          <w:tab/>
        </w:r>
        <w:r w:rsidRPr="007816DA">
          <w:rPr>
            <w:rStyle w:val="Hyperlink"/>
            <w:noProof/>
            <w:lang w:val="en-GB"/>
          </w:rPr>
          <w:t>Related Document</w:t>
        </w:r>
        <w:r>
          <w:rPr>
            <w:noProof/>
            <w:webHidden/>
          </w:rPr>
          <w:tab/>
        </w:r>
        <w:r>
          <w:rPr>
            <w:noProof/>
            <w:webHidden/>
          </w:rPr>
          <w:fldChar w:fldCharType="begin"/>
        </w:r>
        <w:r>
          <w:rPr>
            <w:noProof/>
            <w:webHidden/>
          </w:rPr>
          <w:instrText xml:space="preserve"> PAGEREF _Toc429581492 \h </w:instrText>
        </w:r>
      </w:ins>
      <w:r>
        <w:rPr>
          <w:noProof/>
          <w:webHidden/>
        </w:rPr>
      </w:r>
      <w:r>
        <w:rPr>
          <w:noProof/>
          <w:webHidden/>
        </w:rPr>
        <w:fldChar w:fldCharType="separate"/>
      </w:r>
      <w:ins w:id="15" w:author="Chris Varma" w:date="2015-09-09T17:02:00Z">
        <w:r>
          <w:rPr>
            <w:noProof/>
            <w:webHidden/>
          </w:rPr>
          <w:t>5</w:t>
        </w:r>
        <w:r>
          <w:rPr>
            <w:noProof/>
            <w:webHidden/>
          </w:rPr>
          <w:fldChar w:fldCharType="end"/>
        </w:r>
        <w:r w:rsidRPr="007816DA">
          <w:rPr>
            <w:rStyle w:val="Hyperlink"/>
            <w:noProof/>
          </w:rPr>
          <w:fldChar w:fldCharType="end"/>
        </w:r>
      </w:ins>
    </w:p>
    <w:p w14:paraId="4855CE21" w14:textId="77777777" w:rsidR="00325D44" w:rsidRDefault="00325D44">
      <w:pPr>
        <w:pStyle w:val="TOC2"/>
        <w:rPr>
          <w:ins w:id="16" w:author="Chris Varma" w:date="2015-09-09T17:02:00Z"/>
          <w:rFonts w:asciiTheme="minorHAnsi" w:eastAsiaTheme="minorEastAsia" w:hAnsiTheme="minorHAnsi" w:cstheme="minorBidi"/>
          <w:noProof/>
          <w:sz w:val="22"/>
          <w:szCs w:val="22"/>
          <w:lang w:val="en-GB" w:eastAsia="en-GB"/>
        </w:rPr>
      </w:pPr>
      <w:ins w:id="17"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"_Toc429581493"</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2.4</w:t>
        </w:r>
        <w:r>
          <w:rPr>
            <w:rFonts w:asciiTheme="minorHAnsi" w:eastAsiaTheme="minorEastAsia" w:hAnsiTheme="minorHAnsi" w:cstheme="minorBidi"/>
            <w:noProof/>
            <w:sz w:val="22"/>
            <w:szCs w:val="22"/>
            <w:lang w:val="en-GB" w:eastAsia="en-GB"/>
          </w:rPr>
          <w:tab/>
        </w:r>
        <w:r w:rsidRPr="007816DA">
          <w:rPr>
            <w:rStyle w:val="Hyperlink"/>
            <w:noProof/>
            <w:lang w:val="en-GB"/>
          </w:rPr>
          <w:t>Approval</w:t>
        </w:r>
        <w:r>
          <w:rPr>
            <w:noProof/>
            <w:webHidden/>
          </w:rPr>
          <w:tab/>
        </w:r>
        <w:r>
          <w:rPr>
            <w:noProof/>
            <w:webHidden/>
          </w:rPr>
          <w:fldChar w:fldCharType="begin"/>
        </w:r>
        <w:r>
          <w:rPr>
            <w:noProof/>
            <w:webHidden/>
          </w:rPr>
          <w:instrText xml:space="preserve"> PAGEREF _Toc429581493 \h </w:instrText>
        </w:r>
      </w:ins>
      <w:r>
        <w:rPr>
          <w:noProof/>
          <w:webHidden/>
        </w:rPr>
      </w:r>
      <w:r>
        <w:rPr>
          <w:noProof/>
          <w:webHidden/>
        </w:rPr>
        <w:fldChar w:fldCharType="separate"/>
      </w:r>
      <w:ins w:id="18" w:author="Chris Varma" w:date="2015-09-09T17:02:00Z">
        <w:r>
          <w:rPr>
            <w:noProof/>
            <w:webHidden/>
          </w:rPr>
          <w:t>6</w:t>
        </w:r>
        <w:r>
          <w:rPr>
            <w:noProof/>
            <w:webHidden/>
          </w:rPr>
          <w:fldChar w:fldCharType="end"/>
        </w:r>
        <w:r w:rsidRPr="007816DA">
          <w:rPr>
            <w:rStyle w:val="Hyperlink"/>
            <w:noProof/>
          </w:rPr>
          <w:fldChar w:fldCharType="end"/>
        </w:r>
      </w:ins>
    </w:p>
    <w:p w14:paraId="4855CE22" w14:textId="77777777" w:rsidR="00325D44" w:rsidRDefault="00325D44">
      <w:pPr>
        <w:pStyle w:val="TOC1"/>
        <w:rPr>
          <w:ins w:id="19" w:author="Chris Varma" w:date="2015-09-09T17:02:00Z"/>
          <w:rFonts w:asciiTheme="minorHAnsi" w:eastAsiaTheme="minorEastAsia" w:hAnsiTheme="minorHAnsi" w:cstheme="minorBidi"/>
          <w:noProof/>
          <w:sz w:val="22"/>
          <w:szCs w:val="22"/>
          <w:lang w:val="en-GB" w:eastAsia="en-GB"/>
        </w:rPr>
      </w:pPr>
      <w:ins w:id="20"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"_Toc429581494"</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3</w:t>
        </w:r>
        <w:r>
          <w:rPr>
            <w:rFonts w:asciiTheme="minorHAnsi" w:eastAsiaTheme="minorEastAsia" w:hAnsiTheme="minorHAnsi" w:cstheme="minorBidi"/>
            <w:noProof/>
            <w:sz w:val="22"/>
            <w:szCs w:val="22"/>
            <w:lang w:val="en-GB" w:eastAsia="en-GB"/>
          </w:rPr>
          <w:tab/>
        </w:r>
        <w:r w:rsidRPr="007816DA">
          <w:rPr>
            <w:rStyle w:val="Hyperlink"/>
            <w:noProof/>
            <w:lang w:val="en-GB"/>
          </w:rPr>
          <w:t>Finance General Introduction</w:t>
        </w:r>
        <w:r>
          <w:rPr>
            <w:noProof/>
            <w:webHidden/>
          </w:rPr>
          <w:tab/>
        </w:r>
        <w:r>
          <w:rPr>
            <w:noProof/>
            <w:webHidden/>
          </w:rPr>
          <w:fldChar w:fldCharType="begin"/>
        </w:r>
        <w:r>
          <w:rPr>
            <w:noProof/>
            <w:webHidden/>
          </w:rPr>
          <w:instrText xml:space="preserve"> PAGEREF _Toc429581494 \h </w:instrText>
        </w:r>
      </w:ins>
      <w:r>
        <w:rPr>
          <w:noProof/>
          <w:webHidden/>
        </w:rPr>
      </w:r>
      <w:r>
        <w:rPr>
          <w:noProof/>
          <w:webHidden/>
        </w:rPr>
        <w:fldChar w:fldCharType="separate"/>
      </w:r>
      <w:ins w:id="21" w:author="Chris Varma" w:date="2015-09-09T17:02:00Z">
        <w:r>
          <w:rPr>
            <w:noProof/>
            <w:webHidden/>
          </w:rPr>
          <w:t>7</w:t>
        </w:r>
        <w:r>
          <w:rPr>
            <w:noProof/>
            <w:webHidden/>
          </w:rPr>
          <w:fldChar w:fldCharType="end"/>
        </w:r>
        <w:r w:rsidRPr="007816DA">
          <w:rPr>
            <w:rStyle w:val="Hyperlink"/>
            <w:noProof/>
          </w:rPr>
          <w:fldChar w:fldCharType="end"/>
        </w:r>
      </w:ins>
    </w:p>
    <w:p w14:paraId="4855CE23" w14:textId="77777777" w:rsidR="00325D44" w:rsidRDefault="00325D44">
      <w:pPr>
        <w:pStyle w:val="TOC1"/>
        <w:rPr>
          <w:ins w:id="22" w:author="Chris Varma" w:date="2015-09-09T17:02:00Z"/>
          <w:rFonts w:asciiTheme="minorHAnsi" w:eastAsiaTheme="minorEastAsia" w:hAnsiTheme="minorHAnsi" w:cstheme="minorBidi"/>
          <w:noProof/>
          <w:sz w:val="22"/>
          <w:szCs w:val="22"/>
          <w:lang w:val="en-GB" w:eastAsia="en-GB"/>
        </w:rPr>
      </w:pPr>
      <w:ins w:id="23"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"_Toc429581495"</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4</w:t>
        </w:r>
        <w:r>
          <w:rPr>
            <w:rFonts w:asciiTheme="minorHAnsi" w:eastAsiaTheme="minorEastAsia" w:hAnsiTheme="minorHAnsi" w:cstheme="minorBidi"/>
            <w:noProof/>
            <w:sz w:val="22"/>
            <w:szCs w:val="22"/>
            <w:lang w:val="en-GB" w:eastAsia="en-GB"/>
          </w:rPr>
          <w:tab/>
        </w:r>
        <w:r w:rsidRPr="007816DA">
          <w:rPr>
            <w:rStyle w:val="Hyperlink"/>
            <w:noProof/>
            <w:lang w:val="en-GB"/>
          </w:rPr>
          <w:t>Finance Organisation Structure</w:t>
        </w:r>
        <w:r>
          <w:rPr>
            <w:noProof/>
            <w:webHidden/>
          </w:rPr>
          <w:tab/>
        </w:r>
        <w:r>
          <w:rPr>
            <w:noProof/>
            <w:webHidden/>
          </w:rPr>
          <w:fldChar w:fldCharType="begin"/>
        </w:r>
        <w:r>
          <w:rPr>
            <w:noProof/>
            <w:webHidden/>
          </w:rPr>
          <w:instrText xml:space="preserve"> PAGEREF _Toc429581495 \h </w:instrText>
        </w:r>
      </w:ins>
      <w:r>
        <w:rPr>
          <w:noProof/>
          <w:webHidden/>
        </w:rPr>
      </w:r>
      <w:r>
        <w:rPr>
          <w:noProof/>
          <w:webHidden/>
        </w:rPr>
        <w:fldChar w:fldCharType="separate"/>
      </w:r>
      <w:ins w:id="24" w:author="Chris Varma" w:date="2015-09-09T17:02:00Z">
        <w:r>
          <w:rPr>
            <w:noProof/>
            <w:webHidden/>
          </w:rPr>
          <w:t>8</w:t>
        </w:r>
        <w:r>
          <w:rPr>
            <w:noProof/>
            <w:webHidden/>
          </w:rPr>
          <w:fldChar w:fldCharType="end"/>
        </w:r>
        <w:r w:rsidRPr="007816DA">
          <w:rPr>
            <w:rStyle w:val="Hyperlink"/>
            <w:noProof/>
          </w:rPr>
          <w:fldChar w:fldCharType="end"/>
        </w:r>
      </w:ins>
    </w:p>
    <w:p w14:paraId="4855CE24" w14:textId="77777777" w:rsidR="00325D44" w:rsidRDefault="00325D44">
      <w:pPr>
        <w:pStyle w:val="TOC2"/>
        <w:rPr>
          <w:ins w:id="25" w:author="Chris Varma" w:date="2015-09-09T17:02:00Z"/>
          <w:rFonts w:asciiTheme="minorHAnsi" w:eastAsiaTheme="minorEastAsia" w:hAnsiTheme="minorHAnsi" w:cstheme="minorBidi"/>
          <w:noProof/>
          <w:sz w:val="22"/>
          <w:szCs w:val="22"/>
          <w:lang w:val="en-GB" w:eastAsia="en-GB"/>
        </w:rPr>
      </w:pPr>
      <w:ins w:id="26"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"_Toc429581496"</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4.1</w:t>
        </w:r>
        <w:r>
          <w:rPr>
            <w:rFonts w:asciiTheme="minorHAnsi" w:eastAsiaTheme="minorEastAsia" w:hAnsiTheme="minorHAnsi" w:cstheme="minorBidi"/>
            <w:noProof/>
            <w:sz w:val="22"/>
            <w:szCs w:val="22"/>
            <w:lang w:val="en-GB" w:eastAsia="en-GB"/>
          </w:rPr>
          <w:tab/>
        </w:r>
        <w:r w:rsidRPr="007816DA">
          <w:rPr>
            <w:rStyle w:val="Hyperlink"/>
            <w:noProof/>
            <w:lang w:val="en-GB"/>
          </w:rPr>
          <w:t>Company Code Settings (FIN-00.03)</w:t>
        </w:r>
        <w:r>
          <w:rPr>
            <w:noProof/>
            <w:webHidden/>
          </w:rPr>
          <w:tab/>
        </w:r>
        <w:r>
          <w:rPr>
            <w:noProof/>
            <w:webHidden/>
          </w:rPr>
          <w:fldChar w:fldCharType="begin"/>
        </w:r>
        <w:r>
          <w:rPr>
            <w:noProof/>
            <w:webHidden/>
          </w:rPr>
          <w:instrText xml:space="preserve"> PAGEREF _Toc429581496 \h </w:instrText>
        </w:r>
      </w:ins>
      <w:r>
        <w:rPr>
          <w:noProof/>
          <w:webHidden/>
        </w:rPr>
      </w:r>
      <w:r>
        <w:rPr>
          <w:noProof/>
          <w:webHidden/>
        </w:rPr>
        <w:fldChar w:fldCharType="separate"/>
      </w:r>
      <w:ins w:id="27" w:author="Chris Varma" w:date="2015-09-09T17:02:00Z">
        <w:r>
          <w:rPr>
            <w:noProof/>
            <w:webHidden/>
          </w:rPr>
          <w:t>8</w:t>
        </w:r>
        <w:r>
          <w:rPr>
            <w:noProof/>
            <w:webHidden/>
          </w:rPr>
          <w:fldChar w:fldCharType="end"/>
        </w:r>
        <w:r w:rsidRPr="007816DA">
          <w:rPr>
            <w:rStyle w:val="Hyperlink"/>
            <w:noProof/>
          </w:rPr>
          <w:fldChar w:fldCharType="end"/>
        </w:r>
      </w:ins>
    </w:p>
    <w:p w14:paraId="4855CE25" w14:textId="77777777" w:rsidR="00325D44" w:rsidRDefault="00325D44">
      <w:pPr>
        <w:pStyle w:val="TOC1"/>
        <w:rPr>
          <w:ins w:id="28" w:author="Chris Varma" w:date="2015-09-09T17:02:00Z"/>
          <w:rFonts w:asciiTheme="minorHAnsi" w:eastAsiaTheme="minorEastAsia" w:hAnsiTheme="minorHAnsi" w:cstheme="minorBidi"/>
          <w:noProof/>
          <w:sz w:val="22"/>
          <w:szCs w:val="22"/>
          <w:lang w:val="en-GB" w:eastAsia="en-GB"/>
        </w:rPr>
      </w:pPr>
      <w:ins w:id="29"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"_Toc429581497"</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5</w:t>
        </w:r>
        <w:r>
          <w:rPr>
            <w:rFonts w:asciiTheme="minorHAnsi" w:eastAsiaTheme="minorEastAsia" w:hAnsiTheme="minorHAnsi" w:cstheme="minorBidi"/>
            <w:noProof/>
            <w:sz w:val="22"/>
            <w:szCs w:val="22"/>
            <w:lang w:val="en-GB" w:eastAsia="en-GB"/>
          </w:rPr>
          <w:tab/>
        </w:r>
        <w:r w:rsidRPr="007816DA">
          <w:rPr>
            <w:rStyle w:val="Hyperlink"/>
            <w:noProof/>
            <w:lang w:val="en-GB"/>
          </w:rPr>
          <w:t>Finance Master Data</w:t>
        </w:r>
        <w:r>
          <w:rPr>
            <w:noProof/>
            <w:webHidden/>
          </w:rPr>
          <w:tab/>
        </w:r>
        <w:r>
          <w:rPr>
            <w:noProof/>
            <w:webHidden/>
          </w:rPr>
          <w:fldChar w:fldCharType="begin"/>
        </w:r>
        <w:r>
          <w:rPr>
            <w:noProof/>
            <w:webHidden/>
          </w:rPr>
          <w:instrText xml:space="preserve"> PAGEREF _Toc429581497 \h </w:instrText>
        </w:r>
      </w:ins>
      <w:r>
        <w:rPr>
          <w:noProof/>
          <w:webHidden/>
        </w:rPr>
      </w:r>
      <w:r>
        <w:rPr>
          <w:noProof/>
          <w:webHidden/>
        </w:rPr>
        <w:fldChar w:fldCharType="separate"/>
      </w:r>
      <w:ins w:id="30" w:author="Chris Varma" w:date="2015-09-09T17:02:00Z">
        <w:r>
          <w:rPr>
            <w:noProof/>
            <w:webHidden/>
          </w:rPr>
          <w:t>10</w:t>
        </w:r>
        <w:r>
          <w:rPr>
            <w:noProof/>
            <w:webHidden/>
          </w:rPr>
          <w:fldChar w:fldCharType="end"/>
        </w:r>
        <w:r w:rsidRPr="007816DA">
          <w:rPr>
            <w:rStyle w:val="Hyperlink"/>
            <w:noProof/>
          </w:rPr>
          <w:fldChar w:fldCharType="end"/>
        </w:r>
      </w:ins>
    </w:p>
    <w:p w14:paraId="4855CE26" w14:textId="77777777" w:rsidR="00325D44" w:rsidRDefault="00325D44">
      <w:pPr>
        <w:pStyle w:val="TOC2"/>
        <w:rPr>
          <w:ins w:id="31" w:author="Chris Varma" w:date="2015-09-09T17:02:00Z"/>
          <w:rFonts w:asciiTheme="minorHAnsi" w:eastAsiaTheme="minorEastAsia" w:hAnsiTheme="minorHAnsi" w:cstheme="minorBidi"/>
          <w:noProof/>
          <w:sz w:val="22"/>
          <w:szCs w:val="22"/>
          <w:lang w:val="en-GB" w:eastAsia="en-GB"/>
        </w:rPr>
      </w:pPr>
      <w:ins w:id="32"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"_Toc429581498"</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5.1</w:t>
        </w:r>
        <w:r>
          <w:rPr>
            <w:rFonts w:asciiTheme="minorHAnsi" w:eastAsiaTheme="minorEastAsia" w:hAnsiTheme="minorHAnsi" w:cstheme="minorBidi"/>
            <w:noProof/>
            <w:sz w:val="22"/>
            <w:szCs w:val="22"/>
            <w:lang w:val="en-GB" w:eastAsia="en-GB"/>
          </w:rPr>
          <w:tab/>
        </w:r>
        <w:r w:rsidRPr="007816DA">
          <w:rPr>
            <w:rStyle w:val="Hyperlink"/>
            <w:noProof/>
            <w:lang w:val="en-GB"/>
          </w:rPr>
          <w:t>General Ledger Accounts (FIN-01.01)</w:t>
        </w:r>
        <w:r>
          <w:rPr>
            <w:noProof/>
            <w:webHidden/>
          </w:rPr>
          <w:tab/>
        </w:r>
        <w:r>
          <w:rPr>
            <w:noProof/>
            <w:webHidden/>
          </w:rPr>
          <w:fldChar w:fldCharType="begin"/>
        </w:r>
        <w:r>
          <w:rPr>
            <w:noProof/>
            <w:webHidden/>
          </w:rPr>
          <w:instrText xml:space="preserve"> PAGEREF _Toc429581498 \h </w:instrText>
        </w:r>
      </w:ins>
      <w:r>
        <w:rPr>
          <w:noProof/>
          <w:webHidden/>
        </w:rPr>
      </w:r>
      <w:r>
        <w:rPr>
          <w:noProof/>
          <w:webHidden/>
        </w:rPr>
        <w:fldChar w:fldCharType="separate"/>
      </w:r>
      <w:ins w:id="33" w:author="Chris Varma" w:date="2015-09-09T17:02:00Z">
        <w:r>
          <w:rPr>
            <w:noProof/>
            <w:webHidden/>
          </w:rPr>
          <w:t>10</w:t>
        </w:r>
        <w:r>
          <w:rPr>
            <w:noProof/>
            <w:webHidden/>
          </w:rPr>
          <w:fldChar w:fldCharType="end"/>
        </w:r>
        <w:r w:rsidRPr="007816DA">
          <w:rPr>
            <w:rStyle w:val="Hyperlink"/>
            <w:noProof/>
          </w:rPr>
          <w:fldChar w:fldCharType="end"/>
        </w:r>
      </w:ins>
    </w:p>
    <w:p w14:paraId="4855CE27" w14:textId="77777777" w:rsidR="00325D44" w:rsidRDefault="00325D44">
      <w:pPr>
        <w:pStyle w:val="TOC3"/>
        <w:rPr>
          <w:ins w:id="34" w:author="Chris Varma" w:date="2015-09-09T17:02:00Z"/>
          <w:rFonts w:asciiTheme="minorHAnsi" w:eastAsiaTheme="minorEastAsia" w:hAnsiTheme="minorHAnsi" w:cstheme="minorBidi"/>
          <w:noProof/>
          <w:sz w:val="22"/>
          <w:szCs w:val="22"/>
          <w:lang w:val="en-GB" w:eastAsia="en-GB"/>
        </w:rPr>
      </w:pPr>
      <w:ins w:id="35"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"_Toc429581499"</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5.1.1</w:t>
        </w:r>
        <w:r>
          <w:rPr>
            <w:rFonts w:asciiTheme="minorHAnsi" w:eastAsiaTheme="minorEastAsia" w:hAnsiTheme="minorHAnsi" w:cstheme="minorBidi"/>
            <w:noProof/>
            <w:sz w:val="22"/>
            <w:szCs w:val="22"/>
            <w:lang w:val="en-GB" w:eastAsia="en-GB"/>
          </w:rPr>
          <w:tab/>
        </w:r>
        <w:r w:rsidRPr="007816DA">
          <w:rPr>
            <w:rStyle w:val="Hyperlink"/>
            <w:noProof/>
            <w:lang w:val="en-GB"/>
          </w:rPr>
          <w:t>Chart of Accounts - General</w:t>
        </w:r>
        <w:r>
          <w:rPr>
            <w:noProof/>
            <w:webHidden/>
          </w:rPr>
          <w:tab/>
        </w:r>
        <w:r>
          <w:rPr>
            <w:noProof/>
            <w:webHidden/>
          </w:rPr>
          <w:fldChar w:fldCharType="begin"/>
        </w:r>
        <w:r>
          <w:rPr>
            <w:noProof/>
            <w:webHidden/>
          </w:rPr>
          <w:instrText xml:space="preserve"> PAGEREF _Toc429581499 \h </w:instrText>
        </w:r>
      </w:ins>
      <w:r>
        <w:rPr>
          <w:noProof/>
          <w:webHidden/>
        </w:rPr>
      </w:r>
      <w:r>
        <w:rPr>
          <w:noProof/>
          <w:webHidden/>
        </w:rPr>
        <w:fldChar w:fldCharType="separate"/>
      </w:r>
      <w:ins w:id="36" w:author="Chris Varma" w:date="2015-09-09T17:02:00Z">
        <w:r>
          <w:rPr>
            <w:noProof/>
            <w:webHidden/>
          </w:rPr>
          <w:t>10</w:t>
        </w:r>
        <w:r>
          <w:rPr>
            <w:noProof/>
            <w:webHidden/>
          </w:rPr>
          <w:fldChar w:fldCharType="end"/>
        </w:r>
        <w:r w:rsidRPr="007816DA">
          <w:rPr>
            <w:rStyle w:val="Hyperlink"/>
            <w:noProof/>
          </w:rPr>
          <w:fldChar w:fldCharType="end"/>
        </w:r>
      </w:ins>
    </w:p>
    <w:p w14:paraId="4855CE28" w14:textId="77777777" w:rsidR="00325D44" w:rsidRDefault="00325D44">
      <w:pPr>
        <w:pStyle w:val="TOC3"/>
        <w:rPr>
          <w:ins w:id="37" w:author="Chris Varma" w:date="2015-09-09T17:02:00Z"/>
          <w:rFonts w:asciiTheme="minorHAnsi" w:eastAsiaTheme="minorEastAsia" w:hAnsiTheme="minorHAnsi" w:cstheme="minorBidi"/>
          <w:noProof/>
          <w:sz w:val="22"/>
          <w:szCs w:val="22"/>
          <w:lang w:val="en-GB" w:eastAsia="en-GB"/>
        </w:rPr>
      </w:pPr>
      <w:ins w:id="38"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"_Toc429581500"</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5.1.1</w:t>
        </w:r>
        <w:r>
          <w:rPr>
            <w:rFonts w:asciiTheme="minorHAnsi" w:eastAsiaTheme="minorEastAsia" w:hAnsiTheme="minorHAnsi" w:cstheme="minorBidi"/>
            <w:noProof/>
            <w:sz w:val="22"/>
            <w:szCs w:val="22"/>
            <w:lang w:val="en-GB" w:eastAsia="en-GB"/>
          </w:rPr>
          <w:tab/>
        </w:r>
        <w:r w:rsidRPr="007816DA">
          <w:rPr>
            <w:rStyle w:val="Hyperlink"/>
            <w:noProof/>
            <w:lang w:val="en-GB"/>
          </w:rPr>
          <w:t>Chart of Accounts – For Bank &amp; Cash</w:t>
        </w:r>
        <w:r>
          <w:rPr>
            <w:noProof/>
            <w:webHidden/>
          </w:rPr>
          <w:tab/>
        </w:r>
        <w:r>
          <w:rPr>
            <w:noProof/>
            <w:webHidden/>
          </w:rPr>
          <w:fldChar w:fldCharType="begin"/>
        </w:r>
        <w:r>
          <w:rPr>
            <w:noProof/>
            <w:webHidden/>
          </w:rPr>
          <w:instrText xml:space="preserve"> PAGEREF _Toc429581500 \h </w:instrText>
        </w:r>
      </w:ins>
      <w:r>
        <w:rPr>
          <w:noProof/>
          <w:webHidden/>
        </w:rPr>
      </w:r>
      <w:r>
        <w:rPr>
          <w:noProof/>
          <w:webHidden/>
        </w:rPr>
        <w:fldChar w:fldCharType="separate"/>
      </w:r>
      <w:ins w:id="39" w:author="Chris Varma" w:date="2015-09-09T17:02:00Z">
        <w:r>
          <w:rPr>
            <w:noProof/>
            <w:webHidden/>
          </w:rPr>
          <w:t>16</w:t>
        </w:r>
        <w:r>
          <w:rPr>
            <w:noProof/>
            <w:webHidden/>
          </w:rPr>
          <w:fldChar w:fldCharType="end"/>
        </w:r>
        <w:r w:rsidRPr="007816DA">
          <w:rPr>
            <w:rStyle w:val="Hyperlink"/>
            <w:noProof/>
          </w:rPr>
          <w:fldChar w:fldCharType="end"/>
        </w:r>
      </w:ins>
    </w:p>
    <w:p w14:paraId="4855CE29" w14:textId="77777777" w:rsidR="00325D44" w:rsidRDefault="00325D44">
      <w:pPr>
        <w:pStyle w:val="TOC2"/>
        <w:rPr>
          <w:ins w:id="40" w:author="Chris Varma" w:date="2015-09-09T17:02:00Z"/>
          <w:rFonts w:asciiTheme="minorHAnsi" w:eastAsiaTheme="minorEastAsia" w:hAnsiTheme="minorHAnsi" w:cstheme="minorBidi"/>
          <w:noProof/>
          <w:sz w:val="22"/>
          <w:szCs w:val="22"/>
          <w:lang w:val="en-GB" w:eastAsia="en-GB"/>
        </w:rPr>
      </w:pPr>
      <w:ins w:id="41"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"_Toc429581501"</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5.2</w:t>
        </w:r>
        <w:r>
          <w:rPr>
            <w:rFonts w:asciiTheme="minorHAnsi" w:eastAsiaTheme="minorEastAsia" w:hAnsiTheme="minorHAnsi" w:cstheme="minorBidi"/>
            <w:noProof/>
            <w:sz w:val="22"/>
            <w:szCs w:val="22"/>
            <w:lang w:val="en-GB" w:eastAsia="en-GB"/>
          </w:rPr>
          <w:tab/>
        </w:r>
        <w:r w:rsidRPr="007816DA">
          <w:rPr>
            <w:rStyle w:val="Hyperlink"/>
            <w:noProof/>
            <w:lang w:val="en-GB"/>
          </w:rPr>
          <w:t>Bank Master (Directory)</w:t>
        </w:r>
        <w:r>
          <w:rPr>
            <w:noProof/>
            <w:webHidden/>
          </w:rPr>
          <w:tab/>
        </w:r>
        <w:r>
          <w:rPr>
            <w:noProof/>
            <w:webHidden/>
          </w:rPr>
          <w:fldChar w:fldCharType="begin"/>
        </w:r>
        <w:r>
          <w:rPr>
            <w:noProof/>
            <w:webHidden/>
          </w:rPr>
          <w:instrText xml:space="preserve"> PAGEREF _Toc429581501 \h </w:instrText>
        </w:r>
      </w:ins>
      <w:r>
        <w:rPr>
          <w:noProof/>
          <w:webHidden/>
        </w:rPr>
      </w:r>
      <w:r>
        <w:rPr>
          <w:noProof/>
          <w:webHidden/>
        </w:rPr>
        <w:fldChar w:fldCharType="separate"/>
      </w:r>
      <w:ins w:id="42" w:author="Chris Varma" w:date="2015-09-09T17:02:00Z">
        <w:r>
          <w:rPr>
            <w:noProof/>
            <w:webHidden/>
          </w:rPr>
          <w:t>17</w:t>
        </w:r>
        <w:r>
          <w:rPr>
            <w:noProof/>
            <w:webHidden/>
          </w:rPr>
          <w:fldChar w:fldCharType="end"/>
        </w:r>
        <w:r w:rsidRPr="007816DA">
          <w:rPr>
            <w:rStyle w:val="Hyperlink"/>
            <w:noProof/>
          </w:rPr>
          <w:fldChar w:fldCharType="end"/>
        </w:r>
      </w:ins>
    </w:p>
    <w:p w14:paraId="4855CE2A" w14:textId="77777777" w:rsidR="00325D44" w:rsidRDefault="00325D44">
      <w:pPr>
        <w:pStyle w:val="TOC2"/>
        <w:rPr>
          <w:ins w:id="43" w:author="Chris Varma" w:date="2015-09-09T17:02:00Z"/>
          <w:rFonts w:asciiTheme="minorHAnsi" w:eastAsiaTheme="minorEastAsia" w:hAnsiTheme="minorHAnsi" w:cstheme="minorBidi"/>
          <w:noProof/>
          <w:sz w:val="22"/>
          <w:szCs w:val="22"/>
          <w:lang w:val="en-GB" w:eastAsia="en-GB"/>
        </w:rPr>
      </w:pPr>
      <w:ins w:id="44"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"_Toc429581502"</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5.3</w:t>
        </w:r>
        <w:r>
          <w:rPr>
            <w:rFonts w:asciiTheme="minorHAnsi" w:eastAsiaTheme="minorEastAsia" w:hAnsiTheme="minorHAnsi" w:cstheme="minorBidi"/>
            <w:noProof/>
            <w:sz w:val="22"/>
            <w:szCs w:val="22"/>
            <w:lang w:val="en-GB" w:eastAsia="en-GB"/>
          </w:rPr>
          <w:tab/>
        </w:r>
        <w:r w:rsidRPr="007816DA">
          <w:rPr>
            <w:rStyle w:val="Hyperlink"/>
            <w:noProof/>
            <w:lang w:val="en-GB"/>
          </w:rPr>
          <w:t>House Banks</w:t>
        </w:r>
        <w:r>
          <w:rPr>
            <w:noProof/>
            <w:webHidden/>
          </w:rPr>
          <w:tab/>
        </w:r>
        <w:r>
          <w:rPr>
            <w:noProof/>
            <w:webHidden/>
          </w:rPr>
          <w:fldChar w:fldCharType="begin"/>
        </w:r>
        <w:r>
          <w:rPr>
            <w:noProof/>
            <w:webHidden/>
          </w:rPr>
          <w:instrText xml:space="preserve"> PAGEREF _Toc429581502 \h </w:instrText>
        </w:r>
      </w:ins>
      <w:r>
        <w:rPr>
          <w:noProof/>
          <w:webHidden/>
        </w:rPr>
      </w:r>
      <w:r>
        <w:rPr>
          <w:noProof/>
          <w:webHidden/>
        </w:rPr>
        <w:fldChar w:fldCharType="separate"/>
      </w:r>
      <w:ins w:id="45" w:author="Chris Varma" w:date="2015-09-09T17:02:00Z">
        <w:r>
          <w:rPr>
            <w:noProof/>
            <w:webHidden/>
          </w:rPr>
          <w:t>17</w:t>
        </w:r>
        <w:r>
          <w:rPr>
            <w:noProof/>
            <w:webHidden/>
          </w:rPr>
          <w:fldChar w:fldCharType="end"/>
        </w:r>
        <w:r w:rsidRPr="007816DA">
          <w:rPr>
            <w:rStyle w:val="Hyperlink"/>
            <w:noProof/>
          </w:rPr>
          <w:fldChar w:fldCharType="end"/>
        </w:r>
      </w:ins>
    </w:p>
    <w:p w14:paraId="4855CE2B" w14:textId="77777777" w:rsidR="00325D44" w:rsidRDefault="00325D44">
      <w:pPr>
        <w:pStyle w:val="TOC2"/>
        <w:rPr>
          <w:ins w:id="46" w:author="Chris Varma" w:date="2015-09-09T17:02:00Z"/>
          <w:rFonts w:asciiTheme="minorHAnsi" w:eastAsiaTheme="minorEastAsia" w:hAnsiTheme="minorHAnsi" w:cstheme="minorBidi"/>
          <w:noProof/>
          <w:sz w:val="22"/>
          <w:szCs w:val="22"/>
          <w:lang w:val="en-GB" w:eastAsia="en-GB"/>
        </w:rPr>
      </w:pPr>
      <w:ins w:id="47"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"_Toc429581503"</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5.4</w:t>
        </w:r>
        <w:r>
          <w:rPr>
            <w:rFonts w:asciiTheme="minorHAnsi" w:eastAsiaTheme="minorEastAsia" w:hAnsiTheme="minorHAnsi" w:cstheme="minorBidi"/>
            <w:noProof/>
            <w:sz w:val="22"/>
            <w:szCs w:val="22"/>
            <w:lang w:val="en-GB" w:eastAsia="en-GB"/>
          </w:rPr>
          <w:tab/>
        </w:r>
        <w:r w:rsidRPr="007816DA">
          <w:rPr>
            <w:rStyle w:val="Hyperlink"/>
            <w:noProof/>
            <w:lang w:val="en-GB"/>
          </w:rPr>
          <w:t>Finance Master Data Catalogue</w:t>
        </w:r>
        <w:r>
          <w:rPr>
            <w:noProof/>
            <w:webHidden/>
          </w:rPr>
          <w:tab/>
        </w:r>
        <w:r>
          <w:rPr>
            <w:noProof/>
            <w:webHidden/>
          </w:rPr>
          <w:fldChar w:fldCharType="begin"/>
        </w:r>
        <w:r>
          <w:rPr>
            <w:noProof/>
            <w:webHidden/>
          </w:rPr>
          <w:instrText xml:space="preserve"> PAGEREF _Toc429581503 \h </w:instrText>
        </w:r>
      </w:ins>
      <w:r>
        <w:rPr>
          <w:noProof/>
          <w:webHidden/>
        </w:rPr>
      </w:r>
      <w:r>
        <w:rPr>
          <w:noProof/>
          <w:webHidden/>
        </w:rPr>
        <w:fldChar w:fldCharType="separate"/>
      </w:r>
      <w:ins w:id="48" w:author="Chris Varma" w:date="2015-09-09T17:02:00Z">
        <w:r>
          <w:rPr>
            <w:noProof/>
            <w:webHidden/>
          </w:rPr>
          <w:t>20</w:t>
        </w:r>
        <w:r>
          <w:rPr>
            <w:noProof/>
            <w:webHidden/>
          </w:rPr>
          <w:fldChar w:fldCharType="end"/>
        </w:r>
        <w:r w:rsidRPr="007816DA">
          <w:rPr>
            <w:rStyle w:val="Hyperlink"/>
            <w:noProof/>
          </w:rPr>
          <w:fldChar w:fldCharType="end"/>
        </w:r>
      </w:ins>
    </w:p>
    <w:p w14:paraId="4855CE2C" w14:textId="77777777" w:rsidR="00325D44" w:rsidRDefault="00325D44">
      <w:pPr>
        <w:pStyle w:val="TOC1"/>
        <w:rPr>
          <w:ins w:id="49" w:author="Chris Varma" w:date="2015-09-09T17:02:00Z"/>
          <w:rFonts w:asciiTheme="minorHAnsi" w:eastAsiaTheme="minorEastAsia" w:hAnsiTheme="minorHAnsi" w:cstheme="minorBidi"/>
          <w:noProof/>
          <w:sz w:val="22"/>
          <w:szCs w:val="22"/>
          <w:lang w:val="en-GB" w:eastAsia="en-GB"/>
        </w:rPr>
      </w:pPr>
      <w:ins w:id="50"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"_Toc429581504"</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6</w:t>
        </w:r>
        <w:r>
          <w:rPr>
            <w:rFonts w:asciiTheme="minorHAnsi" w:eastAsiaTheme="minorEastAsia" w:hAnsiTheme="minorHAnsi" w:cstheme="minorBidi"/>
            <w:noProof/>
            <w:sz w:val="22"/>
            <w:szCs w:val="22"/>
            <w:lang w:val="en-GB" w:eastAsia="en-GB"/>
          </w:rPr>
          <w:tab/>
        </w:r>
        <w:r w:rsidRPr="007816DA">
          <w:rPr>
            <w:rStyle w:val="Hyperlink"/>
            <w:noProof/>
            <w:lang w:val="en-GB"/>
          </w:rPr>
          <w:t>Finance Process Overview</w:t>
        </w:r>
        <w:r>
          <w:rPr>
            <w:noProof/>
            <w:webHidden/>
          </w:rPr>
          <w:tab/>
        </w:r>
        <w:r>
          <w:rPr>
            <w:noProof/>
            <w:webHidden/>
          </w:rPr>
          <w:fldChar w:fldCharType="begin"/>
        </w:r>
        <w:r>
          <w:rPr>
            <w:noProof/>
            <w:webHidden/>
          </w:rPr>
          <w:instrText xml:space="preserve"> PAGEREF _Toc429581504 \h </w:instrText>
        </w:r>
      </w:ins>
      <w:r>
        <w:rPr>
          <w:noProof/>
          <w:webHidden/>
        </w:rPr>
      </w:r>
      <w:r>
        <w:rPr>
          <w:noProof/>
          <w:webHidden/>
        </w:rPr>
        <w:fldChar w:fldCharType="separate"/>
      </w:r>
      <w:ins w:id="51" w:author="Chris Varma" w:date="2015-09-09T17:02:00Z">
        <w:r>
          <w:rPr>
            <w:noProof/>
            <w:webHidden/>
          </w:rPr>
          <w:t>24</w:t>
        </w:r>
        <w:r>
          <w:rPr>
            <w:noProof/>
            <w:webHidden/>
          </w:rPr>
          <w:fldChar w:fldCharType="end"/>
        </w:r>
        <w:r w:rsidRPr="007816DA">
          <w:rPr>
            <w:rStyle w:val="Hyperlink"/>
            <w:noProof/>
          </w:rPr>
          <w:fldChar w:fldCharType="end"/>
        </w:r>
      </w:ins>
    </w:p>
    <w:p w14:paraId="4855CE2D" w14:textId="77777777" w:rsidR="00325D44" w:rsidRDefault="00325D44">
      <w:pPr>
        <w:pStyle w:val="TOC2"/>
        <w:rPr>
          <w:ins w:id="52" w:author="Chris Varma" w:date="2015-09-09T17:02:00Z"/>
          <w:rFonts w:asciiTheme="minorHAnsi" w:eastAsiaTheme="minorEastAsia" w:hAnsiTheme="minorHAnsi" w:cstheme="minorBidi"/>
          <w:noProof/>
          <w:sz w:val="22"/>
          <w:szCs w:val="22"/>
          <w:lang w:val="en-GB" w:eastAsia="en-GB"/>
        </w:rPr>
      </w:pPr>
      <w:ins w:id="53"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"_Toc429581505"</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6.1</w:t>
        </w:r>
        <w:r>
          <w:rPr>
            <w:rFonts w:asciiTheme="minorHAnsi" w:eastAsiaTheme="minorEastAsia" w:hAnsiTheme="minorHAnsi" w:cstheme="minorBidi"/>
            <w:noProof/>
            <w:sz w:val="22"/>
            <w:szCs w:val="22"/>
            <w:lang w:val="en-GB" w:eastAsia="en-GB"/>
          </w:rPr>
          <w:tab/>
        </w:r>
        <w:r w:rsidRPr="007816DA">
          <w:rPr>
            <w:rStyle w:val="Hyperlink"/>
            <w:noProof/>
            <w:lang w:val="en-GB"/>
          </w:rPr>
          <w:t>General Ledger Processing (FIN-02.01)</w:t>
        </w:r>
        <w:r>
          <w:rPr>
            <w:noProof/>
            <w:webHidden/>
          </w:rPr>
          <w:tab/>
        </w:r>
        <w:r>
          <w:rPr>
            <w:noProof/>
            <w:webHidden/>
          </w:rPr>
          <w:fldChar w:fldCharType="begin"/>
        </w:r>
        <w:r>
          <w:rPr>
            <w:noProof/>
            <w:webHidden/>
          </w:rPr>
          <w:instrText xml:space="preserve"> PAGEREF _Toc429581505 \h </w:instrText>
        </w:r>
      </w:ins>
      <w:r>
        <w:rPr>
          <w:noProof/>
          <w:webHidden/>
        </w:rPr>
      </w:r>
      <w:r>
        <w:rPr>
          <w:noProof/>
          <w:webHidden/>
        </w:rPr>
        <w:fldChar w:fldCharType="separate"/>
      </w:r>
      <w:ins w:id="54" w:author="Chris Varma" w:date="2015-09-09T17:02:00Z">
        <w:r>
          <w:rPr>
            <w:noProof/>
            <w:webHidden/>
          </w:rPr>
          <w:t>24</w:t>
        </w:r>
        <w:r>
          <w:rPr>
            <w:noProof/>
            <w:webHidden/>
          </w:rPr>
          <w:fldChar w:fldCharType="end"/>
        </w:r>
        <w:r w:rsidRPr="007816DA">
          <w:rPr>
            <w:rStyle w:val="Hyperlink"/>
            <w:noProof/>
          </w:rPr>
          <w:fldChar w:fldCharType="end"/>
        </w:r>
      </w:ins>
    </w:p>
    <w:p w14:paraId="4855CE2E" w14:textId="77777777" w:rsidR="00325D44" w:rsidRDefault="00325D44">
      <w:pPr>
        <w:pStyle w:val="TOC3"/>
        <w:rPr>
          <w:ins w:id="55" w:author="Chris Varma" w:date="2015-09-09T17:02:00Z"/>
          <w:rFonts w:asciiTheme="minorHAnsi" w:eastAsiaTheme="minorEastAsia" w:hAnsiTheme="minorHAnsi" w:cstheme="minorBidi"/>
          <w:noProof/>
          <w:sz w:val="22"/>
          <w:szCs w:val="22"/>
          <w:lang w:val="en-GB" w:eastAsia="en-GB"/>
        </w:rPr>
      </w:pPr>
      <w:ins w:id="56"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"_Toc429581506"</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6.1.1</w:t>
        </w:r>
        <w:r>
          <w:rPr>
            <w:rFonts w:asciiTheme="minorHAnsi" w:eastAsiaTheme="minorEastAsia" w:hAnsiTheme="minorHAnsi" w:cstheme="minorBidi"/>
            <w:noProof/>
            <w:sz w:val="22"/>
            <w:szCs w:val="22"/>
            <w:lang w:val="en-GB" w:eastAsia="en-GB"/>
          </w:rPr>
          <w:tab/>
        </w:r>
        <w:r w:rsidRPr="007816DA">
          <w:rPr>
            <w:rStyle w:val="Hyperlink"/>
            <w:noProof/>
            <w:lang w:val="en-GB"/>
          </w:rPr>
          <w:t>Document Splitting</w:t>
        </w:r>
        <w:r>
          <w:rPr>
            <w:noProof/>
            <w:webHidden/>
          </w:rPr>
          <w:tab/>
        </w:r>
        <w:r>
          <w:rPr>
            <w:noProof/>
            <w:webHidden/>
          </w:rPr>
          <w:fldChar w:fldCharType="begin"/>
        </w:r>
        <w:r>
          <w:rPr>
            <w:noProof/>
            <w:webHidden/>
          </w:rPr>
          <w:instrText xml:space="preserve"> PAGEREF _Toc429581506 \h </w:instrText>
        </w:r>
      </w:ins>
      <w:r>
        <w:rPr>
          <w:noProof/>
          <w:webHidden/>
        </w:rPr>
      </w:r>
      <w:r>
        <w:rPr>
          <w:noProof/>
          <w:webHidden/>
        </w:rPr>
        <w:fldChar w:fldCharType="separate"/>
      </w:r>
      <w:ins w:id="57" w:author="Chris Varma" w:date="2015-09-09T17:02:00Z">
        <w:r>
          <w:rPr>
            <w:noProof/>
            <w:webHidden/>
          </w:rPr>
          <w:t>27</w:t>
        </w:r>
        <w:r>
          <w:rPr>
            <w:noProof/>
            <w:webHidden/>
          </w:rPr>
          <w:fldChar w:fldCharType="end"/>
        </w:r>
        <w:r w:rsidRPr="007816DA">
          <w:rPr>
            <w:rStyle w:val="Hyperlink"/>
            <w:noProof/>
          </w:rPr>
          <w:fldChar w:fldCharType="end"/>
        </w:r>
      </w:ins>
    </w:p>
    <w:p w14:paraId="4855CE2F" w14:textId="77777777" w:rsidR="00325D44" w:rsidRDefault="00325D44">
      <w:pPr>
        <w:pStyle w:val="TOC2"/>
        <w:rPr>
          <w:ins w:id="58" w:author="Chris Varma" w:date="2015-09-09T17:02:00Z"/>
          <w:rFonts w:asciiTheme="minorHAnsi" w:eastAsiaTheme="minorEastAsia" w:hAnsiTheme="minorHAnsi" w:cstheme="minorBidi"/>
          <w:noProof/>
          <w:sz w:val="22"/>
          <w:szCs w:val="22"/>
          <w:lang w:val="en-GB" w:eastAsia="en-GB"/>
        </w:rPr>
      </w:pPr>
      <w:ins w:id="59"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"_Toc429581507"</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6.2</w:t>
        </w:r>
        <w:r>
          <w:rPr>
            <w:rFonts w:asciiTheme="minorHAnsi" w:eastAsiaTheme="minorEastAsia" w:hAnsiTheme="minorHAnsi" w:cstheme="minorBidi"/>
            <w:noProof/>
            <w:sz w:val="22"/>
            <w:szCs w:val="22"/>
            <w:lang w:val="en-GB" w:eastAsia="en-GB"/>
          </w:rPr>
          <w:tab/>
        </w:r>
        <w:r w:rsidRPr="007816DA">
          <w:rPr>
            <w:rStyle w:val="Hyperlink"/>
            <w:noProof/>
            <w:lang w:val="en-GB"/>
          </w:rPr>
          <w:t>Bank Statement Process Overview (FIN-07.01)</w:t>
        </w:r>
        <w:r>
          <w:rPr>
            <w:noProof/>
            <w:webHidden/>
          </w:rPr>
          <w:tab/>
        </w:r>
        <w:r>
          <w:rPr>
            <w:noProof/>
            <w:webHidden/>
          </w:rPr>
          <w:fldChar w:fldCharType="begin"/>
        </w:r>
        <w:r>
          <w:rPr>
            <w:noProof/>
            <w:webHidden/>
          </w:rPr>
          <w:instrText xml:space="preserve"> PAGEREF _Toc429581507 \h </w:instrText>
        </w:r>
      </w:ins>
      <w:r>
        <w:rPr>
          <w:noProof/>
          <w:webHidden/>
        </w:rPr>
      </w:r>
      <w:r>
        <w:rPr>
          <w:noProof/>
          <w:webHidden/>
        </w:rPr>
        <w:fldChar w:fldCharType="separate"/>
      </w:r>
      <w:ins w:id="60" w:author="Chris Varma" w:date="2015-09-09T17:02:00Z">
        <w:r>
          <w:rPr>
            <w:noProof/>
            <w:webHidden/>
          </w:rPr>
          <w:t>27</w:t>
        </w:r>
        <w:r>
          <w:rPr>
            <w:noProof/>
            <w:webHidden/>
          </w:rPr>
          <w:fldChar w:fldCharType="end"/>
        </w:r>
        <w:r w:rsidRPr="007816DA">
          <w:rPr>
            <w:rStyle w:val="Hyperlink"/>
            <w:noProof/>
          </w:rPr>
          <w:fldChar w:fldCharType="end"/>
        </w:r>
      </w:ins>
    </w:p>
    <w:p w14:paraId="4855CE30" w14:textId="77777777" w:rsidR="00325D44" w:rsidRDefault="00325D44">
      <w:pPr>
        <w:pStyle w:val="TOC2"/>
        <w:rPr>
          <w:ins w:id="61" w:author="Chris Varma" w:date="2015-09-09T17:02:00Z"/>
          <w:rFonts w:asciiTheme="minorHAnsi" w:eastAsiaTheme="minorEastAsia" w:hAnsiTheme="minorHAnsi" w:cstheme="minorBidi"/>
          <w:noProof/>
          <w:sz w:val="22"/>
          <w:szCs w:val="22"/>
          <w:lang w:val="en-GB" w:eastAsia="en-GB"/>
        </w:rPr>
      </w:pPr>
      <w:ins w:id="62"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"_Toc429581508"</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6.3</w:t>
        </w:r>
        <w:r>
          <w:rPr>
            <w:rFonts w:asciiTheme="minorHAnsi" w:eastAsiaTheme="minorEastAsia" w:hAnsiTheme="minorHAnsi" w:cstheme="minorBidi"/>
            <w:noProof/>
            <w:sz w:val="22"/>
            <w:szCs w:val="22"/>
            <w:lang w:val="en-GB" w:eastAsia="en-GB"/>
          </w:rPr>
          <w:tab/>
        </w:r>
        <w:r w:rsidRPr="007816DA">
          <w:rPr>
            <w:rStyle w:val="Hyperlink"/>
            <w:noProof/>
            <w:lang w:val="en-GB"/>
          </w:rPr>
          <w:t>Bank Statement Processing (FIN-07.01)</w:t>
        </w:r>
        <w:r>
          <w:rPr>
            <w:noProof/>
            <w:webHidden/>
          </w:rPr>
          <w:tab/>
        </w:r>
        <w:r>
          <w:rPr>
            <w:noProof/>
            <w:webHidden/>
          </w:rPr>
          <w:fldChar w:fldCharType="begin"/>
        </w:r>
        <w:r>
          <w:rPr>
            <w:noProof/>
            <w:webHidden/>
          </w:rPr>
          <w:instrText xml:space="preserve"> PAGEREF _Toc429581508 \h </w:instrText>
        </w:r>
      </w:ins>
      <w:r>
        <w:rPr>
          <w:noProof/>
          <w:webHidden/>
        </w:rPr>
      </w:r>
      <w:r>
        <w:rPr>
          <w:noProof/>
          <w:webHidden/>
        </w:rPr>
        <w:fldChar w:fldCharType="separate"/>
      </w:r>
      <w:ins w:id="63" w:author="Chris Varma" w:date="2015-09-09T17:02:00Z">
        <w:r>
          <w:rPr>
            <w:noProof/>
            <w:webHidden/>
          </w:rPr>
          <w:t>31</w:t>
        </w:r>
        <w:r>
          <w:rPr>
            <w:noProof/>
            <w:webHidden/>
          </w:rPr>
          <w:fldChar w:fldCharType="end"/>
        </w:r>
        <w:r w:rsidRPr="007816DA">
          <w:rPr>
            <w:rStyle w:val="Hyperlink"/>
            <w:noProof/>
          </w:rPr>
          <w:fldChar w:fldCharType="end"/>
        </w:r>
      </w:ins>
    </w:p>
    <w:p w14:paraId="4855CE31" w14:textId="77777777" w:rsidR="00325D44" w:rsidRDefault="00325D44">
      <w:pPr>
        <w:pStyle w:val="TOC2"/>
        <w:rPr>
          <w:ins w:id="64" w:author="Chris Varma" w:date="2015-09-09T17:02:00Z"/>
          <w:rFonts w:asciiTheme="minorHAnsi" w:eastAsiaTheme="minorEastAsia" w:hAnsiTheme="minorHAnsi" w:cstheme="minorBidi"/>
          <w:noProof/>
          <w:sz w:val="22"/>
          <w:szCs w:val="22"/>
          <w:lang w:val="en-GB" w:eastAsia="en-GB"/>
        </w:rPr>
      </w:pPr>
      <w:ins w:id="65"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"_Toc429581509"</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6.4</w:t>
        </w:r>
        <w:r>
          <w:rPr>
            <w:rFonts w:asciiTheme="minorHAnsi" w:eastAsiaTheme="minorEastAsia" w:hAnsiTheme="minorHAnsi" w:cstheme="minorBidi"/>
            <w:noProof/>
            <w:sz w:val="22"/>
            <w:szCs w:val="22"/>
            <w:lang w:val="en-GB" w:eastAsia="en-GB"/>
          </w:rPr>
          <w:tab/>
        </w:r>
        <w:r w:rsidRPr="007816DA">
          <w:rPr>
            <w:rStyle w:val="Hyperlink"/>
            <w:noProof/>
            <w:lang w:val="en-GB"/>
          </w:rPr>
          <w:t>Petty Cash</w:t>
        </w:r>
        <w:r>
          <w:rPr>
            <w:noProof/>
            <w:webHidden/>
          </w:rPr>
          <w:tab/>
        </w:r>
        <w:r>
          <w:rPr>
            <w:noProof/>
            <w:webHidden/>
          </w:rPr>
          <w:fldChar w:fldCharType="begin"/>
        </w:r>
        <w:r>
          <w:rPr>
            <w:noProof/>
            <w:webHidden/>
          </w:rPr>
          <w:instrText xml:space="preserve"> PAGEREF _Toc429581509 \h </w:instrText>
        </w:r>
      </w:ins>
      <w:r>
        <w:rPr>
          <w:noProof/>
          <w:webHidden/>
        </w:rPr>
      </w:r>
      <w:r>
        <w:rPr>
          <w:noProof/>
          <w:webHidden/>
        </w:rPr>
        <w:fldChar w:fldCharType="separate"/>
      </w:r>
      <w:ins w:id="66" w:author="Chris Varma" w:date="2015-09-09T17:02:00Z">
        <w:r>
          <w:rPr>
            <w:noProof/>
            <w:webHidden/>
          </w:rPr>
          <w:t>33</w:t>
        </w:r>
        <w:r>
          <w:rPr>
            <w:noProof/>
            <w:webHidden/>
          </w:rPr>
          <w:fldChar w:fldCharType="end"/>
        </w:r>
        <w:r w:rsidRPr="007816DA">
          <w:rPr>
            <w:rStyle w:val="Hyperlink"/>
            <w:noProof/>
          </w:rPr>
          <w:fldChar w:fldCharType="end"/>
        </w:r>
      </w:ins>
    </w:p>
    <w:p w14:paraId="4855CE32" w14:textId="77777777" w:rsidR="00325D44" w:rsidRDefault="00325D44">
      <w:pPr>
        <w:pStyle w:val="TOC2"/>
        <w:rPr>
          <w:ins w:id="67" w:author="Chris Varma" w:date="2015-09-09T17:02:00Z"/>
          <w:rFonts w:asciiTheme="minorHAnsi" w:eastAsiaTheme="minorEastAsia" w:hAnsiTheme="minorHAnsi" w:cstheme="minorBidi"/>
          <w:noProof/>
          <w:sz w:val="22"/>
          <w:szCs w:val="22"/>
          <w:lang w:val="en-GB" w:eastAsia="en-GB"/>
        </w:rPr>
      </w:pPr>
      <w:ins w:id="68"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"_Toc429581510"</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rPr>
          <w:t>6.5</w:t>
        </w:r>
        <w:r>
          <w:rPr>
            <w:rFonts w:asciiTheme="minorHAnsi" w:eastAsiaTheme="minorEastAsia" w:hAnsiTheme="minorHAnsi" w:cstheme="minorBidi"/>
            <w:noProof/>
            <w:sz w:val="22"/>
            <w:szCs w:val="22"/>
            <w:lang w:val="en-GB" w:eastAsia="en-GB"/>
          </w:rPr>
          <w:tab/>
        </w:r>
        <w:r w:rsidRPr="007816DA">
          <w:rPr>
            <w:rStyle w:val="Hyperlink"/>
            <w:noProof/>
          </w:rPr>
          <w:t>Period End Processing (FIN-08.01)</w:t>
        </w:r>
        <w:r>
          <w:rPr>
            <w:noProof/>
            <w:webHidden/>
          </w:rPr>
          <w:tab/>
        </w:r>
        <w:r>
          <w:rPr>
            <w:noProof/>
            <w:webHidden/>
          </w:rPr>
          <w:fldChar w:fldCharType="begin"/>
        </w:r>
        <w:r>
          <w:rPr>
            <w:noProof/>
            <w:webHidden/>
          </w:rPr>
          <w:instrText xml:space="preserve"> PAGEREF _Toc429581510 \h </w:instrText>
        </w:r>
      </w:ins>
      <w:r>
        <w:rPr>
          <w:noProof/>
          <w:webHidden/>
        </w:rPr>
      </w:r>
      <w:r>
        <w:rPr>
          <w:noProof/>
          <w:webHidden/>
        </w:rPr>
        <w:fldChar w:fldCharType="separate"/>
      </w:r>
      <w:ins w:id="69" w:author="Chris Varma" w:date="2015-09-09T17:02:00Z">
        <w:r>
          <w:rPr>
            <w:noProof/>
            <w:webHidden/>
          </w:rPr>
          <w:t>34</w:t>
        </w:r>
        <w:r>
          <w:rPr>
            <w:noProof/>
            <w:webHidden/>
          </w:rPr>
          <w:fldChar w:fldCharType="end"/>
        </w:r>
        <w:r w:rsidRPr="007816DA">
          <w:rPr>
            <w:rStyle w:val="Hyperlink"/>
            <w:noProof/>
          </w:rPr>
          <w:fldChar w:fldCharType="end"/>
        </w:r>
      </w:ins>
    </w:p>
    <w:p w14:paraId="4855CE33" w14:textId="77777777" w:rsidR="00325D44" w:rsidRDefault="00325D44">
      <w:pPr>
        <w:pStyle w:val="TOC2"/>
        <w:rPr>
          <w:ins w:id="70" w:author="Chris Varma" w:date="2015-09-09T17:02:00Z"/>
          <w:rFonts w:asciiTheme="minorHAnsi" w:eastAsiaTheme="minorEastAsia" w:hAnsiTheme="minorHAnsi" w:cstheme="minorBidi"/>
          <w:noProof/>
          <w:sz w:val="22"/>
          <w:szCs w:val="22"/>
          <w:lang w:val="en-GB" w:eastAsia="en-GB"/>
        </w:rPr>
      </w:pPr>
      <w:ins w:id="71"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"_Toc429581511"</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6.6</w:t>
        </w:r>
        <w:r>
          <w:rPr>
            <w:rFonts w:asciiTheme="minorHAnsi" w:eastAsiaTheme="minorEastAsia" w:hAnsiTheme="minorHAnsi" w:cstheme="minorBidi"/>
            <w:noProof/>
            <w:sz w:val="22"/>
            <w:szCs w:val="22"/>
            <w:lang w:val="en-GB" w:eastAsia="en-GB"/>
          </w:rPr>
          <w:tab/>
        </w:r>
        <w:r w:rsidRPr="007816DA">
          <w:rPr>
            <w:rStyle w:val="Hyperlink"/>
            <w:noProof/>
            <w:lang w:val="en-GB"/>
          </w:rPr>
          <w:t>Year End Processing (FIN-09.01)</w:t>
        </w:r>
        <w:r>
          <w:rPr>
            <w:noProof/>
            <w:webHidden/>
          </w:rPr>
          <w:tab/>
        </w:r>
        <w:r>
          <w:rPr>
            <w:noProof/>
            <w:webHidden/>
          </w:rPr>
          <w:fldChar w:fldCharType="begin"/>
        </w:r>
        <w:r>
          <w:rPr>
            <w:noProof/>
            <w:webHidden/>
          </w:rPr>
          <w:instrText xml:space="preserve"> PAGEREF _Toc429581511 \h </w:instrText>
        </w:r>
      </w:ins>
      <w:r>
        <w:rPr>
          <w:noProof/>
          <w:webHidden/>
        </w:rPr>
      </w:r>
      <w:r>
        <w:rPr>
          <w:noProof/>
          <w:webHidden/>
        </w:rPr>
        <w:fldChar w:fldCharType="separate"/>
      </w:r>
      <w:ins w:id="72" w:author="Chris Varma" w:date="2015-09-09T17:02:00Z">
        <w:r>
          <w:rPr>
            <w:noProof/>
            <w:webHidden/>
          </w:rPr>
          <w:t>44</w:t>
        </w:r>
        <w:r>
          <w:rPr>
            <w:noProof/>
            <w:webHidden/>
          </w:rPr>
          <w:fldChar w:fldCharType="end"/>
        </w:r>
        <w:r w:rsidRPr="007816DA">
          <w:rPr>
            <w:rStyle w:val="Hyperlink"/>
            <w:noProof/>
          </w:rPr>
          <w:fldChar w:fldCharType="end"/>
        </w:r>
      </w:ins>
    </w:p>
    <w:p w14:paraId="4855CE34" w14:textId="77777777" w:rsidR="00325D44" w:rsidRDefault="00325D44">
      <w:pPr>
        <w:pStyle w:val="TOC1"/>
        <w:rPr>
          <w:ins w:id="73" w:author="Chris Varma" w:date="2015-09-09T17:02:00Z"/>
          <w:rFonts w:asciiTheme="minorHAnsi" w:eastAsiaTheme="minorEastAsia" w:hAnsiTheme="minorHAnsi" w:cstheme="minorBidi"/>
          <w:noProof/>
          <w:sz w:val="22"/>
          <w:szCs w:val="22"/>
          <w:lang w:val="en-GB" w:eastAsia="en-GB"/>
        </w:rPr>
      </w:pPr>
      <w:ins w:id="74"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"_Toc429581512"</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w:t>
        </w:r>
        <w:r>
          <w:rPr>
            <w:rFonts w:asciiTheme="minorHAnsi" w:eastAsiaTheme="minorEastAsia" w:hAnsiTheme="minorHAnsi" w:cstheme="minorBidi"/>
            <w:noProof/>
            <w:sz w:val="22"/>
            <w:szCs w:val="22"/>
            <w:lang w:val="en-GB" w:eastAsia="en-GB"/>
          </w:rPr>
          <w:tab/>
        </w:r>
        <w:r w:rsidRPr="007816DA">
          <w:rPr>
            <w:rStyle w:val="Hyperlink"/>
            <w:noProof/>
            <w:lang w:val="en-GB"/>
          </w:rPr>
          <w:t>Finance Solutions</w:t>
        </w:r>
        <w:r>
          <w:rPr>
            <w:noProof/>
            <w:webHidden/>
          </w:rPr>
          <w:tab/>
        </w:r>
        <w:r>
          <w:rPr>
            <w:noProof/>
            <w:webHidden/>
          </w:rPr>
          <w:fldChar w:fldCharType="begin"/>
        </w:r>
        <w:r>
          <w:rPr>
            <w:noProof/>
            <w:webHidden/>
          </w:rPr>
          <w:instrText xml:space="preserve"> PAGEREF _Toc429581512 \h </w:instrText>
        </w:r>
      </w:ins>
      <w:r>
        <w:rPr>
          <w:noProof/>
          <w:webHidden/>
        </w:rPr>
      </w:r>
      <w:r>
        <w:rPr>
          <w:noProof/>
          <w:webHidden/>
        </w:rPr>
        <w:fldChar w:fldCharType="separate"/>
      </w:r>
      <w:ins w:id="75" w:author="Chris Varma" w:date="2015-09-09T17:02:00Z">
        <w:r>
          <w:rPr>
            <w:noProof/>
            <w:webHidden/>
          </w:rPr>
          <w:t>50</w:t>
        </w:r>
        <w:r>
          <w:rPr>
            <w:noProof/>
            <w:webHidden/>
          </w:rPr>
          <w:fldChar w:fldCharType="end"/>
        </w:r>
        <w:r w:rsidRPr="007816DA">
          <w:rPr>
            <w:rStyle w:val="Hyperlink"/>
            <w:noProof/>
          </w:rPr>
          <w:fldChar w:fldCharType="end"/>
        </w:r>
      </w:ins>
    </w:p>
    <w:p w14:paraId="4855CE35" w14:textId="77777777" w:rsidR="00325D44" w:rsidRDefault="00325D44">
      <w:pPr>
        <w:pStyle w:val="TOC2"/>
        <w:rPr>
          <w:ins w:id="76" w:author="Chris Varma" w:date="2015-09-09T17:02:00Z"/>
          <w:rFonts w:asciiTheme="minorHAnsi" w:eastAsiaTheme="minorEastAsia" w:hAnsiTheme="minorHAnsi" w:cstheme="minorBidi"/>
          <w:noProof/>
          <w:sz w:val="22"/>
          <w:szCs w:val="22"/>
          <w:lang w:val="en-GB" w:eastAsia="en-GB"/>
        </w:rPr>
      </w:pPr>
      <w:ins w:id="77"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"_Toc429581513"</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7.1</w:t>
        </w:r>
        <w:r>
          <w:rPr>
            <w:rFonts w:asciiTheme="minorHAnsi" w:eastAsiaTheme="minorEastAsia" w:hAnsiTheme="minorHAnsi" w:cstheme="minorBidi"/>
            <w:noProof/>
            <w:sz w:val="22"/>
            <w:szCs w:val="22"/>
            <w:lang w:val="en-GB" w:eastAsia="en-GB"/>
          </w:rPr>
          <w:tab/>
        </w:r>
        <w:r w:rsidRPr="007816DA">
          <w:rPr>
            <w:rStyle w:val="Hyperlink"/>
            <w:noProof/>
            <w:lang w:val="en-GB"/>
          </w:rPr>
          <w:t>Finance Organisation Structure Solution</w:t>
        </w:r>
        <w:r>
          <w:rPr>
            <w:noProof/>
            <w:webHidden/>
          </w:rPr>
          <w:tab/>
        </w:r>
        <w:r>
          <w:rPr>
            <w:noProof/>
            <w:webHidden/>
          </w:rPr>
          <w:fldChar w:fldCharType="begin"/>
        </w:r>
        <w:r>
          <w:rPr>
            <w:noProof/>
            <w:webHidden/>
          </w:rPr>
          <w:instrText xml:space="preserve"> PAGEREF _Toc429581513 \h </w:instrText>
        </w:r>
      </w:ins>
      <w:r>
        <w:rPr>
          <w:noProof/>
          <w:webHidden/>
        </w:rPr>
      </w:r>
      <w:r>
        <w:rPr>
          <w:noProof/>
          <w:webHidden/>
        </w:rPr>
        <w:fldChar w:fldCharType="separate"/>
      </w:r>
      <w:ins w:id="78" w:author="Chris Varma" w:date="2015-09-09T17:02:00Z">
        <w:r>
          <w:rPr>
            <w:noProof/>
            <w:webHidden/>
          </w:rPr>
          <w:t>51</w:t>
        </w:r>
        <w:r>
          <w:rPr>
            <w:noProof/>
            <w:webHidden/>
          </w:rPr>
          <w:fldChar w:fldCharType="end"/>
        </w:r>
        <w:r w:rsidRPr="007816DA">
          <w:rPr>
            <w:rStyle w:val="Hyperlink"/>
            <w:noProof/>
          </w:rPr>
          <w:fldChar w:fldCharType="end"/>
        </w:r>
      </w:ins>
    </w:p>
    <w:p w14:paraId="4855CE36" w14:textId="77777777" w:rsidR="00325D44" w:rsidRDefault="00325D44">
      <w:pPr>
        <w:pStyle w:val="TOC2"/>
        <w:rPr>
          <w:ins w:id="79" w:author="Chris Varma" w:date="2015-09-09T17:02:00Z"/>
          <w:rFonts w:asciiTheme="minorHAnsi" w:eastAsiaTheme="minorEastAsia" w:hAnsiTheme="minorHAnsi" w:cstheme="minorBidi"/>
          <w:noProof/>
          <w:sz w:val="22"/>
          <w:szCs w:val="22"/>
          <w:lang w:val="en-GB" w:eastAsia="en-GB"/>
        </w:rPr>
      </w:pPr>
      <w:ins w:id="80"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"_Toc429581514"</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7.2</w:t>
        </w:r>
        <w:r>
          <w:rPr>
            <w:rFonts w:asciiTheme="minorHAnsi" w:eastAsiaTheme="minorEastAsia" w:hAnsiTheme="minorHAnsi" w:cstheme="minorBidi"/>
            <w:noProof/>
            <w:sz w:val="22"/>
            <w:szCs w:val="22"/>
            <w:lang w:val="en-GB" w:eastAsia="en-GB"/>
          </w:rPr>
          <w:tab/>
        </w:r>
        <w:r w:rsidRPr="007816DA">
          <w:rPr>
            <w:rStyle w:val="Hyperlink"/>
            <w:noProof/>
            <w:lang w:val="en-GB"/>
          </w:rPr>
          <w:t>Finance Master Data Solution Summary</w:t>
        </w:r>
        <w:r>
          <w:rPr>
            <w:noProof/>
            <w:webHidden/>
          </w:rPr>
          <w:tab/>
        </w:r>
        <w:r>
          <w:rPr>
            <w:noProof/>
            <w:webHidden/>
          </w:rPr>
          <w:fldChar w:fldCharType="begin"/>
        </w:r>
        <w:r>
          <w:rPr>
            <w:noProof/>
            <w:webHidden/>
          </w:rPr>
          <w:instrText xml:space="preserve"> PAGEREF _Toc429581514 \h </w:instrText>
        </w:r>
      </w:ins>
      <w:r>
        <w:rPr>
          <w:noProof/>
          <w:webHidden/>
        </w:rPr>
      </w:r>
      <w:r>
        <w:rPr>
          <w:noProof/>
          <w:webHidden/>
        </w:rPr>
        <w:fldChar w:fldCharType="separate"/>
      </w:r>
      <w:ins w:id="81" w:author="Chris Varma" w:date="2015-09-09T17:02:00Z">
        <w:r>
          <w:rPr>
            <w:noProof/>
            <w:webHidden/>
          </w:rPr>
          <w:t>53</w:t>
        </w:r>
        <w:r>
          <w:rPr>
            <w:noProof/>
            <w:webHidden/>
          </w:rPr>
          <w:fldChar w:fldCharType="end"/>
        </w:r>
        <w:r w:rsidRPr="007816DA">
          <w:rPr>
            <w:rStyle w:val="Hyperlink"/>
            <w:noProof/>
          </w:rPr>
          <w:fldChar w:fldCharType="end"/>
        </w:r>
      </w:ins>
    </w:p>
    <w:p w14:paraId="4855CE37" w14:textId="77777777" w:rsidR="00325D44" w:rsidRDefault="00325D44">
      <w:pPr>
        <w:pStyle w:val="TOC2"/>
        <w:rPr>
          <w:ins w:id="82" w:author="Chris Varma" w:date="2015-09-09T17:02:00Z"/>
          <w:rFonts w:asciiTheme="minorHAnsi" w:eastAsiaTheme="minorEastAsia" w:hAnsiTheme="minorHAnsi" w:cstheme="minorBidi"/>
          <w:noProof/>
          <w:sz w:val="22"/>
          <w:szCs w:val="22"/>
          <w:lang w:val="en-GB" w:eastAsia="en-GB"/>
        </w:rPr>
      </w:pPr>
      <w:ins w:id="83"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"_Toc429581515"</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7.3</w:t>
        </w:r>
        <w:r>
          <w:rPr>
            <w:rFonts w:asciiTheme="minorHAnsi" w:eastAsiaTheme="minorEastAsia" w:hAnsiTheme="minorHAnsi" w:cstheme="minorBidi"/>
            <w:noProof/>
            <w:sz w:val="22"/>
            <w:szCs w:val="22"/>
            <w:lang w:val="en-GB" w:eastAsia="en-GB"/>
          </w:rPr>
          <w:tab/>
        </w:r>
        <w:r w:rsidRPr="007816DA">
          <w:rPr>
            <w:rStyle w:val="Hyperlink"/>
            <w:noProof/>
            <w:lang w:val="en-GB"/>
          </w:rPr>
          <w:t>General Ledger Processing</w:t>
        </w:r>
        <w:r>
          <w:rPr>
            <w:noProof/>
            <w:webHidden/>
          </w:rPr>
          <w:tab/>
        </w:r>
        <w:r>
          <w:rPr>
            <w:noProof/>
            <w:webHidden/>
          </w:rPr>
          <w:fldChar w:fldCharType="begin"/>
        </w:r>
        <w:r>
          <w:rPr>
            <w:noProof/>
            <w:webHidden/>
          </w:rPr>
          <w:instrText xml:space="preserve"> PAGEREF _Toc429581515 \h </w:instrText>
        </w:r>
      </w:ins>
      <w:r>
        <w:rPr>
          <w:noProof/>
          <w:webHidden/>
        </w:rPr>
      </w:r>
      <w:r>
        <w:rPr>
          <w:noProof/>
          <w:webHidden/>
        </w:rPr>
        <w:fldChar w:fldCharType="separate"/>
      </w:r>
      <w:ins w:id="84" w:author="Chris Varma" w:date="2015-09-09T17:02:00Z">
        <w:r>
          <w:rPr>
            <w:noProof/>
            <w:webHidden/>
          </w:rPr>
          <w:t>54</w:t>
        </w:r>
        <w:r>
          <w:rPr>
            <w:noProof/>
            <w:webHidden/>
          </w:rPr>
          <w:fldChar w:fldCharType="end"/>
        </w:r>
        <w:r w:rsidRPr="007816DA">
          <w:rPr>
            <w:rStyle w:val="Hyperlink"/>
            <w:noProof/>
          </w:rPr>
          <w:fldChar w:fldCharType="end"/>
        </w:r>
      </w:ins>
    </w:p>
    <w:p w14:paraId="4855CE38" w14:textId="77777777" w:rsidR="00325D44" w:rsidRDefault="00325D44">
      <w:pPr>
        <w:pStyle w:val="TOC3"/>
        <w:rPr>
          <w:ins w:id="85" w:author="Chris Varma" w:date="2015-09-09T17:02:00Z"/>
          <w:rFonts w:asciiTheme="minorHAnsi" w:eastAsiaTheme="minorEastAsia" w:hAnsiTheme="minorHAnsi" w:cstheme="minorBidi"/>
          <w:noProof/>
          <w:sz w:val="22"/>
          <w:szCs w:val="22"/>
          <w:lang w:val="en-GB" w:eastAsia="en-GB"/>
        </w:rPr>
      </w:pPr>
      <w:ins w:id="86"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"_Toc429581516"</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7.3.1</w:t>
        </w:r>
        <w:r>
          <w:rPr>
            <w:rFonts w:asciiTheme="minorHAnsi" w:eastAsiaTheme="minorEastAsia" w:hAnsiTheme="minorHAnsi" w:cstheme="minorBidi"/>
            <w:noProof/>
            <w:sz w:val="22"/>
            <w:szCs w:val="22"/>
            <w:lang w:val="en-GB" w:eastAsia="en-GB"/>
          </w:rPr>
          <w:tab/>
        </w:r>
        <w:r w:rsidRPr="007816DA">
          <w:rPr>
            <w:rStyle w:val="Hyperlink"/>
            <w:noProof/>
            <w:lang w:val="en-GB"/>
          </w:rPr>
          <w:t>Ledgers</w:t>
        </w:r>
        <w:r>
          <w:rPr>
            <w:noProof/>
            <w:webHidden/>
          </w:rPr>
          <w:tab/>
        </w:r>
        <w:r>
          <w:rPr>
            <w:noProof/>
            <w:webHidden/>
          </w:rPr>
          <w:fldChar w:fldCharType="begin"/>
        </w:r>
        <w:r>
          <w:rPr>
            <w:noProof/>
            <w:webHidden/>
          </w:rPr>
          <w:instrText xml:space="preserve"> PAGEREF _Toc429581516 \h </w:instrText>
        </w:r>
      </w:ins>
      <w:r>
        <w:rPr>
          <w:noProof/>
          <w:webHidden/>
        </w:rPr>
      </w:r>
      <w:r>
        <w:rPr>
          <w:noProof/>
          <w:webHidden/>
        </w:rPr>
        <w:fldChar w:fldCharType="separate"/>
      </w:r>
      <w:ins w:id="87" w:author="Chris Varma" w:date="2015-09-09T17:02:00Z">
        <w:r>
          <w:rPr>
            <w:noProof/>
            <w:webHidden/>
          </w:rPr>
          <w:t>54</w:t>
        </w:r>
        <w:r>
          <w:rPr>
            <w:noProof/>
            <w:webHidden/>
          </w:rPr>
          <w:fldChar w:fldCharType="end"/>
        </w:r>
        <w:r w:rsidRPr="007816DA">
          <w:rPr>
            <w:rStyle w:val="Hyperlink"/>
            <w:noProof/>
          </w:rPr>
          <w:fldChar w:fldCharType="end"/>
        </w:r>
      </w:ins>
    </w:p>
    <w:p w14:paraId="4855CE39" w14:textId="77777777" w:rsidR="00325D44" w:rsidRDefault="00325D44">
      <w:pPr>
        <w:pStyle w:val="TOC3"/>
        <w:rPr>
          <w:ins w:id="88" w:author="Chris Varma" w:date="2015-09-09T17:02:00Z"/>
          <w:rFonts w:asciiTheme="minorHAnsi" w:eastAsiaTheme="minorEastAsia" w:hAnsiTheme="minorHAnsi" w:cstheme="minorBidi"/>
          <w:noProof/>
          <w:sz w:val="22"/>
          <w:szCs w:val="22"/>
          <w:lang w:val="en-GB" w:eastAsia="en-GB"/>
        </w:rPr>
      </w:pPr>
      <w:ins w:id="89"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"_Toc429581517"</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7.3.2</w:t>
        </w:r>
        <w:r>
          <w:rPr>
            <w:rFonts w:asciiTheme="minorHAnsi" w:eastAsiaTheme="minorEastAsia" w:hAnsiTheme="minorHAnsi" w:cstheme="minorBidi"/>
            <w:noProof/>
            <w:sz w:val="22"/>
            <w:szCs w:val="22"/>
            <w:lang w:val="en-GB" w:eastAsia="en-GB"/>
          </w:rPr>
          <w:tab/>
        </w:r>
        <w:r w:rsidRPr="007816DA">
          <w:rPr>
            <w:rStyle w:val="Hyperlink"/>
            <w:noProof/>
            <w:lang w:val="en-GB"/>
          </w:rPr>
          <w:t>Journal</w:t>
        </w:r>
        <w:r>
          <w:rPr>
            <w:noProof/>
            <w:webHidden/>
          </w:rPr>
          <w:tab/>
        </w:r>
        <w:r>
          <w:rPr>
            <w:noProof/>
            <w:webHidden/>
          </w:rPr>
          <w:fldChar w:fldCharType="begin"/>
        </w:r>
        <w:r>
          <w:rPr>
            <w:noProof/>
            <w:webHidden/>
          </w:rPr>
          <w:instrText xml:space="preserve"> PAGEREF _Toc429581517 \h </w:instrText>
        </w:r>
      </w:ins>
      <w:r>
        <w:rPr>
          <w:noProof/>
          <w:webHidden/>
        </w:rPr>
      </w:r>
      <w:r>
        <w:rPr>
          <w:noProof/>
          <w:webHidden/>
        </w:rPr>
        <w:fldChar w:fldCharType="separate"/>
      </w:r>
      <w:ins w:id="90" w:author="Chris Varma" w:date="2015-09-09T17:02:00Z">
        <w:r>
          <w:rPr>
            <w:noProof/>
            <w:webHidden/>
          </w:rPr>
          <w:t>54</w:t>
        </w:r>
        <w:r>
          <w:rPr>
            <w:noProof/>
            <w:webHidden/>
          </w:rPr>
          <w:fldChar w:fldCharType="end"/>
        </w:r>
        <w:r w:rsidRPr="007816DA">
          <w:rPr>
            <w:rStyle w:val="Hyperlink"/>
            <w:noProof/>
          </w:rPr>
          <w:fldChar w:fldCharType="end"/>
        </w:r>
      </w:ins>
    </w:p>
    <w:p w14:paraId="4855CE3A" w14:textId="77777777" w:rsidR="00325D44" w:rsidRDefault="00325D44">
      <w:pPr>
        <w:pStyle w:val="TOC3"/>
        <w:rPr>
          <w:ins w:id="91" w:author="Chris Varma" w:date="2015-09-09T17:02:00Z"/>
          <w:rFonts w:asciiTheme="minorHAnsi" w:eastAsiaTheme="minorEastAsia" w:hAnsiTheme="minorHAnsi" w:cstheme="minorBidi"/>
          <w:noProof/>
          <w:sz w:val="22"/>
          <w:szCs w:val="22"/>
          <w:lang w:val="en-GB" w:eastAsia="en-GB"/>
        </w:rPr>
      </w:pPr>
      <w:ins w:id="92"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"_Toc429581518"</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7.3.3</w:t>
        </w:r>
        <w:r>
          <w:rPr>
            <w:rFonts w:asciiTheme="minorHAnsi" w:eastAsiaTheme="minorEastAsia" w:hAnsiTheme="minorHAnsi" w:cstheme="minorBidi"/>
            <w:noProof/>
            <w:sz w:val="22"/>
            <w:szCs w:val="22"/>
            <w:lang w:val="en-GB" w:eastAsia="en-GB"/>
          </w:rPr>
          <w:tab/>
        </w:r>
        <w:r w:rsidRPr="007816DA">
          <w:rPr>
            <w:rStyle w:val="Hyperlink"/>
            <w:noProof/>
            <w:lang w:val="en-GB"/>
          </w:rPr>
          <w:t>Clearing</w:t>
        </w:r>
        <w:r>
          <w:rPr>
            <w:noProof/>
            <w:webHidden/>
          </w:rPr>
          <w:tab/>
        </w:r>
        <w:r>
          <w:rPr>
            <w:noProof/>
            <w:webHidden/>
          </w:rPr>
          <w:fldChar w:fldCharType="begin"/>
        </w:r>
        <w:r>
          <w:rPr>
            <w:noProof/>
            <w:webHidden/>
          </w:rPr>
          <w:instrText xml:space="preserve"> PAGEREF _Toc429581518 \h </w:instrText>
        </w:r>
      </w:ins>
      <w:r>
        <w:rPr>
          <w:noProof/>
          <w:webHidden/>
        </w:rPr>
      </w:r>
      <w:r>
        <w:rPr>
          <w:noProof/>
          <w:webHidden/>
        </w:rPr>
        <w:fldChar w:fldCharType="separate"/>
      </w:r>
      <w:ins w:id="93" w:author="Chris Varma" w:date="2015-09-09T17:02:00Z">
        <w:r>
          <w:rPr>
            <w:noProof/>
            <w:webHidden/>
          </w:rPr>
          <w:t>56</w:t>
        </w:r>
        <w:r>
          <w:rPr>
            <w:noProof/>
            <w:webHidden/>
          </w:rPr>
          <w:fldChar w:fldCharType="end"/>
        </w:r>
        <w:r w:rsidRPr="007816DA">
          <w:rPr>
            <w:rStyle w:val="Hyperlink"/>
            <w:noProof/>
          </w:rPr>
          <w:fldChar w:fldCharType="end"/>
        </w:r>
      </w:ins>
    </w:p>
    <w:p w14:paraId="4855CE3B" w14:textId="77777777" w:rsidR="00325D44" w:rsidRDefault="00325D44">
      <w:pPr>
        <w:pStyle w:val="TOC3"/>
        <w:rPr>
          <w:ins w:id="94" w:author="Chris Varma" w:date="2015-09-09T17:02:00Z"/>
          <w:rFonts w:asciiTheme="minorHAnsi" w:eastAsiaTheme="minorEastAsia" w:hAnsiTheme="minorHAnsi" w:cstheme="minorBidi"/>
          <w:noProof/>
          <w:sz w:val="22"/>
          <w:szCs w:val="22"/>
          <w:lang w:val="en-GB" w:eastAsia="en-GB"/>
        </w:rPr>
      </w:pPr>
      <w:ins w:id="95"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"_Toc429581519"</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7.3.4</w:t>
        </w:r>
        <w:r>
          <w:rPr>
            <w:rFonts w:asciiTheme="minorHAnsi" w:eastAsiaTheme="minorEastAsia" w:hAnsiTheme="minorHAnsi" w:cstheme="minorBidi"/>
            <w:noProof/>
            <w:sz w:val="22"/>
            <w:szCs w:val="22"/>
            <w:lang w:val="en-GB" w:eastAsia="en-GB"/>
          </w:rPr>
          <w:tab/>
        </w:r>
        <w:r w:rsidRPr="007816DA">
          <w:rPr>
            <w:rStyle w:val="Hyperlink"/>
            <w:noProof/>
            <w:lang w:val="en-GB"/>
          </w:rPr>
          <w:t>Document Splitting</w:t>
        </w:r>
        <w:r>
          <w:rPr>
            <w:noProof/>
            <w:webHidden/>
          </w:rPr>
          <w:tab/>
        </w:r>
        <w:r>
          <w:rPr>
            <w:noProof/>
            <w:webHidden/>
          </w:rPr>
          <w:fldChar w:fldCharType="begin"/>
        </w:r>
        <w:r>
          <w:rPr>
            <w:noProof/>
            <w:webHidden/>
          </w:rPr>
          <w:instrText xml:space="preserve"> PAGEREF _Toc429581519 \h </w:instrText>
        </w:r>
      </w:ins>
      <w:r>
        <w:rPr>
          <w:noProof/>
          <w:webHidden/>
        </w:rPr>
      </w:r>
      <w:r>
        <w:rPr>
          <w:noProof/>
          <w:webHidden/>
        </w:rPr>
        <w:fldChar w:fldCharType="separate"/>
      </w:r>
      <w:ins w:id="96" w:author="Chris Varma" w:date="2015-09-09T17:02:00Z">
        <w:r>
          <w:rPr>
            <w:noProof/>
            <w:webHidden/>
          </w:rPr>
          <w:t>58</w:t>
        </w:r>
        <w:r>
          <w:rPr>
            <w:noProof/>
            <w:webHidden/>
          </w:rPr>
          <w:fldChar w:fldCharType="end"/>
        </w:r>
        <w:r w:rsidRPr="007816DA">
          <w:rPr>
            <w:rStyle w:val="Hyperlink"/>
            <w:noProof/>
          </w:rPr>
          <w:fldChar w:fldCharType="end"/>
        </w:r>
      </w:ins>
    </w:p>
    <w:p w14:paraId="4855CE3C" w14:textId="77777777" w:rsidR="00325D44" w:rsidRDefault="00325D44">
      <w:pPr>
        <w:pStyle w:val="TOC2"/>
        <w:rPr>
          <w:ins w:id="97" w:author="Chris Varma" w:date="2015-09-09T17:02:00Z"/>
          <w:rFonts w:asciiTheme="minorHAnsi" w:eastAsiaTheme="minorEastAsia" w:hAnsiTheme="minorHAnsi" w:cstheme="minorBidi"/>
          <w:noProof/>
          <w:sz w:val="22"/>
          <w:szCs w:val="22"/>
          <w:lang w:val="en-GB" w:eastAsia="en-GB"/>
        </w:rPr>
      </w:pPr>
      <w:ins w:id="98"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"_Toc429581520"</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7.4</w:t>
        </w:r>
        <w:r>
          <w:rPr>
            <w:rFonts w:asciiTheme="minorHAnsi" w:eastAsiaTheme="minorEastAsia" w:hAnsiTheme="minorHAnsi" w:cstheme="minorBidi"/>
            <w:noProof/>
            <w:sz w:val="22"/>
            <w:szCs w:val="22"/>
            <w:lang w:val="en-GB" w:eastAsia="en-GB"/>
          </w:rPr>
          <w:tab/>
        </w:r>
        <w:r w:rsidRPr="007816DA">
          <w:rPr>
            <w:rStyle w:val="Hyperlink"/>
            <w:noProof/>
            <w:lang w:val="en-GB"/>
          </w:rPr>
          <w:t>Statutory Reporting</w:t>
        </w:r>
        <w:r>
          <w:rPr>
            <w:noProof/>
            <w:webHidden/>
          </w:rPr>
          <w:tab/>
        </w:r>
        <w:r>
          <w:rPr>
            <w:noProof/>
            <w:webHidden/>
          </w:rPr>
          <w:fldChar w:fldCharType="begin"/>
        </w:r>
        <w:r>
          <w:rPr>
            <w:noProof/>
            <w:webHidden/>
          </w:rPr>
          <w:instrText xml:space="preserve"> PAGEREF _Toc429581520 \h </w:instrText>
        </w:r>
      </w:ins>
      <w:r>
        <w:rPr>
          <w:noProof/>
          <w:webHidden/>
        </w:rPr>
      </w:r>
      <w:r>
        <w:rPr>
          <w:noProof/>
          <w:webHidden/>
        </w:rPr>
        <w:fldChar w:fldCharType="separate"/>
      </w:r>
      <w:ins w:id="99" w:author="Chris Varma" w:date="2015-09-09T17:02:00Z">
        <w:r>
          <w:rPr>
            <w:noProof/>
            <w:webHidden/>
          </w:rPr>
          <w:t>60</w:t>
        </w:r>
        <w:r>
          <w:rPr>
            <w:noProof/>
            <w:webHidden/>
          </w:rPr>
          <w:fldChar w:fldCharType="end"/>
        </w:r>
        <w:r w:rsidRPr="007816DA">
          <w:rPr>
            <w:rStyle w:val="Hyperlink"/>
            <w:noProof/>
          </w:rPr>
          <w:fldChar w:fldCharType="end"/>
        </w:r>
      </w:ins>
    </w:p>
    <w:p w14:paraId="4855CE3D" w14:textId="77777777" w:rsidR="00325D44" w:rsidRDefault="00325D44">
      <w:pPr>
        <w:pStyle w:val="TOC3"/>
        <w:rPr>
          <w:ins w:id="100" w:author="Chris Varma" w:date="2015-09-09T17:02:00Z"/>
          <w:rFonts w:asciiTheme="minorHAnsi" w:eastAsiaTheme="minorEastAsia" w:hAnsiTheme="minorHAnsi" w:cstheme="minorBidi"/>
          <w:noProof/>
          <w:sz w:val="22"/>
          <w:szCs w:val="22"/>
          <w:lang w:val="en-GB" w:eastAsia="en-GB"/>
        </w:rPr>
      </w:pPr>
      <w:ins w:id="101"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"_Toc429581521"</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7.4.1</w:t>
        </w:r>
        <w:r>
          <w:rPr>
            <w:rFonts w:asciiTheme="minorHAnsi" w:eastAsiaTheme="minorEastAsia" w:hAnsiTheme="minorHAnsi" w:cstheme="minorBidi"/>
            <w:noProof/>
            <w:sz w:val="22"/>
            <w:szCs w:val="22"/>
            <w:lang w:val="en-GB" w:eastAsia="en-GB"/>
          </w:rPr>
          <w:tab/>
        </w:r>
        <w:r w:rsidRPr="007816DA">
          <w:rPr>
            <w:rStyle w:val="Hyperlink"/>
            <w:noProof/>
            <w:lang w:val="en-GB"/>
          </w:rPr>
          <w:t>VAT</w:t>
        </w:r>
        <w:r>
          <w:rPr>
            <w:noProof/>
            <w:webHidden/>
          </w:rPr>
          <w:tab/>
        </w:r>
        <w:r>
          <w:rPr>
            <w:noProof/>
            <w:webHidden/>
          </w:rPr>
          <w:fldChar w:fldCharType="begin"/>
        </w:r>
        <w:r>
          <w:rPr>
            <w:noProof/>
            <w:webHidden/>
          </w:rPr>
          <w:instrText xml:space="preserve"> PAGEREF _Toc429581521 \h </w:instrText>
        </w:r>
      </w:ins>
      <w:r>
        <w:rPr>
          <w:noProof/>
          <w:webHidden/>
        </w:rPr>
      </w:r>
      <w:r>
        <w:rPr>
          <w:noProof/>
          <w:webHidden/>
        </w:rPr>
        <w:fldChar w:fldCharType="separate"/>
      </w:r>
      <w:ins w:id="102" w:author="Chris Varma" w:date="2015-09-09T17:02:00Z">
        <w:r>
          <w:rPr>
            <w:noProof/>
            <w:webHidden/>
          </w:rPr>
          <w:t>60</w:t>
        </w:r>
        <w:r>
          <w:rPr>
            <w:noProof/>
            <w:webHidden/>
          </w:rPr>
          <w:fldChar w:fldCharType="end"/>
        </w:r>
        <w:r w:rsidRPr="007816DA">
          <w:rPr>
            <w:rStyle w:val="Hyperlink"/>
            <w:noProof/>
          </w:rPr>
          <w:fldChar w:fldCharType="end"/>
        </w:r>
      </w:ins>
    </w:p>
    <w:p w14:paraId="4855CE3E" w14:textId="77777777" w:rsidR="00325D44" w:rsidRDefault="00325D44">
      <w:pPr>
        <w:pStyle w:val="TOC3"/>
        <w:rPr>
          <w:ins w:id="103" w:author="Chris Varma" w:date="2015-09-09T17:02:00Z"/>
          <w:rFonts w:asciiTheme="minorHAnsi" w:eastAsiaTheme="minorEastAsia" w:hAnsiTheme="minorHAnsi" w:cstheme="minorBidi"/>
          <w:noProof/>
          <w:sz w:val="22"/>
          <w:szCs w:val="22"/>
          <w:lang w:val="en-GB" w:eastAsia="en-GB"/>
        </w:rPr>
      </w:pPr>
      <w:ins w:id="104" w:author="Chris Varma" w:date="2015-09-09T17:02:00Z">
        <w:r w:rsidRPr="007816DA">
          <w:rPr>
            <w:rStyle w:val="Hyperlink"/>
            <w:noProof/>
          </w:rPr>
          <w:lastRenderedPageBreak/>
          <w:fldChar w:fldCharType="begin"/>
        </w:r>
        <w:r w:rsidRPr="007816DA">
          <w:rPr>
            <w:rStyle w:val="Hyperlink"/>
            <w:noProof/>
          </w:rPr>
          <w:instrText xml:space="preserve"> </w:instrText>
        </w:r>
        <w:r>
          <w:rPr>
            <w:noProof/>
          </w:rPr>
          <w:instrText>HYPERLINK \l "_Toc429581522"</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7.4.2</w:t>
        </w:r>
        <w:r>
          <w:rPr>
            <w:rFonts w:asciiTheme="minorHAnsi" w:eastAsiaTheme="minorEastAsia" w:hAnsiTheme="minorHAnsi" w:cstheme="minorBidi"/>
            <w:noProof/>
            <w:sz w:val="22"/>
            <w:szCs w:val="22"/>
            <w:lang w:val="en-GB" w:eastAsia="en-GB"/>
          </w:rPr>
          <w:tab/>
        </w:r>
        <w:r w:rsidRPr="007816DA">
          <w:rPr>
            <w:rStyle w:val="Hyperlink"/>
            <w:noProof/>
            <w:lang w:val="en-GB"/>
          </w:rPr>
          <w:t>EC Sales List</w:t>
        </w:r>
        <w:r>
          <w:rPr>
            <w:noProof/>
            <w:webHidden/>
          </w:rPr>
          <w:tab/>
        </w:r>
        <w:r>
          <w:rPr>
            <w:noProof/>
            <w:webHidden/>
          </w:rPr>
          <w:fldChar w:fldCharType="begin"/>
        </w:r>
        <w:r>
          <w:rPr>
            <w:noProof/>
            <w:webHidden/>
          </w:rPr>
          <w:instrText xml:space="preserve"> PAGEREF _Toc429581522 \h </w:instrText>
        </w:r>
      </w:ins>
      <w:r>
        <w:rPr>
          <w:noProof/>
          <w:webHidden/>
        </w:rPr>
      </w:r>
      <w:r>
        <w:rPr>
          <w:noProof/>
          <w:webHidden/>
        </w:rPr>
        <w:fldChar w:fldCharType="separate"/>
      </w:r>
      <w:ins w:id="105" w:author="Chris Varma" w:date="2015-09-09T17:02:00Z">
        <w:r>
          <w:rPr>
            <w:noProof/>
            <w:webHidden/>
          </w:rPr>
          <w:t>60</w:t>
        </w:r>
        <w:r>
          <w:rPr>
            <w:noProof/>
            <w:webHidden/>
          </w:rPr>
          <w:fldChar w:fldCharType="end"/>
        </w:r>
        <w:r w:rsidRPr="007816DA">
          <w:rPr>
            <w:rStyle w:val="Hyperlink"/>
            <w:noProof/>
          </w:rPr>
          <w:fldChar w:fldCharType="end"/>
        </w:r>
      </w:ins>
    </w:p>
    <w:p w14:paraId="4855CE3F" w14:textId="77777777" w:rsidR="00325D44" w:rsidRDefault="00325D44">
      <w:pPr>
        <w:pStyle w:val="TOC3"/>
        <w:rPr>
          <w:ins w:id="106" w:author="Chris Varma" w:date="2015-09-09T17:02:00Z"/>
          <w:rFonts w:asciiTheme="minorHAnsi" w:eastAsiaTheme="minorEastAsia" w:hAnsiTheme="minorHAnsi" w:cstheme="minorBidi"/>
          <w:noProof/>
          <w:sz w:val="22"/>
          <w:szCs w:val="22"/>
          <w:lang w:val="en-GB" w:eastAsia="en-GB"/>
        </w:rPr>
      </w:pPr>
      <w:ins w:id="107"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"_Toc429581523"</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7.4.3</w:t>
        </w:r>
        <w:r>
          <w:rPr>
            <w:rFonts w:asciiTheme="minorHAnsi" w:eastAsiaTheme="minorEastAsia" w:hAnsiTheme="minorHAnsi" w:cstheme="minorBidi"/>
            <w:noProof/>
            <w:sz w:val="22"/>
            <w:szCs w:val="22"/>
            <w:lang w:val="en-GB" w:eastAsia="en-GB"/>
          </w:rPr>
          <w:tab/>
        </w:r>
        <w:r w:rsidRPr="007816DA">
          <w:rPr>
            <w:rStyle w:val="Hyperlink"/>
            <w:noProof/>
            <w:lang w:val="en-GB"/>
          </w:rPr>
          <w:t>Intrastat</w:t>
        </w:r>
        <w:r>
          <w:rPr>
            <w:noProof/>
            <w:webHidden/>
          </w:rPr>
          <w:tab/>
        </w:r>
        <w:r>
          <w:rPr>
            <w:noProof/>
            <w:webHidden/>
          </w:rPr>
          <w:fldChar w:fldCharType="begin"/>
        </w:r>
        <w:r>
          <w:rPr>
            <w:noProof/>
            <w:webHidden/>
          </w:rPr>
          <w:instrText xml:space="preserve"> PAGEREF _Toc429581523 \h </w:instrText>
        </w:r>
      </w:ins>
      <w:r>
        <w:rPr>
          <w:noProof/>
          <w:webHidden/>
        </w:rPr>
      </w:r>
      <w:r>
        <w:rPr>
          <w:noProof/>
          <w:webHidden/>
        </w:rPr>
        <w:fldChar w:fldCharType="separate"/>
      </w:r>
      <w:ins w:id="108" w:author="Chris Varma" w:date="2015-09-09T17:02:00Z">
        <w:r>
          <w:rPr>
            <w:noProof/>
            <w:webHidden/>
          </w:rPr>
          <w:t>61</w:t>
        </w:r>
        <w:r>
          <w:rPr>
            <w:noProof/>
            <w:webHidden/>
          </w:rPr>
          <w:fldChar w:fldCharType="end"/>
        </w:r>
        <w:r w:rsidRPr="007816DA">
          <w:rPr>
            <w:rStyle w:val="Hyperlink"/>
            <w:noProof/>
          </w:rPr>
          <w:fldChar w:fldCharType="end"/>
        </w:r>
      </w:ins>
    </w:p>
    <w:p w14:paraId="4855CE40" w14:textId="77777777" w:rsidR="00325D44" w:rsidRDefault="00325D44">
      <w:pPr>
        <w:pStyle w:val="TOC3"/>
        <w:rPr>
          <w:ins w:id="109" w:author="Chris Varma" w:date="2015-09-09T17:02:00Z"/>
          <w:rFonts w:asciiTheme="minorHAnsi" w:eastAsiaTheme="minorEastAsia" w:hAnsiTheme="minorHAnsi" w:cstheme="minorBidi"/>
          <w:noProof/>
          <w:sz w:val="22"/>
          <w:szCs w:val="22"/>
          <w:lang w:val="en-GB" w:eastAsia="en-GB"/>
        </w:rPr>
      </w:pPr>
      <w:ins w:id="110"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"_Toc429581524"</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7.4.4</w:t>
        </w:r>
        <w:r>
          <w:rPr>
            <w:rFonts w:asciiTheme="minorHAnsi" w:eastAsiaTheme="minorEastAsia" w:hAnsiTheme="minorHAnsi" w:cstheme="minorBidi"/>
            <w:noProof/>
            <w:sz w:val="22"/>
            <w:szCs w:val="22"/>
            <w:lang w:val="en-GB" w:eastAsia="en-GB"/>
          </w:rPr>
          <w:tab/>
        </w:r>
        <w:r w:rsidRPr="007816DA">
          <w:rPr>
            <w:rStyle w:val="Hyperlink"/>
            <w:noProof/>
            <w:lang w:val="en-GB"/>
          </w:rPr>
          <w:t>Financial Statement Version</w:t>
        </w:r>
        <w:r>
          <w:rPr>
            <w:noProof/>
            <w:webHidden/>
          </w:rPr>
          <w:tab/>
        </w:r>
        <w:r>
          <w:rPr>
            <w:noProof/>
            <w:webHidden/>
          </w:rPr>
          <w:fldChar w:fldCharType="begin"/>
        </w:r>
        <w:r>
          <w:rPr>
            <w:noProof/>
            <w:webHidden/>
          </w:rPr>
          <w:instrText xml:space="preserve"> PAGEREF _Toc429581524 \h </w:instrText>
        </w:r>
      </w:ins>
      <w:r>
        <w:rPr>
          <w:noProof/>
          <w:webHidden/>
        </w:rPr>
      </w:r>
      <w:r>
        <w:rPr>
          <w:noProof/>
          <w:webHidden/>
        </w:rPr>
        <w:fldChar w:fldCharType="separate"/>
      </w:r>
      <w:ins w:id="111" w:author="Chris Varma" w:date="2015-09-09T17:02:00Z">
        <w:r>
          <w:rPr>
            <w:noProof/>
            <w:webHidden/>
          </w:rPr>
          <w:t>61</w:t>
        </w:r>
        <w:r>
          <w:rPr>
            <w:noProof/>
            <w:webHidden/>
          </w:rPr>
          <w:fldChar w:fldCharType="end"/>
        </w:r>
        <w:r w:rsidRPr="007816DA">
          <w:rPr>
            <w:rStyle w:val="Hyperlink"/>
            <w:noProof/>
          </w:rPr>
          <w:fldChar w:fldCharType="end"/>
        </w:r>
      </w:ins>
    </w:p>
    <w:p w14:paraId="4855CE41" w14:textId="77777777" w:rsidR="00325D44" w:rsidRDefault="00325D44">
      <w:pPr>
        <w:pStyle w:val="TOC3"/>
        <w:rPr>
          <w:ins w:id="112" w:author="Chris Varma" w:date="2015-09-09T17:02:00Z"/>
          <w:rFonts w:asciiTheme="minorHAnsi" w:eastAsiaTheme="minorEastAsia" w:hAnsiTheme="minorHAnsi" w:cstheme="minorBidi"/>
          <w:noProof/>
          <w:sz w:val="22"/>
          <w:szCs w:val="22"/>
          <w:lang w:val="en-GB" w:eastAsia="en-GB"/>
        </w:rPr>
      </w:pPr>
      <w:ins w:id="113"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"_Toc429581525"</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7.4.5</w:t>
        </w:r>
        <w:r>
          <w:rPr>
            <w:rFonts w:asciiTheme="minorHAnsi" w:eastAsiaTheme="minorEastAsia" w:hAnsiTheme="minorHAnsi" w:cstheme="minorBidi"/>
            <w:noProof/>
            <w:sz w:val="22"/>
            <w:szCs w:val="22"/>
            <w:lang w:val="en-GB" w:eastAsia="en-GB"/>
          </w:rPr>
          <w:tab/>
        </w:r>
        <w:r w:rsidRPr="007816DA">
          <w:rPr>
            <w:rStyle w:val="Hyperlink"/>
            <w:noProof/>
            <w:lang w:val="en-GB"/>
          </w:rPr>
          <w:t>DCC Extract</w:t>
        </w:r>
        <w:r>
          <w:rPr>
            <w:noProof/>
            <w:webHidden/>
          </w:rPr>
          <w:tab/>
        </w:r>
        <w:r>
          <w:rPr>
            <w:noProof/>
            <w:webHidden/>
          </w:rPr>
          <w:fldChar w:fldCharType="begin"/>
        </w:r>
        <w:r>
          <w:rPr>
            <w:noProof/>
            <w:webHidden/>
          </w:rPr>
          <w:instrText xml:space="preserve"> PAGEREF _Toc429581525 \h </w:instrText>
        </w:r>
      </w:ins>
      <w:r>
        <w:rPr>
          <w:noProof/>
          <w:webHidden/>
        </w:rPr>
      </w:r>
      <w:r>
        <w:rPr>
          <w:noProof/>
          <w:webHidden/>
        </w:rPr>
        <w:fldChar w:fldCharType="separate"/>
      </w:r>
      <w:ins w:id="114" w:author="Chris Varma" w:date="2015-09-09T17:02:00Z">
        <w:r>
          <w:rPr>
            <w:noProof/>
            <w:webHidden/>
          </w:rPr>
          <w:t>66</w:t>
        </w:r>
        <w:r>
          <w:rPr>
            <w:noProof/>
            <w:webHidden/>
          </w:rPr>
          <w:fldChar w:fldCharType="end"/>
        </w:r>
        <w:r w:rsidRPr="007816DA">
          <w:rPr>
            <w:rStyle w:val="Hyperlink"/>
            <w:noProof/>
          </w:rPr>
          <w:fldChar w:fldCharType="end"/>
        </w:r>
      </w:ins>
    </w:p>
    <w:p w14:paraId="4855CE42" w14:textId="77777777" w:rsidR="00325D44" w:rsidRDefault="00325D44">
      <w:pPr>
        <w:pStyle w:val="TOC2"/>
        <w:rPr>
          <w:ins w:id="115" w:author="Chris Varma" w:date="2015-09-09T17:02:00Z"/>
          <w:rFonts w:asciiTheme="minorHAnsi" w:eastAsiaTheme="minorEastAsia" w:hAnsiTheme="minorHAnsi" w:cstheme="minorBidi"/>
          <w:noProof/>
          <w:sz w:val="22"/>
          <w:szCs w:val="22"/>
          <w:lang w:val="en-GB" w:eastAsia="en-GB"/>
        </w:rPr>
      </w:pPr>
      <w:ins w:id="116"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"_Toc429581526"</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7.5</w:t>
        </w:r>
        <w:r>
          <w:rPr>
            <w:rFonts w:asciiTheme="minorHAnsi" w:eastAsiaTheme="minorEastAsia" w:hAnsiTheme="minorHAnsi" w:cstheme="minorBidi"/>
            <w:noProof/>
            <w:sz w:val="22"/>
            <w:szCs w:val="22"/>
            <w:lang w:val="en-GB" w:eastAsia="en-GB"/>
          </w:rPr>
          <w:tab/>
        </w:r>
        <w:r w:rsidRPr="007816DA">
          <w:rPr>
            <w:rStyle w:val="Hyperlink"/>
            <w:noProof/>
            <w:lang w:val="en-GB"/>
          </w:rPr>
          <w:t>Automatic Account Determination</w:t>
        </w:r>
        <w:r>
          <w:rPr>
            <w:noProof/>
            <w:webHidden/>
          </w:rPr>
          <w:tab/>
        </w:r>
        <w:r>
          <w:rPr>
            <w:noProof/>
            <w:webHidden/>
          </w:rPr>
          <w:fldChar w:fldCharType="begin"/>
        </w:r>
        <w:r>
          <w:rPr>
            <w:noProof/>
            <w:webHidden/>
          </w:rPr>
          <w:instrText xml:space="preserve"> PAGEREF _Toc429581526 \h </w:instrText>
        </w:r>
      </w:ins>
      <w:r>
        <w:rPr>
          <w:noProof/>
          <w:webHidden/>
        </w:rPr>
      </w:r>
      <w:r>
        <w:rPr>
          <w:noProof/>
          <w:webHidden/>
        </w:rPr>
        <w:fldChar w:fldCharType="separate"/>
      </w:r>
      <w:ins w:id="117" w:author="Chris Varma" w:date="2015-09-09T17:02:00Z">
        <w:r>
          <w:rPr>
            <w:noProof/>
            <w:webHidden/>
          </w:rPr>
          <w:t>66</w:t>
        </w:r>
        <w:r>
          <w:rPr>
            <w:noProof/>
            <w:webHidden/>
          </w:rPr>
          <w:fldChar w:fldCharType="end"/>
        </w:r>
        <w:r w:rsidRPr="007816DA">
          <w:rPr>
            <w:rStyle w:val="Hyperlink"/>
            <w:noProof/>
          </w:rPr>
          <w:fldChar w:fldCharType="end"/>
        </w:r>
      </w:ins>
    </w:p>
    <w:p w14:paraId="4855CE43" w14:textId="77777777" w:rsidR="00325D44" w:rsidRDefault="00325D44">
      <w:pPr>
        <w:pStyle w:val="TOC3"/>
        <w:rPr>
          <w:ins w:id="118" w:author="Chris Varma" w:date="2015-09-09T17:02:00Z"/>
          <w:rFonts w:asciiTheme="minorHAnsi" w:eastAsiaTheme="minorEastAsia" w:hAnsiTheme="minorHAnsi" w:cstheme="minorBidi"/>
          <w:noProof/>
          <w:sz w:val="22"/>
          <w:szCs w:val="22"/>
          <w:lang w:val="en-GB" w:eastAsia="en-GB"/>
        </w:rPr>
      </w:pPr>
      <w:ins w:id="119"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"_Toc429581527"</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7.5.1</w:t>
        </w:r>
        <w:r>
          <w:rPr>
            <w:rFonts w:asciiTheme="minorHAnsi" w:eastAsiaTheme="minorEastAsia" w:hAnsiTheme="minorHAnsi" w:cstheme="minorBidi"/>
            <w:noProof/>
            <w:sz w:val="22"/>
            <w:szCs w:val="22"/>
            <w:lang w:val="en-GB" w:eastAsia="en-GB"/>
          </w:rPr>
          <w:tab/>
        </w:r>
        <w:r w:rsidRPr="007816DA">
          <w:rPr>
            <w:rStyle w:val="Hyperlink"/>
            <w:noProof/>
            <w:lang w:val="en-GB"/>
          </w:rPr>
          <w:t>SD (Sales and Distribution)</w:t>
        </w:r>
        <w:r>
          <w:rPr>
            <w:noProof/>
            <w:webHidden/>
          </w:rPr>
          <w:tab/>
        </w:r>
        <w:r>
          <w:rPr>
            <w:noProof/>
            <w:webHidden/>
          </w:rPr>
          <w:fldChar w:fldCharType="begin"/>
        </w:r>
        <w:r>
          <w:rPr>
            <w:noProof/>
            <w:webHidden/>
          </w:rPr>
          <w:instrText xml:space="preserve"> PAGEREF _Toc429581527 \h </w:instrText>
        </w:r>
      </w:ins>
      <w:r>
        <w:rPr>
          <w:noProof/>
          <w:webHidden/>
        </w:rPr>
      </w:r>
      <w:r>
        <w:rPr>
          <w:noProof/>
          <w:webHidden/>
        </w:rPr>
        <w:fldChar w:fldCharType="separate"/>
      </w:r>
      <w:ins w:id="120" w:author="Chris Varma" w:date="2015-09-09T17:02:00Z">
        <w:r>
          <w:rPr>
            <w:noProof/>
            <w:webHidden/>
          </w:rPr>
          <w:t>66</w:t>
        </w:r>
        <w:r>
          <w:rPr>
            <w:noProof/>
            <w:webHidden/>
          </w:rPr>
          <w:fldChar w:fldCharType="end"/>
        </w:r>
        <w:r w:rsidRPr="007816DA">
          <w:rPr>
            <w:rStyle w:val="Hyperlink"/>
            <w:noProof/>
          </w:rPr>
          <w:fldChar w:fldCharType="end"/>
        </w:r>
      </w:ins>
    </w:p>
    <w:p w14:paraId="4855CE44" w14:textId="77777777" w:rsidR="00325D44" w:rsidRDefault="00325D44">
      <w:pPr>
        <w:pStyle w:val="TOC3"/>
        <w:rPr>
          <w:ins w:id="121" w:author="Chris Varma" w:date="2015-09-09T17:02:00Z"/>
          <w:rFonts w:asciiTheme="minorHAnsi" w:eastAsiaTheme="minorEastAsia" w:hAnsiTheme="minorHAnsi" w:cstheme="minorBidi"/>
          <w:noProof/>
          <w:sz w:val="22"/>
          <w:szCs w:val="22"/>
          <w:lang w:val="en-GB" w:eastAsia="en-GB"/>
        </w:rPr>
      </w:pPr>
      <w:ins w:id="122"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"_Toc429581528"</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7.5.2</w:t>
        </w:r>
        <w:r>
          <w:rPr>
            <w:rFonts w:asciiTheme="minorHAnsi" w:eastAsiaTheme="minorEastAsia" w:hAnsiTheme="minorHAnsi" w:cstheme="minorBidi"/>
            <w:noProof/>
            <w:sz w:val="22"/>
            <w:szCs w:val="22"/>
            <w:lang w:val="en-GB" w:eastAsia="en-GB"/>
          </w:rPr>
          <w:tab/>
        </w:r>
        <w:r w:rsidRPr="007816DA">
          <w:rPr>
            <w:rStyle w:val="Hyperlink"/>
            <w:noProof/>
            <w:lang w:val="en-GB"/>
          </w:rPr>
          <w:t>MM (Materials Management)</w:t>
        </w:r>
        <w:r>
          <w:rPr>
            <w:noProof/>
            <w:webHidden/>
          </w:rPr>
          <w:tab/>
        </w:r>
        <w:r>
          <w:rPr>
            <w:noProof/>
            <w:webHidden/>
          </w:rPr>
          <w:fldChar w:fldCharType="begin"/>
        </w:r>
        <w:r>
          <w:rPr>
            <w:noProof/>
            <w:webHidden/>
          </w:rPr>
          <w:instrText xml:space="preserve"> PAGEREF _Toc429581528 \h </w:instrText>
        </w:r>
      </w:ins>
      <w:r>
        <w:rPr>
          <w:noProof/>
          <w:webHidden/>
        </w:rPr>
      </w:r>
      <w:r>
        <w:rPr>
          <w:noProof/>
          <w:webHidden/>
        </w:rPr>
        <w:fldChar w:fldCharType="separate"/>
      </w:r>
      <w:ins w:id="123" w:author="Chris Varma" w:date="2015-09-09T17:02:00Z">
        <w:r>
          <w:rPr>
            <w:noProof/>
            <w:webHidden/>
          </w:rPr>
          <w:t>67</w:t>
        </w:r>
        <w:r>
          <w:rPr>
            <w:noProof/>
            <w:webHidden/>
          </w:rPr>
          <w:fldChar w:fldCharType="end"/>
        </w:r>
        <w:r w:rsidRPr="007816DA">
          <w:rPr>
            <w:rStyle w:val="Hyperlink"/>
            <w:noProof/>
          </w:rPr>
          <w:fldChar w:fldCharType="end"/>
        </w:r>
      </w:ins>
    </w:p>
    <w:p w14:paraId="4855CE45" w14:textId="77777777" w:rsidR="00325D44" w:rsidRDefault="00325D44">
      <w:pPr>
        <w:pStyle w:val="TOC3"/>
        <w:rPr>
          <w:ins w:id="124" w:author="Chris Varma" w:date="2015-09-09T17:02:00Z"/>
          <w:rFonts w:asciiTheme="minorHAnsi" w:eastAsiaTheme="minorEastAsia" w:hAnsiTheme="minorHAnsi" w:cstheme="minorBidi"/>
          <w:noProof/>
          <w:sz w:val="22"/>
          <w:szCs w:val="22"/>
          <w:lang w:val="en-GB" w:eastAsia="en-GB"/>
        </w:rPr>
      </w:pPr>
      <w:ins w:id="125"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"_Toc429581529"</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7.5.3</w:t>
        </w:r>
        <w:r>
          <w:rPr>
            <w:rFonts w:asciiTheme="minorHAnsi" w:eastAsiaTheme="minorEastAsia" w:hAnsiTheme="minorHAnsi" w:cstheme="minorBidi"/>
            <w:noProof/>
            <w:sz w:val="22"/>
            <w:szCs w:val="22"/>
            <w:lang w:val="en-GB" w:eastAsia="en-GB"/>
          </w:rPr>
          <w:tab/>
        </w:r>
        <w:r w:rsidRPr="007816DA">
          <w:rPr>
            <w:rStyle w:val="Hyperlink"/>
            <w:noProof/>
            <w:lang w:val="en-GB"/>
          </w:rPr>
          <w:t>FI (Financial Accounting)</w:t>
        </w:r>
        <w:r>
          <w:rPr>
            <w:noProof/>
            <w:webHidden/>
          </w:rPr>
          <w:tab/>
        </w:r>
        <w:r>
          <w:rPr>
            <w:noProof/>
            <w:webHidden/>
          </w:rPr>
          <w:fldChar w:fldCharType="begin"/>
        </w:r>
        <w:r>
          <w:rPr>
            <w:noProof/>
            <w:webHidden/>
          </w:rPr>
          <w:instrText xml:space="preserve"> PAGEREF _Toc429581529 \h </w:instrText>
        </w:r>
      </w:ins>
      <w:r>
        <w:rPr>
          <w:noProof/>
          <w:webHidden/>
        </w:rPr>
      </w:r>
      <w:r>
        <w:rPr>
          <w:noProof/>
          <w:webHidden/>
        </w:rPr>
        <w:fldChar w:fldCharType="separate"/>
      </w:r>
      <w:ins w:id="126" w:author="Chris Varma" w:date="2015-09-09T17:02:00Z">
        <w:r>
          <w:rPr>
            <w:noProof/>
            <w:webHidden/>
          </w:rPr>
          <w:t>68</w:t>
        </w:r>
        <w:r>
          <w:rPr>
            <w:noProof/>
            <w:webHidden/>
          </w:rPr>
          <w:fldChar w:fldCharType="end"/>
        </w:r>
        <w:r w:rsidRPr="007816DA">
          <w:rPr>
            <w:rStyle w:val="Hyperlink"/>
            <w:noProof/>
          </w:rPr>
          <w:fldChar w:fldCharType="end"/>
        </w:r>
      </w:ins>
    </w:p>
    <w:p w14:paraId="4855CE46" w14:textId="77777777" w:rsidR="00325D44" w:rsidRDefault="00325D44">
      <w:pPr>
        <w:pStyle w:val="TOC3"/>
        <w:rPr>
          <w:ins w:id="127" w:author="Chris Varma" w:date="2015-09-09T17:02:00Z"/>
          <w:rFonts w:asciiTheme="minorHAnsi" w:eastAsiaTheme="minorEastAsia" w:hAnsiTheme="minorHAnsi" w:cstheme="minorBidi"/>
          <w:noProof/>
          <w:sz w:val="22"/>
          <w:szCs w:val="22"/>
          <w:lang w:val="en-GB" w:eastAsia="en-GB"/>
        </w:rPr>
      </w:pPr>
      <w:ins w:id="128"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"_Toc429581530"</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7.5.4</w:t>
        </w:r>
        <w:r>
          <w:rPr>
            <w:rFonts w:asciiTheme="minorHAnsi" w:eastAsiaTheme="minorEastAsia" w:hAnsiTheme="minorHAnsi" w:cstheme="minorBidi"/>
            <w:noProof/>
            <w:sz w:val="22"/>
            <w:szCs w:val="22"/>
            <w:lang w:val="en-GB" w:eastAsia="en-GB"/>
          </w:rPr>
          <w:tab/>
        </w:r>
        <w:r w:rsidRPr="007816DA">
          <w:rPr>
            <w:rStyle w:val="Hyperlink"/>
            <w:noProof/>
            <w:lang w:val="en-GB"/>
          </w:rPr>
          <w:t>Default Cost Objects</w:t>
        </w:r>
        <w:r>
          <w:rPr>
            <w:noProof/>
            <w:webHidden/>
          </w:rPr>
          <w:tab/>
        </w:r>
        <w:r>
          <w:rPr>
            <w:noProof/>
            <w:webHidden/>
          </w:rPr>
          <w:fldChar w:fldCharType="begin"/>
        </w:r>
        <w:r>
          <w:rPr>
            <w:noProof/>
            <w:webHidden/>
          </w:rPr>
          <w:instrText xml:space="preserve"> PAGEREF _Toc429581530 \h </w:instrText>
        </w:r>
      </w:ins>
      <w:r>
        <w:rPr>
          <w:noProof/>
          <w:webHidden/>
        </w:rPr>
      </w:r>
      <w:r>
        <w:rPr>
          <w:noProof/>
          <w:webHidden/>
        </w:rPr>
        <w:fldChar w:fldCharType="separate"/>
      </w:r>
      <w:ins w:id="129" w:author="Chris Varma" w:date="2015-09-09T17:02:00Z">
        <w:r>
          <w:rPr>
            <w:noProof/>
            <w:webHidden/>
          </w:rPr>
          <w:t>68</w:t>
        </w:r>
        <w:r>
          <w:rPr>
            <w:noProof/>
            <w:webHidden/>
          </w:rPr>
          <w:fldChar w:fldCharType="end"/>
        </w:r>
        <w:r w:rsidRPr="007816DA">
          <w:rPr>
            <w:rStyle w:val="Hyperlink"/>
            <w:noProof/>
          </w:rPr>
          <w:fldChar w:fldCharType="end"/>
        </w:r>
      </w:ins>
    </w:p>
    <w:p w14:paraId="4855CE47" w14:textId="77777777" w:rsidR="00325D44" w:rsidRDefault="00325D44">
      <w:pPr>
        <w:pStyle w:val="TOC2"/>
        <w:rPr>
          <w:ins w:id="130" w:author="Chris Varma" w:date="2015-09-09T17:02:00Z"/>
          <w:rFonts w:asciiTheme="minorHAnsi" w:eastAsiaTheme="minorEastAsia" w:hAnsiTheme="minorHAnsi" w:cstheme="minorBidi"/>
          <w:noProof/>
          <w:sz w:val="22"/>
          <w:szCs w:val="22"/>
          <w:lang w:val="en-GB" w:eastAsia="en-GB"/>
        </w:rPr>
      </w:pPr>
      <w:ins w:id="131"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"_Toc429581531"</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7.6</w:t>
        </w:r>
        <w:r>
          <w:rPr>
            <w:rFonts w:asciiTheme="minorHAnsi" w:eastAsiaTheme="minorEastAsia" w:hAnsiTheme="minorHAnsi" w:cstheme="minorBidi"/>
            <w:noProof/>
            <w:sz w:val="22"/>
            <w:szCs w:val="22"/>
            <w:lang w:val="en-GB" w:eastAsia="en-GB"/>
          </w:rPr>
          <w:tab/>
        </w:r>
        <w:r w:rsidRPr="007816DA">
          <w:rPr>
            <w:rStyle w:val="Hyperlink"/>
            <w:noProof/>
            <w:lang w:val="en-GB"/>
          </w:rPr>
          <w:t>VAT</w:t>
        </w:r>
        <w:r>
          <w:rPr>
            <w:noProof/>
            <w:webHidden/>
          </w:rPr>
          <w:tab/>
        </w:r>
        <w:r>
          <w:rPr>
            <w:noProof/>
            <w:webHidden/>
          </w:rPr>
          <w:fldChar w:fldCharType="begin"/>
        </w:r>
        <w:r>
          <w:rPr>
            <w:noProof/>
            <w:webHidden/>
          </w:rPr>
          <w:instrText xml:space="preserve"> PAGEREF _Toc429581531 \h </w:instrText>
        </w:r>
      </w:ins>
      <w:r>
        <w:rPr>
          <w:noProof/>
          <w:webHidden/>
        </w:rPr>
      </w:r>
      <w:r>
        <w:rPr>
          <w:noProof/>
          <w:webHidden/>
        </w:rPr>
        <w:fldChar w:fldCharType="separate"/>
      </w:r>
      <w:ins w:id="132" w:author="Chris Varma" w:date="2015-09-09T17:02:00Z">
        <w:r>
          <w:rPr>
            <w:noProof/>
            <w:webHidden/>
          </w:rPr>
          <w:t>71</w:t>
        </w:r>
        <w:r>
          <w:rPr>
            <w:noProof/>
            <w:webHidden/>
          </w:rPr>
          <w:fldChar w:fldCharType="end"/>
        </w:r>
        <w:r w:rsidRPr="007816DA">
          <w:rPr>
            <w:rStyle w:val="Hyperlink"/>
            <w:noProof/>
          </w:rPr>
          <w:fldChar w:fldCharType="end"/>
        </w:r>
      </w:ins>
    </w:p>
    <w:p w14:paraId="4855CE48" w14:textId="77777777" w:rsidR="00325D44" w:rsidRDefault="00325D44">
      <w:pPr>
        <w:pStyle w:val="TOC3"/>
        <w:rPr>
          <w:ins w:id="133" w:author="Chris Varma" w:date="2015-09-09T17:02:00Z"/>
          <w:rFonts w:asciiTheme="minorHAnsi" w:eastAsiaTheme="minorEastAsia" w:hAnsiTheme="minorHAnsi" w:cstheme="minorBidi"/>
          <w:noProof/>
          <w:sz w:val="22"/>
          <w:szCs w:val="22"/>
          <w:lang w:val="en-GB" w:eastAsia="en-GB"/>
        </w:rPr>
      </w:pPr>
      <w:ins w:id="134"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"_Toc429581532"</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7.6.1</w:t>
        </w:r>
        <w:r>
          <w:rPr>
            <w:rFonts w:asciiTheme="minorHAnsi" w:eastAsiaTheme="minorEastAsia" w:hAnsiTheme="minorHAnsi" w:cstheme="minorBidi"/>
            <w:noProof/>
            <w:sz w:val="22"/>
            <w:szCs w:val="22"/>
            <w:lang w:val="en-GB" w:eastAsia="en-GB"/>
          </w:rPr>
          <w:tab/>
        </w:r>
        <w:r w:rsidRPr="007816DA">
          <w:rPr>
            <w:rStyle w:val="Hyperlink"/>
            <w:noProof/>
            <w:lang w:val="en-GB"/>
          </w:rPr>
          <w:t>VAT Codes</w:t>
        </w:r>
        <w:r>
          <w:rPr>
            <w:noProof/>
            <w:webHidden/>
          </w:rPr>
          <w:tab/>
        </w:r>
        <w:r>
          <w:rPr>
            <w:noProof/>
            <w:webHidden/>
          </w:rPr>
          <w:fldChar w:fldCharType="begin"/>
        </w:r>
        <w:r>
          <w:rPr>
            <w:noProof/>
            <w:webHidden/>
          </w:rPr>
          <w:instrText xml:space="preserve"> PAGEREF _Toc429581532 \h </w:instrText>
        </w:r>
      </w:ins>
      <w:r>
        <w:rPr>
          <w:noProof/>
          <w:webHidden/>
        </w:rPr>
      </w:r>
      <w:r>
        <w:rPr>
          <w:noProof/>
          <w:webHidden/>
        </w:rPr>
        <w:fldChar w:fldCharType="separate"/>
      </w:r>
      <w:ins w:id="135" w:author="Chris Varma" w:date="2015-09-09T17:02:00Z">
        <w:r>
          <w:rPr>
            <w:noProof/>
            <w:webHidden/>
          </w:rPr>
          <w:t>71</w:t>
        </w:r>
        <w:r>
          <w:rPr>
            <w:noProof/>
            <w:webHidden/>
          </w:rPr>
          <w:fldChar w:fldCharType="end"/>
        </w:r>
        <w:r w:rsidRPr="007816DA">
          <w:rPr>
            <w:rStyle w:val="Hyperlink"/>
            <w:noProof/>
          </w:rPr>
          <w:fldChar w:fldCharType="end"/>
        </w:r>
      </w:ins>
    </w:p>
    <w:p w14:paraId="4855CE49" w14:textId="77777777" w:rsidR="00325D44" w:rsidRDefault="00325D44">
      <w:pPr>
        <w:pStyle w:val="TOC3"/>
        <w:rPr>
          <w:ins w:id="136" w:author="Chris Varma" w:date="2015-09-09T17:02:00Z"/>
          <w:rFonts w:asciiTheme="minorHAnsi" w:eastAsiaTheme="minorEastAsia" w:hAnsiTheme="minorHAnsi" w:cstheme="minorBidi"/>
          <w:noProof/>
          <w:sz w:val="22"/>
          <w:szCs w:val="22"/>
          <w:lang w:val="en-GB" w:eastAsia="en-GB"/>
        </w:rPr>
      </w:pPr>
      <w:ins w:id="137"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"_Toc429581533"</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7.6.2</w:t>
        </w:r>
        <w:r>
          <w:rPr>
            <w:rFonts w:asciiTheme="minorHAnsi" w:eastAsiaTheme="minorEastAsia" w:hAnsiTheme="minorHAnsi" w:cstheme="minorBidi"/>
            <w:noProof/>
            <w:sz w:val="22"/>
            <w:szCs w:val="22"/>
            <w:lang w:val="en-GB" w:eastAsia="en-GB"/>
          </w:rPr>
          <w:tab/>
        </w:r>
        <w:r w:rsidRPr="007816DA">
          <w:rPr>
            <w:rStyle w:val="Hyperlink"/>
            <w:noProof/>
            <w:lang w:val="en-GB"/>
          </w:rPr>
          <w:t>Reverse Charge (RC) VAT</w:t>
        </w:r>
        <w:r>
          <w:rPr>
            <w:noProof/>
            <w:webHidden/>
          </w:rPr>
          <w:tab/>
        </w:r>
        <w:r>
          <w:rPr>
            <w:noProof/>
            <w:webHidden/>
          </w:rPr>
          <w:fldChar w:fldCharType="begin"/>
        </w:r>
        <w:r>
          <w:rPr>
            <w:noProof/>
            <w:webHidden/>
          </w:rPr>
          <w:instrText xml:space="preserve"> PAGEREF _Toc429581533 \h </w:instrText>
        </w:r>
      </w:ins>
      <w:r>
        <w:rPr>
          <w:noProof/>
          <w:webHidden/>
        </w:rPr>
      </w:r>
      <w:r>
        <w:rPr>
          <w:noProof/>
          <w:webHidden/>
        </w:rPr>
        <w:fldChar w:fldCharType="separate"/>
      </w:r>
      <w:ins w:id="138" w:author="Chris Varma" w:date="2015-09-09T17:02:00Z">
        <w:r>
          <w:rPr>
            <w:noProof/>
            <w:webHidden/>
          </w:rPr>
          <w:t>72</w:t>
        </w:r>
        <w:r>
          <w:rPr>
            <w:noProof/>
            <w:webHidden/>
          </w:rPr>
          <w:fldChar w:fldCharType="end"/>
        </w:r>
        <w:r w:rsidRPr="007816DA">
          <w:rPr>
            <w:rStyle w:val="Hyperlink"/>
            <w:noProof/>
          </w:rPr>
          <w:fldChar w:fldCharType="end"/>
        </w:r>
      </w:ins>
    </w:p>
    <w:p w14:paraId="4855CE4A" w14:textId="77777777" w:rsidR="00325D44" w:rsidRDefault="00325D44">
      <w:pPr>
        <w:pStyle w:val="TOC2"/>
        <w:rPr>
          <w:ins w:id="139" w:author="Chris Varma" w:date="2015-09-09T17:02:00Z"/>
          <w:rFonts w:asciiTheme="minorHAnsi" w:eastAsiaTheme="minorEastAsia" w:hAnsiTheme="minorHAnsi" w:cstheme="minorBidi"/>
          <w:noProof/>
          <w:sz w:val="22"/>
          <w:szCs w:val="22"/>
          <w:lang w:val="en-GB" w:eastAsia="en-GB"/>
        </w:rPr>
      </w:pPr>
      <w:ins w:id="140"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"_Toc429581534"</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7.7</w:t>
        </w:r>
        <w:r>
          <w:rPr>
            <w:rFonts w:asciiTheme="minorHAnsi" w:eastAsiaTheme="minorEastAsia" w:hAnsiTheme="minorHAnsi" w:cstheme="minorBidi"/>
            <w:noProof/>
            <w:sz w:val="22"/>
            <w:szCs w:val="22"/>
            <w:lang w:val="en-GB" w:eastAsia="en-GB"/>
          </w:rPr>
          <w:tab/>
        </w:r>
        <w:r w:rsidRPr="007816DA">
          <w:rPr>
            <w:rStyle w:val="Hyperlink"/>
            <w:noProof/>
            <w:lang w:val="en-GB"/>
          </w:rPr>
          <w:t>Currency</w:t>
        </w:r>
        <w:r>
          <w:rPr>
            <w:noProof/>
            <w:webHidden/>
          </w:rPr>
          <w:tab/>
        </w:r>
        <w:r>
          <w:rPr>
            <w:noProof/>
            <w:webHidden/>
          </w:rPr>
          <w:fldChar w:fldCharType="begin"/>
        </w:r>
        <w:r>
          <w:rPr>
            <w:noProof/>
            <w:webHidden/>
          </w:rPr>
          <w:instrText xml:space="preserve"> PAGEREF _Toc429581534 \h </w:instrText>
        </w:r>
      </w:ins>
      <w:r>
        <w:rPr>
          <w:noProof/>
          <w:webHidden/>
        </w:rPr>
      </w:r>
      <w:r>
        <w:rPr>
          <w:noProof/>
          <w:webHidden/>
        </w:rPr>
        <w:fldChar w:fldCharType="separate"/>
      </w:r>
      <w:ins w:id="141" w:author="Chris Varma" w:date="2015-09-09T17:02:00Z">
        <w:r>
          <w:rPr>
            <w:noProof/>
            <w:webHidden/>
          </w:rPr>
          <w:t>75</w:t>
        </w:r>
        <w:r>
          <w:rPr>
            <w:noProof/>
            <w:webHidden/>
          </w:rPr>
          <w:fldChar w:fldCharType="end"/>
        </w:r>
        <w:r w:rsidRPr="007816DA">
          <w:rPr>
            <w:rStyle w:val="Hyperlink"/>
            <w:noProof/>
          </w:rPr>
          <w:fldChar w:fldCharType="end"/>
        </w:r>
      </w:ins>
    </w:p>
    <w:p w14:paraId="4855CE4B" w14:textId="77777777" w:rsidR="00325D44" w:rsidRDefault="00325D44">
      <w:pPr>
        <w:pStyle w:val="TOC2"/>
        <w:rPr>
          <w:ins w:id="142" w:author="Chris Varma" w:date="2015-09-09T17:02:00Z"/>
          <w:rFonts w:asciiTheme="minorHAnsi" w:eastAsiaTheme="minorEastAsia" w:hAnsiTheme="minorHAnsi" w:cstheme="minorBidi"/>
          <w:noProof/>
          <w:sz w:val="22"/>
          <w:szCs w:val="22"/>
          <w:lang w:val="en-GB" w:eastAsia="en-GB"/>
        </w:rPr>
      </w:pPr>
      <w:ins w:id="143"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"_Toc429581535"</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7.8</w:t>
        </w:r>
        <w:r>
          <w:rPr>
            <w:rFonts w:asciiTheme="minorHAnsi" w:eastAsiaTheme="minorEastAsia" w:hAnsiTheme="minorHAnsi" w:cstheme="minorBidi"/>
            <w:noProof/>
            <w:sz w:val="22"/>
            <w:szCs w:val="22"/>
            <w:lang w:val="en-GB" w:eastAsia="en-GB"/>
          </w:rPr>
          <w:tab/>
        </w:r>
        <w:r w:rsidRPr="007816DA">
          <w:rPr>
            <w:rStyle w:val="Hyperlink"/>
            <w:noProof/>
            <w:lang w:val="en-GB"/>
          </w:rPr>
          <w:t>Bank Statement Processing</w:t>
        </w:r>
        <w:r>
          <w:rPr>
            <w:noProof/>
            <w:webHidden/>
          </w:rPr>
          <w:tab/>
        </w:r>
        <w:r>
          <w:rPr>
            <w:noProof/>
            <w:webHidden/>
          </w:rPr>
          <w:fldChar w:fldCharType="begin"/>
        </w:r>
        <w:r>
          <w:rPr>
            <w:noProof/>
            <w:webHidden/>
          </w:rPr>
          <w:instrText xml:space="preserve"> PAGEREF _Toc429581535 \h </w:instrText>
        </w:r>
      </w:ins>
      <w:r>
        <w:rPr>
          <w:noProof/>
          <w:webHidden/>
        </w:rPr>
      </w:r>
      <w:r>
        <w:rPr>
          <w:noProof/>
          <w:webHidden/>
        </w:rPr>
        <w:fldChar w:fldCharType="separate"/>
      </w:r>
      <w:ins w:id="144" w:author="Chris Varma" w:date="2015-09-09T17:02:00Z">
        <w:r>
          <w:rPr>
            <w:noProof/>
            <w:webHidden/>
          </w:rPr>
          <w:t>78</w:t>
        </w:r>
        <w:r>
          <w:rPr>
            <w:noProof/>
            <w:webHidden/>
          </w:rPr>
          <w:fldChar w:fldCharType="end"/>
        </w:r>
        <w:r w:rsidRPr="007816DA">
          <w:rPr>
            <w:rStyle w:val="Hyperlink"/>
            <w:noProof/>
          </w:rPr>
          <w:fldChar w:fldCharType="end"/>
        </w:r>
      </w:ins>
    </w:p>
    <w:p w14:paraId="4855CE4C" w14:textId="77777777" w:rsidR="00325D44" w:rsidRDefault="00325D44">
      <w:pPr>
        <w:pStyle w:val="TOC2"/>
        <w:rPr>
          <w:ins w:id="145" w:author="Chris Varma" w:date="2015-09-09T17:02:00Z"/>
          <w:rFonts w:asciiTheme="minorHAnsi" w:eastAsiaTheme="minorEastAsia" w:hAnsiTheme="minorHAnsi" w:cstheme="minorBidi"/>
          <w:noProof/>
          <w:sz w:val="22"/>
          <w:szCs w:val="22"/>
          <w:lang w:val="en-GB" w:eastAsia="en-GB"/>
        </w:rPr>
      </w:pPr>
      <w:ins w:id="146"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"_Toc429581536"</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7.9</w:t>
        </w:r>
        <w:r>
          <w:rPr>
            <w:rFonts w:asciiTheme="minorHAnsi" w:eastAsiaTheme="minorEastAsia" w:hAnsiTheme="minorHAnsi" w:cstheme="minorBidi"/>
            <w:noProof/>
            <w:sz w:val="22"/>
            <w:szCs w:val="22"/>
            <w:lang w:val="en-GB" w:eastAsia="en-GB"/>
          </w:rPr>
          <w:tab/>
        </w:r>
        <w:r w:rsidRPr="007816DA">
          <w:rPr>
            <w:rStyle w:val="Hyperlink"/>
            <w:noProof/>
            <w:lang w:val="en-GB"/>
          </w:rPr>
          <w:t>Cheque Deposit Processing</w:t>
        </w:r>
        <w:r>
          <w:rPr>
            <w:noProof/>
            <w:webHidden/>
          </w:rPr>
          <w:tab/>
        </w:r>
        <w:r>
          <w:rPr>
            <w:noProof/>
            <w:webHidden/>
          </w:rPr>
          <w:fldChar w:fldCharType="begin"/>
        </w:r>
        <w:r>
          <w:rPr>
            <w:noProof/>
            <w:webHidden/>
          </w:rPr>
          <w:instrText xml:space="preserve"> PAGEREF _Toc429581536 \h </w:instrText>
        </w:r>
      </w:ins>
      <w:r>
        <w:rPr>
          <w:noProof/>
          <w:webHidden/>
        </w:rPr>
      </w:r>
      <w:r>
        <w:rPr>
          <w:noProof/>
          <w:webHidden/>
        </w:rPr>
        <w:fldChar w:fldCharType="separate"/>
      </w:r>
      <w:ins w:id="147" w:author="Chris Varma" w:date="2015-09-09T17:02:00Z">
        <w:r>
          <w:rPr>
            <w:noProof/>
            <w:webHidden/>
          </w:rPr>
          <w:t>84</w:t>
        </w:r>
        <w:r>
          <w:rPr>
            <w:noProof/>
            <w:webHidden/>
          </w:rPr>
          <w:fldChar w:fldCharType="end"/>
        </w:r>
        <w:r w:rsidRPr="007816DA">
          <w:rPr>
            <w:rStyle w:val="Hyperlink"/>
            <w:noProof/>
          </w:rPr>
          <w:fldChar w:fldCharType="end"/>
        </w:r>
      </w:ins>
    </w:p>
    <w:p w14:paraId="4855CE4D" w14:textId="77777777" w:rsidR="00325D44" w:rsidRDefault="00325D44">
      <w:pPr>
        <w:pStyle w:val="TOC2"/>
        <w:rPr>
          <w:ins w:id="148" w:author="Chris Varma" w:date="2015-09-09T17:02:00Z"/>
          <w:rFonts w:asciiTheme="minorHAnsi" w:eastAsiaTheme="minorEastAsia" w:hAnsiTheme="minorHAnsi" w:cstheme="minorBidi"/>
          <w:noProof/>
          <w:sz w:val="22"/>
          <w:szCs w:val="22"/>
          <w:lang w:val="en-GB" w:eastAsia="en-GB"/>
        </w:rPr>
      </w:pPr>
      <w:ins w:id="149"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"_Toc429581537"</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rPr>
          <w:t>7.10</w:t>
        </w:r>
        <w:r>
          <w:rPr>
            <w:rFonts w:asciiTheme="minorHAnsi" w:eastAsiaTheme="minorEastAsia" w:hAnsiTheme="minorHAnsi" w:cstheme="minorBidi"/>
            <w:noProof/>
            <w:sz w:val="22"/>
            <w:szCs w:val="22"/>
            <w:lang w:val="en-GB" w:eastAsia="en-GB"/>
          </w:rPr>
          <w:tab/>
        </w:r>
        <w:r w:rsidRPr="007816DA">
          <w:rPr>
            <w:rStyle w:val="Hyperlink"/>
            <w:noProof/>
          </w:rPr>
          <w:t>Period End Closing</w:t>
        </w:r>
        <w:r>
          <w:rPr>
            <w:noProof/>
            <w:webHidden/>
          </w:rPr>
          <w:tab/>
        </w:r>
        <w:r>
          <w:rPr>
            <w:noProof/>
            <w:webHidden/>
          </w:rPr>
          <w:fldChar w:fldCharType="begin"/>
        </w:r>
        <w:r>
          <w:rPr>
            <w:noProof/>
            <w:webHidden/>
          </w:rPr>
          <w:instrText xml:space="preserve"> PAGEREF _Toc429581537 \h </w:instrText>
        </w:r>
      </w:ins>
      <w:r>
        <w:rPr>
          <w:noProof/>
          <w:webHidden/>
        </w:rPr>
      </w:r>
      <w:r>
        <w:rPr>
          <w:noProof/>
          <w:webHidden/>
        </w:rPr>
        <w:fldChar w:fldCharType="separate"/>
      </w:r>
      <w:ins w:id="150" w:author="Chris Varma" w:date="2015-09-09T17:02:00Z">
        <w:r>
          <w:rPr>
            <w:noProof/>
            <w:webHidden/>
          </w:rPr>
          <w:t>86</w:t>
        </w:r>
        <w:r>
          <w:rPr>
            <w:noProof/>
            <w:webHidden/>
          </w:rPr>
          <w:fldChar w:fldCharType="end"/>
        </w:r>
        <w:r w:rsidRPr="007816DA">
          <w:rPr>
            <w:rStyle w:val="Hyperlink"/>
            <w:noProof/>
          </w:rPr>
          <w:fldChar w:fldCharType="end"/>
        </w:r>
      </w:ins>
    </w:p>
    <w:p w14:paraId="4855CE4E" w14:textId="77777777" w:rsidR="00325D44" w:rsidRDefault="00325D44">
      <w:pPr>
        <w:pStyle w:val="TOC2"/>
        <w:rPr>
          <w:ins w:id="151" w:author="Chris Varma" w:date="2015-09-09T17:02:00Z"/>
          <w:rFonts w:asciiTheme="minorHAnsi" w:eastAsiaTheme="minorEastAsia" w:hAnsiTheme="minorHAnsi" w:cstheme="minorBidi"/>
          <w:noProof/>
          <w:sz w:val="22"/>
          <w:szCs w:val="22"/>
          <w:lang w:val="en-GB" w:eastAsia="en-GB"/>
        </w:rPr>
      </w:pPr>
      <w:ins w:id="152"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"_Toc429581538"</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7.11</w:t>
        </w:r>
        <w:r>
          <w:rPr>
            <w:rFonts w:asciiTheme="minorHAnsi" w:eastAsiaTheme="minorEastAsia" w:hAnsiTheme="minorHAnsi" w:cstheme="minorBidi"/>
            <w:noProof/>
            <w:sz w:val="22"/>
            <w:szCs w:val="22"/>
            <w:lang w:val="en-GB" w:eastAsia="en-GB"/>
          </w:rPr>
          <w:tab/>
        </w:r>
        <w:r w:rsidRPr="007816DA">
          <w:rPr>
            <w:rStyle w:val="Hyperlink"/>
            <w:noProof/>
            <w:lang w:val="en-GB"/>
          </w:rPr>
          <w:t>Year End Closing</w:t>
        </w:r>
        <w:r>
          <w:rPr>
            <w:noProof/>
            <w:webHidden/>
          </w:rPr>
          <w:tab/>
        </w:r>
        <w:r>
          <w:rPr>
            <w:noProof/>
            <w:webHidden/>
          </w:rPr>
          <w:fldChar w:fldCharType="begin"/>
        </w:r>
        <w:r>
          <w:rPr>
            <w:noProof/>
            <w:webHidden/>
          </w:rPr>
          <w:instrText xml:space="preserve"> PAGEREF _Toc429581538 \h </w:instrText>
        </w:r>
      </w:ins>
      <w:r>
        <w:rPr>
          <w:noProof/>
          <w:webHidden/>
        </w:rPr>
      </w:r>
      <w:r>
        <w:rPr>
          <w:noProof/>
          <w:webHidden/>
        </w:rPr>
        <w:fldChar w:fldCharType="separate"/>
      </w:r>
      <w:ins w:id="153" w:author="Chris Varma" w:date="2015-09-09T17:02:00Z">
        <w:r>
          <w:rPr>
            <w:noProof/>
            <w:webHidden/>
          </w:rPr>
          <w:t>88</w:t>
        </w:r>
        <w:r>
          <w:rPr>
            <w:noProof/>
            <w:webHidden/>
          </w:rPr>
          <w:fldChar w:fldCharType="end"/>
        </w:r>
        <w:r w:rsidRPr="007816DA">
          <w:rPr>
            <w:rStyle w:val="Hyperlink"/>
            <w:noProof/>
          </w:rPr>
          <w:fldChar w:fldCharType="end"/>
        </w:r>
      </w:ins>
    </w:p>
    <w:p w14:paraId="4855CE4F" w14:textId="77777777" w:rsidR="00325D44" w:rsidRDefault="00325D44">
      <w:pPr>
        <w:pStyle w:val="TOC1"/>
        <w:rPr>
          <w:ins w:id="154" w:author="Chris Varma" w:date="2015-09-09T17:02:00Z"/>
          <w:rFonts w:asciiTheme="minorHAnsi" w:eastAsiaTheme="minorEastAsia" w:hAnsiTheme="minorHAnsi" w:cstheme="minorBidi"/>
          <w:noProof/>
          <w:sz w:val="22"/>
          <w:szCs w:val="22"/>
          <w:lang w:val="en-GB" w:eastAsia="en-GB"/>
        </w:rPr>
      </w:pPr>
      <w:ins w:id="155"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"_Toc429581539"</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8</w:t>
        </w:r>
        <w:r>
          <w:rPr>
            <w:rFonts w:asciiTheme="minorHAnsi" w:eastAsiaTheme="minorEastAsia" w:hAnsiTheme="minorHAnsi" w:cstheme="minorBidi"/>
            <w:noProof/>
            <w:sz w:val="22"/>
            <w:szCs w:val="22"/>
            <w:lang w:val="en-GB" w:eastAsia="en-GB"/>
          </w:rPr>
          <w:tab/>
        </w:r>
        <w:r w:rsidRPr="007816DA">
          <w:rPr>
            <w:rStyle w:val="Hyperlink"/>
            <w:noProof/>
            <w:lang w:val="en-GB"/>
          </w:rPr>
          <w:t>Operational Reporting</w:t>
        </w:r>
        <w:r>
          <w:rPr>
            <w:noProof/>
            <w:webHidden/>
          </w:rPr>
          <w:tab/>
        </w:r>
        <w:r>
          <w:rPr>
            <w:noProof/>
            <w:webHidden/>
          </w:rPr>
          <w:fldChar w:fldCharType="begin"/>
        </w:r>
        <w:r>
          <w:rPr>
            <w:noProof/>
            <w:webHidden/>
          </w:rPr>
          <w:instrText xml:space="preserve"> PAGEREF _Toc429581539 \h </w:instrText>
        </w:r>
      </w:ins>
      <w:r>
        <w:rPr>
          <w:noProof/>
          <w:webHidden/>
        </w:rPr>
      </w:r>
      <w:r>
        <w:rPr>
          <w:noProof/>
          <w:webHidden/>
        </w:rPr>
        <w:fldChar w:fldCharType="separate"/>
      </w:r>
      <w:ins w:id="156" w:author="Chris Varma" w:date="2015-09-09T17:02:00Z">
        <w:r>
          <w:rPr>
            <w:noProof/>
            <w:webHidden/>
          </w:rPr>
          <w:t>91</w:t>
        </w:r>
        <w:r>
          <w:rPr>
            <w:noProof/>
            <w:webHidden/>
          </w:rPr>
          <w:fldChar w:fldCharType="end"/>
        </w:r>
        <w:r w:rsidRPr="007816DA">
          <w:rPr>
            <w:rStyle w:val="Hyperlink"/>
            <w:noProof/>
          </w:rPr>
          <w:fldChar w:fldCharType="end"/>
        </w:r>
      </w:ins>
    </w:p>
    <w:p w14:paraId="4855CE50" w14:textId="77777777" w:rsidR="00325D44" w:rsidRDefault="00325D44">
      <w:pPr>
        <w:pStyle w:val="TOC2"/>
        <w:rPr>
          <w:ins w:id="157" w:author="Chris Varma" w:date="2015-09-09T17:02:00Z"/>
          <w:rFonts w:asciiTheme="minorHAnsi" w:eastAsiaTheme="minorEastAsia" w:hAnsiTheme="minorHAnsi" w:cstheme="minorBidi"/>
          <w:noProof/>
          <w:sz w:val="22"/>
          <w:szCs w:val="22"/>
          <w:lang w:val="en-GB" w:eastAsia="en-GB"/>
        </w:rPr>
      </w:pPr>
      <w:ins w:id="158"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"_Toc429581540"</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8.1</w:t>
        </w:r>
        <w:r>
          <w:rPr>
            <w:rFonts w:asciiTheme="minorHAnsi" w:eastAsiaTheme="minorEastAsia" w:hAnsiTheme="minorHAnsi" w:cstheme="minorBidi"/>
            <w:noProof/>
            <w:sz w:val="22"/>
            <w:szCs w:val="22"/>
            <w:lang w:val="en-GB" w:eastAsia="en-GB"/>
          </w:rPr>
          <w:tab/>
        </w:r>
        <w:r w:rsidRPr="007816DA">
          <w:rPr>
            <w:rStyle w:val="Hyperlink"/>
            <w:noProof/>
            <w:lang w:val="en-GB"/>
          </w:rPr>
          <w:t>General Ledger Reporting</w:t>
        </w:r>
        <w:r>
          <w:rPr>
            <w:noProof/>
            <w:webHidden/>
          </w:rPr>
          <w:tab/>
        </w:r>
        <w:r>
          <w:rPr>
            <w:noProof/>
            <w:webHidden/>
          </w:rPr>
          <w:fldChar w:fldCharType="begin"/>
        </w:r>
        <w:r>
          <w:rPr>
            <w:noProof/>
            <w:webHidden/>
          </w:rPr>
          <w:instrText xml:space="preserve"> PAGEREF _Toc429581540 \h </w:instrText>
        </w:r>
      </w:ins>
      <w:r>
        <w:rPr>
          <w:noProof/>
          <w:webHidden/>
        </w:rPr>
      </w:r>
      <w:r>
        <w:rPr>
          <w:noProof/>
          <w:webHidden/>
        </w:rPr>
        <w:fldChar w:fldCharType="separate"/>
      </w:r>
      <w:ins w:id="159" w:author="Chris Varma" w:date="2015-09-09T17:02:00Z">
        <w:r>
          <w:rPr>
            <w:noProof/>
            <w:webHidden/>
          </w:rPr>
          <w:t>91</w:t>
        </w:r>
        <w:r>
          <w:rPr>
            <w:noProof/>
            <w:webHidden/>
          </w:rPr>
          <w:fldChar w:fldCharType="end"/>
        </w:r>
        <w:r w:rsidRPr="007816DA">
          <w:rPr>
            <w:rStyle w:val="Hyperlink"/>
            <w:noProof/>
          </w:rPr>
          <w:fldChar w:fldCharType="end"/>
        </w:r>
      </w:ins>
    </w:p>
    <w:p w14:paraId="4855CE51" w14:textId="77777777" w:rsidR="00325D44" w:rsidRDefault="00325D44">
      <w:pPr>
        <w:pStyle w:val="TOC2"/>
        <w:rPr>
          <w:ins w:id="160" w:author="Chris Varma" w:date="2015-09-09T17:02:00Z"/>
          <w:rFonts w:asciiTheme="minorHAnsi" w:eastAsiaTheme="minorEastAsia" w:hAnsiTheme="minorHAnsi" w:cstheme="minorBidi"/>
          <w:noProof/>
          <w:sz w:val="22"/>
          <w:szCs w:val="22"/>
          <w:lang w:val="en-GB" w:eastAsia="en-GB"/>
        </w:rPr>
      </w:pPr>
      <w:ins w:id="161"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"_Toc429581541"</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8.2</w:t>
        </w:r>
        <w:r>
          <w:rPr>
            <w:rFonts w:asciiTheme="minorHAnsi" w:eastAsiaTheme="minorEastAsia" w:hAnsiTheme="minorHAnsi" w:cstheme="minorBidi"/>
            <w:noProof/>
            <w:sz w:val="22"/>
            <w:szCs w:val="22"/>
            <w:lang w:val="en-GB" w:eastAsia="en-GB"/>
          </w:rPr>
          <w:tab/>
        </w:r>
        <w:r w:rsidRPr="007816DA">
          <w:rPr>
            <w:rStyle w:val="Hyperlink"/>
            <w:noProof/>
            <w:lang w:val="en-GB"/>
          </w:rPr>
          <w:t>Cash &amp; Bank Reporting</w:t>
        </w:r>
        <w:r>
          <w:rPr>
            <w:noProof/>
            <w:webHidden/>
          </w:rPr>
          <w:tab/>
        </w:r>
        <w:r>
          <w:rPr>
            <w:noProof/>
            <w:webHidden/>
          </w:rPr>
          <w:fldChar w:fldCharType="begin"/>
        </w:r>
        <w:r>
          <w:rPr>
            <w:noProof/>
            <w:webHidden/>
          </w:rPr>
          <w:instrText xml:space="preserve"> PAGEREF _Toc429581541 \h </w:instrText>
        </w:r>
      </w:ins>
      <w:r>
        <w:rPr>
          <w:noProof/>
          <w:webHidden/>
        </w:rPr>
      </w:r>
      <w:r>
        <w:rPr>
          <w:noProof/>
          <w:webHidden/>
        </w:rPr>
        <w:fldChar w:fldCharType="separate"/>
      </w:r>
      <w:ins w:id="162" w:author="Chris Varma" w:date="2015-09-09T17:02:00Z">
        <w:r>
          <w:rPr>
            <w:noProof/>
            <w:webHidden/>
          </w:rPr>
          <w:t>92</w:t>
        </w:r>
        <w:r>
          <w:rPr>
            <w:noProof/>
            <w:webHidden/>
          </w:rPr>
          <w:fldChar w:fldCharType="end"/>
        </w:r>
        <w:r w:rsidRPr="007816DA">
          <w:rPr>
            <w:rStyle w:val="Hyperlink"/>
            <w:noProof/>
          </w:rPr>
          <w:fldChar w:fldCharType="end"/>
        </w:r>
      </w:ins>
    </w:p>
    <w:p w14:paraId="4855CE52" w14:textId="77777777" w:rsidR="00325D44" w:rsidRDefault="00325D44">
      <w:pPr>
        <w:pStyle w:val="TOC1"/>
        <w:rPr>
          <w:ins w:id="163" w:author="Chris Varma" w:date="2015-09-09T17:02:00Z"/>
          <w:rFonts w:asciiTheme="minorHAnsi" w:eastAsiaTheme="minorEastAsia" w:hAnsiTheme="minorHAnsi" w:cstheme="minorBidi"/>
          <w:noProof/>
          <w:sz w:val="22"/>
          <w:szCs w:val="22"/>
          <w:lang w:val="en-GB" w:eastAsia="en-GB"/>
        </w:rPr>
      </w:pPr>
      <w:ins w:id="164"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"_Toc429581542"</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9</w:t>
        </w:r>
        <w:r>
          <w:rPr>
            <w:rFonts w:asciiTheme="minorHAnsi" w:eastAsiaTheme="minorEastAsia" w:hAnsiTheme="minorHAnsi" w:cstheme="minorBidi"/>
            <w:noProof/>
            <w:sz w:val="22"/>
            <w:szCs w:val="22"/>
            <w:lang w:val="en-GB" w:eastAsia="en-GB"/>
          </w:rPr>
          <w:tab/>
        </w:r>
        <w:r w:rsidRPr="007816DA">
          <w:rPr>
            <w:rStyle w:val="Hyperlink"/>
            <w:noProof/>
            <w:lang w:val="en-GB"/>
          </w:rPr>
          <w:t>WRICEF Requirements</w:t>
        </w:r>
        <w:r>
          <w:rPr>
            <w:noProof/>
            <w:webHidden/>
          </w:rPr>
          <w:tab/>
        </w:r>
        <w:r>
          <w:rPr>
            <w:noProof/>
            <w:webHidden/>
          </w:rPr>
          <w:fldChar w:fldCharType="begin"/>
        </w:r>
        <w:r>
          <w:rPr>
            <w:noProof/>
            <w:webHidden/>
          </w:rPr>
          <w:instrText xml:space="preserve"> PAGEREF _Toc429581542 \h </w:instrText>
        </w:r>
      </w:ins>
      <w:r>
        <w:rPr>
          <w:noProof/>
          <w:webHidden/>
        </w:rPr>
      </w:r>
      <w:r>
        <w:rPr>
          <w:noProof/>
          <w:webHidden/>
        </w:rPr>
        <w:fldChar w:fldCharType="separate"/>
      </w:r>
      <w:ins w:id="165" w:author="Chris Varma" w:date="2015-09-09T17:02:00Z">
        <w:r>
          <w:rPr>
            <w:noProof/>
            <w:webHidden/>
          </w:rPr>
          <w:t>93</w:t>
        </w:r>
        <w:r>
          <w:rPr>
            <w:noProof/>
            <w:webHidden/>
          </w:rPr>
          <w:fldChar w:fldCharType="end"/>
        </w:r>
        <w:r w:rsidRPr="007816DA">
          <w:rPr>
            <w:rStyle w:val="Hyperlink"/>
            <w:noProof/>
          </w:rPr>
          <w:fldChar w:fldCharType="end"/>
        </w:r>
      </w:ins>
    </w:p>
    <w:p w14:paraId="4855CE53" w14:textId="77777777" w:rsidR="00325D44" w:rsidRDefault="00325D44">
      <w:pPr>
        <w:pStyle w:val="TOC2"/>
        <w:rPr>
          <w:ins w:id="166" w:author="Chris Varma" w:date="2015-09-09T17:02:00Z"/>
          <w:rFonts w:asciiTheme="minorHAnsi" w:eastAsiaTheme="minorEastAsia" w:hAnsiTheme="minorHAnsi" w:cstheme="minorBidi"/>
          <w:noProof/>
          <w:sz w:val="22"/>
          <w:szCs w:val="22"/>
          <w:lang w:val="en-GB" w:eastAsia="en-GB"/>
        </w:rPr>
      </w:pPr>
      <w:ins w:id="167"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"_Toc429581543"</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9.1</w:t>
        </w:r>
        <w:r>
          <w:rPr>
            <w:rFonts w:asciiTheme="minorHAnsi" w:eastAsiaTheme="minorEastAsia" w:hAnsiTheme="minorHAnsi" w:cstheme="minorBidi"/>
            <w:noProof/>
            <w:sz w:val="22"/>
            <w:szCs w:val="22"/>
            <w:lang w:val="en-GB" w:eastAsia="en-GB"/>
          </w:rPr>
          <w:tab/>
        </w:r>
        <w:r w:rsidRPr="007816DA">
          <w:rPr>
            <w:rStyle w:val="Hyperlink"/>
            <w:noProof/>
            <w:lang w:val="en-GB"/>
          </w:rPr>
          <w:t>Workflow Requirements</w:t>
        </w:r>
        <w:r>
          <w:rPr>
            <w:noProof/>
            <w:webHidden/>
          </w:rPr>
          <w:tab/>
        </w:r>
        <w:r>
          <w:rPr>
            <w:noProof/>
            <w:webHidden/>
          </w:rPr>
          <w:fldChar w:fldCharType="begin"/>
        </w:r>
        <w:r>
          <w:rPr>
            <w:noProof/>
            <w:webHidden/>
          </w:rPr>
          <w:instrText xml:space="preserve"> PAGEREF _Toc429581543 \h </w:instrText>
        </w:r>
      </w:ins>
      <w:r>
        <w:rPr>
          <w:noProof/>
          <w:webHidden/>
        </w:rPr>
      </w:r>
      <w:r>
        <w:rPr>
          <w:noProof/>
          <w:webHidden/>
        </w:rPr>
        <w:fldChar w:fldCharType="separate"/>
      </w:r>
      <w:ins w:id="168" w:author="Chris Varma" w:date="2015-09-09T17:02:00Z">
        <w:r>
          <w:rPr>
            <w:noProof/>
            <w:webHidden/>
          </w:rPr>
          <w:t>93</w:t>
        </w:r>
        <w:r>
          <w:rPr>
            <w:noProof/>
            <w:webHidden/>
          </w:rPr>
          <w:fldChar w:fldCharType="end"/>
        </w:r>
        <w:r w:rsidRPr="007816DA">
          <w:rPr>
            <w:rStyle w:val="Hyperlink"/>
            <w:noProof/>
          </w:rPr>
          <w:fldChar w:fldCharType="end"/>
        </w:r>
      </w:ins>
    </w:p>
    <w:p w14:paraId="4855CE54" w14:textId="77777777" w:rsidR="00325D44" w:rsidRDefault="00325D44">
      <w:pPr>
        <w:pStyle w:val="TOC2"/>
        <w:rPr>
          <w:ins w:id="169" w:author="Chris Varma" w:date="2015-09-09T17:02:00Z"/>
          <w:rFonts w:asciiTheme="minorHAnsi" w:eastAsiaTheme="minorEastAsia" w:hAnsiTheme="minorHAnsi" w:cstheme="minorBidi"/>
          <w:noProof/>
          <w:sz w:val="22"/>
          <w:szCs w:val="22"/>
          <w:lang w:val="en-GB" w:eastAsia="en-GB"/>
        </w:rPr>
      </w:pPr>
      <w:ins w:id="170"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"_Toc429581544"</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9.2</w:t>
        </w:r>
        <w:r>
          <w:rPr>
            <w:rFonts w:asciiTheme="minorHAnsi" w:eastAsiaTheme="minorEastAsia" w:hAnsiTheme="minorHAnsi" w:cstheme="minorBidi"/>
            <w:noProof/>
            <w:sz w:val="22"/>
            <w:szCs w:val="22"/>
            <w:lang w:val="en-GB" w:eastAsia="en-GB"/>
          </w:rPr>
          <w:tab/>
        </w:r>
        <w:r w:rsidRPr="007816DA">
          <w:rPr>
            <w:rStyle w:val="Hyperlink"/>
            <w:noProof/>
            <w:lang w:val="en-GB"/>
          </w:rPr>
          <w:t>Report Requirements</w:t>
        </w:r>
        <w:r>
          <w:rPr>
            <w:noProof/>
            <w:webHidden/>
          </w:rPr>
          <w:tab/>
        </w:r>
        <w:r>
          <w:rPr>
            <w:noProof/>
            <w:webHidden/>
          </w:rPr>
          <w:fldChar w:fldCharType="begin"/>
        </w:r>
        <w:r>
          <w:rPr>
            <w:noProof/>
            <w:webHidden/>
          </w:rPr>
          <w:instrText xml:space="preserve"> PAGEREF _Toc429581544 \h </w:instrText>
        </w:r>
      </w:ins>
      <w:r>
        <w:rPr>
          <w:noProof/>
          <w:webHidden/>
        </w:rPr>
      </w:r>
      <w:r>
        <w:rPr>
          <w:noProof/>
          <w:webHidden/>
        </w:rPr>
        <w:fldChar w:fldCharType="separate"/>
      </w:r>
      <w:ins w:id="171" w:author="Chris Varma" w:date="2015-09-09T17:02:00Z">
        <w:r>
          <w:rPr>
            <w:noProof/>
            <w:webHidden/>
          </w:rPr>
          <w:t>93</w:t>
        </w:r>
        <w:r>
          <w:rPr>
            <w:noProof/>
            <w:webHidden/>
          </w:rPr>
          <w:fldChar w:fldCharType="end"/>
        </w:r>
        <w:r w:rsidRPr="007816DA">
          <w:rPr>
            <w:rStyle w:val="Hyperlink"/>
            <w:noProof/>
          </w:rPr>
          <w:fldChar w:fldCharType="end"/>
        </w:r>
      </w:ins>
    </w:p>
    <w:p w14:paraId="4855CE55" w14:textId="77777777" w:rsidR="00325D44" w:rsidRDefault="00325D44">
      <w:pPr>
        <w:pStyle w:val="TOC2"/>
        <w:rPr>
          <w:ins w:id="172" w:author="Chris Varma" w:date="2015-09-09T17:02:00Z"/>
          <w:rFonts w:asciiTheme="minorHAnsi" w:eastAsiaTheme="minorEastAsia" w:hAnsiTheme="minorHAnsi" w:cstheme="minorBidi"/>
          <w:noProof/>
          <w:sz w:val="22"/>
          <w:szCs w:val="22"/>
          <w:lang w:val="en-GB" w:eastAsia="en-GB"/>
        </w:rPr>
      </w:pPr>
      <w:ins w:id="173"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"_Toc429581545"</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9.3</w:t>
        </w:r>
        <w:r>
          <w:rPr>
            <w:rFonts w:asciiTheme="minorHAnsi" w:eastAsiaTheme="minorEastAsia" w:hAnsiTheme="minorHAnsi" w:cstheme="minorBidi"/>
            <w:noProof/>
            <w:sz w:val="22"/>
            <w:szCs w:val="22"/>
            <w:lang w:val="en-GB" w:eastAsia="en-GB"/>
          </w:rPr>
          <w:tab/>
        </w:r>
        <w:r w:rsidRPr="007816DA">
          <w:rPr>
            <w:rStyle w:val="Hyperlink"/>
            <w:noProof/>
            <w:lang w:val="en-GB"/>
          </w:rPr>
          <w:t>Interfaces Requirements</w:t>
        </w:r>
        <w:r>
          <w:rPr>
            <w:noProof/>
            <w:webHidden/>
          </w:rPr>
          <w:tab/>
        </w:r>
        <w:r>
          <w:rPr>
            <w:noProof/>
            <w:webHidden/>
          </w:rPr>
          <w:fldChar w:fldCharType="begin"/>
        </w:r>
        <w:r>
          <w:rPr>
            <w:noProof/>
            <w:webHidden/>
          </w:rPr>
          <w:instrText xml:space="preserve"> PAGEREF _Toc429581545 \h </w:instrText>
        </w:r>
      </w:ins>
      <w:r>
        <w:rPr>
          <w:noProof/>
          <w:webHidden/>
        </w:rPr>
      </w:r>
      <w:r>
        <w:rPr>
          <w:noProof/>
          <w:webHidden/>
        </w:rPr>
        <w:fldChar w:fldCharType="separate"/>
      </w:r>
      <w:ins w:id="174" w:author="Chris Varma" w:date="2015-09-09T17:02:00Z">
        <w:r>
          <w:rPr>
            <w:noProof/>
            <w:webHidden/>
          </w:rPr>
          <w:t>93</w:t>
        </w:r>
        <w:r>
          <w:rPr>
            <w:noProof/>
            <w:webHidden/>
          </w:rPr>
          <w:fldChar w:fldCharType="end"/>
        </w:r>
        <w:r w:rsidRPr="007816DA">
          <w:rPr>
            <w:rStyle w:val="Hyperlink"/>
            <w:noProof/>
          </w:rPr>
          <w:fldChar w:fldCharType="end"/>
        </w:r>
      </w:ins>
    </w:p>
    <w:p w14:paraId="4855CE56" w14:textId="77777777" w:rsidR="00325D44" w:rsidRDefault="00325D44">
      <w:pPr>
        <w:pStyle w:val="TOC2"/>
        <w:rPr>
          <w:ins w:id="175" w:author="Chris Varma" w:date="2015-09-09T17:02:00Z"/>
          <w:rFonts w:asciiTheme="minorHAnsi" w:eastAsiaTheme="minorEastAsia" w:hAnsiTheme="minorHAnsi" w:cstheme="minorBidi"/>
          <w:noProof/>
          <w:sz w:val="22"/>
          <w:szCs w:val="22"/>
          <w:lang w:val="en-GB" w:eastAsia="en-GB"/>
        </w:rPr>
      </w:pPr>
      <w:ins w:id="176"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"_Toc429581546"</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9.4</w:t>
        </w:r>
        <w:r>
          <w:rPr>
            <w:rFonts w:asciiTheme="minorHAnsi" w:eastAsiaTheme="minorEastAsia" w:hAnsiTheme="minorHAnsi" w:cstheme="minorBidi"/>
            <w:noProof/>
            <w:sz w:val="22"/>
            <w:szCs w:val="22"/>
            <w:lang w:val="en-GB" w:eastAsia="en-GB"/>
          </w:rPr>
          <w:tab/>
        </w:r>
        <w:r w:rsidRPr="007816DA">
          <w:rPr>
            <w:rStyle w:val="Hyperlink"/>
            <w:noProof/>
            <w:lang w:val="en-GB"/>
          </w:rPr>
          <w:t>Data Conversions Requirements</w:t>
        </w:r>
        <w:r>
          <w:rPr>
            <w:noProof/>
            <w:webHidden/>
          </w:rPr>
          <w:tab/>
        </w:r>
        <w:r>
          <w:rPr>
            <w:noProof/>
            <w:webHidden/>
          </w:rPr>
          <w:fldChar w:fldCharType="begin"/>
        </w:r>
        <w:r>
          <w:rPr>
            <w:noProof/>
            <w:webHidden/>
          </w:rPr>
          <w:instrText xml:space="preserve"> PAGEREF _Toc429581546 \h </w:instrText>
        </w:r>
      </w:ins>
      <w:r>
        <w:rPr>
          <w:noProof/>
          <w:webHidden/>
        </w:rPr>
      </w:r>
      <w:r>
        <w:rPr>
          <w:noProof/>
          <w:webHidden/>
        </w:rPr>
        <w:fldChar w:fldCharType="separate"/>
      </w:r>
      <w:ins w:id="177" w:author="Chris Varma" w:date="2015-09-09T17:02:00Z">
        <w:r>
          <w:rPr>
            <w:noProof/>
            <w:webHidden/>
          </w:rPr>
          <w:t>93</w:t>
        </w:r>
        <w:r>
          <w:rPr>
            <w:noProof/>
            <w:webHidden/>
          </w:rPr>
          <w:fldChar w:fldCharType="end"/>
        </w:r>
        <w:r w:rsidRPr="007816DA">
          <w:rPr>
            <w:rStyle w:val="Hyperlink"/>
            <w:noProof/>
          </w:rPr>
          <w:fldChar w:fldCharType="end"/>
        </w:r>
      </w:ins>
    </w:p>
    <w:p w14:paraId="4855CE57" w14:textId="77777777" w:rsidR="00325D44" w:rsidRDefault="00325D44">
      <w:pPr>
        <w:pStyle w:val="TOC2"/>
        <w:rPr>
          <w:ins w:id="178" w:author="Chris Varma" w:date="2015-09-09T17:02:00Z"/>
          <w:rFonts w:asciiTheme="minorHAnsi" w:eastAsiaTheme="minorEastAsia" w:hAnsiTheme="minorHAnsi" w:cstheme="minorBidi"/>
          <w:noProof/>
          <w:sz w:val="22"/>
          <w:szCs w:val="22"/>
          <w:lang w:val="en-GB" w:eastAsia="en-GB"/>
        </w:rPr>
      </w:pPr>
      <w:ins w:id="179"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"_Toc429581547"</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9.5</w:t>
        </w:r>
        <w:r>
          <w:rPr>
            <w:rFonts w:asciiTheme="minorHAnsi" w:eastAsiaTheme="minorEastAsia" w:hAnsiTheme="minorHAnsi" w:cstheme="minorBidi"/>
            <w:noProof/>
            <w:sz w:val="22"/>
            <w:szCs w:val="22"/>
            <w:lang w:val="en-GB" w:eastAsia="en-GB"/>
          </w:rPr>
          <w:tab/>
        </w:r>
        <w:r w:rsidRPr="007816DA">
          <w:rPr>
            <w:rStyle w:val="Hyperlink"/>
            <w:noProof/>
            <w:lang w:val="en-GB"/>
          </w:rPr>
          <w:t>Enhancements Requirements</w:t>
        </w:r>
        <w:r>
          <w:rPr>
            <w:noProof/>
            <w:webHidden/>
          </w:rPr>
          <w:tab/>
        </w:r>
        <w:r>
          <w:rPr>
            <w:noProof/>
            <w:webHidden/>
          </w:rPr>
          <w:fldChar w:fldCharType="begin"/>
        </w:r>
        <w:r>
          <w:rPr>
            <w:noProof/>
            <w:webHidden/>
          </w:rPr>
          <w:instrText xml:space="preserve"> PAGEREF _Toc429581547 \h </w:instrText>
        </w:r>
      </w:ins>
      <w:r>
        <w:rPr>
          <w:noProof/>
          <w:webHidden/>
        </w:rPr>
      </w:r>
      <w:r>
        <w:rPr>
          <w:noProof/>
          <w:webHidden/>
        </w:rPr>
        <w:fldChar w:fldCharType="separate"/>
      </w:r>
      <w:ins w:id="180" w:author="Chris Varma" w:date="2015-09-09T17:02:00Z">
        <w:r>
          <w:rPr>
            <w:noProof/>
            <w:webHidden/>
          </w:rPr>
          <w:t>94</w:t>
        </w:r>
        <w:r>
          <w:rPr>
            <w:noProof/>
            <w:webHidden/>
          </w:rPr>
          <w:fldChar w:fldCharType="end"/>
        </w:r>
        <w:r w:rsidRPr="007816DA">
          <w:rPr>
            <w:rStyle w:val="Hyperlink"/>
            <w:noProof/>
          </w:rPr>
          <w:fldChar w:fldCharType="end"/>
        </w:r>
      </w:ins>
    </w:p>
    <w:p w14:paraId="4855CE58" w14:textId="77777777" w:rsidR="00325D44" w:rsidRDefault="00325D44">
      <w:pPr>
        <w:pStyle w:val="TOC2"/>
        <w:rPr>
          <w:ins w:id="181" w:author="Chris Varma" w:date="2015-09-09T17:02:00Z"/>
          <w:rFonts w:asciiTheme="minorHAnsi" w:eastAsiaTheme="minorEastAsia" w:hAnsiTheme="minorHAnsi" w:cstheme="minorBidi"/>
          <w:noProof/>
          <w:sz w:val="22"/>
          <w:szCs w:val="22"/>
          <w:lang w:val="en-GB" w:eastAsia="en-GB"/>
        </w:rPr>
      </w:pPr>
      <w:ins w:id="182"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"_Toc429581548"</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9.6</w:t>
        </w:r>
        <w:r>
          <w:rPr>
            <w:rFonts w:asciiTheme="minorHAnsi" w:eastAsiaTheme="minorEastAsia" w:hAnsiTheme="minorHAnsi" w:cstheme="minorBidi"/>
            <w:noProof/>
            <w:sz w:val="22"/>
            <w:szCs w:val="22"/>
            <w:lang w:val="en-GB" w:eastAsia="en-GB"/>
          </w:rPr>
          <w:tab/>
        </w:r>
        <w:r w:rsidRPr="007816DA">
          <w:rPr>
            <w:rStyle w:val="Hyperlink"/>
            <w:noProof/>
            <w:lang w:val="en-GB"/>
          </w:rPr>
          <w:t>Forms Requirements</w:t>
        </w:r>
        <w:r>
          <w:rPr>
            <w:noProof/>
            <w:webHidden/>
          </w:rPr>
          <w:tab/>
        </w:r>
        <w:r>
          <w:rPr>
            <w:noProof/>
            <w:webHidden/>
          </w:rPr>
          <w:fldChar w:fldCharType="begin"/>
        </w:r>
        <w:r>
          <w:rPr>
            <w:noProof/>
            <w:webHidden/>
          </w:rPr>
          <w:instrText xml:space="preserve"> PAGEREF _Toc429581548 \h </w:instrText>
        </w:r>
      </w:ins>
      <w:r>
        <w:rPr>
          <w:noProof/>
          <w:webHidden/>
        </w:rPr>
      </w:r>
      <w:r>
        <w:rPr>
          <w:noProof/>
          <w:webHidden/>
        </w:rPr>
        <w:fldChar w:fldCharType="separate"/>
      </w:r>
      <w:ins w:id="183" w:author="Chris Varma" w:date="2015-09-09T17:02:00Z">
        <w:r>
          <w:rPr>
            <w:noProof/>
            <w:webHidden/>
          </w:rPr>
          <w:t>94</w:t>
        </w:r>
        <w:r>
          <w:rPr>
            <w:noProof/>
            <w:webHidden/>
          </w:rPr>
          <w:fldChar w:fldCharType="end"/>
        </w:r>
        <w:r w:rsidRPr="007816DA">
          <w:rPr>
            <w:rStyle w:val="Hyperlink"/>
            <w:noProof/>
          </w:rPr>
          <w:fldChar w:fldCharType="end"/>
        </w:r>
      </w:ins>
    </w:p>
    <w:p w14:paraId="4855CE59" w14:textId="77777777" w:rsidR="00325D44" w:rsidRDefault="00325D44">
      <w:pPr>
        <w:pStyle w:val="TOC1"/>
        <w:rPr>
          <w:ins w:id="184" w:author="Chris Varma" w:date="2015-09-09T17:02:00Z"/>
          <w:rFonts w:asciiTheme="minorHAnsi" w:eastAsiaTheme="minorEastAsia" w:hAnsiTheme="minorHAnsi" w:cstheme="minorBidi"/>
          <w:noProof/>
          <w:sz w:val="22"/>
          <w:szCs w:val="22"/>
          <w:lang w:val="en-GB" w:eastAsia="en-GB"/>
        </w:rPr>
      </w:pPr>
      <w:ins w:id="185"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"_Toc429581549"</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10</w:t>
        </w:r>
        <w:r>
          <w:rPr>
            <w:rFonts w:asciiTheme="minorHAnsi" w:eastAsiaTheme="minorEastAsia" w:hAnsiTheme="minorHAnsi" w:cstheme="minorBidi"/>
            <w:noProof/>
            <w:sz w:val="22"/>
            <w:szCs w:val="22"/>
            <w:lang w:val="en-GB" w:eastAsia="en-GB"/>
          </w:rPr>
          <w:tab/>
        </w:r>
        <w:r w:rsidRPr="007816DA">
          <w:rPr>
            <w:rStyle w:val="Hyperlink"/>
            <w:noProof/>
            <w:lang w:val="en-GB"/>
          </w:rPr>
          <w:t>Gaps</w:t>
        </w:r>
        <w:r>
          <w:rPr>
            <w:noProof/>
            <w:webHidden/>
          </w:rPr>
          <w:tab/>
        </w:r>
        <w:r>
          <w:rPr>
            <w:noProof/>
            <w:webHidden/>
          </w:rPr>
          <w:fldChar w:fldCharType="begin"/>
        </w:r>
        <w:r>
          <w:rPr>
            <w:noProof/>
            <w:webHidden/>
          </w:rPr>
          <w:instrText xml:space="preserve"> PAGEREF _Toc429581549 \h </w:instrText>
        </w:r>
      </w:ins>
      <w:r>
        <w:rPr>
          <w:noProof/>
          <w:webHidden/>
        </w:rPr>
      </w:r>
      <w:r>
        <w:rPr>
          <w:noProof/>
          <w:webHidden/>
        </w:rPr>
        <w:fldChar w:fldCharType="separate"/>
      </w:r>
      <w:ins w:id="186" w:author="Chris Varma" w:date="2015-09-09T17:02:00Z">
        <w:r>
          <w:rPr>
            <w:noProof/>
            <w:webHidden/>
          </w:rPr>
          <w:t>95</w:t>
        </w:r>
        <w:r>
          <w:rPr>
            <w:noProof/>
            <w:webHidden/>
          </w:rPr>
          <w:fldChar w:fldCharType="end"/>
        </w:r>
        <w:r w:rsidRPr="007816DA">
          <w:rPr>
            <w:rStyle w:val="Hyperlink"/>
            <w:noProof/>
          </w:rPr>
          <w:fldChar w:fldCharType="end"/>
        </w:r>
      </w:ins>
    </w:p>
    <w:p w14:paraId="4855CE5A" w14:textId="77777777" w:rsidR="00325D44" w:rsidRDefault="00325D44">
      <w:pPr>
        <w:pStyle w:val="TOC1"/>
        <w:rPr>
          <w:ins w:id="187" w:author="Chris Varma" w:date="2015-09-09T17:02:00Z"/>
          <w:rFonts w:asciiTheme="minorHAnsi" w:eastAsiaTheme="minorEastAsia" w:hAnsiTheme="minorHAnsi" w:cstheme="minorBidi"/>
          <w:noProof/>
          <w:sz w:val="22"/>
          <w:szCs w:val="22"/>
          <w:lang w:val="en-GB" w:eastAsia="en-GB"/>
        </w:rPr>
      </w:pPr>
      <w:ins w:id="188"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"_Toc429581550"</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11</w:t>
        </w:r>
        <w:r>
          <w:rPr>
            <w:rFonts w:asciiTheme="minorHAnsi" w:eastAsiaTheme="minorEastAsia" w:hAnsiTheme="minorHAnsi" w:cstheme="minorBidi"/>
            <w:noProof/>
            <w:sz w:val="22"/>
            <w:szCs w:val="22"/>
            <w:lang w:val="en-GB" w:eastAsia="en-GB"/>
          </w:rPr>
          <w:tab/>
        </w:r>
        <w:r w:rsidRPr="007816DA">
          <w:rPr>
            <w:rStyle w:val="Hyperlink"/>
            <w:noProof/>
            <w:lang w:val="en-GB"/>
          </w:rPr>
          <w:t>Roles &amp; Authorisations</w:t>
        </w:r>
        <w:r>
          <w:rPr>
            <w:noProof/>
            <w:webHidden/>
          </w:rPr>
          <w:tab/>
        </w:r>
        <w:r>
          <w:rPr>
            <w:noProof/>
            <w:webHidden/>
          </w:rPr>
          <w:fldChar w:fldCharType="begin"/>
        </w:r>
        <w:r>
          <w:rPr>
            <w:noProof/>
            <w:webHidden/>
          </w:rPr>
          <w:instrText xml:space="preserve"> PAGEREF _Toc429581550 \h </w:instrText>
        </w:r>
      </w:ins>
      <w:r>
        <w:rPr>
          <w:noProof/>
          <w:webHidden/>
        </w:rPr>
      </w:r>
      <w:r>
        <w:rPr>
          <w:noProof/>
          <w:webHidden/>
        </w:rPr>
        <w:fldChar w:fldCharType="separate"/>
      </w:r>
      <w:ins w:id="189" w:author="Chris Varma" w:date="2015-09-09T17:02:00Z">
        <w:r>
          <w:rPr>
            <w:noProof/>
            <w:webHidden/>
          </w:rPr>
          <w:t>96</w:t>
        </w:r>
        <w:r>
          <w:rPr>
            <w:noProof/>
            <w:webHidden/>
          </w:rPr>
          <w:fldChar w:fldCharType="end"/>
        </w:r>
        <w:r w:rsidRPr="007816DA">
          <w:rPr>
            <w:rStyle w:val="Hyperlink"/>
            <w:noProof/>
          </w:rPr>
          <w:fldChar w:fldCharType="end"/>
        </w:r>
      </w:ins>
    </w:p>
    <w:p w14:paraId="4855CE5B" w14:textId="77777777" w:rsidR="00325D44" w:rsidRDefault="00325D44">
      <w:pPr>
        <w:pStyle w:val="TOC1"/>
        <w:rPr>
          <w:ins w:id="190" w:author="Chris Varma" w:date="2015-09-09T17:02:00Z"/>
          <w:rFonts w:asciiTheme="minorHAnsi" w:eastAsiaTheme="minorEastAsia" w:hAnsiTheme="minorHAnsi" w:cstheme="minorBidi"/>
          <w:noProof/>
          <w:sz w:val="22"/>
          <w:szCs w:val="22"/>
          <w:lang w:val="en-GB" w:eastAsia="en-GB"/>
        </w:rPr>
      </w:pPr>
      <w:ins w:id="191"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"_Toc429581551"</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12</w:t>
        </w:r>
        <w:r>
          <w:rPr>
            <w:rFonts w:asciiTheme="minorHAnsi" w:eastAsiaTheme="minorEastAsia" w:hAnsiTheme="minorHAnsi" w:cstheme="minorBidi"/>
            <w:noProof/>
            <w:sz w:val="22"/>
            <w:szCs w:val="22"/>
            <w:lang w:val="en-GB" w:eastAsia="en-GB"/>
          </w:rPr>
          <w:tab/>
        </w:r>
        <w:r w:rsidRPr="007816DA">
          <w:rPr>
            <w:rStyle w:val="Hyperlink"/>
            <w:noProof/>
            <w:lang w:val="en-GB"/>
          </w:rPr>
          <w:t>Change Impact Summary</w:t>
        </w:r>
        <w:r>
          <w:rPr>
            <w:noProof/>
            <w:webHidden/>
          </w:rPr>
          <w:tab/>
        </w:r>
        <w:r>
          <w:rPr>
            <w:noProof/>
            <w:webHidden/>
          </w:rPr>
          <w:fldChar w:fldCharType="begin"/>
        </w:r>
        <w:r>
          <w:rPr>
            <w:noProof/>
            <w:webHidden/>
          </w:rPr>
          <w:instrText xml:space="preserve"> PAGEREF _Toc429581551 \h </w:instrText>
        </w:r>
      </w:ins>
      <w:r>
        <w:rPr>
          <w:noProof/>
          <w:webHidden/>
        </w:rPr>
      </w:r>
      <w:r>
        <w:rPr>
          <w:noProof/>
          <w:webHidden/>
        </w:rPr>
        <w:fldChar w:fldCharType="separate"/>
      </w:r>
      <w:ins w:id="192" w:author="Chris Varma" w:date="2015-09-09T17:02:00Z">
        <w:r>
          <w:rPr>
            <w:noProof/>
            <w:webHidden/>
          </w:rPr>
          <w:t>97</w:t>
        </w:r>
        <w:r>
          <w:rPr>
            <w:noProof/>
            <w:webHidden/>
          </w:rPr>
          <w:fldChar w:fldCharType="end"/>
        </w:r>
        <w:r w:rsidRPr="007816DA">
          <w:rPr>
            <w:rStyle w:val="Hyperlink"/>
            <w:noProof/>
          </w:rPr>
          <w:fldChar w:fldCharType="end"/>
        </w:r>
      </w:ins>
    </w:p>
    <w:p w14:paraId="4855CE5C" w14:textId="77777777" w:rsidR="00325D44" w:rsidRDefault="00325D44">
      <w:pPr>
        <w:pStyle w:val="TOC1"/>
        <w:rPr>
          <w:ins w:id="193" w:author="Chris Varma" w:date="2015-09-09T17:02:00Z"/>
          <w:rFonts w:asciiTheme="minorHAnsi" w:eastAsiaTheme="minorEastAsia" w:hAnsiTheme="minorHAnsi" w:cstheme="minorBidi"/>
          <w:noProof/>
          <w:sz w:val="22"/>
          <w:szCs w:val="22"/>
          <w:lang w:val="en-GB" w:eastAsia="en-GB"/>
        </w:rPr>
      </w:pPr>
      <w:ins w:id="194"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"_Toc429581552"</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lang w:val="en-GB"/>
          </w:rPr>
          <w:t>13</w:t>
        </w:r>
        <w:r>
          <w:rPr>
            <w:rFonts w:asciiTheme="minorHAnsi" w:eastAsiaTheme="minorEastAsia" w:hAnsiTheme="minorHAnsi" w:cstheme="minorBidi"/>
            <w:noProof/>
            <w:sz w:val="22"/>
            <w:szCs w:val="22"/>
            <w:lang w:val="en-GB" w:eastAsia="en-GB"/>
          </w:rPr>
          <w:tab/>
        </w:r>
        <w:r w:rsidRPr="007816DA">
          <w:rPr>
            <w:rStyle w:val="Hyperlink"/>
            <w:noProof/>
            <w:lang w:val="en-GB"/>
          </w:rPr>
          <w:t>Reviewer notes</w:t>
        </w:r>
        <w:r>
          <w:rPr>
            <w:noProof/>
            <w:webHidden/>
          </w:rPr>
          <w:tab/>
        </w:r>
        <w:r>
          <w:rPr>
            <w:noProof/>
            <w:webHidden/>
          </w:rPr>
          <w:fldChar w:fldCharType="begin"/>
        </w:r>
        <w:r>
          <w:rPr>
            <w:noProof/>
            <w:webHidden/>
          </w:rPr>
          <w:instrText xml:space="preserve"> PAGEREF _Toc429581552 \h </w:instrText>
        </w:r>
      </w:ins>
      <w:r>
        <w:rPr>
          <w:noProof/>
          <w:webHidden/>
        </w:rPr>
      </w:r>
      <w:r>
        <w:rPr>
          <w:noProof/>
          <w:webHidden/>
        </w:rPr>
        <w:fldChar w:fldCharType="separate"/>
      </w:r>
      <w:ins w:id="195" w:author="Chris Varma" w:date="2015-09-09T17:02:00Z">
        <w:r>
          <w:rPr>
            <w:noProof/>
            <w:webHidden/>
          </w:rPr>
          <w:t>99</w:t>
        </w:r>
        <w:r>
          <w:rPr>
            <w:noProof/>
            <w:webHidden/>
          </w:rPr>
          <w:fldChar w:fldCharType="end"/>
        </w:r>
        <w:r w:rsidRPr="007816DA">
          <w:rPr>
            <w:rStyle w:val="Hyperlink"/>
            <w:noProof/>
          </w:rPr>
          <w:fldChar w:fldCharType="end"/>
        </w:r>
      </w:ins>
    </w:p>
    <w:p w14:paraId="4855CE5D" w14:textId="77777777" w:rsidR="00325D44" w:rsidRDefault="00325D44">
      <w:pPr>
        <w:pStyle w:val="TOC1"/>
        <w:rPr>
          <w:ins w:id="196" w:author="Chris Varma" w:date="2015-09-09T17:02:00Z"/>
          <w:rFonts w:asciiTheme="minorHAnsi" w:eastAsiaTheme="minorEastAsia" w:hAnsiTheme="minorHAnsi" w:cstheme="minorBidi"/>
          <w:noProof/>
          <w:sz w:val="22"/>
          <w:szCs w:val="22"/>
          <w:lang w:val="en-GB" w:eastAsia="en-GB"/>
        </w:rPr>
      </w:pPr>
      <w:ins w:id="197" w:author="Chris Varma" w:date="2015-09-09T17:02:00Z">
        <w:r w:rsidRPr="007816DA">
          <w:rPr>
            <w:rStyle w:val="Hyperlink"/>
            <w:noProof/>
          </w:rPr>
          <w:fldChar w:fldCharType="begin"/>
        </w:r>
        <w:r w:rsidRPr="007816DA">
          <w:rPr>
            <w:rStyle w:val="Hyperlink"/>
            <w:noProof/>
          </w:rPr>
          <w:instrText xml:space="preserve"> </w:instrText>
        </w:r>
        <w:r>
          <w:rPr>
            <w:noProof/>
          </w:rPr>
          <w:instrText>HYPERLINK \l "_Toc429581553"</w:instrText>
        </w:r>
        <w:r w:rsidRPr="007816DA">
          <w:rPr>
            <w:rStyle w:val="Hyperlink"/>
            <w:noProof/>
          </w:rPr>
          <w:instrText xml:space="preserve"> </w:instrText>
        </w:r>
        <w:r w:rsidRPr="007816DA">
          <w:rPr>
            <w:rStyle w:val="Hyperlink"/>
            <w:noProof/>
          </w:rPr>
        </w:r>
        <w:r w:rsidRPr="007816DA">
          <w:rPr>
            <w:rStyle w:val="Hyperlink"/>
            <w:noProof/>
          </w:rPr>
          <w:fldChar w:fldCharType="separate"/>
        </w:r>
        <w:r w:rsidRPr="007816DA">
          <w:rPr>
            <w:rStyle w:val="Hyperlink"/>
            <w:noProof/>
          </w:rPr>
          <w:t>Appendix 1 – Out of Scope List</w:t>
        </w:r>
        <w:r>
          <w:rPr>
            <w:noProof/>
            <w:webHidden/>
          </w:rPr>
          <w:tab/>
        </w:r>
        <w:r>
          <w:rPr>
            <w:noProof/>
            <w:webHidden/>
          </w:rPr>
          <w:fldChar w:fldCharType="begin"/>
        </w:r>
        <w:r>
          <w:rPr>
            <w:noProof/>
            <w:webHidden/>
          </w:rPr>
          <w:instrText xml:space="preserve"> PAGEREF _Toc429581553 \h </w:instrText>
        </w:r>
      </w:ins>
      <w:r>
        <w:rPr>
          <w:noProof/>
          <w:webHidden/>
        </w:rPr>
      </w:r>
      <w:r>
        <w:rPr>
          <w:noProof/>
          <w:webHidden/>
        </w:rPr>
        <w:fldChar w:fldCharType="separate"/>
      </w:r>
      <w:ins w:id="198" w:author="Chris Varma" w:date="2015-09-09T17:02:00Z">
        <w:r>
          <w:rPr>
            <w:noProof/>
            <w:webHidden/>
          </w:rPr>
          <w:t>99</w:t>
        </w:r>
        <w:r>
          <w:rPr>
            <w:noProof/>
            <w:webHidden/>
          </w:rPr>
          <w:fldChar w:fldCharType="end"/>
        </w:r>
        <w:r w:rsidRPr="007816DA">
          <w:rPr>
            <w:rStyle w:val="Hyperlink"/>
            <w:noProof/>
          </w:rPr>
          <w:fldChar w:fldCharType="end"/>
        </w:r>
      </w:ins>
    </w:p>
    <w:p w14:paraId="4855CE5E" w14:textId="77777777" w:rsidR="00F153A2" w:rsidDel="00325D44" w:rsidRDefault="00F153A2">
      <w:pPr>
        <w:pStyle w:val="TOC1"/>
        <w:rPr>
          <w:ins w:id="199" w:author="Ross Boardman" w:date="2015-08-27T11:32:00Z"/>
          <w:del w:id="200" w:author="Chris Varma" w:date="2015-09-09T17:02:00Z"/>
          <w:rFonts w:asciiTheme="minorHAnsi" w:eastAsiaTheme="minorEastAsia" w:hAnsiTheme="minorHAnsi" w:cstheme="minorBidi"/>
          <w:noProof/>
          <w:sz w:val="22"/>
          <w:szCs w:val="22"/>
          <w:lang w:val="en-GB" w:eastAsia="en-GB"/>
        </w:rPr>
      </w:pPr>
      <w:ins w:id="201" w:author="Ross Boardman" w:date="2015-08-27T11:32:00Z">
        <w:del w:id="202" w:author="Chris Varma" w:date="2015-09-09T17:02:00Z">
          <w:r w:rsidRPr="00325D44" w:rsidDel="00325D44">
            <w:rPr>
              <w:rStyle w:val="Hyperlink"/>
              <w:noProof/>
              <w:lang w:val="en-GB"/>
            </w:rPr>
            <w:delText>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Table of Contents</w:delText>
          </w:r>
          <w:r w:rsidDel="00325D44">
            <w:rPr>
              <w:noProof/>
              <w:webHidden/>
            </w:rPr>
            <w:tab/>
            <w:delText>2</w:delText>
          </w:r>
        </w:del>
      </w:ins>
    </w:p>
    <w:p w14:paraId="4855CE5F" w14:textId="77777777" w:rsidR="00F153A2" w:rsidDel="00325D44" w:rsidRDefault="00F153A2">
      <w:pPr>
        <w:pStyle w:val="TOC1"/>
        <w:rPr>
          <w:ins w:id="203" w:author="Ross Boardman" w:date="2015-08-27T11:32:00Z"/>
          <w:del w:id="204" w:author="Chris Varma" w:date="2015-09-09T17:02:00Z"/>
          <w:rFonts w:asciiTheme="minorHAnsi" w:eastAsiaTheme="minorEastAsia" w:hAnsiTheme="minorHAnsi" w:cstheme="minorBidi"/>
          <w:noProof/>
          <w:sz w:val="22"/>
          <w:szCs w:val="22"/>
          <w:lang w:val="en-GB" w:eastAsia="en-GB"/>
        </w:rPr>
      </w:pPr>
      <w:ins w:id="205" w:author="Ross Boardman" w:date="2015-08-27T11:32:00Z">
        <w:del w:id="206" w:author="Chris Varma" w:date="2015-09-09T17:02:00Z">
          <w:r w:rsidRPr="00325D44" w:rsidDel="00325D44">
            <w:rPr>
              <w:rStyle w:val="Hyperlink"/>
              <w:noProof/>
              <w:lang w:val="en-GB"/>
            </w:rPr>
            <w:delText>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Document Control</w:delText>
          </w:r>
          <w:r w:rsidDel="00325D44">
            <w:rPr>
              <w:noProof/>
              <w:webHidden/>
            </w:rPr>
            <w:tab/>
            <w:delText>4</w:delText>
          </w:r>
        </w:del>
      </w:ins>
    </w:p>
    <w:p w14:paraId="4855CE60" w14:textId="77777777" w:rsidR="00F153A2" w:rsidDel="00325D44" w:rsidRDefault="00F153A2">
      <w:pPr>
        <w:pStyle w:val="TOC2"/>
        <w:rPr>
          <w:ins w:id="207" w:author="Ross Boardman" w:date="2015-08-27T11:32:00Z"/>
          <w:del w:id="208" w:author="Chris Varma" w:date="2015-09-09T17:02:00Z"/>
          <w:rFonts w:asciiTheme="minorHAnsi" w:eastAsiaTheme="minorEastAsia" w:hAnsiTheme="minorHAnsi" w:cstheme="minorBidi"/>
          <w:noProof/>
          <w:sz w:val="22"/>
          <w:szCs w:val="22"/>
          <w:lang w:val="en-GB" w:eastAsia="en-GB"/>
        </w:rPr>
      </w:pPr>
      <w:ins w:id="209" w:author="Ross Boardman" w:date="2015-08-27T11:32:00Z">
        <w:del w:id="210" w:author="Chris Varma" w:date="2015-09-09T17:02:00Z">
          <w:r w:rsidRPr="00325D44" w:rsidDel="00325D44">
            <w:rPr>
              <w:rStyle w:val="Hyperlink"/>
              <w:noProof/>
              <w:lang w:val="en-GB"/>
            </w:rPr>
            <w:delText>2.1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Revision History</w:delText>
          </w:r>
          <w:r w:rsidDel="00325D44">
            <w:rPr>
              <w:noProof/>
              <w:webHidden/>
            </w:rPr>
            <w:tab/>
            <w:delText>4</w:delText>
          </w:r>
        </w:del>
      </w:ins>
    </w:p>
    <w:p w14:paraId="4855CE61" w14:textId="77777777" w:rsidR="00F153A2" w:rsidDel="00325D44" w:rsidRDefault="00F153A2">
      <w:pPr>
        <w:pStyle w:val="TOC2"/>
        <w:rPr>
          <w:ins w:id="211" w:author="Ross Boardman" w:date="2015-08-27T11:32:00Z"/>
          <w:del w:id="212" w:author="Chris Varma" w:date="2015-09-09T17:02:00Z"/>
          <w:rFonts w:asciiTheme="minorHAnsi" w:eastAsiaTheme="minorEastAsia" w:hAnsiTheme="minorHAnsi" w:cstheme="minorBidi"/>
          <w:noProof/>
          <w:sz w:val="22"/>
          <w:szCs w:val="22"/>
          <w:lang w:val="en-GB" w:eastAsia="en-GB"/>
        </w:rPr>
      </w:pPr>
      <w:ins w:id="213" w:author="Ross Boardman" w:date="2015-08-27T11:32:00Z">
        <w:del w:id="214" w:author="Chris Varma" w:date="2015-09-09T17:02:00Z">
          <w:r w:rsidRPr="00325D44" w:rsidDel="00325D44">
            <w:rPr>
              <w:rStyle w:val="Hyperlink"/>
              <w:noProof/>
              <w:lang w:val="en-GB"/>
            </w:rPr>
            <w:lastRenderedPageBreak/>
            <w:delText>2.2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Reviewers</w:delText>
          </w:r>
          <w:r w:rsidDel="00325D44">
            <w:rPr>
              <w:noProof/>
              <w:webHidden/>
            </w:rPr>
            <w:tab/>
            <w:delText>4</w:delText>
          </w:r>
        </w:del>
      </w:ins>
    </w:p>
    <w:p w14:paraId="4855CE62" w14:textId="77777777" w:rsidR="00F153A2" w:rsidDel="00325D44" w:rsidRDefault="00F153A2">
      <w:pPr>
        <w:pStyle w:val="TOC2"/>
        <w:rPr>
          <w:ins w:id="215" w:author="Ross Boardman" w:date="2015-08-27T11:32:00Z"/>
          <w:del w:id="216" w:author="Chris Varma" w:date="2015-09-09T17:02:00Z"/>
          <w:rFonts w:asciiTheme="minorHAnsi" w:eastAsiaTheme="minorEastAsia" w:hAnsiTheme="minorHAnsi" w:cstheme="minorBidi"/>
          <w:noProof/>
          <w:sz w:val="22"/>
          <w:szCs w:val="22"/>
          <w:lang w:val="en-GB" w:eastAsia="en-GB"/>
        </w:rPr>
      </w:pPr>
      <w:ins w:id="217" w:author="Ross Boardman" w:date="2015-08-27T11:32:00Z">
        <w:del w:id="218" w:author="Chris Varma" w:date="2015-09-09T17:02:00Z">
          <w:r w:rsidRPr="00325D44" w:rsidDel="00325D44">
            <w:rPr>
              <w:rStyle w:val="Hyperlink"/>
              <w:noProof/>
              <w:lang w:val="en-GB"/>
            </w:rPr>
            <w:delText>2.3</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Related Document</w:delText>
          </w:r>
          <w:r w:rsidDel="00325D44">
            <w:rPr>
              <w:noProof/>
              <w:webHidden/>
            </w:rPr>
            <w:tab/>
            <w:delText>4</w:delText>
          </w:r>
        </w:del>
      </w:ins>
    </w:p>
    <w:p w14:paraId="4855CE63" w14:textId="77777777" w:rsidR="00F153A2" w:rsidDel="00325D44" w:rsidRDefault="00F153A2">
      <w:pPr>
        <w:pStyle w:val="TOC2"/>
        <w:rPr>
          <w:ins w:id="219" w:author="Ross Boardman" w:date="2015-08-27T11:32:00Z"/>
          <w:del w:id="220" w:author="Chris Varma" w:date="2015-09-09T17:02:00Z"/>
          <w:rFonts w:asciiTheme="minorHAnsi" w:eastAsiaTheme="minorEastAsia" w:hAnsiTheme="minorHAnsi" w:cstheme="minorBidi"/>
          <w:noProof/>
          <w:sz w:val="22"/>
          <w:szCs w:val="22"/>
          <w:lang w:val="en-GB" w:eastAsia="en-GB"/>
        </w:rPr>
      </w:pPr>
      <w:ins w:id="221" w:author="Ross Boardman" w:date="2015-08-27T11:32:00Z">
        <w:del w:id="222" w:author="Chris Varma" w:date="2015-09-09T17:02:00Z">
          <w:r w:rsidRPr="00325D44" w:rsidDel="00325D44">
            <w:rPr>
              <w:rStyle w:val="Hyperlink"/>
              <w:noProof/>
              <w:lang w:val="en-GB"/>
            </w:rPr>
            <w:delText>2.4</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Approval</w:delText>
          </w:r>
          <w:r w:rsidDel="00325D44">
            <w:rPr>
              <w:noProof/>
              <w:webHidden/>
            </w:rPr>
            <w:tab/>
            <w:delText>5</w:delText>
          </w:r>
        </w:del>
      </w:ins>
    </w:p>
    <w:p w14:paraId="4855CE64" w14:textId="77777777" w:rsidR="00F153A2" w:rsidDel="00325D44" w:rsidRDefault="00F153A2">
      <w:pPr>
        <w:pStyle w:val="TOC1"/>
        <w:rPr>
          <w:ins w:id="223" w:author="Ross Boardman" w:date="2015-08-27T11:32:00Z"/>
          <w:del w:id="224" w:author="Chris Varma" w:date="2015-09-09T17:02:00Z"/>
          <w:rFonts w:asciiTheme="minorHAnsi" w:eastAsiaTheme="minorEastAsia" w:hAnsiTheme="minorHAnsi" w:cstheme="minorBidi"/>
          <w:noProof/>
          <w:sz w:val="22"/>
          <w:szCs w:val="22"/>
          <w:lang w:val="en-GB" w:eastAsia="en-GB"/>
        </w:rPr>
      </w:pPr>
      <w:ins w:id="225" w:author="Ross Boardman" w:date="2015-08-27T11:32:00Z">
        <w:del w:id="226" w:author="Chris Varma" w:date="2015-09-09T17:02:00Z">
          <w:r w:rsidRPr="00325D44" w:rsidDel="00325D44">
            <w:rPr>
              <w:rStyle w:val="Hyperlink"/>
              <w:noProof/>
              <w:lang w:val="en-GB"/>
            </w:rPr>
            <w:delText>3</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Finance General Introduction</w:delText>
          </w:r>
          <w:r w:rsidDel="00325D44">
            <w:rPr>
              <w:noProof/>
              <w:webHidden/>
            </w:rPr>
            <w:tab/>
            <w:delText>6</w:delText>
          </w:r>
        </w:del>
      </w:ins>
    </w:p>
    <w:p w14:paraId="4855CE65" w14:textId="77777777" w:rsidR="00F153A2" w:rsidDel="00325D44" w:rsidRDefault="00F153A2">
      <w:pPr>
        <w:pStyle w:val="TOC1"/>
        <w:rPr>
          <w:ins w:id="227" w:author="Ross Boardman" w:date="2015-08-27T11:32:00Z"/>
          <w:del w:id="228" w:author="Chris Varma" w:date="2015-09-09T17:02:00Z"/>
          <w:rFonts w:asciiTheme="minorHAnsi" w:eastAsiaTheme="minorEastAsia" w:hAnsiTheme="minorHAnsi" w:cstheme="minorBidi"/>
          <w:noProof/>
          <w:sz w:val="22"/>
          <w:szCs w:val="22"/>
          <w:lang w:val="en-GB" w:eastAsia="en-GB"/>
        </w:rPr>
      </w:pPr>
      <w:ins w:id="229" w:author="Ross Boardman" w:date="2015-08-27T11:32:00Z">
        <w:del w:id="230" w:author="Chris Varma" w:date="2015-09-09T17:02:00Z">
          <w:r w:rsidRPr="00325D44" w:rsidDel="00325D44">
            <w:rPr>
              <w:rStyle w:val="Hyperlink"/>
              <w:noProof/>
              <w:lang w:val="en-GB"/>
            </w:rPr>
            <w:delText>4</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Finance Organisation Structure</w:delText>
          </w:r>
          <w:r w:rsidDel="00325D44">
            <w:rPr>
              <w:noProof/>
              <w:webHidden/>
            </w:rPr>
            <w:tab/>
            <w:delText>7</w:delText>
          </w:r>
        </w:del>
      </w:ins>
    </w:p>
    <w:p w14:paraId="4855CE66" w14:textId="77777777" w:rsidR="00F153A2" w:rsidDel="00325D44" w:rsidRDefault="00F153A2">
      <w:pPr>
        <w:pStyle w:val="TOC2"/>
        <w:rPr>
          <w:ins w:id="231" w:author="Ross Boardman" w:date="2015-08-27T11:32:00Z"/>
          <w:del w:id="232" w:author="Chris Varma" w:date="2015-09-09T17:02:00Z"/>
          <w:rFonts w:asciiTheme="minorHAnsi" w:eastAsiaTheme="minorEastAsia" w:hAnsiTheme="minorHAnsi" w:cstheme="minorBidi"/>
          <w:noProof/>
          <w:sz w:val="22"/>
          <w:szCs w:val="22"/>
          <w:lang w:val="en-GB" w:eastAsia="en-GB"/>
        </w:rPr>
      </w:pPr>
      <w:ins w:id="233" w:author="Ross Boardman" w:date="2015-08-27T11:32:00Z">
        <w:del w:id="234" w:author="Chris Varma" w:date="2015-09-09T17:02:00Z">
          <w:r w:rsidRPr="00325D44" w:rsidDel="00325D44">
            <w:rPr>
              <w:rStyle w:val="Hyperlink"/>
              <w:noProof/>
              <w:lang w:val="en-GB"/>
            </w:rPr>
            <w:delText>4.1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Company Code Settings (FIN-00.03)</w:delText>
          </w:r>
          <w:r w:rsidDel="00325D44">
            <w:rPr>
              <w:noProof/>
              <w:webHidden/>
            </w:rPr>
            <w:tab/>
            <w:delText>7</w:delText>
          </w:r>
        </w:del>
      </w:ins>
    </w:p>
    <w:p w14:paraId="4855CE67" w14:textId="77777777" w:rsidR="00F153A2" w:rsidDel="00325D44" w:rsidRDefault="00F153A2">
      <w:pPr>
        <w:pStyle w:val="TOC1"/>
        <w:rPr>
          <w:ins w:id="235" w:author="Ross Boardman" w:date="2015-08-27T11:32:00Z"/>
          <w:del w:id="236" w:author="Chris Varma" w:date="2015-09-09T17:02:00Z"/>
          <w:rFonts w:asciiTheme="minorHAnsi" w:eastAsiaTheme="minorEastAsia" w:hAnsiTheme="minorHAnsi" w:cstheme="minorBidi"/>
          <w:noProof/>
          <w:sz w:val="22"/>
          <w:szCs w:val="22"/>
          <w:lang w:val="en-GB" w:eastAsia="en-GB"/>
        </w:rPr>
      </w:pPr>
      <w:ins w:id="237" w:author="Ross Boardman" w:date="2015-08-27T11:32:00Z">
        <w:del w:id="238" w:author="Chris Varma" w:date="2015-09-09T17:02:00Z">
          <w:r w:rsidRPr="00325D44" w:rsidDel="00325D44">
            <w:rPr>
              <w:rStyle w:val="Hyperlink"/>
              <w:noProof/>
              <w:lang w:val="en-GB"/>
            </w:rPr>
            <w:delText>5</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Finance Master Data</w:delText>
          </w:r>
          <w:r w:rsidDel="00325D44">
            <w:rPr>
              <w:noProof/>
              <w:webHidden/>
            </w:rPr>
            <w:tab/>
            <w:delText>9</w:delText>
          </w:r>
        </w:del>
      </w:ins>
    </w:p>
    <w:p w14:paraId="4855CE68" w14:textId="77777777" w:rsidR="00F153A2" w:rsidDel="00325D44" w:rsidRDefault="00F153A2">
      <w:pPr>
        <w:pStyle w:val="TOC2"/>
        <w:rPr>
          <w:ins w:id="239" w:author="Ross Boardman" w:date="2015-08-27T11:32:00Z"/>
          <w:del w:id="240" w:author="Chris Varma" w:date="2015-09-09T17:02:00Z"/>
          <w:rFonts w:asciiTheme="minorHAnsi" w:eastAsiaTheme="minorEastAsia" w:hAnsiTheme="minorHAnsi" w:cstheme="minorBidi"/>
          <w:noProof/>
          <w:sz w:val="22"/>
          <w:szCs w:val="22"/>
          <w:lang w:val="en-GB" w:eastAsia="en-GB"/>
        </w:rPr>
      </w:pPr>
      <w:ins w:id="241" w:author="Ross Boardman" w:date="2015-08-27T11:32:00Z">
        <w:del w:id="242" w:author="Chris Varma" w:date="2015-09-09T17:02:00Z">
          <w:r w:rsidRPr="00325D44" w:rsidDel="00325D44">
            <w:rPr>
              <w:rStyle w:val="Hyperlink"/>
              <w:noProof/>
              <w:lang w:val="en-GB"/>
            </w:rPr>
            <w:delText>5.1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General Ledger Accounts (FIN-01.01)</w:delText>
          </w:r>
          <w:r w:rsidDel="00325D44">
            <w:rPr>
              <w:noProof/>
              <w:webHidden/>
            </w:rPr>
            <w:tab/>
            <w:delText>9</w:delText>
          </w:r>
        </w:del>
      </w:ins>
    </w:p>
    <w:p w14:paraId="4855CE69" w14:textId="77777777" w:rsidR="00F153A2" w:rsidDel="00325D44" w:rsidRDefault="00F153A2">
      <w:pPr>
        <w:pStyle w:val="TOC3"/>
        <w:rPr>
          <w:ins w:id="243" w:author="Ross Boardman" w:date="2015-08-27T11:32:00Z"/>
          <w:del w:id="244" w:author="Chris Varma" w:date="2015-09-09T17:02:00Z"/>
          <w:rFonts w:asciiTheme="minorHAnsi" w:eastAsiaTheme="minorEastAsia" w:hAnsiTheme="minorHAnsi" w:cstheme="minorBidi"/>
          <w:noProof/>
          <w:sz w:val="22"/>
          <w:szCs w:val="22"/>
          <w:lang w:val="en-GB" w:eastAsia="en-GB"/>
        </w:rPr>
      </w:pPr>
      <w:ins w:id="245" w:author="Ross Boardman" w:date="2015-08-27T11:32:00Z">
        <w:del w:id="246" w:author="Chris Varma" w:date="2015-09-09T17:02:00Z">
          <w:r w:rsidRPr="00325D44" w:rsidDel="00325D44">
            <w:rPr>
              <w:rStyle w:val="Hyperlink"/>
              <w:noProof/>
              <w:lang w:val="en-GB"/>
            </w:rPr>
            <w:delText>5.1.1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Chart of Accounts - General</w:delText>
          </w:r>
          <w:r w:rsidDel="00325D44">
            <w:rPr>
              <w:noProof/>
              <w:webHidden/>
            </w:rPr>
            <w:tab/>
            <w:delText>9</w:delText>
          </w:r>
        </w:del>
      </w:ins>
    </w:p>
    <w:p w14:paraId="4855CE6A" w14:textId="77777777" w:rsidR="00F153A2" w:rsidDel="00325D44" w:rsidRDefault="00F153A2">
      <w:pPr>
        <w:pStyle w:val="TOC3"/>
        <w:rPr>
          <w:ins w:id="247" w:author="Ross Boardman" w:date="2015-08-27T11:32:00Z"/>
          <w:del w:id="248" w:author="Chris Varma" w:date="2015-09-09T17:02:00Z"/>
          <w:rFonts w:asciiTheme="minorHAnsi" w:eastAsiaTheme="minorEastAsia" w:hAnsiTheme="minorHAnsi" w:cstheme="minorBidi"/>
          <w:noProof/>
          <w:sz w:val="22"/>
          <w:szCs w:val="22"/>
          <w:lang w:val="en-GB" w:eastAsia="en-GB"/>
        </w:rPr>
      </w:pPr>
      <w:ins w:id="249" w:author="Ross Boardman" w:date="2015-08-27T11:32:00Z">
        <w:del w:id="250" w:author="Chris Varma" w:date="2015-09-09T17:02:00Z">
          <w:r w:rsidRPr="00325D44" w:rsidDel="00325D44">
            <w:rPr>
              <w:rStyle w:val="Hyperlink"/>
              <w:noProof/>
              <w:lang w:val="en-GB"/>
            </w:rPr>
            <w:delText>5.1.1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Chart of Accounts – For Bank &amp; Cash</w:delText>
          </w:r>
          <w:r w:rsidDel="00325D44">
            <w:rPr>
              <w:noProof/>
              <w:webHidden/>
            </w:rPr>
            <w:tab/>
            <w:delText>15</w:delText>
          </w:r>
        </w:del>
      </w:ins>
    </w:p>
    <w:p w14:paraId="4855CE6B" w14:textId="77777777" w:rsidR="00F153A2" w:rsidDel="00325D44" w:rsidRDefault="00F153A2">
      <w:pPr>
        <w:pStyle w:val="TOC2"/>
        <w:rPr>
          <w:ins w:id="251" w:author="Ross Boardman" w:date="2015-08-27T11:32:00Z"/>
          <w:del w:id="252" w:author="Chris Varma" w:date="2015-09-09T17:02:00Z"/>
          <w:rFonts w:asciiTheme="minorHAnsi" w:eastAsiaTheme="minorEastAsia" w:hAnsiTheme="minorHAnsi" w:cstheme="minorBidi"/>
          <w:noProof/>
          <w:sz w:val="22"/>
          <w:szCs w:val="22"/>
          <w:lang w:val="en-GB" w:eastAsia="en-GB"/>
        </w:rPr>
      </w:pPr>
      <w:ins w:id="253" w:author="Ross Boardman" w:date="2015-08-27T11:32:00Z">
        <w:del w:id="254" w:author="Chris Varma" w:date="2015-09-09T17:02:00Z">
          <w:r w:rsidRPr="00325D44" w:rsidDel="00325D44">
            <w:rPr>
              <w:rStyle w:val="Hyperlink"/>
              <w:noProof/>
              <w:lang w:val="en-GB"/>
            </w:rPr>
            <w:delText>5.2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Bank Master (Directory)</w:delText>
          </w:r>
          <w:r w:rsidDel="00325D44">
            <w:rPr>
              <w:noProof/>
              <w:webHidden/>
            </w:rPr>
            <w:tab/>
            <w:delText>16</w:delText>
          </w:r>
        </w:del>
      </w:ins>
    </w:p>
    <w:p w14:paraId="4855CE6C" w14:textId="77777777" w:rsidR="00F153A2" w:rsidDel="00325D44" w:rsidRDefault="00F153A2">
      <w:pPr>
        <w:pStyle w:val="TOC2"/>
        <w:rPr>
          <w:ins w:id="255" w:author="Ross Boardman" w:date="2015-08-27T11:32:00Z"/>
          <w:del w:id="256" w:author="Chris Varma" w:date="2015-09-09T17:02:00Z"/>
          <w:rFonts w:asciiTheme="minorHAnsi" w:eastAsiaTheme="minorEastAsia" w:hAnsiTheme="minorHAnsi" w:cstheme="minorBidi"/>
          <w:noProof/>
          <w:sz w:val="22"/>
          <w:szCs w:val="22"/>
          <w:lang w:val="en-GB" w:eastAsia="en-GB"/>
        </w:rPr>
      </w:pPr>
      <w:ins w:id="257" w:author="Ross Boardman" w:date="2015-08-27T11:32:00Z">
        <w:del w:id="258" w:author="Chris Varma" w:date="2015-09-09T17:02:00Z">
          <w:r w:rsidRPr="00325D44" w:rsidDel="00325D44">
            <w:rPr>
              <w:rStyle w:val="Hyperlink"/>
              <w:noProof/>
              <w:lang w:val="en-GB"/>
            </w:rPr>
            <w:delText>5.3</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House Banks</w:delText>
          </w:r>
          <w:r w:rsidDel="00325D44">
            <w:rPr>
              <w:noProof/>
              <w:webHidden/>
            </w:rPr>
            <w:tab/>
            <w:delText>16</w:delText>
          </w:r>
        </w:del>
      </w:ins>
    </w:p>
    <w:p w14:paraId="4855CE6D" w14:textId="77777777" w:rsidR="00F153A2" w:rsidDel="00325D44" w:rsidRDefault="00F153A2">
      <w:pPr>
        <w:pStyle w:val="TOC2"/>
        <w:rPr>
          <w:ins w:id="259" w:author="Ross Boardman" w:date="2015-08-27T11:32:00Z"/>
          <w:del w:id="260" w:author="Chris Varma" w:date="2015-09-09T17:02:00Z"/>
          <w:rFonts w:asciiTheme="minorHAnsi" w:eastAsiaTheme="minorEastAsia" w:hAnsiTheme="minorHAnsi" w:cstheme="minorBidi"/>
          <w:noProof/>
          <w:sz w:val="22"/>
          <w:szCs w:val="22"/>
          <w:lang w:val="en-GB" w:eastAsia="en-GB"/>
        </w:rPr>
      </w:pPr>
      <w:ins w:id="261" w:author="Ross Boardman" w:date="2015-08-27T11:32:00Z">
        <w:del w:id="262" w:author="Chris Varma" w:date="2015-09-09T17:02:00Z">
          <w:r w:rsidRPr="00325D44" w:rsidDel="00325D44">
            <w:rPr>
              <w:rStyle w:val="Hyperlink"/>
              <w:noProof/>
              <w:lang w:val="en-GB"/>
            </w:rPr>
            <w:delText>5.4</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Finance Master Data Catalogue</w:delText>
          </w:r>
          <w:r w:rsidDel="00325D44">
            <w:rPr>
              <w:noProof/>
              <w:webHidden/>
            </w:rPr>
            <w:tab/>
            <w:delText>19</w:delText>
          </w:r>
        </w:del>
      </w:ins>
    </w:p>
    <w:p w14:paraId="4855CE6E" w14:textId="77777777" w:rsidR="00F153A2" w:rsidDel="00325D44" w:rsidRDefault="00F153A2">
      <w:pPr>
        <w:pStyle w:val="TOC1"/>
        <w:rPr>
          <w:ins w:id="263" w:author="Ross Boardman" w:date="2015-08-27T11:32:00Z"/>
          <w:del w:id="264" w:author="Chris Varma" w:date="2015-09-09T17:02:00Z"/>
          <w:rFonts w:asciiTheme="minorHAnsi" w:eastAsiaTheme="minorEastAsia" w:hAnsiTheme="minorHAnsi" w:cstheme="minorBidi"/>
          <w:noProof/>
          <w:sz w:val="22"/>
          <w:szCs w:val="22"/>
          <w:lang w:val="en-GB" w:eastAsia="en-GB"/>
        </w:rPr>
      </w:pPr>
      <w:ins w:id="265" w:author="Ross Boardman" w:date="2015-08-27T11:32:00Z">
        <w:del w:id="266" w:author="Chris Varma" w:date="2015-09-09T17:02:00Z">
          <w:r w:rsidRPr="00325D44" w:rsidDel="00325D44">
            <w:rPr>
              <w:rStyle w:val="Hyperlink"/>
              <w:noProof/>
              <w:lang w:val="en-GB"/>
            </w:rPr>
            <w:delText>6</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Finance Process Overview</w:delText>
          </w:r>
          <w:r w:rsidDel="00325D44">
            <w:rPr>
              <w:noProof/>
              <w:webHidden/>
            </w:rPr>
            <w:tab/>
            <w:delText>23</w:delText>
          </w:r>
        </w:del>
      </w:ins>
    </w:p>
    <w:p w14:paraId="4855CE6F" w14:textId="77777777" w:rsidR="00F153A2" w:rsidDel="00325D44" w:rsidRDefault="00F153A2">
      <w:pPr>
        <w:pStyle w:val="TOC2"/>
        <w:rPr>
          <w:ins w:id="267" w:author="Ross Boardman" w:date="2015-08-27T11:32:00Z"/>
          <w:del w:id="268" w:author="Chris Varma" w:date="2015-09-09T17:02:00Z"/>
          <w:rFonts w:asciiTheme="minorHAnsi" w:eastAsiaTheme="minorEastAsia" w:hAnsiTheme="minorHAnsi" w:cstheme="minorBidi"/>
          <w:noProof/>
          <w:sz w:val="22"/>
          <w:szCs w:val="22"/>
          <w:lang w:val="en-GB" w:eastAsia="en-GB"/>
        </w:rPr>
      </w:pPr>
      <w:ins w:id="269" w:author="Ross Boardman" w:date="2015-08-27T11:32:00Z">
        <w:del w:id="270" w:author="Chris Varma" w:date="2015-09-09T17:02:00Z">
          <w:r w:rsidRPr="00325D44" w:rsidDel="00325D44">
            <w:rPr>
              <w:rStyle w:val="Hyperlink"/>
              <w:noProof/>
              <w:lang w:val="en-GB"/>
            </w:rPr>
            <w:delText>6.1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General Ledger Processing (FIN-02.01)</w:delText>
          </w:r>
          <w:r w:rsidDel="00325D44">
            <w:rPr>
              <w:noProof/>
              <w:webHidden/>
            </w:rPr>
            <w:tab/>
            <w:delText>23</w:delText>
          </w:r>
        </w:del>
      </w:ins>
    </w:p>
    <w:p w14:paraId="4855CE70" w14:textId="77777777" w:rsidR="00F153A2" w:rsidDel="00325D44" w:rsidRDefault="00F153A2">
      <w:pPr>
        <w:pStyle w:val="TOC2"/>
        <w:rPr>
          <w:ins w:id="271" w:author="Ross Boardman" w:date="2015-08-27T11:32:00Z"/>
          <w:del w:id="272" w:author="Chris Varma" w:date="2015-09-09T17:02:00Z"/>
          <w:rFonts w:asciiTheme="minorHAnsi" w:eastAsiaTheme="minorEastAsia" w:hAnsiTheme="minorHAnsi" w:cstheme="minorBidi"/>
          <w:noProof/>
          <w:sz w:val="22"/>
          <w:szCs w:val="22"/>
          <w:lang w:val="en-GB" w:eastAsia="en-GB"/>
        </w:rPr>
      </w:pPr>
      <w:ins w:id="273" w:author="Ross Boardman" w:date="2015-08-27T11:32:00Z">
        <w:del w:id="274" w:author="Chris Varma" w:date="2015-09-09T17:02:00Z">
          <w:r w:rsidRPr="00325D44" w:rsidDel="00325D44">
            <w:rPr>
              <w:rStyle w:val="Hyperlink"/>
              <w:noProof/>
              <w:lang w:val="en-GB"/>
            </w:rPr>
            <w:delText>6.2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Bank Statement Process Overview (FIN-07.01)</w:delText>
          </w:r>
          <w:r w:rsidDel="00325D44">
            <w:rPr>
              <w:noProof/>
              <w:webHidden/>
            </w:rPr>
            <w:tab/>
            <w:delText>26</w:delText>
          </w:r>
        </w:del>
      </w:ins>
    </w:p>
    <w:p w14:paraId="4855CE71" w14:textId="77777777" w:rsidR="00F153A2" w:rsidDel="00325D44" w:rsidRDefault="00F153A2">
      <w:pPr>
        <w:pStyle w:val="TOC2"/>
        <w:rPr>
          <w:ins w:id="275" w:author="Ross Boardman" w:date="2015-08-27T11:32:00Z"/>
          <w:del w:id="276" w:author="Chris Varma" w:date="2015-09-09T17:02:00Z"/>
          <w:rFonts w:asciiTheme="minorHAnsi" w:eastAsiaTheme="minorEastAsia" w:hAnsiTheme="minorHAnsi" w:cstheme="minorBidi"/>
          <w:noProof/>
          <w:sz w:val="22"/>
          <w:szCs w:val="22"/>
          <w:lang w:val="en-GB" w:eastAsia="en-GB"/>
        </w:rPr>
      </w:pPr>
      <w:ins w:id="277" w:author="Ross Boardman" w:date="2015-08-27T11:32:00Z">
        <w:del w:id="278" w:author="Chris Varma" w:date="2015-09-09T17:02:00Z">
          <w:r w:rsidRPr="00325D44" w:rsidDel="00325D44">
            <w:rPr>
              <w:rStyle w:val="Hyperlink"/>
              <w:noProof/>
              <w:lang w:val="en-GB"/>
            </w:rPr>
            <w:delText>6.3</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Bank Statement Processing (FIN-07.01)</w:delText>
          </w:r>
          <w:r w:rsidDel="00325D44">
            <w:rPr>
              <w:noProof/>
              <w:webHidden/>
            </w:rPr>
            <w:tab/>
            <w:delText>30</w:delText>
          </w:r>
        </w:del>
      </w:ins>
    </w:p>
    <w:p w14:paraId="4855CE72" w14:textId="77777777" w:rsidR="00F153A2" w:rsidDel="00325D44" w:rsidRDefault="00F153A2">
      <w:pPr>
        <w:pStyle w:val="TOC2"/>
        <w:rPr>
          <w:ins w:id="279" w:author="Ross Boardman" w:date="2015-08-27T11:32:00Z"/>
          <w:del w:id="280" w:author="Chris Varma" w:date="2015-09-09T17:02:00Z"/>
          <w:rFonts w:asciiTheme="minorHAnsi" w:eastAsiaTheme="minorEastAsia" w:hAnsiTheme="minorHAnsi" w:cstheme="minorBidi"/>
          <w:noProof/>
          <w:sz w:val="22"/>
          <w:szCs w:val="22"/>
          <w:lang w:val="en-GB" w:eastAsia="en-GB"/>
        </w:rPr>
      </w:pPr>
      <w:ins w:id="281" w:author="Ross Boardman" w:date="2015-08-27T11:32:00Z">
        <w:del w:id="282" w:author="Chris Varma" w:date="2015-09-09T17:02:00Z">
          <w:r w:rsidRPr="00325D44" w:rsidDel="00325D44">
            <w:rPr>
              <w:rStyle w:val="Hyperlink"/>
              <w:noProof/>
              <w:lang w:val="en-GB"/>
            </w:rPr>
            <w:delText>6.4</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Petty Cash</w:delText>
          </w:r>
          <w:r w:rsidDel="00325D44">
            <w:rPr>
              <w:noProof/>
              <w:webHidden/>
            </w:rPr>
            <w:tab/>
            <w:delText>32</w:delText>
          </w:r>
        </w:del>
      </w:ins>
    </w:p>
    <w:p w14:paraId="4855CE73" w14:textId="77777777" w:rsidR="00F153A2" w:rsidDel="00325D44" w:rsidRDefault="00F153A2">
      <w:pPr>
        <w:pStyle w:val="TOC2"/>
        <w:rPr>
          <w:ins w:id="283" w:author="Ross Boardman" w:date="2015-08-27T11:32:00Z"/>
          <w:del w:id="284" w:author="Chris Varma" w:date="2015-09-09T17:02:00Z"/>
          <w:rFonts w:asciiTheme="minorHAnsi" w:eastAsiaTheme="minorEastAsia" w:hAnsiTheme="minorHAnsi" w:cstheme="minorBidi"/>
          <w:noProof/>
          <w:sz w:val="22"/>
          <w:szCs w:val="22"/>
          <w:lang w:val="en-GB" w:eastAsia="en-GB"/>
        </w:rPr>
      </w:pPr>
      <w:ins w:id="285" w:author="Ross Boardman" w:date="2015-08-27T11:32:00Z">
        <w:del w:id="286" w:author="Chris Varma" w:date="2015-09-09T17:02:00Z">
          <w:r w:rsidRPr="00325D44" w:rsidDel="00325D44">
            <w:rPr>
              <w:rStyle w:val="Hyperlink"/>
              <w:noProof/>
            </w:rPr>
            <w:delText>6.5</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rPr>
            <w:delText>Period End Processing (FIN-08.01)</w:delText>
          </w:r>
          <w:r w:rsidDel="00325D44">
            <w:rPr>
              <w:noProof/>
              <w:webHidden/>
            </w:rPr>
            <w:tab/>
            <w:delText>33</w:delText>
          </w:r>
        </w:del>
      </w:ins>
      <w:ins w:id="287" w:author="Christ Twist" w:date="2015-08-28T15:09:00Z">
        <w:del w:id="288" w:author="Chris Varma" w:date="2015-09-09T17:02:00Z">
          <w:r w:rsidR="0060CE3F" w:rsidRPr="0060CE3F" w:rsidDel="00325D44">
            <w:rPr>
              <w:noProof/>
              <w:rPrChange w:id="289" w:author="Christ Twist" w:date="2015-08-28T15:09:00Z">
                <w:rPr/>
              </w:rPrChange>
            </w:rPr>
            <w:delText>33</w:delText>
          </w:r>
        </w:del>
      </w:ins>
    </w:p>
    <w:p w14:paraId="4855CE74" w14:textId="77777777" w:rsidR="00F153A2" w:rsidDel="00325D44" w:rsidRDefault="00F153A2">
      <w:pPr>
        <w:pStyle w:val="TOC2"/>
        <w:rPr>
          <w:ins w:id="290" w:author="Ross Boardman" w:date="2015-08-27T11:32:00Z"/>
          <w:del w:id="291" w:author="Chris Varma" w:date="2015-09-09T17:02:00Z"/>
          <w:rFonts w:asciiTheme="minorHAnsi" w:eastAsiaTheme="minorEastAsia" w:hAnsiTheme="minorHAnsi" w:cstheme="minorBidi"/>
          <w:noProof/>
          <w:sz w:val="22"/>
          <w:szCs w:val="22"/>
          <w:lang w:val="en-GB" w:eastAsia="en-GB"/>
        </w:rPr>
      </w:pPr>
      <w:ins w:id="292" w:author="Ross Boardman" w:date="2015-08-27T11:32:00Z">
        <w:del w:id="293" w:author="Chris Varma" w:date="2015-09-09T17:02:00Z">
          <w:r w:rsidRPr="00325D44" w:rsidDel="00325D44">
            <w:rPr>
              <w:rStyle w:val="Hyperlink"/>
              <w:noProof/>
              <w:lang w:val="en-GB"/>
            </w:rPr>
            <w:delText>6.6</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Year End Processing (FIN-09.01)</w:delText>
          </w:r>
          <w:r w:rsidDel="00325D44">
            <w:rPr>
              <w:noProof/>
              <w:webHidden/>
            </w:rPr>
            <w:tab/>
            <w:delText>43</w:delText>
          </w:r>
        </w:del>
      </w:ins>
      <w:ins w:id="294" w:author="Christ Twist" w:date="2015-08-28T15:09:00Z">
        <w:del w:id="295" w:author="Chris Varma" w:date="2015-09-09T17:02:00Z">
          <w:r w:rsidR="0060CE3F" w:rsidRPr="0060CE3F" w:rsidDel="00325D44">
            <w:rPr>
              <w:noProof/>
              <w:rPrChange w:id="296" w:author="Christ Twist" w:date="2015-08-28T15:09:00Z">
                <w:rPr/>
              </w:rPrChange>
            </w:rPr>
            <w:delText>43</w:delText>
          </w:r>
        </w:del>
      </w:ins>
    </w:p>
    <w:p w14:paraId="4855CE75" w14:textId="77777777" w:rsidR="00F153A2" w:rsidDel="00325D44" w:rsidRDefault="00F153A2">
      <w:pPr>
        <w:pStyle w:val="TOC1"/>
        <w:rPr>
          <w:ins w:id="297" w:author="Ross Boardman" w:date="2015-08-27T11:32:00Z"/>
          <w:del w:id="298" w:author="Chris Varma" w:date="2015-09-09T17:02:00Z"/>
          <w:rFonts w:asciiTheme="minorHAnsi" w:eastAsiaTheme="minorEastAsia" w:hAnsiTheme="minorHAnsi" w:cstheme="minorBidi"/>
          <w:noProof/>
          <w:sz w:val="22"/>
          <w:szCs w:val="22"/>
          <w:lang w:val="en-GB" w:eastAsia="en-GB"/>
        </w:rPr>
      </w:pPr>
      <w:ins w:id="299" w:author="Ross Boardman" w:date="2015-08-27T11:32:00Z">
        <w:del w:id="300" w:author="Chris Varma" w:date="2015-09-09T17:02:00Z">
          <w:r w:rsidRPr="00325D44" w:rsidDel="00325D44">
            <w:rPr>
              <w:rStyle w:val="Hyperlink"/>
              <w:noProof/>
              <w:lang w:val="en-GB"/>
            </w:rPr>
            <w:delText>7</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Finance Solutions</w:delText>
          </w:r>
          <w:r w:rsidDel="00325D44">
            <w:rPr>
              <w:noProof/>
              <w:webHidden/>
            </w:rPr>
            <w:tab/>
            <w:delText>49</w:delText>
          </w:r>
        </w:del>
      </w:ins>
      <w:ins w:id="301" w:author="Christ Twist" w:date="2015-08-28T15:09:00Z">
        <w:del w:id="302" w:author="Chris Varma" w:date="2015-09-09T17:02:00Z">
          <w:r w:rsidR="0060CE3F" w:rsidRPr="0060CE3F" w:rsidDel="00325D44">
            <w:rPr>
              <w:noProof/>
              <w:rPrChange w:id="303" w:author="Christ Twist" w:date="2015-08-28T15:09:00Z">
                <w:rPr/>
              </w:rPrChange>
            </w:rPr>
            <w:delText>49</w:delText>
          </w:r>
        </w:del>
      </w:ins>
    </w:p>
    <w:p w14:paraId="4855CE76" w14:textId="77777777" w:rsidR="00F153A2" w:rsidDel="00325D44" w:rsidRDefault="00F153A2">
      <w:pPr>
        <w:pStyle w:val="TOC2"/>
        <w:rPr>
          <w:ins w:id="304" w:author="Ross Boardman" w:date="2015-08-27T11:32:00Z"/>
          <w:del w:id="305" w:author="Chris Varma" w:date="2015-09-09T17:02:00Z"/>
          <w:rFonts w:asciiTheme="minorHAnsi" w:eastAsiaTheme="minorEastAsia" w:hAnsiTheme="minorHAnsi" w:cstheme="minorBidi"/>
          <w:noProof/>
          <w:sz w:val="22"/>
          <w:szCs w:val="22"/>
          <w:lang w:val="en-GB" w:eastAsia="en-GB"/>
        </w:rPr>
      </w:pPr>
      <w:ins w:id="306" w:author="Ross Boardman" w:date="2015-08-27T11:32:00Z">
        <w:del w:id="307" w:author="Chris Varma" w:date="2015-09-09T17:02:00Z">
          <w:r w:rsidRPr="00325D44" w:rsidDel="00325D44">
            <w:rPr>
              <w:rStyle w:val="Hyperlink"/>
              <w:noProof/>
              <w:lang w:val="en-GB"/>
            </w:rPr>
            <w:delText>7.1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Finance Organisation Structure Solution</w:delText>
          </w:r>
          <w:r w:rsidDel="00325D44">
            <w:rPr>
              <w:noProof/>
              <w:webHidden/>
            </w:rPr>
            <w:tab/>
            <w:delText>50</w:delText>
          </w:r>
        </w:del>
      </w:ins>
      <w:ins w:id="308" w:author="Christ Twist" w:date="2015-08-28T15:09:00Z">
        <w:del w:id="309" w:author="Chris Varma" w:date="2015-09-09T17:02:00Z">
          <w:r w:rsidR="0060CE3F" w:rsidRPr="0060CE3F" w:rsidDel="00325D44">
            <w:rPr>
              <w:noProof/>
              <w:rPrChange w:id="310" w:author="Christ Twist" w:date="2015-08-28T15:09:00Z">
                <w:rPr/>
              </w:rPrChange>
            </w:rPr>
            <w:delText>50</w:delText>
          </w:r>
        </w:del>
      </w:ins>
    </w:p>
    <w:p w14:paraId="4855CE77" w14:textId="77777777" w:rsidR="00F153A2" w:rsidDel="00325D44" w:rsidRDefault="00F153A2">
      <w:pPr>
        <w:pStyle w:val="TOC2"/>
        <w:rPr>
          <w:ins w:id="311" w:author="Ross Boardman" w:date="2015-08-27T11:32:00Z"/>
          <w:del w:id="312" w:author="Chris Varma" w:date="2015-09-09T17:02:00Z"/>
          <w:rFonts w:asciiTheme="minorHAnsi" w:eastAsiaTheme="minorEastAsia" w:hAnsiTheme="minorHAnsi" w:cstheme="minorBidi"/>
          <w:noProof/>
          <w:sz w:val="22"/>
          <w:szCs w:val="22"/>
          <w:lang w:val="en-GB" w:eastAsia="en-GB"/>
        </w:rPr>
      </w:pPr>
      <w:ins w:id="313" w:author="Ross Boardman" w:date="2015-08-27T11:32:00Z">
        <w:del w:id="314" w:author="Chris Varma" w:date="2015-09-09T17:02:00Z">
          <w:r w:rsidRPr="00325D44" w:rsidDel="00325D44">
            <w:rPr>
              <w:rStyle w:val="Hyperlink"/>
              <w:noProof/>
              <w:lang w:val="en-GB"/>
            </w:rPr>
            <w:delText>7.2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Finance Master Data Solution Summary</w:delText>
          </w:r>
          <w:r w:rsidDel="00325D44">
            <w:rPr>
              <w:noProof/>
              <w:webHidden/>
            </w:rPr>
            <w:tab/>
            <w:delText>51</w:delText>
          </w:r>
        </w:del>
      </w:ins>
      <w:ins w:id="315" w:author="Christ Twist" w:date="2015-08-28T15:09:00Z">
        <w:del w:id="316" w:author="Chris Varma" w:date="2015-09-09T17:02:00Z">
          <w:r w:rsidR="0060CE3F" w:rsidRPr="0060CE3F" w:rsidDel="00325D44">
            <w:rPr>
              <w:noProof/>
              <w:rPrChange w:id="317" w:author="Christ Twist" w:date="2015-08-28T15:09:00Z">
                <w:rPr/>
              </w:rPrChange>
            </w:rPr>
            <w:delText>51</w:delText>
          </w:r>
        </w:del>
      </w:ins>
    </w:p>
    <w:p w14:paraId="4855CE78" w14:textId="77777777" w:rsidR="00F153A2" w:rsidDel="00325D44" w:rsidRDefault="00F153A2">
      <w:pPr>
        <w:pStyle w:val="TOC2"/>
        <w:rPr>
          <w:ins w:id="318" w:author="Ross Boardman" w:date="2015-08-27T11:32:00Z"/>
          <w:del w:id="319" w:author="Chris Varma" w:date="2015-09-09T17:02:00Z"/>
          <w:rFonts w:asciiTheme="minorHAnsi" w:eastAsiaTheme="minorEastAsia" w:hAnsiTheme="minorHAnsi" w:cstheme="minorBidi"/>
          <w:noProof/>
          <w:sz w:val="22"/>
          <w:szCs w:val="22"/>
          <w:lang w:val="en-GB" w:eastAsia="en-GB"/>
        </w:rPr>
      </w:pPr>
      <w:ins w:id="320" w:author="Ross Boardman" w:date="2015-08-27T11:32:00Z">
        <w:del w:id="321" w:author="Chris Varma" w:date="2015-09-09T17:02:00Z">
          <w:r w:rsidRPr="00325D44" w:rsidDel="00325D44">
            <w:rPr>
              <w:rStyle w:val="Hyperlink"/>
              <w:noProof/>
              <w:lang w:val="en-GB"/>
            </w:rPr>
            <w:delText>7.3</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General Ledger Processing</w:delText>
          </w:r>
          <w:r w:rsidDel="00325D44">
            <w:rPr>
              <w:noProof/>
              <w:webHidden/>
            </w:rPr>
            <w:tab/>
            <w:delText>52</w:delText>
          </w:r>
        </w:del>
      </w:ins>
      <w:ins w:id="322" w:author="Christ Twist" w:date="2015-08-28T15:09:00Z">
        <w:del w:id="323" w:author="Chris Varma" w:date="2015-09-09T17:02:00Z">
          <w:r w:rsidR="0060CE3F" w:rsidRPr="0060CE3F" w:rsidDel="00325D44">
            <w:rPr>
              <w:noProof/>
              <w:rPrChange w:id="324" w:author="Christ Twist" w:date="2015-08-28T15:09:00Z">
                <w:rPr/>
              </w:rPrChange>
            </w:rPr>
            <w:delText>52</w:delText>
          </w:r>
        </w:del>
      </w:ins>
    </w:p>
    <w:p w14:paraId="4855CE79" w14:textId="77777777" w:rsidR="00F153A2" w:rsidDel="00325D44" w:rsidRDefault="00F153A2">
      <w:pPr>
        <w:pStyle w:val="TOC3"/>
        <w:rPr>
          <w:ins w:id="325" w:author="Ross Boardman" w:date="2015-08-27T11:32:00Z"/>
          <w:del w:id="326" w:author="Chris Varma" w:date="2015-09-09T17:02:00Z"/>
          <w:rFonts w:asciiTheme="minorHAnsi" w:eastAsiaTheme="minorEastAsia" w:hAnsiTheme="minorHAnsi" w:cstheme="minorBidi"/>
          <w:noProof/>
          <w:sz w:val="22"/>
          <w:szCs w:val="22"/>
          <w:lang w:val="en-GB" w:eastAsia="en-GB"/>
        </w:rPr>
      </w:pPr>
      <w:ins w:id="327" w:author="Ross Boardman" w:date="2015-08-27T11:32:00Z">
        <w:del w:id="328" w:author="Chris Varma" w:date="2015-09-09T17:02:00Z">
          <w:r w:rsidRPr="00325D44" w:rsidDel="00325D44">
            <w:rPr>
              <w:rStyle w:val="Hyperlink"/>
              <w:noProof/>
              <w:lang w:val="en-GB"/>
            </w:rPr>
            <w:delText>7.3.1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Ledgers</w:delText>
          </w:r>
          <w:r w:rsidDel="00325D44">
            <w:rPr>
              <w:noProof/>
              <w:webHidden/>
            </w:rPr>
            <w:tab/>
            <w:delText>52</w:delText>
          </w:r>
        </w:del>
      </w:ins>
      <w:ins w:id="329" w:author="Christ Twist" w:date="2015-08-28T15:09:00Z">
        <w:del w:id="330" w:author="Chris Varma" w:date="2015-09-09T17:02:00Z">
          <w:r w:rsidR="0060CE3F" w:rsidRPr="0060CE3F" w:rsidDel="00325D44">
            <w:rPr>
              <w:noProof/>
              <w:rPrChange w:id="331" w:author="Christ Twist" w:date="2015-08-28T15:09:00Z">
                <w:rPr/>
              </w:rPrChange>
            </w:rPr>
            <w:delText>52</w:delText>
          </w:r>
        </w:del>
      </w:ins>
    </w:p>
    <w:p w14:paraId="4855CE7A" w14:textId="77777777" w:rsidR="00F153A2" w:rsidDel="00325D44" w:rsidRDefault="00F153A2">
      <w:pPr>
        <w:pStyle w:val="TOC3"/>
        <w:rPr>
          <w:ins w:id="332" w:author="Ross Boardman" w:date="2015-08-27T11:32:00Z"/>
          <w:del w:id="333" w:author="Chris Varma" w:date="2015-09-09T17:02:00Z"/>
          <w:rFonts w:asciiTheme="minorHAnsi" w:eastAsiaTheme="minorEastAsia" w:hAnsiTheme="minorHAnsi" w:cstheme="minorBidi"/>
          <w:noProof/>
          <w:sz w:val="22"/>
          <w:szCs w:val="22"/>
          <w:lang w:val="en-GB" w:eastAsia="en-GB"/>
        </w:rPr>
      </w:pPr>
      <w:ins w:id="334" w:author="Ross Boardman" w:date="2015-08-27T11:32:00Z">
        <w:del w:id="335" w:author="Chris Varma" w:date="2015-09-09T17:02:00Z">
          <w:r w:rsidRPr="00325D44" w:rsidDel="00325D44">
            <w:rPr>
              <w:rStyle w:val="Hyperlink"/>
              <w:noProof/>
              <w:lang w:val="en-GB"/>
            </w:rPr>
            <w:delText>7.3.2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Journals</w:delText>
          </w:r>
          <w:r w:rsidDel="00325D44">
            <w:rPr>
              <w:noProof/>
              <w:webHidden/>
            </w:rPr>
            <w:tab/>
            <w:delText>52</w:delText>
          </w:r>
        </w:del>
      </w:ins>
      <w:ins w:id="336" w:author="Christ Twist" w:date="2015-08-28T15:09:00Z">
        <w:del w:id="337" w:author="Chris Varma" w:date="2015-09-09T17:02:00Z">
          <w:r w:rsidR="0060CE3F" w:rsidRPr="0060CE3F" w:rsidDel="00325D44">
            <w:rPr>
              <w:noProof/>
              <w:rPrChange w:id="338" w:author="Christ Twist" w:date="2015-08-28T15:09:00Z">
                <w:rPr/>
              </w:rPrChange>
            </w:rPr>
            <w:delText>52</w:delText>
          </w:r>
        </w:del>
      </w:ins>
    </w:p>
    <w:p w14:paraId="4855CE7B" w14:textId="77777777" w:rsidR="00F153A2" w:rsidDel="00325D44" w:rsidRDefault="00F153A2">
      <w:pPr>
        <w:pStyle w:val="TOC3"/>
        <w:rPr>
          <w:ins w:id="339" w:author="Ross Boardman" w:date="2015-08-27T11:32:00Z"/>
          <w:del w:id="340" w:author="Chris Varma" w:date="2015-09-09T17:02:00Z"/>
          <w:rFonts w:asciiTheme="minorHAnsi" w:eastAsiaTheme="minorEastAsia" w:hAnsiTheme="minorHAnsi" w:cstheme="minorBidi"/>
          <w:noProof/>
          <w:sz w:val="22"/>
          <w:szCs w:val="22"/>
          <w:lang w:val="en-GB" w:eastAsia="en-GB"/>
        </w:rPr>
      </w:pPr>
      <w:ins w:id="341" w:author="Ross Boardman" w:date="2015-08-27T11:32:00Z">
        <w:del w:id="342" w:author="Chris Varma" w:date="2015-09-09T17:02:00Z">
          <w:r w:rsidRPr="00325D44" w:rsidDel="00325D44">
            <w:rPr>
              <w:rStyle w:val="Hyperlink"/>
              <w:noProof/>
              <w:lang w:val="en-GB"/>
            </w:rPr>
            <w:delText>7.3.3</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Clearing</w:delText>
          </w:r>
          <w:r w:rsidDel="00325D44">
            <w:rPr>
              <w:noProof/>
              <w:webHidden/>
            </w:rPr>
            <w:tab/>
            <w:delText>54</w:delText>
          </w:r>
        </w:del>
      </w:ins>
      <w:ins w:id="343" w:author="Christ Twist" w:date="2015-08-28T15:09:00Z">
        <w:del w:id="344" w:author="Chris Varma" w:date="2015-09-09T17:02:00Z">
          <w:r w:rsidR="0060CE3F" w:rsidRPr="0060CE3F" w:rsidDel="00325D44">
            <w:rPr>
              <w:noProof/>
              <w:rPrChange w:id="345" w:author="Christ Twist" w:date="2015-08-28T15:09:00Z">
                <w:rPr/>
              </w:rPrChange>
            </w:rPr>
            <w:delText>54</w:delText>
          </w:r>
        </w:del>
      </w:ins>
    </w:p>
    <w:p w14:paraId="4855CE7C" w14:textId="77777777" w:rsidR="00F153A2" w:rsidDel="00325D44" w:rsidRDefault="00F153A2">
      <w:pPr>
        <w:pStyle w:val="TOC2"/>
        <w:rPr>
          <w:ins w:id="346" w:author="Ross Boardman" w:date="2015-08-27T11:32:00Z"/>
          <w:del w:id="347" w:author="Chris Varma" w:date="2015-09-09T17:02:00Z"/>
          <w:rFonts w:asciiTheme="minorHAnsi" w:eastAsiaTheme="minorEastAsia" w:hAnsiTheme="minorHAnsi" w:cstheme="minorBidi"/>
          <w:noProof/>
          <w:sz w:val="22"/>
          <w:szCs w:val="22"/>
          <w:lang w:val="en-GB" w:eastAsia="en-GB"/>
        </w:rPr>
      </w:pPr>
      <w:ins w:id="348" w:author="Ross Boardman" w:date="2015-08-27T11:32:00Z">
        <w:del w:id="349" w:author="Chris Varma" w:date="2015-09-09T17:02:00Z">
          <w:r w:rsidRPr="00325D44" w:rsidDel="00325D44">
            <w:rPr>
              <w:rStyle w:val="Hyperlink"/>
              <w:noProof/>
              <w:lang w:val="en-GB"/>
            </w:rPr>
            <w:delText>7.4</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Statutory Reporting</w:delText>
          </w:r>
          <w:r w:rsidDel="00325D44">
            <w:rPr>
              <w:noProof/>
              <w:webHidden/>
            </w:rPr>
            <w:tab/>
            <w:delText>57</w:delText>
          </w:r>
        </w:del>
      </w:ins>
      <w:ins w:id="350" w:author="Christ Twist" w:date="2015-08-28T15:09:00Z">
        <w:del w:id="351" w:author="Chris Varma" w:date="2015-09-09T17:02:00Z">
          <w:r w:rsidR="0060CE3F" w:rsidRPr="0060CE3F" w:rsidDel="00325D44">
            <w:rPr>
              <w:noProof/>
              <w:rPrChange w:id="352" w:author="Christ Twist" w:date="2015-08-28T15:09:00Z">
                <w:rPr/>
              </w:rPrChange>
            </w:rPr>
            <w:delText>57</w:delText>
          </w:r>
        </w:del>
      </w:ins>
    </w:p>
    <w:p w14:paraId="4855CE7D" w14:textId="77777777" w:rsidR="00F153A2" w:rsidDel="00325D44" w:rsidRDefault="00F153A2">
      <w:pPr>
        <w:pStyle w:val="TOC3"/>
        <w:rPr>
          <w:ins w:id="353" w:author="Ross Boardman" w:date="2015-08-27T11:32:00Z"/>
          <w:del w:id="354" w:author="Chris Varma" w:date="2015-09-09T17:02:00Z"/>
          <w:rFonts w:asciiTheme="minorHAnsi" w:eastAsiaTheme="minorEastAsia" w:hAnsiTheme="minorHAnsi" w:cstheme="minorBidi"/>
          <w:noProof/>
          <w:sz w:val="22"/>
          <w:szCs w:val="22"/>
          <w:lang w:val="en-GB" w:eastAsia="en-GB"/>
        </w:rPr>
      </w:pPr>
      <w:ins w:id="355" w:author="Ross Boardman" w:date="2015-08-27T11:32:00Z">
        <w:del w:id="356" w:author="Chris Varma" w:date="2015-09-09T17:02:00Z">
          <w:r w:rsidRPr="00325D44" w:rsidDel="00325D44">
            <w:rPr>
              <w:rStyle w:val="Hyperlink"/>
              <w:noProof/>
              <w:lang w:val="en-GB"/>
            </w:rPr>
            <w:delText>7.4.1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VAT</w:delText>
          </w:r>
          <w:r w:rsidDel="00325D44">
            <w:rPr>
              <w:noProof/>
              <w:webHidden/>
            </w:rPr>
            <w:tab/>
            <w:delText>57</w:delText>
          </w:r>
        </w:del>
      </w:ins>
      <w:ins w:id="357" w:author="Christ Twist" w:date="2015-08-28T15:09:00Z">
        <w:del w:id="358" w:author="Chris Varma" w:date="2015-09-09T17:02:00Z">
          <w:r w:rsidR="0060CE3F" w:rsidRPr="0060CE3F" w:rsidDel="00325D44">
            <w:rPr>
              <w:noProof/>
              <w:rPrChange w:id="359" w:author="Christ Twist" w:date="2015-08-28T15:09:00Z">
                <w:rPr/>
              </w:rPrChange>
            </w:rPr>
            <w:delText>57</w:delText>
          </w:r>
        </w:del>
      </w:ins>
    </w:p>
    <w:p w14:paraId="4855CE7E" w14:textId="77777777" w:rsidR="00F153A2" w:rsidDel="00325D44" w:rsidRDefault="00F153A2">
      <w:pPr>
        <w:pStyle w:val="TOC3"/>
        <w:rPr>
          <w:ins w:id="360" w:author="Ross Boardman" w:date="2015-08-27T11:32:00Z"/>
          <w:del w:id="361" w:author="Chris Varma" w:date="2015-09-09T17:02:00Z"/>
          <w:rFonts w:asciiTheme="minorHAnsi" w:eastAsiaTheme="minorEastAsia" w:hAnsiTheme="minorHAnsi" w:cstheme="minorBidi"/>
          <w:noProof/>
          <w:sz w:val="22"/>
          <w:szCs w:val="22"/>
          <w:lang w:val="en-GB" w:eastAsia="en-GB"/>
        </w:rPr>
      </w:pPr>
      <w:ins w:id="362" w:author="Ross Boardman" w:date="2015-08-27T11:32:00Z">
        <w:del w:id="363" w:author="Chris Varma" w:date="2015-09-09T17:02:00Z">
          <w:r w:rsidRPr="00325D44" w:rsidDel="00325D44">
            <w:rPr>
              <w:rStyle w:val="Hyperlink"/>
              <w:noProof/>
              <w:lang w:val="en-GB"/>
            </w:rPr>
            <w:delText>7.4.2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EC Sales List</w:delText>
          </w:r>
          <w:r w:rsidDel="00325D44">
            <w:rPr>
              <w:noProof/>
              <w:webHidden/>
            </w:rPr>
            <w:tab/>
            <w:delText>57</w:delText>
          </w:r>
        </w:del>
      </w:ins>
      <w:ins w:id="364" w:author="Christ Twist" w:date="2015-08-28T15:09:00Z">
        <w:del w:id="365" w:author="Chris Varma" w:date="2015-09-09T17:02:00Z">
          <w:r w:rsidR="0060CE3F" w:rsidRPr="0060CE3F" w:rsidDel="00325D44">
            <w:rPr>
              <w:noProof/>
              <w:rPrChange w:id="366" w:author="Christ Twist" w:date="2015-08-28T15:09:00Z">
                <w:rPr/>
              </w:rPrChange>
            </w:rPr>
            <w:delText>57</w:delText>
          </w:r>
        </w:del>
      </w:ins>
    </w:p>
    <w:p w14:paraId="4855CE7F" w14:textId="77777777" w:rsidR="00F153A2" w:rsidDel="00325D44" w:rsidRDefault="00F153A2">
      <w:pPr>
        <w:pStyle w:val="TOC3"/>
        <w:rPr>
          <w:ins w:id="367" w:author="Ross Boardman" w:date="2015-08-27T11:32:00Z"/>
          <w:del w:id="368" w:author="Chris Varma" w:date="2015-09-09T17:02:00Z"/>
          <w:rFonts w:asciiTheme="minorHAnsi" w:eastAsiaTheme="minorEastAsia" w:hAnsiTheme="minorHAnsi" w:cstheme="minorBidi"/>
          <w:noProof/>
          <w:sz w:val="22"/>
          <w:szCs w:val="22"/>
          <w:lang w:val="en-GB" w:eastAsia="en-GB"/>
        </w:rPr>
      </w:pPr>
      <w:ins w:id="369" w:author="Ross Boardman" w:date="2015-08-27T11:32:00Z">
        <w:del w:id="370" w:author="Chris Varma" w:date="2015-09-09T17:02:00Z">
          <w:r w:rsidRPr="00325D44" w:rsidDel="00325D44">
            <w:rPr>
              <w:rStyle w:val="Hyperlink"/>
              <w:noProof/>
              <w:lang w:val="en-GB"/>
            </w:rPr>
            <w:delText>7.4.3</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Intrastat</w:delText>
          </w:r>
          <w:r w:rsidDel="00325D44">
            <w:rPr>
              <w:noProof/>
              <w:webHidden/>
            </w:rPr>
            <w:tab/>
            <w:delText>58</w:delText>
          </w:r>
        </w:del>
      </w:ins>
      <w:ins w:id="371" w:author="Christ Twist" w:date="2015-08-28T15:09:00Z">
        <w:del w:id="372" w:author="Chris Varma" w:date="2015-09-09T17:02:00Z">
          <w:r w:rsidR="0060CE3F" w:rsidRPr="0060CE3F" w:rsidDel="00325D44">
            <w:rPr>
              <w:noProof/>
              <w:rPrChange w:id="373" w:author="Christ Twist" w:date="2015-08-28T15:09:00Z">
                <w:rPr/>
              </w:rPrChange>
            </w:rPr>
            <w:delText>58</w:delText>
          </w:r>
        </w:del>
      </w:ins>
    </w:p>
    <w:p w14:paraId="4855CE80" w14:textId="77777777" w:rsidR="00F153A2" w:rsidDel="00325D44" w:rsidRDefault="00F153A2">
      <w:pPr>
        <w:pStyle w:val="TOC3"/>
        <w:rPr>
          <w:ins w:id="374" w:author="Ross Boardman" w:date="2015-08-27T11:32:00Z"/>
          <w:del w:id="375" w:author="Chris Varma" w:date="2015-09-09T17:02:00Z"/>
          <w:rFonts w:asciiTheme="minorHAnsi" w:eastAsiaTheme="minorEastAsia" w:hAnsiTheme="minorHAnsi" w:cstheme="minorBidi"/>
          <w:noProof/>
          <w:sz w:val="22"/>
          <w:szCs w:val="22"/>
          <w:lang w:val="en-GB" w:eastAsia="en-GB"/>
        </w:rPr>
      </w:pPr>
      <w:ins w:id="376" w:author="Ross Boardman" w:date="2015-08-27T11:32:00Z">
        <w:del w:id="377" w:author="Chris Varma" w:date="2015-09-09T17:02:00Z">
          <w:r w:rsidRPr="00325D44" w:rsidDel="00325D44">
            <w:rPr>
              <w:rStyle w:val="Hyperlink"/>
              <w:noProof/>
              <w:lang w:val="en-GB"/>
            </w:rPr>
            <w:delText>7.4.4</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Financial Statement Version</w:delText>
          </w:r>
          <w:r w:rsidDel="00325D44">
            <w:rPr>
              <w:noProof/>
              <w:webHidden/>
            </w:rPr>
            <w:tab/>
            <w:delText>58</w:delText>
          </w:r>
        </w:del>
      </w:ins>
      <w:ins w:id="378" w:author="Christ Twist" w:date="2015-08-28T15:09:00Z">
        <w:del w:id="379" w:author="Chris Varma" w:date="2015-09-09T17:02:00Z">
          <w:r w:rsidR="0060CE3F" w:rsidRPr="0060CE3F" w:rsidDel="00325D44">
            <w:rPr>
              <w:noProof/>
              <w:rPrChange w:id="380" w:author="Christ Twist" w:date="2015-08-28T15:09:00Z">
                <w:rPr/>
              </w:rPrChange>
            </w:rPr>
            <w:delText>58</w:delText>
          </w:r>
        </w:del>
      </w:ins>
    </w:p>
    <w:p w14:paraId="4855CE81" w14:textId="77777777" w:rsidR="00F153A2" w:rsidDel="00325D44" w:rsidRDefault="00F153A2">
      <w:pPr>
        <w:pStyle w:val="TOC3"/>
        <w:rPr>
          <w:ins w:id="381" w:author="Ross Boardman" w:date="2015-08-27T11:32:00Z"/>
          <w:del w:id="382" w:author="Chris Varma" w:date="2015-09-09T17:02:00Z"/>
          <w:rFonts w:asciiTheme="minorHAnsi" w:eastAsiaTheme="minorEastAsia" w:hAnsiTheme="minorHAnsi" w:cstheme="minorBidi"/>
          <w:noProof/>
          <w:sz w:val="22"/>
          <w:szCs w:val="22"/>
          <w:lang w:val="en-GB" w:eastAsia="en-GB"/>
        </w:rPr>
      </w:pPr>
      <w:ins w:id="383" w:author="Ross Boardman" w:date="2015-08-27T11:32:00Z">
        <w:del w:id="384" w:author="Chris Varma" w:date="2015-09-09T17:02:00Z">
          <w:r w:rsidRPr="00325D44" w:rsidDel="00325D44">
            <w:rPr>
              <w:rStyle w:val="Hyperlink"/>
              <w:noProof/>
              <w:lang w:val="en-GB"/>
            </w:rPr>
            <w:delText>7.4.5</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DCC Extract</w:delText>
          </w:r>
          <w:r w:rsidDel="00325D44">
            <w:rPr>
              <w:noProof/>
              <w:webHidden/>
            </w:rPr>
            <w:tab/>
            <w:delText>63</w:delText>
          </w:r>
        </w:del>
      </w:ins>
      <w:ins w:id="385" w:author="Christ Twist" w:date="2015-08-28T15:09:00Z">
        <w:del w:id="386" w:author="Chris Varma" w:date="2015-09-09T17:02:00Z">
          <w:r w:rsidR="0060CE3F" w:rsidRPr="0060CE3F" w:rsidDel="00325D44">
            <w:rPr>
              <w:noProof/>
              <w:rPrChange w:id="387" w:author="Christ Twist" w:date="2015-08-28T15:09:00Z">
                <w:rPr/>
              </w:rPrChange>
            </w:rPr>
            <w:delText>63</w:delText>
          </w:r>
        </w:del>
      </w:ins>
    </w:p>
    <w:p w14:paraId="4855CE82" w14:textId="77777777" w:rsidR="00F153A2" w:rsidDel="00325D44" w:rsidRDefault="00F153A2">
      <w:pPr>
        <w:pStyle w:val="TOC2"/>
        <w:rPr>
          <w:ins w:id="388" w:author="Ross Boardman" w:date="2015-08-27T11:32:00Z"/>
          <w:del w:id="389" w:author="Chris Varma" w:date="2015-09-09T17:02:00Z"/>
          <w:rFonts w:asciiTheme="minorHAnsi" w:eastAsiaTheme="minorEastAsia" w:hAnsiTheme="minorHAnsi" w:cstheme="minorBidi"/>
          <w:noProof/>
          <w:sz w:val="22"/>
          <w:szCs w:val="22"/>
          <w:lang w:val="en-GB" w:eastAsia="en-GB"/>
        </w:rPr>
      </w:pPr>
      <w:ins w:id="390" w:author="Ross Boardman" w:date="2015-08-27T11:32:00Z">
        <w:del w:id="391" w:author="Chris Varma" w:date="2015-09-09T17:02:00Z">
          <w:r w:rsidRPr="00325D44" w:rsidDel="00325D44">
            <w:rPr>
              <w:rStyle w:val="Hyperlink"/>
              <w:noProof/>
              <w:lang w:val="en-GB"/>
            </w:rPr>
            <w:delText>7.5</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Automatic Account Determination</w:delText>
          </w:r>
          <w:r w:rsidDel="00325D44">
            <w:rPr>
              <w:noProof/>
              <w:webHidden/>
            </w:rPr>
            <w:tab/>
            <w:delText>63</w:delText>
          </w:r>
        </w:del>
      </w:ins>
      <w:ins w:id="392" w:author="Christ Twist" w:date="2015-08-28T15:09:00Z">
        <w:del w:id="393" w:author="Chris Varma" w:date="2015-09-09T17:02:00Z">
          <w:r w:rsidR="0060CE3F" w:rsidRPr="0060CE3F" w:rsidDel="00325D44">
            <w:rPr>
              <w:noProof/>
              <w:rPrChange w:id="394" w:author="Christ Twist" w:date="2015-08-28T15:09:00Z">
                <w:rPr/>
              </w:rPrChange>
            </w:rPr>
            <w:delText>63</w:delText>
          </w:r>
        </w:del>
      </w:ins>
    </w:p>
    <w:p w14:paraId="4855CE83" w14:textId="77777777" w:rsidR="00F153A2" w:rsidDel="00325D44" w:rsidRDefault="00F153A2">
      <w:pPr>
        <w:pStyle w:val="TOC3"/>
        <w:rPr>
          <w:ins w:id="395" w:author="Ross Boardman" w:date="2015-08-27T11:32:00Z"/>
          <w:del w:id="396" w:author="Chris Varma" w:date="2015-09-09T17:02:00Z"/>
          <w:rFonts w:asciiTheme="minorHAnsi" w:eastAsiaTheme="minorEastAsia" w:hAnsiTheme="minorHAnsi" w:cstheme="minorBidi"/>
          <w:noProof/>
          <w:sz w:val="22"/>
          <w:szCs w:val="22"/>
          <w:lang w:val="en-GB" w:eastAsia="en-GB"/>
        </w:rPr>
      </w:pPr>
      <w:ins w:id="397" w:author="Ross Boardman" w:date="2015-08-27T11:32:00Z">
        <w:del w:id="398" w:author="Chris Varma" w:date="2015-09-09T17:02:00Z">
          <w:r w:rsidRPr="00325D44" w:rsidDel="00325D44">
            <w:rPr>
              <w:rStyle w:val="Hyperlink"/>
              <w:noProof/>
              <w:lang w:val="en-GB"/>
            </w:rPr>
            <w:delText>7.5.1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SD (Sales and Distribution)</w:delText>
          </w:r>
          <w:r w:rsidDel="00325D44">
            <w:rPr>
              <w:noProof/>
              <w:webHidden/>
            </w:rPr>
            <w:tab/>
            <w:delText>63</w:delText>
          </w:r>
        </w:del>
      </w:ins>
      <w:ins w:id="399" w:author="Christ Twist" w:date="2015-08-28T15:09:00Z">
        <w:del w:id="400" w:author="Chris Varma" w:date="2015-09-09T17:02:00Z">
          <w:r w:rsidR="0060CE3F" w:rsidRPr="0060CE3F" w:rsidDel="00325D44">
            <w:rPr>
              <w:noProof/>
              <w:rPrChange w:id="401" w:author="Christ Twist" w:date="2015-08-28T15:09:00Z">
                <w:rPr/>
              </w:rPrChange>
            </w:rPr>
            <w:delText>63</w:delText>
          </w:r>
        </w:del>
      </w:ins>
    </w:p>
    <w:p w14:paraId="4855CE84" w14:textId="77777777" w:rsidR="00F153A2" w:rsidDel="00325D44" w:rsidRDefault="00F153A2">
      <w:pPr>
        <w:pStyle w:val="TOC3"/>
        <w:rPr>
          <w:ins w:id="402" w:author="Ross Boardman" w:date="2015-08-27T11:32:00Z"/>
          <w:del w:id="403" w:author="Chris Varma" w:date="2015-09-09T17:02:00Z"/>
          <w:rFonts w:asciiTheme="minorHAnsi" w:eastAsiaTheme="minorEastAsia" w:hAnsiTheme="minorHAnsi" w:cstheme="minorBidi"/>
          <w:noProof/>
          <w:sz w:val="22"/>
          <w:szCs w:val="22"/>
          <w:lang w:val="en-GB" w:eastAsia="en-GB"/>
        </w:rPr>
      </w:pPr>
      <w:ins w:id="404" w:author="Ross Boardman" w:date="2015-08-27T11:32:00Z">
        <w:del w:id="405" w:author="Chris Varma" w:date="2015-09-09T17:02:00Z">
          <w:r w:rsidRPr="00325D44" w:rsidDel="00325D44">
            <w:rPr>
              <w:rStyle w:val="Hyperlink"/>
              <w:noProof/>
              <w:lang w:val="en-GB"/>
            </w:rPr>
            <w:lastRenderedPageBreak/>
            <w:delText>7.5.2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MM (Materials Management)</w:delText>
          </w:r>
          <w:r w:rsidDel="00325D44">
            <w:rPr>
              <w:noProof/>
              <w:webHidden/>
            </w:rPr>
            <w:tab/>
            <w:delText>64</w:delText>
          </w:r>
        </w:del>
      </w:ins>
      <w:ins w:id="406" w:author="Christ Twist" w:date="2015-08-28T15:09:00Z">
        <w:del w:id="407" w:author="Chris Varma" w:date="2015-09-09T17:02:00Z">
          <w:r w:rsidR="0060CE3F" w:rsidRPr="0060CE3F" w:rsidDel="00325D44">
            <w:rPr>
              <w:noProof/>
              <w:rPrChange w:id="408" w:author="Christ Twist" w:date="2015-08-28T15:09:00Z">
                <w:rPr/>
              </w:rPrChange>
            </w:rPr>
            <w:delText>64</w:delText>
          </w:r>
        </w:del>
      </w:ins>
    </w:p>
    <w:p w14:paraId="4855CE85" w14:textId="77777777" w:rsidR="00F153A2" w:rsidDel="00325D44" w:rsidRDefault="00F153A2">
      <w:pPr>
        <w:pStyle w:val="TOC3"/>
        <w:rPr>
          <w:ins w:id="409" w:author="Ross Boardman" w:date="2015-08-27T11:32:00Z"/>
          <w:del w:id="410" w:author="Chris Varma" w:date="2015-09-09T17:02:00Z"/>
          <w:rFonts w:asciiTheme="minorHAnsi" w:eastAsiaTheme="minorEastAsia" w:hAnsiTheme="minorHAnsi" w:cstheme="minorBidi"/>
          <w:noProof/>
          <w:sz w:val="22"/>
          <w:szCs w:val="22"/>
          <w:lang w:val="en-GB" w:eastAsia="en-GB"/>
        </w:rPr>
      </w:pPr>
      <w:ins w:id="411" w:author="Ross Boardman" w:date="2015-08-27T11:32:00Z">
        <w:del w:id="412" w:author="Chris Varma" w:date="2015-09-09T17:02:00Z">
          <w:r w:rsidRPr="00325D44" w:rsidDel="00325D44">
            <w:rPr>
              <w:rStyle w:val="Hyperlink"/>
              <w:noProof/>
              <w:lang w:val="en-GB"/>
            </w:rPr>
            <w:delText>7.5.3</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FI (Financial Accounting)</w:delText>
          </w:r>
          <w:r w:rsidDel="00325D44">
            <w:rPr>
              <w:noProof/>
              <w:webHidden/>
            </w:rPr>
            <w:tab/>
            <w:delText>65</w:delText>
          </w:r>
        </w:del>
      </w:ins>
      <w:ins w:id="413" w:author="Christ Twist" w:date="2015-08-28T15:09:00Z">
        <w:del w:id="414" w:author="Chris Varma" w:date="2015-09-09T17:02:00Z">
          <w:r w:rsidR="0060CE3F" w:rsidRPr="0060CE3F" w:rsidDel="00325D44">
            <w:rPr>
              <w:noProof/>
              <w:rPrChange w:id="415" w:author="Christ Twist" w:date="2015-08-28T15:09:00Z">
                <w:rPr/>
              </w:rPrChange>
            </w:rPr>
            <w:delText>65</w:delText>
          </w:r>
        </w:del>
      </w:ins>
    </w:p>
    <w:p w14:paraId="4855CE86" w14:textId="77777777" w:rsidR="00F153A2" w:rsidDel="00325D44" w:rsidRDefault="00F153A2">
      <w:pPr>
        <w:pStyle w:val="TOC3"/>
        <w:rPr>
          <w:ins w:id="416" w:author="Ross Boardman" w:date="2015-08-27T11:32:00Z"/>
          <w:del w:id="417" w:author="Chris Varma" w:date="2015-09-09T17:02:00Z"/>
          <w:rFonts w:asciiTheme="minorHAnsi" w:eastAsiaTheme="minorEastAsia" w:hAnsiTheme="minorHAnsi" w:cstheme="minorBidi"/>
          <w:noProof/>
          <w:sz w:val="22"/>
          <w:szCs w:val="22"/>
          <w:lang w:val="en-GB" w:eastAsia="en-GB"/>
        </w:rPr>
      </w:pPr>
      <w:ins w:id="418" w:author="Ross Boardman" w:date="2015-08-27T11:32:00Z">
        <w:del w:id="419" w:author="Chris Varma" w:date="2015-09-09T17:02:00Z">
          <w:r w:rsidRPr="00325D44" w:rsidDel="00325D44">
            <w:rPr>
              <w:rStyle w:val="Hyperlink"/>
              <w:noProof/>
              <w:lang w:val="en-GB"/>
            </w:rPr>
            <w:delText>7.5.4</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Default Cost Objects</w:delText>
          </w:r>
          <w:r w:rsidDel="00325D44">
            <w:rPr>
              <w:noProof/>
              <w:webHidden/>
            </w:rPr>
            <w:tab/>
            <w:delText>65</w:delText>
          </w:r>
        </w:del>
      </w:ins>
      <w:ins w:id="420" w:author="Christ Twist" w:date="2015-08-28T15:09:00Z">
        <w:del w:id="421" w:author="Chris Varma" w:date="2015-09-09T17:02:00Z">
          <w:r w:rsidR="0060CE3F" w:rsidRPr="0060CE3F" w:rsidDel="00325D44">
            <w:rPr>
              <w:noProof/>
              <w:rPrChange w:id="422" w:author="Christ Twist" w:date="2015-08-28T15:09:00Z">
                <w:rPr/>
              </w:rPrChange>
            </w:rPr>
            <w:delText>65</w:delText>
          </w:r>
        </w:del>
      </w:ins>
    </w:p>
    <w:p w14:paraId="4855CE87" w14:textId="77777777" w:rsidR="00F153A2" w:rsidDel="00325D44" w:rsidRDefault="00F153A2">
      <w:pPr>
        <w:pStyle w:val="TOC2"/>
        <w:rPr>
          <w:ins w:id="423" w:author="Ross Boardman" w:date="2015-08-27T11:32:00Z"/>
          <w:del w:id="424" w:author="Chris Varma" w:date="2015-09-09T17:02:00Z"/>
          <w:rFonts w:asciiTheme="minorHAnsi" w:eastAsiaTheme="minorEastAsia" w:hAnsiTheme="minorHAnsi" w:cstheme="minorBidi"/>
          <w:noProof/>
          <w:sz w:val="22"/>
          <w:szCs w:val="22"/>
          <w:lang w:val="en-GB" w:eastAsia="en-GB"/>
        </w:rPr>
      </w:pPr>
      <w:ins w:id="425" w:author="Ross Boardman" w:date="2015-08-27T11:32:00Z">
        <w:del w:id="426" w:author="Chris Varma" w:date="2015-09-09T17:02:00Z">
          <w:r w:rsidRPr="00325D44" w:rsidDel="00325D44">
            <w:rPr>
              <w:rStyle w:val="Hyperlink"/>
              <w:noProof/>
              <w:lang w:val="en-GB"/>
            </w:rPr>
            <w:delText>7.6</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VAT</w:delText>
          </w:r>
          <w:r w:rsidDel="00325D44">
            <w:rPr>
              <w:noProof/>
              <w:webHidden/>
            </w:rPr>
            <w:tab/>
            <w:delText>68</w:delText>
          </w:r>
        </w:del>
      </w:ins>
      <w:ins w:id="427" w:author="Christ Twist" w:date="2015-08-28T15:09:00Z">
        <w:del w:id="428" w:author="Chris Varma" w:date="2015-09-09T17:02:00Z">
          <w:r w:rsidR="0060CE3F" w:rsidRPr="0060CE3F" w:rsidDel="00325D44">
            <w:rPr>
              <w:noProof/>
              <w:rPrChange w:id="429" w:author="Christ Twist" w:date="2015-08-28T15:09:00Z">
                <w:rPr/>
              </w:rPrChange>
            </w:rPr>
            <w:delText>68</w:delText>
          </w:r>
        </w:del>
      </w:ins>
    </w:p>
    <w:p w14:paraId="4855CE88" w14:textId="77777777" w:rsidR="00F153A2" w:rsidDel="00325D44" w:rsidRDefault="00F153A2">
      <w:pPr>
        <w:pStyle w:val="TOC3"/>
        <w:rPr>
          <w:ins w:id="430" w:author="Ross Boardman" w:date="2015-08-27T11:32:00Z"/>
          <w:del w:id="431" w:author="Chris Varma" w:date="2015-09-09T17:02:00Z"/>
          <w:rFonts w:asciiTheme="minorHAnsi" w:eastAsiaTheme="minorEastAsia" w:hAnsiTheme="minorHAnsi" w:cstheme="minorBidi"/>
          <w:noProof/>
          <w:sz w:val="22"/>
          <w:szCs w:val="22"/>
          <w:lang w:val="en-GB" w:eastAsia="en-GB"/>
        </w:rPr>
      </w:pPr>
      <w:ins w:id="432" w:author="Ross Boardman" w:date="2015-08-27T11:32:00Z">
        <w:del w:id="433" w:author="Chris Varma" w:date="2015-09-09T17:02:00Z">
          <w:r w:rsidRPr="00325D44" w:rsidDel="00325D44">
            <w:rPr>
              <w:rStyle w:val="Hyperlink"/>
              <w:noProof/>
              <w:lang w:val="en-GB"/>
            </w:rPr>
            <w:delText>7.6.1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VAT Codes</w:delText>
          </w:r>
          <w:r w:rsidDel="00325D44">
            <w:rPr>
              <w:noProof/>
              <w:webHidden/>
            </w:rPr>
            <w:tab/>
            <w:delText>68</w:delText>
          </w:r>
        </w:del>
      </w:ins>
      <w:ins w:id="434" w:author="Christ Twist" w:date="2015-08-28T15:09:00Z">
        <w:del w:id="435" w:author="Chris Varma" w:date="2015-09-09T17:02:00Z">
          <w:r w:rsidR="0060CE3F" w:rsidRPr="0060CE3F" w:rsidDel="00325D44">
            <w:rPr>
              <w:noProof/>
              <w:rPrChange w:id="436" w:author="Christ Twist" w:date="2015-08-28T15:09:00Z">
                <w:rPr/>
              </w:rPrChange>
            </w:rPr>
            <w:delText>68</w:delText>
          </w:r>
        </w:del>
      </w:ins>
    </w:p>
    <w:p w14:paraId="4855CE89" w14:textId="77777777" w:rsidR="00F153A2" w:rsidDel="00325D44" w:rsidRDefault="00F153A2">
      <w:pPr>
        <w:pStyle w:val="TOC3"/>
        <w:rPr>
          <w:ins w:id="437" w:author="Ross Boardman" w:date="2015-08-27T11:32:00Z"/>
          <w:del w:id="438" w:author="Chris Varma" w:date="2015-09-09T17:02:00Z"/>
          <w:rFonts w:asciiTheme="minorHAnsi" w:eastAsiaTheme="minorEastAsia" w:hAnsiTheme="minorHAnsi" w:cstheme="minorBidi"/>
          <w:noProof/>
          <w:sz w:val="22"/>
          <w:szCs w:val="22"/>
          <w:lang w:val="en-GB" w:eastAsia="en-GB"/>
        </w:rPr>
      </w:pPr>
      <w:ins w:id="439" w:author="Ross Boardman" w:date="2015-08-27T11:32:00Z">
        <w:del w:id="440" w:author="Chris Varma" w:date="2015-09-09T17:02:00Z">
          <w:r w:rsidRPr="00325D44" w:rsidDel="00325D44">
            <w:rPr>
              <w:rStyle w:val="Hyperlink"/>
              <w:noProof/>
              <w:lang w:val="en-GB"/>
            </w:rPr>
            <w:delText>7.6.2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Reverse Charge (RC) VAT</w:delText>
          </w:r>
          <w:r w:rsidDel="00325D44">
            <w:rPr>
              <w:noProof/>
              <w:webHidden/>
            </w:rPr>
            <w:tab/>
            <w:delText>69</w:delText>
          </w:r>
        </w:del>
      </w:ins>
      <w:ins w:id="441" w:author="Christ Twist" w:date="2015-08-28T15:09:00Z">
        <w:del w:id="442" w:author="Chris Varma" w:date="2015-09-09T17:02:00Z">
          <w:r w:rsidR="0060CE3F" w:rsidRPr="0060CE3F" w:rsidDel="00325D44">
            <w:rPr>
              <w:noProof/>
              <w:rPrChange w:id="443" w:author="Christ Twist" w:date="2015-08-28T15:09:00Z">
                <w:rPr/>
              </w:rPrChange>
            </w:rPr>
            <w:delText>69</w:delText>
          </w:r>
        </w:del>
      </w:ins>
    </w:p>
    <w:p w14:paraId="4855CE8A" w14:textId="77777777" w:rsidR="00F153A2" w:rsidDel="00325D44" w:rsidRDefault="00F153A2">
      <w:pPr>
        <w:pStyle w:val="TOC2"/>
        <w:rPr>
          <w:ins w:id="444" w:author="Ross Boardman" w:date="2015-08-27T11:32:00Z"/>
          <w:del w:id="445" w:author="Chris Varma" w:date="2015-09-09T17:02:00Z"/>
          <w:rFonts w:asciiTheme="minorHAnsi" w:eastAsiaTheme="minorEastAsia" w:hAnsiTheme="minorHAnsi" w:cstheme="minorBidi"/>
          <w:noProof/>
          <w:sz w:val="22"/>
          <w:szCs w:val="22"/>
          <w:lang w:val="en-GB" w:eastAsia="en-GB"/>
        </w:rPr>
      </w:pPr>
      <w:ins w:id="446" w:author="Ross Boardman" w:date="2015-08-27T11:32:00Z">
        <w:del w:id="447" w:author="Chris Varma" w:date="2015-09-09T17:02:00Z">
          <w:r w:rsidRPr="00325D44" w:rsidDel="00325D44">
            <w:rPr>
              <w:rStyle w:val="Hyperlink"/>
              <w:noProof/>
              <w:lang w:val="en-GB"/>
            </w:rPr>
            <w:delText>7.7</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Currency</w:delText>
          </w:r>
          <w:r w:rsidDel="00325D44">
            <w:rPr>
              <w:noProof/>
              <w:webHidden/>
            </w:rPr>
            <w:tab/>
            <w:delText>72</w:delText>
          </w:r>
        </w:del>
      </w:ins>
      <w:ins w:id="448" w:author="Christ Twist" w:date="2015-08-28T15:09:00Z">
        <w:del w:id="449" w:author="Chris Varma" w:date="2015-09-09T17:02:00Z">
          <w:r w:rsidR="0060CE3F" w:rsidRPr="0060CE3F" w:rsidDel="00325D44">
            <w:rPr>
              <w:noProof/>
              <w:rPrChange w:id="450" w:author="Christ Twist" w:date="2015-08-28T15:09:00Z">
                <w:rPr/>
              </w:rPrChange>
            </w:rPr>
            <w:delText>72</w:delText>
          </w:r>
        </w:del>
      </w:ins>
    </w:p>
    <w:p w14:paraId="4855CE8B" w14:textId="77777777" w:rsidR="00F153A2" w:rsidDel="00325D44" w:rsidRDefault="00F153A2">
      <w:pPr>
        <w:pStyle w:val="TOC2"/>
        <w:rPr>
          <w:ins w:id="451" w:author="Ross Boardman" w:date="2015-08-27T11:32:00Z"/>
          <w:del w:id="452" w:author="Chris Varma" w:date="2015-09-09T17:02:00Z"/>
          <w:rFonts w:asciiTheme="minorHAnsi" w:eastAsiaTheme="minorEastAsia" w:hAnsiTheme="minorHAnsi" w:cstheme="minorBidi"/>
          <w:noProof/>
          <w:sz w:val="22"/>
          <w:szCs w:val="22"/>
          <w:lang w:val="en-GB" w:eastAsia="en-GB"/>
        </w:rPr>
      </w:pPr>
      <w:ins w:id="453" w:author="Ross Boardman" w:date="2015-08-27T11:32:00Z">
        <w:del w:id="454" w:author="Chris Varma" w:date="2015-09-09T17:02:00Z">
          <w:r w:rsidRPr="00325D44" w:rsidDel="00325D44">
            <w:rPr>
              <w:rStyle w:val="Hyperlink"/>
              <w:noProof/>
              <w:lang w:val="en-GB"/>
            </w:rPr>
            <w:delText>7.8</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Bank Statement Processing</w:delText>
          </w:r>
          <w:r w:rsidDel="00325D44">
            <w:rPr>
              <w:noProof/>
              <w:webHidden/>
            </w:rPr>
            <w:tab/>
            <w:delText>75</w:delText>
          </w:r>
        </w:del>
      </w:ins>
      <w:ins w:id="455" w:author="Christ Twist" w:date="2015-08-28T15:09:00Z">
        <w:del w:id="456" w:author="Chris Varma" w:date="2015-09-09T17:02:00Z">
          <w:r w:rsidR="0060CE3F" w:rsidRPr="0060CE3F" w:rsidDel="00325D44">
            <w:rPr>
              <w:noProof/>
              <w:rPrChange w:id="457" w:author="Christ Twist" w:date="2015-08-28T15:09:00Z">
                <w:rPr/>
              </w:rPrChange>
            </w:rPr>
            <w:delText>75</w:delText>
          </w:r>
        </w:del>
      </w:ins>
    </w:p>
    <w:p w14:paraId="4855CE8C" w14:textId="77777777" w:rsidR="00F153A2" w:rsidDel="00325D44" w:rsidRDefault="00F153A2">
      <w:pPr>
        <w:pStyle w:val="TOC2"/>
        <w:rPr>
          <w:ins w:id="458" w:author="Ross Boardman" w:date="2015-08-27T11:32:00Z"/>
          <w:del w:id="459" w:author="Chris Varma" w:date="2015-09-09T17:02:00Z"/>
          <w:rFonts w:asciiTheme="minorHAnsi" w:eastAsiaTheme="minorEastAsia" w:hAnsiTheme="minorHAnsi" w:cstheme="minorBidi"/>
          <w:noProof/>
          <w:sz w:val="22"/>
          <w:szCs w:val="22"/>
          <w:lang w:val="en-GB" w:eastAsia="en-GB"/>
        </w:rPr>
      </w:pPr>
      <w:ins w:id="460" w:author="Ross Boardman" w:date="2015-08-27T11:32:00Z">
        <w:del w:id="461" w:author="Chris Varma" w:date="2015-09-09T17:02:00Z">
          <w:r w:rsidRPr="00325D44" w:rsidDel="00325D44">
            <w:rPr>
              <w:rStyle w:val="Hyperlink"/>
              <w:noProof/>
              <w:lang w:val="en-GB"/>
            </w:rPr>
            <w:delText>7.9</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Cheque Deposit Processing</w:delText>
          </w:r>
          <w:r w:rsidDel="00325D44">
            <w:rPr>
              <w:noProof/>
              <w:webHidden/>
            </w:rPr>
            <w:tab/>
            <w:delText>81</w:delText>
          </w:r>
        </w:del>
      </w:ins>
      <w:ins w:id="462" w:author="Christ Twist" w:date="2015-08-28T15:09:00Z">
        <w:del w:id="463" w:author="Chris Varma" w:date="2015-09-09T17:02:00Z">
          <w:r w:rsidR="0060CE3F" w:rsidRPr="0060CE3F" w:rsidDel="00325D44">
            <w:rPr>
              <w:noProof/>
              <w:rPrChange w:id="464" w:author="Christ Twist" w:date="2015-08-28T15:09:00Z">
                <w:rPr/>
              </w:rPrChange>
            </w:rPr>
            <w:delText>81</w:delText>
          </w:r>
        </w:del>
      </w:ins>
    </w:p>
    <w:p w14:paraId="4855CE8D" w14:textId="77777777" w:rsidR="00F153A2" w:rsidDel="00325D44" w:rsidRDefault="00F153A2">
      <w:pPr>
        <w:pStyle w:val="TOC2"/>
        <w:rPr>
          <w:ins w:id="465" w:author="Ross Boardman" w:date="2015-08-27T11:32:00Z"/>
          <w:del w:id="466" w:author="Chris Varma" w:date="2015-09-09T17:02:00Z"/>
          <w:rFonts w:asciiTheme="minorHAnsi" w:eastAsiaTheme="minorEastAsia" w:hAnsiTheme="minorHAnsi" w:cstheme="minorBidi"/>
          <w:noProof/>
          <w:sz w:val="22"/>
          <w:szCs w:val="22"/>
          <w:lang w:val="en-GB" w:eastAsia="en-GB"/>
        </w:rPr>
      </w:pPr>
      <w:ins w:id="467" w:author="Ross Boardman" w:date="2015-08-27T11:32:00Z">
        <w:del w:id="468" w:author="Chris Varma" w:date="2015-09-09T17:02:00Z">
          <w:r w:rsidRPr="00325D44" w:rsidDel="00325D44">
            <w:rPr>
              <w:rStyle w:val="Hyperlink"/>
              <w:noProof/>
            </w:rPr>
            <w:delText>7.10</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rPr>
            <w:delText>Period End Closing</w:delText>
          </w:r>
          <w:r w:rsidDel="00325D44">
            <w:rPr>
              <w:noProof/>
              <w:webHidden/>
            </w:rPr>
            <w:tab/>
            <w:delText>83</w:delText>
          </w:r>
        </w:del>
      </w:ins>
      <w:ins w:id="469" w:author="Christ Twist" w:date="2015-08-28T15:09:00Z">
        <w:del w:id="470" w:author="Chris Varma" w:date="2015-09-09T17:02:00Z">
          <w:r w:rsidR="0060CE3F" w:rsidRPr="0060CE3F" w:rsidDel="00325D44">
            <w:rPr>
              <w:noProof/>
              <w:rPrChange w:id="471" w:author="Christ Twist" w:date="2015-08-28T15:09:00Z">
                <w:rPr/>
              </w:rPrChange>
            </w:rPr>
            <w:delText>83</w:delText>
          </w:r>
        </w:del>
      </w:ins>
    </w:p>
    <w:p w14:paraId="4855CE8E" w14:textId="77777777" w:rsidR="00F153A2" w:rsidDel="00325D44" w:rsidRDefault="00F153A2">
      <w:pPr>
        <w:pStyle w:val="TOC2"/>
        <w:rPr>
          <w:ins w:id="472" w:author="Ross Boardman" w:date="2015-08-27T11:32:00Z"/>
          <w:del w:id="473" w:author="Chris Varma" w:date="2015-09-09T17:02:00Z"/>
          <w:rFonts w:asciiTheme="minorHAnsi" w:eastAsiaTheme="minorEastAsia" w:hAnsiTheme="minorHAnsi" w:cstheme="minorBidi"/>
          <w:noProof/>
          <w:sz w:val="22"/>
          <w:szCs w:val="22"/>
          <w:lang w:val="en-GB" w:eastAsia="en-GB"/>
        </w:rPr>
      </w:pPr>
      <w:ins w:id="474" w:author="Ross Boardman" w:date="2015-08-27T11:32:00Z">
        <w:del w:id="475" w:author="Chris Varma" w:date="2015-09-09T17:02:00Z">
          <w:r w:rsidRPr="00325D44" w:rsidDel="00325D44">
            <w:rPr>
              <w:rStyle w:val="Hyperlink"/>
              <w:noProof/>
              <w:lang w:val="en-GB"/>
            </w:rPr>
            <w:delText>7.11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Year End Closing</w:delText>
          </w:r>
          <w:r w:rsidDel="00325D44">
            <w:rPr>
              <w:noProof/>
              <w:webHidden/>
            </w:rPr>
            <w:tab/>
            <w:delText>85</w:delText>
          </w:r>
        </w:del>
      </w:ins>
      <w:ins w:id="476" w:author="Christ Twist" w:date="2015-08-28T15:09:00Z">
        <w:del w:id="477" w:author="Chris Varma" w:date="2015-09-09T17:02:00Z">
          <w:r w:rsidR="0060CE3F" w:rsidRPr="0060CE3F" w:rsidDel="00325D44">
            <w:rPr>
              <w:noProof/>
              <w:rPrChange w:id="478" w:author="Christ Twist" w:date="2015-08-28T15:09:00Z">
                <w:rPr/>
              </w:rPrChange>
            </w:rPr>
            <w:delText>85</w:delText>
          </w:r>
        </w:del>
      </w:ins>
    </w:p>
    <w:p w14:paraId="4855CE8F" w14:textId="77777777" w:rsidR="00F153A2" w:rsidDel="00325D44" w:rsidRDefault="00F153A2">
      <w:pPr>
        <w:pStyle w:val="TOC1"/>
        <w:rPr>
          <w:ins w:id="479" w:author="Ross Boardman" w:date="2015-08-27T11:32:00Z"/>
          <w:del w:id="480" w:author="Chris Varma" w:date="2015-09-09T17:02:00Z"/>
          <w:rFonts w:asciiTheme="minorHAnsi" w:eastAsiaTheme="minorEastAsia" w:hAnsiTheme="minorHAnsi" w:cstheme="minorBidi"/>
          <w:noProof/>
          <w:sz w:val="22"/>
          <w:szCs w:val="22"/>
          <w:lang w:val="en-GB" w:eastAsia="en-GB"/>
        </w:rPr>
      </w:pPr>
      <w:ins w:id="481" w:author="Ross Boardman" w:date="2015-08-27T11:32:00Z">
        <w:del w:id="482" w:author="Chris Varma" w:date="2015-09-09T17:02:00Z">
          <w:r w:rsidRPr="00325D44" w:rsidDel="00325D44">
            <w:rPr>
              <w:rStyle w:val="Hyperlink"/>
              <w:noProof/>
              <w:lang w:val="en-GB"/>
            </w:rPr>
            <w:delText>8</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Operational Reporting</w:delText>
          </w:r>
          <w:r w:rsidDel="00325D44">
            <w:rPr>
              <w:noProof/>
              <w:webHidden/>
            </w:rPr>
            <w:tab/>
            <w:delText>88</w:delText>
          </w:r>
        </w:del>
      </w:ins>
      <w:ins w:id="483" w:author="Christ Twist" w:date="2015-08-28T15:09:00Z">
        <w:del w:id="484" w:author="Chris Varma" w:date="2015-09-09T17:02:00Z">
          <w:r w:rsidR="0060CE3F" w:rsidRPr="0060CE3F" w:rsidDel="00325D44">
            <w:rPr>
              <w:noProof/>
              <w:rPrChange w:id="485" w:author="Christ Twist" w:date="2015-08-28T15:09:00Z">
                <w:rPr/>
              </w:rPrChange>
            </w:rPr>
            <w:delText>88</w:delText>
          </w:r>
        </w:del>
      </w:ins>
    </w:p>
    <w:p w14:paraId="4855CE90" w14:textId="77777777" w:rsidR="00F153A2" w:rsidDel="00325D44" w:rsidRDefault="00F153A2">
      <w:pPr>
        <w:pStyle w:val="TOC2"/>
        <w:rPr>
          <w:ins w:id="486" w:author="Ross Boardman" w:date="2015-08-27T11:32:00Z"/>
          <w:del w:id="487" w:author="Chris Varma" w:date="2015-09-09T17:02:00Z"/>
          <w:rFonts w:asciiTheme="minorHAnsi" w:eastAsiaTheme="minorEastAsia" w:hAnsiTheme="minorHAnsi" w:cstheme="minorBidi"/>
          <w:noProof/>
          <w:sz w:val="22"/>
          <w:szCs w:val="22"/>
          <w:lang w:val="en-GB" w:eastAsia="en-GB"/>
        </w:rPr>
      </w:pPr>
      <w:ins w:id="488" w:author="Ross Boardman" w:date="2015-08-27T11:32:00Z">
        <w:del w:id="489" w:author="Chris Varma" w:date="2015-09-09T17:02:00Z">
          <w:r w:rsidRPr="00325D44" w:rsidDel="00325D44">
            <w:rPr>
              <w:rStyle w:val="Hyperlink"/>
              <w:noProof/>
              <w:lang w:val="en-GB"/>
            </w:rPr>
            <w:delText>8.1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General Ledger Reporting</w:delText>
          </w:r>
          <w:r w:rsidDel="00325D44">
            <w:rPr>
              <w:noProof/>
              <w:webHidden/>
            </w:rPr>
            <w:tab/>
            <w:delText>88</w:delText>
          </w:r>
        </w:del>
      </w:ins>
      <w:ins w:id="490" w:author="Christ Twist" w:date="2015-08-28T15:09:00Z">
        <w:del w:id="491" w:author="Chris Varma" w:date="2015-09-09T17:02:00Z">
          <w:r w:rsidR="0060CE3F" w:rsidRPr="0060CE3F" w:rsidDel="00325D44">
            <w:rPr>
              <w:noProof/>
              <w:rPrChange w:id="492" w:author="Christ Twist" w:date="2015-08-28T15:09:00Z">
                <w:rPr/>
              </w:rPrChange>
            </w:rPr>
            <w:delText>88</w:delText>
          </w:r>
        </w:del>
      </w:ins>
    </w:p>
    <w:p w14:paraId="4855CE91" w14:textId="77777777" w:rsidR="00F153A2" w:rsidDel="00325D44" w:rsidRDefault="00F153A2">
      <w:pPr>
        <w:pStyle w:val="TOC2"/>
        <w:rPr>
          <w:ins w:id="493" w:author="Ross Boardman" w:date="2015-08-27T11:32:00Z"/>
          <w:del w:id="494" w:author="Chris Varma" w:date="2015-09-09T17:02:00Z"/>
          <w:rFonts w:asciiTheme="minorHAnsi" w:eastAsiaTheme="minorEastAsia" w:hAnsiTheme="minorHAnsi" w:cstheme="minorBidi"/>
          <w:noProof/>
          <w:sz w:val="22"/>
          <w:szCs w:val="22"/>
          <w:lang w:val="en-GB" w:eastAsia="en-GB"/>
        </w:rPr>
      </w:pPr>
      <w:ins w:id="495" w:author="Ross Boardman" w:date="2015-08-27T11:32:00Z">
        <w:del w:id="496" w:author="Chris Varma" w:date="2015-09-09T17:02:00Z">
          <w:r w:rsidRPr="00325D44" w:rsidDel="00325D44">
            <w:rPr>
              <w:rStyle w:val="Hyperlink"/>
              <w:noProof/>
              <w:lang w:val="en-GB"/>
            </w:rPr>
            <w:delText>8.2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Cash &amp; Bank Reporting</w:delText>
          </w:r>
          <w:r w:rsidDel="00325D44">
            <w:rPr>
              <w:noProof/>
              <w:webHidden/>
            </w:rPr>
            <w:tab/>
            <w:delText>89</w:delText>
          </w:r>
        </w:del>
      </w:ins>
      <w:ins w:id="497" w:author="Christ Twist" w:date="2015-08-28T15:09:00Z">
        <w:del w:id="498" w:author="Chris Varma" w:date="2015-09-09T17:02:00Z">
          <w:r w:rsidR="0060CE3F" w:rsidRPr="0060CE3F" w:rsidDel="00325D44">
            <w:rPr>
              <w:noProof/>
              <w:rPrChange w:id="499" w:author="Christ Twist" w:date="2015-08-28T15:09:00Z">
                <w:rPr/>
              </w:rPrChange>
            </w:rPr>
            <w:delText>89</w:delText>
          </w:r>
        </w:del>
      </w:ins>
    </w:p>
    <w:p w14:paraId="4855CE92" w14:textId="77777777" w:rsidR="00F153A2" w:rsidDel="00325D44" w:rsidRDefault="00F153A2">
      <w:pPr>
        <w:pStyle w:val="TOC1"/>
        <w:rPr>
          <w:ins w:id="500" w:author="Ross Boardman" w:date="2015-08-27T11:32:00Z"/>
          <w:del w:id="501" w:author="Chris Varma" w:date="2015-09-09T17:02:00Z"/>
          <w:rFonts w:asciiTheme="minorHAnsi" w:eastAsiaTheme="minorEastAsia" w:hAnsiTheme="minorHAnsi" w:cstheme="minorBidi"/>
          <w:noProof/>
          <w:sz w:val="22"/>
          <w:szCs w:val="22"/>
          <w:lang w:val="en-GB" w:eastAsia="en-GB"/>
        </w:rPr>
      </w:pPr>
      <w:ins w:id="502" w:author="Ross Boardman" w:date="2015-08-27T11:32:00Z">
        <w:del w:id="503" w:author="Chris Varma" w:date="2015-09-09T17:02:00Z">
          <w:r w:rsidRPr="00325D44" w:rsidDel="00325D44">
            <w:rPr>
              <w:rStyle w:val="Hyperlink"/>
              <w:noProof/>
              <w:lang w:val="en-GB"/>
            </w:rPr>
            <w:delText>9</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WRICEF Requirements</w:delText>
          </w:r>
          <w:r w:rsidDel="00325D44">
            <w:rPr>
              <w:noProof/>
              <w:webHidden/>
            </w:rPr>
            <w:tab/>
            <w:delText>90</w:delText>
          </w:r>
        </w:del>
      </w:ins>
      <w:ins w:id="504" w:author="Christ Twist" w:date="2015-08-28T15:09:00Z">
        <w:del w:id="505" w:author="Chris Varma" w:date="2015-09-09T17:02:00Z">
          <w:r w:rsidR="0060CE3F" w:rsidRPr="0060CE3F" w:rsidDel="00325D44">
            <w:rPr>
              <w:noProof/>
              <w:rPrChange w:id="506" w:author="Christ Twist" w:date="2015-08-28T15:09:00Z">
                <w:rPr/>
              </w:rPrChange>
            </w:rPr>
            <w:delText>90</w:delText>
          </w:r>
        </w:del>
      </w:ins>
    </w:p>
    <w:p w14:paraId="4855CE93" w14:textId="77777777" w:rsidR="00F153A2" w:rsidDel="00325D44" w:rsidRDefault="00F153A2">
      <w:pPr>
        <w:pStyle w:val="TOC2"/>
        <w:rPr>
          <w:ins w:id="507" w:author="Ross Boardman" w:date="2015-08-27T11:32:00Z"/>
          <w:del w:id="508" w:author="Chris Varma" w:date="2015-09-09T17:02:00Z"/>
          <w:rFonts w:asciiTheme="minorHAnsi" w:eastAsiaTheme="minorEastAsia" w:hAnsiTheme="minorHAnsi" w:cstheme="minorBidi"/>
          <w:noProof/>
          <w:sz w:val="22"/>
          <w:szCs w:val="22"/>
          <w:lang w:val="en-GB" w:eastAsia="en-GB"/>
        </w:rPr>
      </w:pPr>
      <w:ins w:id="509" w:author="Ross Boardman" w:date="2015-08-27T11:32:00Z">
        <w:del w:id="510" w:author="Chris Varma" w:date="2015-09-09T17:02:00Z">
          <w:r w:rsidRPr="00325D44" w:rsidDel="00325D44">
            <w:rPr>
              <w:rStyle w:val="Hyperlink"/>
              <w:noProof/>
              <w:lang w:val="en-GB"/>
            </w:rPr>
            <w:delText>9.1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Workflow Requirements</w:delText>
          </w:r>
          <w:r w:rsidDel="00325D44">
            <w:rPr>
              <w:noProof/>
              <w:webHidden/>
            </w:rPr>
            <w:tab/>
            <w:delText>90</w:delText>
          </w:r>
        </w:del>
      </w:ins>
      <w:ins w:id="511" w:author="Christ Twist" w:date="2015-08-28T15:09:00Z">
        <w:del w:id="512" w:author="Chris Varma" w:date="2015-09-09T17:02:00Z">
          <w:r w:rsidR="0060CE3F" w:rsidRPr="0060CE3F" w:rsidDel="00325D44">
            <w:rPr>
              <w:noProof/>
              <w:rPrChange w:id="513" w:author="Christ Twist" w:date="2015-08-28T15:09:00Z">
                <w:rPr/>
              </w:rPrChange>
            </w:rPr>
            <w:delText>90</w:delText>
          </w:r>
        </w:del>
      </w:ins>
    </w:p>
    <w:p w14:paraId="4855CE94" w14:textId="77777777" w:rsidR="00F153A2" w:rsidDel="00325D44" w:rsidRDefault="00F153A2">
      <w:pPr>
        <w:pStyle w:val="TOC2"/>
        <w:rPr>
          <w:ins w:id="514" w:author="Ross Boardman" w:date="2015-08-27T11:32:00Z"/>
          <w:del w:id="515" w:author="Chris Varma" w:date="2015-09-09T17:02:00Z"/>
          <w:rFonts w:asciiTheme="minorHAnsi" w:eastAsiaTheme="minorEastAsia" w:hAnsiTheme="minorHAnsi" w:cstheme="minorBidi"/>
          <w:noProof/>
          <w:sz w:val="22"/>
          <w:szCs w:val="22"/>
          <w:lang w:val="en-GB" w:eastAsia="en-GB"/>
        </w:rPr>
      </w:pPr>
      <w:ins w:id="516" w:author="Ross Boardman" w:date="2015-08-27T11:32:00Z">
        <w:del w:id="517" w:author="Chris Varma" w:date="2015-09-09T17:02:00Z">
          <w:r w:rsidRPr="00325D44" w:rsidDel="00325D44">
            <w:rPr>
              <w:rStyle w:val="Hyperlink"/>
              <w:noProof/>
              <w:lang w:val="en-GB"/>
            </w:rPr>
            <w:delText>9.2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Report Requirements</w:delText>
          </w:r>
          <w:r w:rsidDel="00325D44">
            <w:rPr>
              <w:noProof/>
              <w:webHidden/>
            </w:rPr>
            <w:tab/>
            <w:delText>90</w:delText>
          </w:r>
        </w:del>
      </w:ins>
      <w:ins w:id="518" w:author="Christ Twist" w:date="2015-08-28T15:09:00Z">
        <w:del w:id="519" w:author="Chris Varma" w:date="2015-09-09T17:02:00Z">
          <w:r w:rsidR="0060CE3F" w:rsidRPr="0060CE3F" w:rsidDel="00325D44">
            <w:rPr>
              <w:noProof/>
              <w:rPrChange w:id="520" w:author="Christ Twist" w:date="2015-08-28T15:09:00Z">
                <w:rPr/>
              </w:rPrChange>
            </w:rPr>
            <w:delText>90</w:delText>
          </w:r>
        </w:del>
      </w:ins>
    </w:p>
    <w:p w14:paraId="4855CE95" w14:textId="77777777" w:rsidR="00F153A2" w:rsidDel="00325D44" w:rsidRDefault="00F153A2">
      <w:pPr>
        <w:pStyle w:val="TOC2"/>
        <w:rPr>
          <w:ins w:id="521" w:author="Ross Boardman" w:date="2015-08-27T11:32:00Z"/>
          <w:del w:id="522" w:author="Chris Varma" w:date="2015-09-09T17:02:00Z"/>
          <w:rFonts w:asciiTheme="minorHAnsi" w:eastAsiaTheme="minorEastAsia" w:hAnsiTheme="minorHAnsi" w:cstheme="minorBidi"/>
          <w:noProof/>
          <w:sz w:val="22"/>
          <w:szCs w:val="22"/>
          <w:lang w:val="en-GB" w:eastAsia="en-GB"/>
        </w:rPr>
      </w:pPr>
      <w:ins w:id="523" w:author="Ross Boardman" w:date="2015-08-27T11:32:00Z">
        <w:del w:id="524" w:author="Chris Varma" w:date="2015-09-09T17:02:00Z">
          <w:r w:rsidRPr="00325D44" w:rsidDel="00325D44">
            <w:rPr>
              <w:rStyle w:val="Hyperlink"/>
              <w:noProof/>
              <w:lang w:val="en-GB"/>
            </w:rPr>
            <w:delText>9.3</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Interfaces Requirements</w:delText>
          </w:r>
          <w:r w:rsidDel="00325D44">
            <w:rPr>
              <w:noProof/>
              <w:webHidden/>
            </w:rPr>
            <w:tab/>
            <w:delText>90</w:delText>
          </w:r>
        </w:del>
      </w:ins>
      <w:ins w:id="525" w:author="Christ Twist" w:date="2015-08-28T15:09:00Z">
        <w:del w:id="526" w:author="Chris Varma" w:date="2015-09-09T17:02:00Z">
          <w:r w:rsidR="0060CE3F" w:rsidRPr="0060CE3F" w:rsidDel="00325D44">
            <w:rPr>
              <w:noProof/>
              <w:rPrChange w:id="527" w:author="Christ Twist" w:date="2015-08-28T15:09:00Z">
                <w:rPr/>
              </w:rPrChange>
            </w:rPr>
            <w:delText>90</w:delText>
          </w:r>
        </w:del>
      </w:ins>
    </w:p>
    <w:p w14:paraId="4855CE96" w14:textId="77777777" w:rsidR="00F153A2" w:rsidDel="00325D44" w:rsidRDefault="00F153A2">
      <w:pPr>
        <w:pStyle w:val="TOC2"/>
        <w:rPr>
          <w:ins w:id="528" w:author="Ross Boardman" w:date="2015-08-27T11:32:00Z"/>
          <w:del w:id="529" w:author="Chris Varma" w:date="2015-09-09T17:02:00Z"/>
          <w:rFonts w:asciiTheme="minorHAnsi" w:eastAsiaTheme="minorEastAsia" w:hAnsiTheme="minorHAnsi" w:cstheme="minorBidi"/>
          <w:noProof/>
          <w:sz w:val="22"/>
          <w:szCs w:val="22"/>
          <w:lang w:val="en-GB" w:eastAsia="en-GB"/>
        </w:rPr>
      </w:pPr>
      <w:ins w:id="530" w:author="Ross Boardman" w:date="2015-08-27T11:32:00Z">
        <w:del w:id="531" w:author="Chris Varma" w:date="2015-09-09T17:02:00Z">
          <w:r w:rsidRPr="00325D44" w:rsidDel="00325D44">
            <w:rPr>
              <w:rStyle w:val="Hyperlink"/>
              <w:noProof/>
              <w:lang w:val="en-GB"/>
            </w:rPr>
            <w:delText>9.4</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Data Conversions Requirements</w:delText>
          </w:r>
          <w:r w:rsidDel="00325D44">
            <w:rPr>
              <w:noProof/>
              <w:webHidden/>
            </w:rPr>
            <w:tab/>
            <w:delText>90</w:delText>
          </w:r>
        </w:del>
      </w:ins>
      <w:ins w:id="532" w:author="Christ Twist" w:date="2015-08-28T15:09:00Z">
        <w:del w:id="533" w:author="Chris Varma" w:date="2015-09-09T17:02:00Z">
          <w:r w:rsidR="0060CE3F" w:rsidRPr="0060CE3F" w:rsidDel="00325D44">
            <w:rPr>
              <w:noProof/>
              <w:rPrChange w:id="534" w:author="Christ Twist" w:date="2015-08-28T15:09:00Z">
                <w:rPr/>
              </w:rPrChange>
            </w:rPr>
            <w:delText>90</w:delText>
          </w:r>
        </w:del>
      </w:ins>
    </w:p>
    <w:p w14:paraId="4855CE97" w14:textId="77777777" w:rsidR="00F153A2" w:rsidDel="00325D44" w:rsidRDefault="00F153A2">
      <w:pPr>
        <w:pStyle w:val="TOC2"/>
        <w:rPr>
          <w:ins w:id="535" w:author="Ross Boardman" w:date="2015-08-27T11:32:00Z"/>
          <w:del w:id="536" w:author="Chris Varma" w:date="2015-09-09T17:02:00Z"/>
          <w:rFonts w:asciiTheme="minorHAnsi" w:eastAsiaTheme="minorEastAsia" w:hAnsiTheme="minorHAnsi" w:cstheme="minorBidi"/>
          <w:noProof/>
          <w:sz w:val="22"/>
          <w:szCs w:val="22"/>
          <w:lang w:val="en-GB" w:eastAsia="en-GB"/>
        </w:rPr>
      </w:pPr>
      <w:ins w:id="537" w:author="Ross Boardman" w:date="2015-08-27T11:32:00Z">
        <w:del w:id="538" w:author="Chris Varma" w:date="2015-09-09T17:02:00Z">
          <w:r w:rsidRPr="00325D44" w:rsidDel="00325D44">
            <w:rPr>
              <w:rStyle w:val="Hyperlink"/>
              <w:noProof/>
              <w:lang w:val="en-GB"/>
            </w:rPr>
            <w:delText>9.5</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Enhancements Requirements</w:delText>
          </w:r>
          <w:r w:rsidDel="00325D44">
            <w:rPr>
              <w:noProof/>
              <w:webHidden/>
            </w:rPr>
            <w:tab/>
            <w:delText>91</w:delText>
          </w:r>
        </w:del>
      </w:ins>
      <w:ins w:id="539" w:author="Christ Twist" w:date="2015-08-28T15:09:00Z">
        <w:del w:id="540" w:author="Chris Varma" w:date="2015-09-09T17:02:00Z">
          <w:r w:rsidR="0060CE3F" w:rsidRPr="0060CE3F" w:rsidDel="00325D44">
            <w:rPr>
              <w:noProof/>
              <w:rPrChange w:id="541" w:author="Christ Twist" w:date="2015-08-28T15:09:00Z">
                <w:rPr/>
              </w:rPrChange>
            </w:rPr>
            <w:delText>91</w:delText>
          </w:r>
        </w:del>
      </w:ins>
    </w:p>
    <w:p w14:paraId="4855CE98" w14:textId="77777777" w:rsidR="00F153A2" w:rsidDel="00325D44" w:rsidRDefault="00F153A2">
      <w:pPr>
        <w:pStyle w:val="TOC2"/>
        <w:rPr>
          <w:ins w:id="542" w:author="Ross Boardman" w:date="2015-08-27T11:32:00Z"/>
          <w:del w:id="543" w:author="Chris Varma" w:date="2015-09-09T17:02:00Z"/>
          <w:rFonts w:asciiTheme="minorHAnsi" w:eastAsiaTheme="minorEastAsia" w:hAnsiTheme="minorHAnsi" w:cstheme="minorBidi"/>
          <w:noProof/>
          <w:sz w:val="22"/>
          <w:szCs w:val="22"/>
          <w:lang w:val="en-GB" w:eastAsia="en-GB"/>
        </w:rPr>
      </w:pPr>
      <w:ins w:id="544" w:author="Ross Boardman" w:date="2015-08-27T11:32:00Z">
        <w:del w:id="545" w:author="Chris Varma" w:date="2015-09-09T17:02:00Z">
          <w:r w:rsidRPr="00325D44" w:rsidDel="00325D44">
            <w:rPr>
              <w:rStyle w:val="Hyperlink"/>
              <w:noProof/>
              <w:lang w:val="en-GB"/>
            </w:rPr>
            <w:delText>9.6</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Forms Requirements</w:delText>
          </w:r>
          <w:r w:rsidDel="00325D44">
            <w:rPr>
              <w:noProof/>
              <w:webHidden/>
            </w:rPr>
            <w:tab/>
            <w:delText>91</w:delText>
          </w:r>
        </w:del>
      </w:ins>
      <w:ins w:id="546" w:author="Christ Twist" w:date="2015-08-28T15:09:00Z">
        <w:del w:id="547" w:author="Chris Varma" w:date="2015-09-09T17:02:00Z">
          <w:r w:rsidR="0060CE3F" w:rsidRPr="0060CE3F" w:rsidDel="00325D44">
            <w:rPr>
              <w:noProof/>
              <w:rPrChange w:id="548" w:author="Christ Twist" w:date="2015-08-28T15:09:00Z">
                <w:rPr/>
              </w:rPrChange>
            </w:rPr>
            <w:delText>91</w:delText>
          </w:r>
        </w:del>
      </w:ins>
    </w:p>
    <w:p w14:paraId="4855CE99" w14:textId="77777777" w:rsidR="00F153A2" w:rsidDel="00325D44" w:rsidRDefault="00F153A2">
      <w:pPr>
        <w:pStyle w:val="TOC1"/>
        <w:rPr>
          <w:ins w:id="549" w:author="Ross Boardman" w:date="2015-08-27T11:32:00Z"/>
          <w:del w:id="550" w:author="Chris Varma" w:date="2015-09-09T17:02:00Z"/>
          <w:rFonts w:asciiTheme="minorHAnsi" w:eastAsiaTheme="minorEastAsia" w:hAnsiTheme="minorHAnsi" w:cstheme="minorBidi"/>
          <w:noProof/>
          <w:sz w:val="22"/>
          <w:szCs w:val="22"/>
          <w:lang w:val="en-GB" w:eastAsia="en-GB"/>
        </w:rPr>
      </w:pPr>
      <w:ins w:id="551" w:author="Ross Boardman" w:date="2015-08-27T11:32:00Z">
        <w:del w:id="552" w:author="Chris Varma" w:date="2015-09-09T17:02:00Z">
          <w:r w:rsidRPr="00325D44" w:rsidDel="00325D44">
            <w:rPr>
              <w:rStyle w:val="Hyperlink"/>
              <w:noProof/>
              <w:lang w:val="en-GB"/>
            </w:rPr>
            <w:delText>10</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GaGap</w:delText>
          </w:r>
          <w:r w:rsidDel="00325D44">
            <w:rPr>
              <w:noProof/>
              <w:webHidden/>
            </w:rPr>
            <w:tab/>
            <w:delText>92</w:delText>
          </w:r>
        </w:del>
      </w:ins>
      <w:ins w:id="553" w:author="Christ Twist" w:date="2015-08-28T15:09:00Z">
        <w:del w:id="554" w:author="Chris Varma" w:date="2015-09-09T17:02:00Z">
          <w:r w:rsidR="0060CE3F" w:rsidRPr="0060CE3F" w:rsidDel="00325D44">
            <w:rPr>
              <w:noProof/>
              <w:rPrChange w:id="555" w:author="Christ Twist" w:date="2015-08-28T15:09:00Z">
                <w:rPr/>
              </w:rPrChange>
            </w:rPr>
            <w:delText>92</w:delText>
          </w:r>
        </w:del>
      </w:ins>
    </w:p>
    <w:p w14:paraId="4855CE9A" w14:textId="77777777" w:rsidR="00F153A2" w:rsidDel="00325D44" w:rsidRDefault="00F153A2">
      <w:pPr>
        <w:pStyle w:val="TOC1"/>
        <w:rPr>
          <w:ins w:id="556" w:author="Ross Boardman" w:date="2015-08-27T11:32:00Z"/>
          <w:del w:id="557" w:author="Chris Varma" w:date="2015-09-09T17:02:00Z"/>
          <w:rFonts w:asciiTheme="minorHAnsi" w:eastAsiaTheme="minorEastAsia" w:hAnsiTheme="minorHAnsi" w:cstheme="minorBidi"/>
          <w:noProof/>
          <w:sz w:val="22"/>
          <w:szCs w:val="22"/>
          <w:lang w:val="en-GB" w:eastAsia="en-GB"/>
        </w:rPr>
      </w:pPr>
      <w:ins w:id="558" w:author="Ross Boardman" w:date="2015-08-27T11:32:00Z">
        <w:del w:id="559" w:author="Chris Varma" w:date="2015-09-09T17:02:00Z">
          <w:r w:rsidRPr="00325D44" w:rsidDel="00325D44">
            <w:rPr>
              <w:rStyle w:val="Hyperlink"/>
              <w:noProof/>
              <w:lang w:val="en-GB"/>
            </w:rPr>
            <w:delText>11</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Roles &amp; Authorisations</w:delText>
          </w:r>
          <w:r w:rsidDel="00325D44">
            <w:rPr>
              <w:noProof/>
              <w:webHidden/>
            </w:rPr>
            <w:tab/>
            <w:delText>93</w:delText>
          </w:r>
        </w:del>
      </w:ins>
      <w:ins w:id="560" w:author="Christ Twist" w:date="2015-08-28T15:09:00Z">
        <w:del w:id="561" w:author="Chris Varma" w:date="2015-09-09T17:02:00Z">
          <w:r w:rsidR="0060CE3F" w:rsidRPr="0060CE3F" w:rsidDel="00325D44">
            <w:rPr>
              <w:noProof/>
              <w:rPrChange w:id="562" w:author="Christ Twist" w:date="2015-08-28T15:09:00Z">
                <w:rPr/>
              </w:rPrChange>
            </w:rPr>
            <w:delText>93</w:delText>
          </w:r>
        </w:del>
      </w:ins>
    </w:p>
    <w:p w14:paraId="4855CE9B" w14:textId="77777777" w:rsidR="00F153A2" w:rsidDel="00325D44" w:rsidRDefault="00F153A2">
      <w:pPr>
        <w:pStyle w:val="TOC1"/>
        <w:rPr>
          <w:ins w:id="563" w:author="Ross Boardman" w:date="2015-08-27T11:32:00Z"/>
          <w:del w:id="564" w:author="Chris Varma" w:date="2015-09-09T17:02:00Z"/>
          <w:rFonts w:asciiTheme="minorHAnsi" w:eastAsiaTheme="minorEastAsia" w:hAnsiTheme="minorHAnsi" w:cstheme="minorBidi"/>
          <w:noProof/>
          <w:sz w:val="22"/>
          <w:szCs w:val="22"/>
          <w:lang w:val="en-GB" w:eastAsia="en-GB"/>
        </w:rPr>
      </w:pPr>
      <w:ins w:id="565" w:author="Ross Boardman" w:date="2015-08-27T11:32:00Z">
        <w:del w:id="566" w:author="Chris Varma" w:date="2015-09-09T17:02:00Z">
          <w:r w:rsidRPr="00325D44" w:rsidDel="00325D44">
            <w:rPr>
              <w:rStyle w:val="Hyperlink"/>
              <w:noProof/>
              <w:lang w:val="en-GB"/>
            </w:rPr>
            <w:delText>12</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Change Impact Summary</w:delText>
          </w:r>
          <w:r w:rsidDel="00325D44">
            <w:rPr>
              <w:noProof/>
              <w:webHidden/>
            </w:rPr>
            <w:tab/>
            <w:delText>94</w:delText>
          </w:r>
        </w:del>
      </w:ins>
      <w:ins w:id="567" w:author="Christ Twist" w:date="2015-08-28T15:09:00Z">
        <w:del w:id="568" w:author="Chris Varma" w:date="2015-09-09T17:02:00Z">
          <w:r w:rsidR="0060CE3F" w:rsidRPr="0060CE3F" w:rsidDel="00325D44">
            <w:rPr>
              <w:noProof/>
              <w:rPrChange w:id="569" w:author="Christ Twist" w:date="2015-08-28T15:09:00Z">
                <w:rPr/>
              </w:rPrChange>
            </w:rPr>
            <w:delText>94</w:delText>
          </w:r>
        </w:del>
      </w:ins>
    </w:p>
    <w:p w14:paraId="4855CE9C" w14:textId="77777777" w:rsidR="00F153A2" w:rsidDel="00325D44" w:rsidRDefault="00F153A2">
      <w:pPr>
        <w:pStyle w:val="TOC1"/>
        <w:rPr>
          <w:ins w:id="570" w:author="Ross Boardman" w:date="2015-08-27T11:32:00Z"/>
          <w:del w:id="571" w:author="Chris Varma" w:date="2015-09-09T17:02:00Z"/>
          <w:rFonts w:asciiTheme="minorHAnsi" w:eastAsiaTheme="minorEastAsia" w:hAnsiTheme="minorHAnsi" w:cstheme="minorBidi"/>
          <w:noProof/>
          <w:sz w:val="22"/>
          <w:szCs w:val="22"/>
          <w:lang w:val="en-GB" w:eastAsia="en-GB"/>
        </w:rPr>
      </w:pPr>
      <w:ins w:id="572" w:author="Ross Boardman" w:date="2015-08-27T11:32:00Z">
        <w:del w:id="573" w:author="Chris Varma" w:date="2015-09-09T17:02:00Z">
          <w:r w:rsidRPr="00325D44" w:rsidDel="00325D44">
            <w:rPr>
              <w:rStyle w:val="Hyperlink"/>
              <w:noProof/>
              <w:lang w:val="en-GB"/>
            </w:rPr>
            <w:delText>13</w:delText>
          </w:r>
          <w:r w:rsidDel="00325D44">
            <w:rPr>
              <w:rFonts w:asciiTheme="minorHAnsi" w:eastAsiaTheme="minorEastAsia" w:hAnsiTheme="minorHAnsi" w:cstheme="minorBidi"/>
              <w:noProof/>
              <w:sz w:val="22"/>
              <w:szCs w:val="22"/>
              <w:lang w:val="en-GB" w:eastAsia="en-GB"/>
            </w:rPr>
            <w:tab/>
          </w:r>
          <w:r w:rsidRPr="00325D44" w:rsidDel="00325D44">
            <w:rPr>
              <w:rStyle w:val="Hyperlink"/>
              <w:noProof/>
              <w:lang w:val="en-GB"/>
            </w:rPr>
            <w:delText>Reviewer notes</w:delText>
          </w:r>
          <w:r w:rsidDel="00325D44">
            <w:rPr>
              <w:noProof/>
              <w:webHidden/>
            </w:rPr>
            <w:tab/>
            <w:delText>96</w:delText>
          </w:r>
        </w:del>
      </w:ins>
      <w:ins w:id="574" w:author="Christ Twist" w:date="2015-08-28T15:09:00Z">
        <w:del w:id="575" w:author="Chris Varma" w:date="2015-09-09T17:02:00Z">
          <w:r w:rsidR="0060CE3F" w:rsidRPr="0060CE3F" w:rsidDel="00325D44">
            <w:rPr>
              <w:noProof/>
              <w:rPrChange w:id="576" w:author="Christ Twist" w:date="2015-08-28T15:09:00Z">
                <w:rPr/>
              </w:rPrChange>
            </w:rPr>
            <w:delText>96</w:delText>
          </w:r>
        </w:del>
      </w:ins>
    </w:p>
    <w:p w14:paraId="4855CE9D" w14:textId="77777777" w:rsidR="00F153A2" w:rsidDel="00325D44" w:rsidRDefault="00F153A2">
      <w:pPr>
        <w:pStyle w:val="TOC1"/>
        <w:rPr>
          <w:ins w:id="577" w:author="Ross Boardman" w:date="2015-08-27T11:32:00Z"/>
          <w:del w:id="578" w:author="Chris Varma" w:date="2015-09-09T17:02:00Z"/>
          <w:rFonts w:asciiTheme="minorHAnsi" w:eastAsiaTheme="minorEastAsia" w:hAnsiTheme="minorHAnsi" w:cstheme="minorBidi"/>
          <w:noProof/>
          <w:sz w:val="22"/>
          <w:szCs w:val="22"/>
          <w:lang w:val="en-GB" w:eastAsia="en-GB"/>
        </w:rPr>
      </w:pPr>
      <w:ins w:id="579" w:author="Ross Boardman" w:date="2015-08-27T11:32:00Z">
        <w:del w:id="580" w:author="Chris Varma" w:date="2015-09-09T17:02:00Z">
          <w:r w:rsidRPr="00325D44" w:rsidDel="00325D44">
            <w:rPr>
              <w:rStyle w:val="Hyperlink"/>
              <w:noProof/>
            </w:rPr>
            <w:delText>Appendix 1 – Out of Scope List</w:delText>
          </w:r>
          <w:r w:rsidDel="00325D44">
            <w:rPr>
              <w:noProof/>
              <w:webHidden/>
            </w:rPr>
            <w:tab/>
            <w:delText>96</w:delText>
          </w:r>
        </w:del>
      </w:ins>
      <w:ins w:id="581" w:author="Christ Twist" w:date="2015-08-28T15:09:00Z">
        <w:del w:id="582" w:author="Chris Varma" w:date="2015-09-09T17:02:00Z">
          <w:r w:rsidR="0060CE3F" w:rsidRPr="0060CE3F" w:rsidDel="00325D44">
            <w:rPr>
              <w:noProof/>
              <w:rPrChange w:id="583" w:author="Christ Twist" w:date="2015-08-28T15:09:00Z">
                <w:rPr/>
              </w:rPrChange>
            </w:rPr>
            <w:delText>96</w:delText>
          </w:r>
        </w:del>
      </w:ins>
    </w:p>
    <w:p w14:paraId="4855CE9E" w14:textId="77777777" w:rsidR="00827BD5" w:rsidDel="00325D44" w:rsidRDefault="00827BD5">
      <w:pPr>
        <w:pStyle w:val="TOC1"/>
        <w:rPr>
          <w:del w:id="584" w:author="Chris Varma" w:date="2015-09-09T17:02:00Z"/>
          <w:rFonts w:asciiTheme="minorHAnsi" w:eastAsiaTheme="minorEastAsia" w:hAnsiTheme="minorHAnsi" w:cstheme="minorBidi"/>
          <w:noProof/>
          <w:sz w:val="22"/>
          <w:szCs w:val="22"/>
          <w:lang w:val="en-GB" w:eastAsia="en-GB"/>
        </w:rPr>
      </w:pPr>
      <w:del w:id="585" w:author="Chris Varma" w:date="2015-09-09T17:02:00Z">
        <w:r w:rsidRPr="00F153A2" w:rsidDel="00325D44">
          <w:rPr>
            <w:rPrChange w:id="586" w:author="Ross Boardman" w:date="2015-08-27T11:32:00Z">
              <w:rPr>
                <w:rStyle w:val="Hyperlink"/>
                <w:noProof/>
                <w:lang w:val="en-GB"/>
              </w:rPr>
            </w:rPrChange>
          </w:rPr>
          <w:delText>1</w:delText>
        </w:r>
        <w:r w:rsidDel="00325D44">
          <w:rPr>
            <w:rFonts w:asciiTheme="minorHAnsi" w:eastAsiaTheme="minorEastAsia" w:hAnsiTheme="minorHAnsi" w:cstheme="minorBidi"/>
            <w:noProof/>
            <w:sz w:val="22"/>
            <w:szCs w:val="22"/>
            <w:lang w:val="en-GB" w:eastAsia="en-GB"/>
          </w:rPr>
          <w:tab/>
        </w:r>
        <w:r w:rsidRPr="00F153A2" w:rsidDel="00325D44">
          <w:rPr>
            <w:rPrChange w:id="587" w:author="Ross Boardman" w:date="2015-08-27T11:32:00Z">
              <w:rPr>
                <w:rStyle w:val="Hyperlink"/>
                <w:noProof/>
                <w:lang w:val="en-GB"/>
              </w:rPr>
            </w:rPrChange>
          </w:rPr>
          <w:delText>Table of Contents</w:delText>
        </w:r>
        <w:r w:rsidDel="00325D44">
          <w:rPr>
            <w:noProof/>
            <w:webHidden/>
          </w:rPr>
          <w:tab/>
          <w:delText>2</w:delText>
        </w:r>
      </w:del>
    </w:p>
    <w:p w14:paraId="4855CE9F" w14:textId="77777777" w:rsidR="00827BD5" w:rsidDel="00325D44" w:rsidRDefault="00827BD5">
      <w:pPr>
        <w:pStyle w:val="TOC1"/>
        <w:rPr>
          <w:del w:id="588" w:author="Chris Varma" w:date="2015-09-09T17:02:00Z"/>
          <w:rFonts w:asciiTheme="minorHAnsi" w:eastAsiaTheme="minorEastAsia" w:hAnsiTheme="minorHAnsi" w:cstheme="minorBidi"/>
          <w:noProof/>
          <w:sz w:val="22"/>
          <w:szCs w:val="22"/>
          <w:lang w:val="en-GB" w:eastAsia="en-GB"/>
        </w:rPr>
      </w:pPr>
      <w:del w:id="589" w:author="Chris Varma" w:date="2015-09-09T17:02:00Z">
        <w:r w:rsidRPr="00F153A2" w:rsidDel="00325D44">
          <w:rPr>
            <w:rPrChange w:id="590" w:author="Ross Boardman" w:date="2015-08-27T11:32:00Z">
              <w:rPr>
                <w:rStyle w:val="Hyperlink"/>
                <w:noProof/>
                <w:lang w:val="en-GB"/>
              </w:rPr>
            </w:rPrChange>
          </w:rPr>
          <w:delText>2</w:delText>
        </w:r>
        <w:r w:rsidDel="00325D44">
          <w:rPr>
            <w:rFonts w:asciiTheme="minorHAnsi" w:eastAsiaTheme="minorEastAsia" w:hAnsiTheme="minorHAnsi" w:cstheme="minorBidi"/>
            <w:noProof/>
            <w:sz w:val="22"/>
            <w:szCs w:val="22"/>
            <w:lang w:val="en-GB" w:eastAsia="en-GB"/>
          </w:rPr>
          <w:tab/>
        </w:r>
        <w:r w:rsidRPr="00F153A2" w:rsidDel="00325D44">
          <w:rPr>
            <w:rPrChange w:id="591" w:author="Ross Boardman" w:date="2015-08-27T11:32:00Z">
              <w:rPr>
                <w:rStyle w:val="Hyperlink"/>
                <w:noProof/>
                <w:lang w:val="en-GB"/>
              </w:rPr>
            </w:rPrChange>
          </w:rPr>
          <w:delText>Document Control</w:delText>
        </w:r>
        <w:r w:rsidDel="00325D44">
          <w:rPr>
            <w:noProof/>
            <w:webHidden/>
          </w:rPr>
          <w:tab/>
          <w:delText>4</w:delText>
        </w:r>
      </w:del>
    </w:p>
    <w:p w14:paraId="4855CEA0" w14:textId="77777777" w:rsidR="00827BD5" w:rsidDel="00325D44" w:rsidRDefault="00827BD5">
      <w:pPr>
        <w:pStyle w:val="TOC2"/>
        <w:rPr>
          <w:del w:id="592" w:author="Chris Varma" w:date="2015-09-09T17:02:00Z"/>
          <w:rFonts w:asciiTheme="minorHAnsi" w:eastAsiaTheme="minorEastAsia" w:hAnsiTheme="minorHAnsi" w:cstheme="minorBidi"/>
          <w:noProof/>
          <w:sz w:val="22"/>
          <w:szCs w:val="22"/>
          <w:lang w:val="en-GB" w:eastAsia="en-GB"/>
        </w:rPr>
      </w:pPr>
      <w:del w:id="593" w:author="Chris Varma" w:date="2015-09-09T17:02:00Z">
        <w:r w:rsidRPr="00F153A2" w:rsidDel="00325D44">
          <w:rPr>
            <w:rPrChange w:id="594" w:author="Ross Boardman" w:date="2015-08-27T11:32:00Z">
              <w:rPr>
                <w:rStyle w:val="Hyperlink"/>
                <w:noProof/>
                <w:lang w:val="en-GB"/>
              </w:rPr>
            </w:rPrChange>
          </w:rPr>
          <w:delText>2.1</w:delText>
        </w:r>
        <w:r w:rsidDel="00325D44">
          <w:rPr>
            <w:rFonts w:asciiTheme="minorHAnsi" w:eastAsiaTheme="minorEastAsia" w:hAnsiTheme="minorHAnsi" w:cstheme="minorBidi"/>
            <w:noProof/>
            <w:sz w:val="22"/>
            <w:szCs w:val="22"/>
            <w:lang w:val="en-GB" w:eastAsia="en-GB"/>
          </w:rPr>
          <w:tab/>
        </w:r>
        <w:r w:rsidRPr="00F153A2" w:rsidDel="00325D44">
          <w:rPr>
            <w:rPrChange w:id="595" w:author="Ross Boardman" w:date="2015-08-27T11:32:00Z">
              <w:rPr>
                <w:rStyle w:val="Hyperlink"/>
                <w:noProof/>
                <w:lang w:val="en-GB"/>
              </w:rPr>
            </w:rPrChange>
          </w:rPr>
          <w:delText>Revision History</w:delText>
        </w:r>
        <w:r w:rsidDel="00325D44">
          <w:rPr>
            <w:noProof/>
            <w:webHidden/>
          </w:rPr>
          <w:tab/>
          <w:delText>4</w:delText>
        </w:r>
      </w:del>
    </w:p>
    <w:p w14:paraId="4855CEA1" w14:textId="77777777" w:rsidR="00827BD5" w:rsidDel="00325D44" w:rsidRDefault="00827BD5">
      <w:pPr>
        <w:pStyle w:val="TOC2"/>
        <w:rPr>
          <w:del w:id="596" w:author="Chris Varma" w:date="2015-09-09T17:02:00Z"/>
          <w:rFonts w:asciiTheme="minorHAnsi" w:eastAsiaTheme="minorEastAsia" w:hAnsiTheme="minorHAnsi" w:cstheme="minorBidi"/>
          <w:noProof/>
          <w:sz w:val="22"/>
          <w:szCs w:val="22"/>
          <w:lang w:val="en-GB" w:eastAsia="en-GB"/>
        </w:rPr>
      </w:pPr>
      <w:del w:id="597" w:author="Chris Varma" w:date="2015-09-09T17:02:00Z">
        <w:r w:rsidRPr="00F153A2" w:rsidDel="00325D44">
          <w:rPr>
            <w:rPrChange w:id="598" w:author="Ross Boardman" w:date="2015-08-27T11:32:00Z">
              <w:rPr>
                <w:rStyle w:val="Hyperlink"/>
                <w:noProof/>
                <w:lang w:val="en-GB"/>
              </w:rPr>
            </w:rPrChange>
          </w:rPr>
          <w:delText>2.2</w:delText>
        </w:r>
        <w:r w:rsidDel="00325D44">
          <w:rPr>
            <w:rFonts w:asciiTheme="minorHAnsi" w:eastAsiaTheme="minorEastAsia" w:hAnsiTheme="minorHAnsi" w:cstheme="minorBidi"/>
            <w:noProof/>
            <w:sz w:val="22"/>
            <w:szCs w:val="22"/>
            <w:lang w:val="en-GB" w:eastAsia="en-GB"/>
          </w:rPr>
          <w:tab/>
        </w:r>
        <w:r w:rsidRPr="00F153A2" w:rsidDel="00325D44">
          <w:rPr>
            <w:rPrChange w:id="599" w:author="Ross Boardman" w:date="2015-08-27T11:32:00Z">
              <w:rPr>
                <w:rStyle w:val="Hyperlink"/>
                <w:noProof/>
                <w:lang w:val="en-GB"/>
              </w:rPr>
            </w:rPrChange>
          </w:rPr>
          <w:delText>Reviewers</w:delText>
        </w:r>
        <w:r w:rsidDel="00325D44">
          <w:rPr>
            <w:noProof/>
            <w:webHidden/>
          </w:rPr>
          <w:tab/>
          <w:delText>4</w:delText>
        </w:r>
      </w:del>
    </w:p>
    <w:p w14:paraId="4855CEA2" w14:textId="77777777" w:rsidR="00827BD5" w:rsidDel="00325D44" w:rsidRDefault="00827BD5">
      <w:pPr>
        <w:pStyle w:val="TOC2"/>
        <w:rPr>
          <w:del w:id="600" w:author="Chris Varma" w:date="2015-09-09T17:02:00Z"/>
          <w:rFonts w:asciiTheme="minorHAnsi" w:eastAsiaTheme="minorEastAsia" w:hAnsiTheme="minorHAnsi" w:cstheme="minorBidi"/>
          <w:noProof/>
          <w:sz w:val="22"/>
          <w:szCs w:val="22"/>
          <w:lang w:val="en-GB" w:eastAsia="en-GB"/>
        </w:rPr>
      </w:pPr>
      <w:del w:id="601" w:author="Chris Varma" w:date="2015-09-09T17:02:00Z">
        <w:r w:rsidRPr="00F153A2" w:rsidDel="00325D44">
          <w:rPr>
            <w:rPrChange w:id="602" w:author="Ross Boardman" w:date="2015-08-27T11:32:00Z">
              <w:rPr>
                <w:rStyle w:val="Hyperlink"/>
                <w:noProof/>
                <w:lang w:val="en-GB"/>
              </w:rPr>
            </w:rPrChange>
          </w:rPr>
          <w:delText>2.3</w:delText>
        </w:r>
        <w:r w:rsidDel="00325D44">
          <w:rPr>
            <w:rFonts w:asciiTheme="minorHAnsi" w:eastAsiaTheme="minorEastAsia" w:hAnsiTheme="minorHAnsi" w:cstheme="minorBidi"/>
            <w:noProof/>
            <w:sz w:val="22"/>
            <w:szCs w:val="22"/>
            <w:lang w:val="en-GB" w:eastAsia="en-GB"/>
          </w:rPr>
          <w:tab/>
        </w:r>
        <w:r w:rsidRPr="00F153A2" w:rsidDel="00325D44">
          <w:rPr>
            <w:rPrChange w:id="603" w:author="Ross Boardman" w:date="2015-08-27T11:32:00Z">
              <w:rPr>
                <w:rStyle w:val="Hyperlink"/>
                <w:noProof/>
                <w:lang w:val="en-GB"/>
              </w:rPr>
            </w:rPrChange>
          </w:rPr>
          <w:delText>Related Document</w:delText>
        </w:r>
        <w:r w:rsidDel="00325D44">
          <w:rPr>
            <w:noProof/>
            <w:webHidden/>
          </w:rPr>
          <w:tab/>
          <w:delText>4</w:delText>
        </w:r>
      </w:del>
    </w:p>
    <w:p w14:paraId="4855CEA3" w14:textId="77777777" w:rsidR="00827BD5" w:rsidDel="00325D44" w:rsidRDefault="00827BD5">
      <w:pPr>
        <w:pStyle w:val="TOC2"/>
        <w:rPr>
          <w:del w:id="604" w:author="Chris Varma" w:date="2015-09-09T17:02:00Z"/>
          <w:rFonts w:asciiTheme="minorHAnsi" w:eastAsiaTheme="minorEastAsia" w:hAnsiTheme="minorHAnsi" w:cstheme="minorBidi"/>
          <w:noProof/>
          <w:sz w:val="22"/>
          <w:szCs w:val="22"/>
          <w:lang w:val="en-GB" w:eastAsia="en-GB"/>
        </w:rPr>
      </w:pPr>
      <w:del w:id="605" w:author="Chris Varma" w:date="2015-09-09T17:02:00Z">
        <w:r w:rsidRPr="00F153A2" w:rsidDel="00325D44">
          <w:rPr>
            <w:rPrChange w:id="606" w:author="Ross Boardman" w:date="2015-08-27T11:32:00Z">
              <w:rPr>
                <w:rStyle w:val="Hyperlink"/>
                <w:noProof/>
                <w:lang w:val="en-GB"/>
              </w:rPr>
            </w:rPrChange>
          </w:rPr>
          <w:delText>2.4</w:delText>
        </w:r>
        <w:r w:rsidDel="00325D44">
          <w:rPr>
            <w:rFonts w:asciiTheme="minorHAnsi" w:eastAsiaTheme="minorEastAsia" w:hAnsiTheme="minorHAnsi" w:cstheme="minorBidi"/>
            <w:noProof/>
            <w:sz w:val="22"/>
            <w:szCs w:val="22"/>
            <w:lang w:val="en-GB" w:eastAsia="en-GB"/>
          </w:rPr>
          <w:tab/>
        </w:r>
        <w:r w:rsidRPr="00F153A2" w:rsidDel="00325D44">
          <w:rPr>
            <w:rPrChange w:id="607" w:author="Ross Boardman" w:date="2015-08-27T11:32:00Z">
              <w:rPr>
                <w:rStyle w:val="Hyperlink"/>
                <w:noProof/>
                <w:lang w:val="en-GB"/>
              </w:rPr>
            </w:rPrChange>
          </w:rPr>
          <w:delText>Approval</w:delText>
        </w:r>
        <w:r w:rsidDel="00325D44">
          <w:rPr>
            <w:noProof/>
            <w:webHidden/>
          </w:rPr>
          <w:tab/>
          <w:delText>4</w:delText>
        </w:r>
      </w:del>
    </w:p>
    <w:p w14:paraId="4855CEA4" w14:textId="77777777" w:rsidR="00827BD5" w:rsidDel="00325D44" w:rsidRDefault="00827BD5">
      <w:pPr>
        <w:pStyle w:val="TOC1"/>
        <w:rPr>
          <w:del w:id="608" w:author="Chris Varma" w:date="2015-09-09T17:02:00Z"/>
          <w:rFonts w:asciiTheme="minorHAnsi" w:eastAsiaTheme="minorEastAsia" w:hAnsiTheme="minorHAnsi" w:cstheme="minorBidi"/>
          <w:noProof/>
          <w:sz w:val="22"/>
          <w:szCs w:val="22"/>
          <w:lang w:val="en-GB" w:eastAsia="en-GB"/>
        </w:rPr>
      </w:pPr>
      <w:del w:id="609" w:author="Chris Varma" w:date="2015-09-09T17:02:00Z">
        <w:r w:rsidRPr="00F153A2" w:rsidDel="00325D44">
          <w:rPr>
            <w:rPrChange w:id="610" w:author="Ross Boardman" w:date="2015-08-27T11:32:00Z">
              <w:rPr>
                <w:rStyle w:val="Hyperlink"/>
                <w:noProof/>
                <w:lang w:val="en-GB"/>
              </w:rPr>
            </w:rPrChange>
          </w:rPr>
          <w:delText>3</w:delText>
        </w:r>
        <w:r w:rsidDel="00325D44">
          <w:rPr>
            <w:rFonts w:asciiTheme="minorHAnsi" w:eastAsiaTheme="minorEastAsia" w:hAnsiTheme="minorHAnsi" w:cstheme="minorBidi"/>
            <w:noProof/>
            <w:sz w:val="22"/>
            <w:szCs w:val="22"/>
            <w:lang w:val="en-GB" w:eastAsia="en-GB"/>
          </w:rPr>
          <w:tab/>
        </w:r>
        <w:r w:rsidRPr="00F153A2" w:rsidDel="00325D44">
          <w:rPr>
            <w:rPrChange w:id="611" w:author="Ross Boardman" w:date="2015-08-27T11:32:00Z">
              <w:rPr>
                <w:rStyle w:val="Hyperlink"/>
                <w:noProof/>
                <w:lang w:val="en-GB"/>
              </w:rPr>
            </w:rPrChange>
          </w:rPr>
          <w:delText>Finance General Introduction</w:delText>
        </w:r>
        <w:r w:rsidDel="00325D44">
          <w:rPr>
            <w:noProof/>
            <w:webHidden/>
          </w:rPr>
          <w:tab/>
          <w:delText>5</w:delText>
        </w:r>
      </w:del>
    </w:p>
    <w:p w14:paraId="4855CEA5" w14:textId="77777777" w:rsidR="00827BD5" w:rsidDel="00325D44" w:rsidRDefault="00827BD5">
      <w:pPr>
        <w:pStyle w:val="TOC1"/>
        <w:rPr>
          <w:del w:id="612" w:author="Chris Varma" w:date="2015-09-09T17:02:00Z"/>
          <w:rFonts w:asciiTheme="minorHAnsi" w:eastAsiaTheme="minorEastAsia" w:hAnsiTheme="minorHAnsi" w:cstheme="minorBidi"/>
          <w:noProof/>
          <w:sz w:val="22"/>
          <w:szCs w:val="22"/>
          <w:lang w:val="en-GB" w:eastAsia="en-GB"/>
        </w:rPr>
      </w:pPr>
      <w:del w:id="613" w:author="Chris Varma" w:date="2015-09-09T17:02:00Z">
        <w:r w:rsidRPr="00F153A2" w:rsidDel="00325D44">
          <w:rPr>
            <w:rPrChange w:id="614" w:author="Ross Boardman" w:date="2015-08-27T11:32:00Z">
              <w:rPr>
                <w:rStyle w:val="Hyperlink"/>
                <w:noProof/>
                <w:lang w:val="en-GB"/>
              </w:rPr>
            </w:rPrChange>
          </w:rPr>
          <w:delText>4</w:delText>
        </w:r>
        <w:r w:rsidDel="00325D44">
          <w:rPr>
            <w:rFonts w:asciiTheme="minorHAnsi" w:eastAsiaTheme="minorEastAsia" w:hAnsiTheme="minorHAnsi" w:cstheme="minorBidi"/>
            <w:noProof/>
            <w:sz w:val="22"/>
            <w:szCs w:val="22"/>
            <w:lang w:val="en-GB" w:eastAsia="en-GB"/>
          </w:rPr>
          <w:tab/>
        </w:r>
        <w:r w:rsidRPr="00F153A2" w:rsidDel="00325D44">
          <w:rPr>
            <w:rPrChange w:id="615" w:author="Ross Boardman" w:date="2015-08-27T11:32:00Z">
              <w:rPr>
                <w:rStyle w:val="Hyperlink"/>
                <w:noProof/>
                <w:lang w:val="en-GB"/>
              </w:rPr>
            </w:rPrChange>
          </w:rPr>
          <w:delText>Finance Organisation Structure</w:delText>
        </w:r>
        <w:r w:rsidDel="00325D44">
          <w:rPr>
            <w:noProof/>
            <w:webHidden/>
          </w:rPr>
          <w:tab/>
          <w:delText>6</w:delText>
        </w:r>
      </w:del>
    </w:p>
    <w:p w14:paraId="4855CEA6" w14:textId="77777777" w:rsidR="00827BD5" w:rsidDel="00325D44" w:rsidRDefault="00827BD5">
      <w:pPr>
        <w:pStyle w:val="TOC2"/>
        <w:rPr>
          <w:del w:id="616" w:author="Chris Varma" w:date="2015-09-09T17:02:00Z"/>
          <w:rFonts w:asciiTheme="minorHAnsi" w:eastAsiaTheme="minorEastAsia" w:hAnsiTheme="minorHAnsi" w:cstheme="minorBidi"/>
          <w:noProof/>
          <w:sz w:val="22"/>
          <w:szCs w:val="22"/>
          <w:lang w:val="en-GB" w:eastAsia="en-GB"/>
        </w:rPr>
      </w:pPr>
      <w:del w:id="617" w:author="Chris Varma" w:date="2015-09-09T17:02:00Z">
        <w:r w:rsidRPr="00F153A2" w:rsidDel="00325D44">
          <w:rPr>
            <w:rPrChange w:id="618" w:author="Ross Boardman" w:date="2015-08-27T11:32:00Z">
              <w:rPr>
                <w:rStyle w:val="Hyperlink"/>
                <w:noProof/>
                <w:lang w:val="en-GB"/>
              </w:rPr>
            </w:rPrChange>
          </w:rPr>
          <w:delText>4.1</w:delText>
        </w:r>
        <w:r w:rsidDel="00325D44">
          <w:rPr>
            <w:rFonts w:asciiTheme="minorHAnsi" w:eastAsiaTheme="minorEastAsia" w:hAnsiTheme="minorHAnsi" w:cstheme="minorBidi"/>
            <w:noProof/>
            <w:sz w:val="22"/>
            <w:szCs w:val="22"/>
            <w:lang w:val="en-GB" w:eastAsia="en-GB"/>
          </w:rPr>
          <w:tab/>
        </w:r>
        <w:r w:rsidRPr="00F153A2" w:rsidDel="00325D44">
          <w:rPr>
            <w:rPrChange w:id="619" w:author="Ross Boardman" w:date="2015-08-27T11:32:00Z">
              <w:rPr>
                <w:rStyle w:val="Hyperlink"/>
                <w:noProof/>
                <w:lang w:val="en-GB"/>
              </w:rPr>
            </w:rPrChange>
          </w:rPr>
          <w:delText>Company Code Settings (FIN-00.03)</w:delText>
        </w:r>
        <w:r w:rsidDel="00325D44">
          <w:rPr>
            <w:noProof/>
            <w:webHidden/>
          </w:rPr>
          <w:tab/>
          <w:delText>6</w:delText>
        </w:r>
      </w:del>
    </w:p>
    <w:p w14:paraId="4855CEA7" w14:textId="77777777" w:rsidR="00827BD5" w:rsidDel="00325D44" w:rsidRDefault="00827BD5">
      <w:pPr>
        <w:pStyle w:val="TOC1"/>
        <w:rPr>
          <w:del w:id="620" w:author="Chris Varma" w:date="2015-09-09T17:02:00Z"/>
          <w:rFonts w:asciiTheme="minorHAnsi" w:eastAsiaTheme="minorEastAsia" w:hAnsiTheme="minorHAnsi" w:cstheme="minorBidi"/>
          <w:noProof/>
          <w:sz w:val="22"/>
          <w:szCs w:val="22"/>
          <w:lang w:val="en-GB" w:eastAsia="en-GB"/>
        </w:rPr>
      </w:pPr>
      <w:del w:id="621" w:author="Chris Varma" w:date="2015-09-09T17:02:00Z">
        <w:r w:rsidRPr="00F153A2" w:rsidDel="00325D44">
          <w:rPr>
            <w:rPrChange w:id="622" w:author="Ross Boardman" w:date="2015-08-27T11:32:00Z">
              <w:rPr>
                <w:rStyle w:val="Hyperlink"/>
                <w:noProof/>
                <w:lang w:val="en-GB"/>
              </w:rPr>
            </w:rPrChange>
          </w:rPr>
          <w:lastRenderedPageBreak/>
          <w:delText>5</w:delText>
        </w:r>
        <w:r w:rsidDel="00325D44">
          <w:rPr>
            <w:rFonts w:asciiTheme="minorHAnsi" w:eastAsiaTheme="minorEastAsia" w:hAnsiTheme="minorHAnsi" w:cstheme="minorBidi"/>
            <w:noProof/>
            <w:sz w:val="22"/>
            <w:szCs w:val="22"/>
            <w:lang w:val="en-GB" w:eastAsia="en-GB"/>
          </w:rPr>
          <w:tab/>
        </w:r>
        <w:r w:rsidRPr="00F153A2" w:rsidDel="00325D44">
          <w:rPr>
            <w:rPrChange w:id="623" w:author="Ross Boardman" w:date="2015-08-27T11:32:00Z">
              <w:rPr>
                <w:rStyle w:val="Hyperlink"/>
                <w:noProof/>
                <w:lang w:val="en-GB"/>
              </w:rPr>
            </w:rPrChange>
          </w:rPr>
          <w:delText>Finance Master Data</w:delText>
        </w:r>
        <w:r w:rsidDel="00325D44">
          <w:rPr>
            <w:noProof/>
            <w:webHidden/>
          </w:rPr>
          <w:tab/>
          <w:delText>8</w:delText>
        </w:r>
      </w:del>
    </w:p>
    <w:p w14:paraId="4855CEA8" w14:textId="77777777" w:rsidR="00827BD5" w:rsidDel="00325D44" w:rsidRDefault="00827BD5">
      <w:pPr>
        <w:pStyle w:val="TOC2"/>
        <w:rPr>
          <w:del w:id="624" w:author="Chris Varma" w:date="2015-09-09T17:02:00Z"/>
          <w:rFonts w:asciiTheme="minorHAnsi" w:eastAsiaTheme="minorEastAsia" w:hAnsiTheme="minorHAnsi" w:cstheme="minorBidi"/>
          <w:noProof/>
          <w:sz w:val="22"/>
          <w:szCs w:val="22"/>
          <w:lang w:val="en-GB" w:eastAsia="en-GB"/>
        </w:rPr>
      </w:pPr>
      <w:del w:id="625" w:author="Chris Varma" w:date="2015-09-09T17:02:00Z">
        <w:r w:rsidRPr="00F153A2" w:rsidDel="00325D44">
          <w:rPr>
            <w:rPrChange w:id="626" w:author="Ross Boardman" w:date="2015-08-27T11:32:00Z">
              <w:rPr>
                <w:rStyle w:val="Hyperlink"/>
                <w:noProof/>
                <w:lang w:val="en-GB"/>
              </w:rPr>
            </w:rPrChange>
          </w:rPr>
          <w:delText>5.1</w:delText>
        </w:r>
        <w:r w:rsidDel="00325D44">
          <w:rPr>
            <w:rFonts w:asciiTheme="minorHAnsi" w:eastAsiaTheme="minorEastAsia" w:hAnsiTheme="minorHAnsi" w:cstheme="minorBidi"/>
            <w:noProof/>
            <w:sz w:val="22"/>
            <w:szCs w:val="22"/>
            <w:lang w:val="en-GB" w:eastAsia="en-GB"/>
          </w:rPr>
          <w:tab/>
        </w:r>
        <w:r w:rsidRPr="00F153A2" w:rsidDel="00325D44">
          <w:rPr>
            <w:rPrChange w:id="627" w:author="Ross Boardman" w:date="2015-08-27T11:32:00Z">
              <w:rPr>
                <w:rStyle w:val="Hyperlink"/>
                <w:noProof/>
                <w:lang w:val="en-GB"/>
              </w:rPr>
            </w:rPrChange>
          </w:rPr>
          <w:delText>General Ledger Accounts (FIN-01.01)</w:delText>
        </w:r>
        <w:r w:rsidDel="00325D44">
          <w:rPr>
            <w:noProof/>
            <w:webHidden/>
          </w:rPr>
          <w:tab/>
          <w:delText>8</w:delText>
        </w:r>
      </w:del>
    </w:p>
    <w:p w14:paraId="4855CEA9" w14:textId="77777777" w:rsidR="00827BD5" w:rsidDel="00325D44" w:rsidRDefault="00827BD5">
      <w:pPr>
        <w:pStyle w:val="TOC3"/>
        <w:rPr>
          <w:del w:id="628" w:author="Chris Varma" w:date="2015-09-09T17:02:00Z"/>
          <w:rFonts w:asciiTheme="minorHAnsi" w:eastAsiaTheme="minorEastAsia" w:hAnsiTheme="minorHAnsi" w:cstheme="minorBidi"/>
          <w:noProof/>
          <w:sz w:val="22"/>
          <w:szCs w:val="22"/>
          <w:lang w:val="en-GB" w:eastAsia="en-GB"/>
        </w:rPr>
      </w:pPr>
      <w:del w:id="629" w:author="Chris Varma" w:date="2015-09-09T17:02:00Z">
        <w:r w:rsidRPr="00F153A2" w:rsidDel="00325D44">
          <w:rPr>
            <w:rPrChange w:id="630" w:author="Ross Boardman" w:date="2015-08-27T11:32:00Z">
              <w:rPr>
                <w:rStyle w:val="Hyperlink"/>
                <w:noProof/>
                <w:lang w:val="en-GB"/>
              </w:rPr>
            </w:rPrChange>
          </w:rPr>
          <w:delText>5.1.1</w:delText>
        </w:r>
        <w:r w:rsidDel="00325D44">
          <w:rPr>
            <w:rFonts w:asciiTheme="minorHAnsi" w:eastAsiaTheme="minorEastAsia" w:hAnsiTheme="minorHAnsi" w:cstheme="minorBidi"/>
            <w:noProof/>
            <w:sz w:val="22"/>
            <w:szCs w:val="22"/>
            <w:lang w:val="en-GB" w:eastAsia="en-GB"/>
          </w:rPr>
          <w:tab/>
        </w:r>
        <w:r w:rsidRPr="00F153A2" w:rsidDel="00325D44">
          <w:rPr>
            <w:rPrChange w:id="631" w:author="Ross Boardman" w:date="2015-08-27T11:32:00Z">
              <w:rPr>
                <w:rStyle w:val="Hyperlink"/>
                <w:noProof/>
                <w:lang w:val="en-GB"/>
              </w:rPr>
            </w:rPrChange>
          </w:rPr>
          <w:delText>Chart of Accounts - General</w:delText>
        </w:r>
        <w:r w:rsidDel="00325D44">
          <w:rPr>
            <w:noProof/>
            <w:webHidden/>
          </w:rPr>
          <w:tab/>
          <w:delText>8</w:delText>
        </w:r>
      </w:del>
    </w:p>
    <w:p w14:paraId="4855CEAA" w14:textId="77777777" w:rsidR="00827BD5" w:rsidDel="00325D44" w:rsidRDefault="00827BD5">
      <w:pPr>
        <w:pStyle w:val="TOC3"/>
        <w:rPr>
          <w:del w:id="632" w:author="Chris Varma" w:date="2015-09-09T17:02:00Z"/>
          <w:rFonts w:asciiTheme="minorHAnsi" w:eastAsiaTheme="minorEastAsia" w:hAnsiTheme="minorHAnsi" w:cstheme="minorBidi"/>
          <w:noProof/>
          <w:sz w:val="22"/>
          <w:szCs w:val="22"/>
          <w:lang w:val="en-GB" w:eastAsia="en-GB"/>
        </w:rPr>
      </w:pPr>
      <w:del w:id="633" w:author="Chris Varma" w:date="2015-09-09T17:02:00Z">
        <w:r w:rsidRPr="00F153A2" w:rsidDel="00325D44">
          <w:rPr>
            <w:rPrChange w:id="634" w:author="Ross Boardman" w:date="2015-08-27T11:32:00Z">
              <w:rPr>
                <w:rStyle w:val="Hyperlink"/>
                <w:noProof/>
                <w:lang w:val="en-GB"/>
              </w:rPr>
            </w:rPrChange>
          </w:rPr>
          <w:delText>5.1.1</w:delText>
        </w:r>
        <w:r w:rsidDel="00325D44">
          <w:rPr>
            <w:rFonts w:asciiTheme="minorHAnsi" w:eastAsiaTheme="minorEastAsia" w:hAnsiTheme="minorHAnsi" w:cstheme="minorBidi"/>
            <w:noProof/>
            <w:sz w:val="22"/>
            <w:szCs w:val="22"/>
            <w:lang w:val="en-GB" w:eastAsia="en-GB"/>
          </w:rPr>
          <w:tab/>
        </w:r>
        <w:r w:rsidRPr="00F153A2" w:rsidDel="00325D44">
          <w:rPr>
            <w:rPrChange w:id="635" w:author="Ross Boardman" w:date="2015-08-27T11:32:00Z">
              <w:rPr>
                <w:rStyle w:val="Hyperlink"/>
                <w:noProof/>
                <w:lang w:val="en-GB"/>
              </w:rPr>
            </w:rPrChange>
          </w:rPr>
          <w:delText>Chart of Accounts – For Bank &amp; Cash</w:delText>
        </w:r>
        <w:r w:rsidDel="00325D44">
          <w:rPr>
            <w:noProof/>
            <w:webHidden/>
          </w:rPr>
          <w:tab/>
          <w:delText>14</w:delText>
        </w:r>
      </w:del>
    </w:p>
    <w:p w14:paraId="4855CEAB" w14:textId="77777777" w:rsidR="00827BD5" w:rsidDel="00325D44" w:rsidRDefault="00827BD5">
      <w:pPr>
        <w:pStyle w:val="TOC2"/>
        <w:rPr>
          <w:del w:id="636" w:author="Chris Varma" w:date="2015-09-09T17:02:00Z"/>
          <w:rFonts w:asciiTheme="minorHAnsi" w:eastAsiaTheme="minorEastAsia" w:hAnsiTheme="minorHAnsi" w:cstheme="minorBidi"/>
          <w:noProof/>
          <w:sz w:val="22"/>
          <w:szCs w:val="22"/>
          <w:lang w:val="en-GB" w:eastAsia="en-GB"/>
        </w:rPr>
      </w:pPr>
      <w:del w:id="637" w:author="Chris Varma" w:date="2015-09-09T17:02:00Z">
        <w:r w:rsidRPr="00F153A2" w:rsidDel="00325D44">
          <w:rPr>
            <w:rPrChange w:id="638" w:author="Ross Boardman" w:date="2015-08-27T11:32:00Z">
              <w:rPr>
                <w:rStyle w:val="Hyperlink"/>
                <w:noProof/>
                <w:lang w:val="en-GB"/>
              </w:rPr>
            </w:rPrChange>
          </w:rPr>
          <w:delText>5.2</w:delText>
        </w:r>
        <w:r w:rsidDel="00325D44">
          <w:rPr>
            <w:rFonts w:asciiTheme="minorHAnsi" w:eastAsiaTheme="minorEastAsia" w:hAnsiTheme="minorHAnsi" w:cstheme="minorBidi"/>
            <w:noProof/>
            <w:sz w:val="22"/>
            <w:szCs w:val="22"/>
            <w:lang w:val="en-GB" w:eastAsia="en-GB"/>
          </w:rPr>
          <w:tab/>
        </w:r>
        <w:r w:rsidRPr="00F153A2" w:rsidDel="00325D44">
          <w:rPr>
            <w:rPrChange w:id="639" w:author="Ross Boardman" w:date="2015-08-27T11:32:00Z">
              <w:rPr>
                <w:rStyle w:val="Hyperlink"/>
                <w:noProof/>
                <w:lang w:val="en-GB"/>
              </w:rPr>
            </w:rPrChange>
          </w:rPr>
          <w:delText>Bank Master (Directory)</w:delText>
        </w:r>
        <w:r w:rsidDel="00325D44">
          <w:rPr>
            <w:noProof/>
            <w:webHidden/>
          </w:rPr>
          <w:tab/>
          <w:delText>15</w:delText>
        </w:r>
      </w:del>
    </w:p>
    <w:p w14:paraId="4855CEAC" w14:textId="77777777" w:rsidR="00827BD5" w:rsidDel="00325D44" w:rsidRDefault="00827BD5">
      <w:pPr>
        <w:pStyle w:val="TOC2"/>
        <w:rPr>
          <w:del w:id="640" w:author="Chris Varma" w:date="2015-09-09T17:02:00Z"/>
          <w:rFonts w:asciiTheme="minorHAnsi" w:eastAsiaTheme="minorEastAsia" w:hAnsiTheme="minorHAnsi" w:cstheme="minorBidi"/>
          <w:noProof/>
          <w:sz w:val="22"/>
          <w:szCs w:val="22"/>
          <w:lang w:val="en-GB" w:eastAsia="en-GB"/>
        </w:rPr>
      </w:pPr>
      <w:del w:id="641" w:author="Chris Varma" w:date="2015-09-09T17:02:00Z">
        <w:r w:rsidRPr="00F153A2" w:rsidDel="00325D44">
          <w:rPr>
            <w:rPrChange w:id="642" w:author="Ross Boardman" w:date="2015-08-27T11:32:00Z">
              <w:rPr>
                <w:rStyle w:val="Hyperlink"/>
                <w:noProof/>
                <w:lang w:val="en-GB"/>
              </w:rPr>
            </w:rPrChange>
          </w:rPr>
          <w:delText>5.3</w:delText>
        </w:r>
        <w:r w:rsidDel="00325D44">
          <w:rPr>
            <w:rFonts w:asciiTheme="minorHAnsi" w:eastAsiaTheme="minorEastAsia" w:hAnsiTheme="minorHAnsi" w:cstheme="minorBidi"/>
            <w:noProof/>
            <w:sz w:val="22"/>
            <w:szCs w:val="22"/>
            <w:lang w:val="en-GB" w:eastAsia="en-GB"/>
          </w:rPr>
          <w:tab/>
        </w:r>
        <w:r w:rsidRPr="00F153A2" w:rsidDel="00325D44">
          <w:rPr>
            <w:rPrChange w:id="643" w:author="Ross Boardman" w:date="2015-08-27T11:32:00Z">
              <w:rPr>
                <w:rStyle w:val="Hyperlink"/>
                <w:noProof/>
                <w:lang w:val="en-GB"/>
              </w:rPr>
            </w:rPrChange>
          </w:rPr>
          <w:delText>House Banks</w:delText>
        </w:r>
        <w:r w:rsidDel="00325D44">
          <w:rPr>
            <w:noProof/>
            <w:webHidden/>
          </w:rPr>
          <w:tab/>
          <w:delText>15</w:delText>
        </w:r>
      </w:del>
    </w:p>
    <w:p w14:paraId="4855CEAD" w14:textId="77777777" w:rsidR="00827BD5" w:rsidDel="00325D44" w:rsidRDefault="00827BD5">
      <w:pPr>
        <w:pStyle w:val="TOC2"/>
        <w:rPr>
          <w:del w:id="644" w:author="Chris Varma" w:date="2015-09-09T17:02:00Z"/>
          <w:rFonts w:asciiTheme="minorHAnsi" w:eastAsiaTheme="minorEastAsia" w:hAnsiTheme="minorHAnsi" w:cstheme="minorBidi"/>
          <w:noProof/>
          <w:sz w:val="22"/>
          <w:szCs w:val="22"/>
          <w:lang w:val="en-GB" w:eastAsia="en-GB"/>
        </w:rPr>
      </w:pPr>
      <w:del w:id="645" w:author="Chris Varma" w:date="2015-09-09T17:02:00Z">
        <w:r w:rsidRPr="00F153A2" w:rsidDel="00325D44">
          <w:rPr>
            <w:rPrChange w:id="646" w:author="Ross Boardman" w:date="2015-08-27T11:32:00Z">
              <w:rPr>
                <w:rStyle w:val="Hyperlink"/>
                <w:noProof/>
                <w:lang w:val="en-GB"/>
              </w:rPr>
            </w:rPrChange>
          </w:rPr>
          <w:delText>5.4</w:delText>
        </w:r>
        <w:r w:rsidDel="00325D44">
          <w:rPr>
            <w:rFonts w:asciiTheme="minorHAnsi" w:eastAsiaTheme="minorEastAsia" w:hAnsiTheme="minorHAnsi" w:cstheme="minorBidi"/>
            <w:noProof/>
            <w:sz w:val="22"/>
            <w:szCs w:val="22"/>
            <w:lang w:val="en-GB" w:eastAsia="en-GB"/>
          </w:rPr>
          <w:tab/>
        </w:r>
        <w:r w:rsidRPr="00F153A2" w:rsidDel="00325D44">
          <w:rPr>
            <w:rPrChange w:id="647" w:author="Ross Boardman" w:date="2015-08-27T11:32:00Z">
              <w:rPr>
                <w:rStyle w:val="Hyperlink"/>
                <w:noProof/>
                <w:lang w:val="en-GB"/>
              </w:rPr>
            </w:rPrChange>
          </w:rPr>
          <w:delText>Finance Master Data Catalogue</w:delText>
        </w:r>
        <w:r w:rsidDel="00325D44">
          <w:rPr>
            <w:noProof/>
            <w:webHidden/>
          </w:rPr>
          <w:tab/>
          <w:delText>17</w:delText>
        </w:r>
      </w:del>
    </w:p>
    <w:p w14:paraId="4855CEAE" w14:textId="77777777" w:rsidR="00827BD5" w:rsidDel="00325D44" w:rsidRDefault="00827BD5">
      <w:pPr>
        <w:pStyle w:val="TOC1"/>
        <w:rPr>
          <w:del w:id="648" w:author="Chris Varma" w:date="2015-09-09T17:02:00Z"/>
          <w:rFonts w:asciiTheme="minorHAnsi" w:eastAsiaTheme="minorEastAsia" w:hAnsiTheme="minorHAnsi" w:cstheme="minorBidi"/>
          <w:noProof/>
          <w:sz w:val="22"/>
          <w:szCs w:val="22"/>
          <w:lang w:val="en-GB" w:eastAsia="en-GB"/>
        </w:rPr>
      </w:pPr>
      <w:del w:id="649" w:author="Chris Varma" w:date="2015-09-09T17:02:00Z">
        <w:r w:rsidRPr="00F153A2" w:rsidDel="00325D44">
          <w:rPr>
            <w:rPrChange w:id="650" w:author="Ross Boardman" w:date="2015-08-27T11:32:00Z">
              <w:rPr>
                <w:rStyle w:val="Hyperlink"/>
                <w:noProof/>
                <w:lang w:val="en-GB"/>
              </w:rPr>
            </w:rPrChange>
          </w:rPr>
          <w:delText>6</w:delText>
        </w:r>
        <w:r w:rsidDel="00325D44">
          <w:rPr>
            <w:rFonts w:asciiTheme="minorHAnsi" w:eastAsiaTheme="minorEastAsia" w:hAnsiTheme="minorHAnsi" w:cstheme="minorBidi"/>
            <w:noProof/>
            <w:sz w:val="22"/>
            <w:szCs w:val="22"/>
            <w:lang w:val="en-GB" w:eastAsia="en-GB"/>
          </w:rPr>
          <w:tab/>
        </w:r>
        <w:r w:rsidRPr="00F153A2" w:rsidDel="00325D44">
          <w:rPr>
            <w:rPrChange w:id="651" w:author="Ross Boardman" w:date="2015-08-27T11:32:00Z">
              <w:rPr>
                <w:rStyle w:val="Hyperlink"/>
                <w:noProof/>
                <w:lang w:val="en-GB"/>
              </w:rPr>
            </w:rPrChange>
          </w:rPr>
          <w:delText>Finance Process Overview</w:delText>
        </w:r>
        <w:r w:rsidDel="00325D44">
          <w:rPr>
            <w:noProof/>
            <w:webHidden/>
          </w:rPr>
          <w:tab/>
          <w:delText>21</w:delText>
        </w:r>
      </w:del>
    </w:p>
    <w:p w14:paraId="4855CEAF" w14:textId="77777777" w:rsidR="00827BD5" w:rsidDel="00325D44" w:rsidRDefault="00827BD5">
      <w:pPr>
        <w:pStyle w:val="TOC2"/>
        <w:rPr>
          <w:del w:id="652" w:author="Chris Varma" w:date="2015-09-09T17:02:00Z"/>
          <w:rFonts w:asciiTheme="minorHAnsi" w:eastAsiaTheme="minorEastAsia" w:hAnsiTheme="minorHAnsi" w:cstheme="minorBidi"/>
          <w:noProof/>
          <w:sz w:val="22"/>
          <w:szCs w:val="22"/>
          <w:lang w:val="en-GB" w:eastAsia="en-GB"/>
        </w:rPr>
      </w:pPr>
      <w:del w:id="653" w:author="Chris Varma" w:date="2015-09-09T17:02:00Z">
        <w:r w:rsidRPr="00F153A2" w:rsidDel="00325D44">
          <w:rPr>
            <w:rPrChange w:id="654" w:author="Ross Boardman" w:date="2015-08-27T11:32:00Z">
              <w:rPr>
                <w:rStyle w:val="Hyperlink"/>
                <w:noProof/>
                <w:lang w:val="en-GB"/>
              </w:rPr>
            </w:rPrChange>
          </w:rPr>
          <w:delText>6.1</w:delText>
        </w:r>
        <w:r w:rsidDel="00325D44">
          <w:rPr>
            <w:rFonts w:asciiTheme="minorHAnsi" w:eastAsiaTheme="minorEastAsia" w:hAnsiTheme="minorHAnsi" w:cstheme="minorBidi"/>
            <w:noProof/>
            <w:sz w:val="22"/>
            <w:szCs w:val="22"/>
            <w:lang w:val="en-GB" w:eastAsia="en-GB"/>
          </w:rPr>
          <w:tab/>
        </w:r>
        <w:r w:rsidRPr="00F153A2" w:rsidDel="00325D44">
          <w:rPr>
            <w:rPrChange w:id="655" w:author="Ross Boardman" w:date="2015-08-27T11:32:00Z">
              <w:rPr>
                <w:rStyle w:val="Hyperlink"/>
                <w:noProof/>
                <w:lang w:val="en-GB"/>
              </w:rPr>
            </w:rPrChange>
          </w:rPr>
          <w:delText>General Ledger Processing (FIN-02.01)</w:delText>
        </w:r>
        <w:r w:rsidDel="00325D44">
          <w:rPr>
            <w:noProof/>
            <w:webHidden/>
          </w:rPr>
          <w:tab/>
          <w:delText>21</w:delText>
        </w:r>
      </w:del>
    </w:p>
    <w:p w14:paraId="4855CEB0" w14:textId="77777777" w:rsidR="00827BD5" w:rsidDel="00325D44" w:rsidRDefault="00827BD5">
      <w:pPr>
        <w:pStyle w:val="TOC2"/>
        <w:rPr>
          <w:del w:id="656" w:author="Chris Varma" w:date="2015-09-09T17:02:00Z"/>
          <w:rFonts w:asciiTheme="minorHAnsi" w:eastAsiaTheme="minorEastAsia" w:hAnsiTheme="minorHAnsi" w:cstheme="minorBidi"/>
          <w:noProof/>
          <w:sz w:val="22"/>
          <w:szCs w:val="22"/>
          <w:lang w:val="en-GB" w:eastAsia="en-GB"/>
        </w:rPr>
      </w:pPr>
      <w:del w:id="657" w:author="Chris Varma" w:date="2015-09-09T17:02:00Z">
        <w:r w:rsidRPr="00F153A2" w:rsidDel="00325D44">
          <w:rPr>
            <w:rPrChange w:id="658" w:author="Ross Boardman" w:date="2015-08-27T11:32:00Z">
              <w:rPr>
                <w:rStyle w:val="Hyperlink"/>
                <w:noProof/>
                <w:lang w:val="en-GB"/>
              </w:rPr>
            </w:rPrChange>
          </w:rPr>
          <w:delText>6.2</w:delText>
        </w:r>
        <w:r w:rsidDel="00325D44">
          <w:rPr>
            <w:rFonts w:asciiTheme="minorHAnsi" w:eastAsiaTheme="minorEastAsia" w:hAnsiTheme="minorHAnsi" w:cstheme="minorBidi"/>
            <w:noProof/>
            <w:sz w:val="22"/>
            <w:szCs w:val="22"/>
            <w:lang w:val="en-GB" w:eastAsia="en-GB"/>
          </w:rPr>
          <w:tab/>
        </w:r>
        <w:r w:rsidRPr="00F153A2" w:rsidDel="00325D44">
          <w:rPr>
            <w:rPrChange w:id="659" w:author="Ross Boardman" w:date="2015-08-27T11:32:00Z">
              <w:rPr>
                <w:rStyle w:val="Hyperlink"/>
                <w:noProof/>
                <w:lang w:val="en-GB"/>
              </w:rPr>
            </w:rPrChange>
          </w:rPr>
          <w:delText>Bank Statement Process Overview (FIN-07.01)</w:delText>
        </w:r>
        <w:r w:rsidDel="00325D44">
          <w:rPr>
            <w:noProof/>
            <w:webHidden/>
          </w:rPr>
          <w:tab/>
          <w:delText>24</w:delText>
        </w:r>
      </w:del>
    </w:p>
    <w:p w14:paraId="4855CEB1" w14:textId="77777777" w:rsidR="00827BD5" w:rsidDel="00325D44" w:rsidRDefault="00827BD5">
      <w:pPr>
        <w:pStyle w:val="TOC2"/>
        <w:rPr>
          <w:del w:id="660" w:author="Chris Varma" w:date="2015-09-09T17:02:00Z"/>
          <w:rFonts w:asciiTheme="minorHAnsi" w:eastAsiaTheme="minorEastAsia" w:hAnsiTheme="minorHAnsi" w:cstheme="minorBidi"/>
          <w:noProof/>
          <w:sz w:val="22"/>
          <w:szCs w:val="22"/>
          <w:lang w:val="en-GB" w:eastAsia="en-GB"/>
        </w:rPr>
      </w:pPr>
      <w:del w:id="661" w:author="Chris Varma" w:date="2015-09-09T17:02:00Z">
        <w:r w:rsidRPr="00F153A2" w:rsidDel="00325D44">
          <w:rPr>
            <w:rPrChange w:id="662" w:author="Ross Boardman" w:date="2015-08-27T11:32:00Z">
              <w:rPr>
                <w:rStyle w:val="Hyperlink"/>
                <w:noProof/>
                <w:lang w:val="en-GB"/>
              </w:rPr>
            </w:rPrChange>
          </w:rPr>
          <w:delText>6.3</w:delText>
        </w:r>
        <w:r w:rsidDel="00325D44">
          <w:rPr>
            <w:rFonts w:asciiTheme="minorHAnsi" w:eastAsiaTheme="minorEastAsia" w:hAnsiTheme="minorHAnsi" w:cstheme="minorBidi"/>
            <w:noProof/>
            <w:sz w:val="22"/>
            <w:szCs w:val="22"/>
            <w:lang w:val="en-GB" w:eastAsia="en-GB"/>
          </w:rPr>
          <w:tab/>
        </w:r>
        <w:r w:rsidRPr="00F153A2" w:rsidDel="00325D44">
          <w:rPr>
            <w:rPrChange w:id="663" w:author="Ross Boardman" w:date="2015-08-27T11:32:00Z">
              <w:rPr>
                <w:rStyle w:val="Hyperlink"/>
                <w:noProof/>
                <w:lang w:val="en-GB"/>
              </w:rPr>
            </w:rPrChange>
          </w:rPr>
          <w:delText>Bank Statement Processing (FIN-07.01)</w:delText>
        </w:r>
        <w:r w:rsidDel="00325D44">
          <w:rPr>
            <w:noProof/>
            <w:webHidden/>
          </w:rPr>
          <w:tab/>
          <w:delText>28</w:delText>
        </w:r>
      </w:del>
    </w:p>
    <w:p w14:paraId="4855CEB2" w14:textId="77777777" w:rsidR="00827BD5" w:rsidDel="00325D44" w:rsidRDefault="00827BD5">
      <w:pPr>
        <w:pStyle w:val="TOC2"/>
        <w:rPr>
          <w:del w:id="664" w:author="Chris Varma" w:date="2015-09-09T17:02:00Z"/>
          <w:rFonts w:asciiTheme="minorHAnsi" w:eastAsiaTheme="minorEastAsia" w:hAnsiTheme="minorHAnsi" w:cstheme="minorBidi"/>
          <w:noProof/>
          <w:sz w:val="22"/>
          <w:szCs w:val="22"/>
          <w:lang w:val="en-GB" w:eastAsia="en-GB"/>
        </w:rPr>
      </w:pPr>
      <w:del w:id="665" w:author="Chris Varma" w:date="2015-09-09T17:02:00Z">
        <w:r w:rsidRPr="00F153A2" w:rsidDel="00325D44">
          <w:rPr>
            <w:rPrChange w:id="666" w:author="Ross Boardman" w:date="2015-08-27T11:32:00Z">
              <w:rPr>
                <w:rStyle w:val="Hyperlink"/>
                <w:noProof/>
                <w:lang w:val="en-GB"/>
              </w:rPr>
            </w:rPrChange>
          </w:rPr>
          <w:delText>6.4</w:delText>
        </w:r>
        <w:r w:rsidDel="00325D44">
          <w:rPr>
            <w:rFonts w:asciiTheme="minorHAnsi" w:eastAsiaTheme="minorEastAsia" w:hAnsiTheme="minorHAnsi" w:cstheme="minorBidi"/>
            <w:noProof/>
            <w:sz w:val="22"/>
            <w:szCs w:val="22"/>
            <w:lang w:val="en-GB" w:eastAsia="en-GB"/>
          </w:rPr>
          <w:tab/>
        </w:r>
        <w:r w:rsidRPr="00F153A2" w:rsidDel="00325D44">
          <w:rPr>
            <w:rPrChange w:id="667" w:author="Ross Boardman" w:date="2015-08-27T11:32:00Z">
              <w:rPr>
                <w:rStyle w:val="Hyperlink"/>
                <w:noProof/>
                <w:lang w:val="en-GB"/>
              </w:rPr>
            </w:rPrChange>
          </w:rPr>
          <w:delText>Petty Cash</w:delText>
        </w:r>
        <w:r w:rsidDel="00325D44">
          <w:rPr>
            <w:noProof/>
            <w:webHidden/>
          </w:rPr>
          <w:tab/>
          <w:delText>30</w:delText>
        </w:r>
      </w:del>
    </w:p>
    <w:p w14:paraId="4855CEB3" w14:textId="77777777" w:rsidR="00827BD5" w:rsidDel="00325D44" w:rsidRDefault="00827BD5">
      <w:pPr>
        <w:pStyle w:val="TOC2"/>
        <w:rPr>
          <w:del w:id="668" w:author="Chris Varma" w:date="2015-09-09T17:02:00Z"/>
          <w:rFonts w:asciiTheme="minorHAnsi" w:eastAsiaTheme="minorEastAsia" w:hAnsiTheme="minorHAnsi" w:cstheme="minorBidi"/>
          <w:noProof/>
          <w:sz w:val="22"/>
          <w:szCs w:val="22"/>
          <w:lang w:val="en-GB" w:eastAsia="en-GB"/>
        </w:rPr>
      </w:pPr>
      <w:del w:id="669" w:author="Chris Varma" w:date="2015-09-09T17:02:00Z">
        <w:r w:rsidRPr="00F153A2" w:rsidDel="00325D44">
          <w:rPr>
            <w:rPrChange w:id="670" w:author="Ross Boardman" w:date="2015-08-27T11:32:00Z">
              <w:rPr>
                <w:rStyle w:val="Hyperlink"/>
                <w:noProof/>
              </w:rPr>
            </w:rPrChange>
          </w:rPr>
          <w:delText>6.5</w:delText>
        </w:r>
        <w:r w:rsidDel="00325D44">
          <w:rPr>
            <w:rFonts w:asciiTheme="minorHAnsi" w:eastAsiaTheme="minorEastAsia" w:hAnsiTheme="minorHAnsi" w:cstheme="minorBidi"/>
            <w:noProof/>
            <w:sz w:val="22"/>
            <w:szCs w:val="22"/>
            <w:lang w:val="en-GB" w:eastAsia="en-GB"/>
          </w:rPr>
          <w:tab/>
        </w:r>
        <w:r w:rsidRPr="00F153A2" w:rsidDel="00325D44">
          <w:rPr>
            <w:rPrChange w:id="671" w:author="Ross Boardman" w:date="2015-08-27T11:32:00Z">
              <w:rPr>
                <w:rStyle w:val="Hyperlink"/>
                <w:noProof/>
              </w:rPr>
            </w:rPrChange>
          </w:rPr>
          <w:delText>Period End Processing (FIN-08.01)</w:delText>
        </w:r>
        <w:r w:rsidDel="00325D44">
          <w:rPr>
            <w:noProof/>
            <w:webHidden/>
          </w:rPr>
          <w:tab/>
          <w:delText>31</w:delText>
        </w:r>
      </w:del>
    </w:p>
    <w:p w14:paraId="4855CEB4" w14:textId="77777777" w:rsidR="00827BD5" w:rsidDel="00325D44" w:rsidRDefault="00827BD5">
      <w:pPr>
        <w:pStyle w:val="TOC2"/>
        <w:rPr>
          <w:del w:id="672" w:author="Chris Varma" w:date="2015-09-09T17:02:00Z"/>
          <w:rFonts w:asciiTheme="minorHAnsi" w:eastAsiaTheme="minorEastAsia" w:hAnsiTheme="minorHAnsi" w:cstheme="minorBidi"/>
          <w:noProof/>
          <w:sz w:val="22"/>
          <w:szCs w:val="22"/>
          <w:lang w:val="en-GB" w:eastAsia="en-GB"/>
        </w:rPr>
      </w:pPr>
      <w:del w:id="673" w:author="Chris Varma" w:date="2015-09-09T17:02:00Z">
        <w:r w:rsidRPr="00F153A2" w:rsidDel="00325D44">
          <w:rPr>
            <w:rPrChange w:id="674" w:author="Ross Boardman" w:date="2015-08-27T11:32:00Z">
              <w:rPr>
                <w:rStyle w:val="Hyperlink"/>
                <w:noProof/>
                <w:lang w:val="en-GB"/>
              </w:rPr>
            </w:rPrChange>
          </w:rPr>
          <w:delText>6.6</w:delText>
        </w:r>
        <w:r w:rsidDel="00325D44">
          <w:rPr>
            <w:rFonts w:asciiTheme="minorHAnsi" w:eastAsiaTheme="minorEastAsia" w:hAnsiTheme="minorHAnsi" w:cstheme="minorBidi"/>
            <w:noProof/>
            <w:sz w:val="22"/>
            <w:szCs w:val="22"/>
            <w:lang w:val="en-GB" w:eastAsia="en-GB"/>
          </w:rPr>
          <w:tab/>
        </w:r>
        <w:r w:rsidRPr="00F153A2" w:rsidDel="00325D44">
          <w:rPr>
            <w:rPrChange w:id="675" w:author="Ross Boardman" w:date="2015-08-27T11:32:00Z">
              <w:rPr>
                <w:rStyle w:val="Hyperlink"/>
                <w:noProof/>
                <w:lang w:val="en-GB"/>
              </w:rPr>
            </w:rPrChange>
          </w:rPr>
          <w:delText>Year End Processing (FIN-09.01)</w:delText>
        </w:r>
        <w:r w:rsidDel="00325D44">
          <w:rPr>
            <w:noProof/>
            <w:webHidden/>
          </w:rPr>
          <w:tab/>
          <w:delText>41</w:delText>
        </w:r>
      </w:del>
    </w:p>
    <w:p w14:paraId="4855CEB5" w14:textId="77777777" w:rsidR="00827BD5" w:rsidDel="00325D44" w:rsidRDefault="00827BD5">
      <w:pPr>
        <w:pStyle w:val="TOC1"/>
        <w:rPr>
          <w:del w:id="676" w:author="Chris Varma" w:date="2015-09-09T17:02:00Z"/>
          <w:rFonts w:asciiTheme="minorHAnsi" w:eastAsiaTheme="minorEastAsia" w:hAnsiTheme="minorHAnsi" w:cstheme="minorBidi"/>
          <w:noProof/>
          <w:sz w:val="22"/>
          <w:szCs w:val="22"/>
          <w:lang w:val="en-GB" w:eastAsia="en-GB"/>
        </w:rPr>
      </w:pPr>
      <w:del w:id="677" w:author="Chris Varma" w:date="2015-09-09T17:02:00Z">
        <w:r w:rsidRPr="00F153A2" w:rsidDel="00325D44">
          <w:rPr>
            <w:rPrChange w:id="678" w:author="Ross Boardman" w:date="2015-08-27T11:32:00Z">
              <w:rPr>
                <w:rStyle w:val="Hyperlink"/>
                <w:noProof/>
                <w:lang w:val="en-GB"/>
              </w:rPr>
            </w:rPrChange>
          </w:rPr>
          <w:delText>7</w:delText>
        </w:r>
        <w:r w:rsidDel="00325D44">
          <w:rPr>
            <w:rFonts w:asciiTheme="minorHAnsi" w:eastAsiaTheme="minorEastAsia" w:hAnsiTheme="minorHAnsi" w:cstheme="minorBidi"/>
            <w:noProof/>
            <w:sz w:val="22"/>
            <w:szCs w:val="22"/>
            <w:lang w:val="en-GB" w:eastAsia="en-GB"/>
          </w:rPr>
          <w:tab/>
        </w:r>
        <w:r w:rsidRPr="00F153A2" w:rsidDel="00325D44">
          <w:rPr>
            <w:rPrChange w:id="679" w:author="Ross Boardman" w:date="2015-08-27T11:32:00Z">
              <w:rPr>
                <w:rStyle w:val="Hyperlink"/>
                <w:noProof/>
                <w:lang w:val="en-GB"/>
              </w:rPr>
            </w:rPrChange>
          </w:rPr>
          <w:delText>Finance Solutions</w:delText>
        </w:r>
        <w:r w:rsidDel="00325D44">
          <w:rPr>
            <w:noProof/>
            <w:webHidden/>
          </w:rPr>
          <w:tab/>
          <w:delText>47</w:delText>
        </w:r>
      </w:del>
    </w:p>
    <w:p w14:paraId="4855CEB6" w14:textId="77777777" w:rsidR="00827BD5" w:rsidDel="00325D44" w:rsidRDefault="00827BD5">
      <w:pPr>
        <w:pStyle w:val="TOC2"/>
        <w:rPr>
          <w:del w:id="680" w:author="Chris Varma" w:date="2015-09-09T17:02:00Z"/>
          <w:rFonts w:asciiTheme="minorHAnsi" w:eastAsiaTheme="minorEastAsia" w:hAnsiTheme="minorHAnsi" w:cstheme="minorBidi"/>
          <w:noProof/>
          <w:sz w:val="22"/>
          <w:szCs w:val="22"/>
          <w:lang w:val="en-GB" w:eastAsia="en-GB"/>
        </w:rPr>
      </w:pPr>
      <w:del w:id="681" w:author="Chris Varma" w:date="2015-09-09T17:02:00Z">
        <w:r w:rsidRPr="00F153A2" w:rsidDel="00325D44">
          <w:rPr>
            <w:rPrChange w:id="682" w:author="Ross Boardman" w:date="2015-08-27T11:32:00Z">
              <w:rPr>
                <w:rStyle w:val="Hyperlink"/>
                <w:noProof/>
                <w:lang w:val="en-GB"/>
              </w:rPr>
            </w:rPrChange>
          </w:rPr>
          <w:delText>7.1</w:delText>
        </w:r>
        <w:r w:rsidDel="00325D44">
          <w:rPr>
            <w:rFonts w:asciiTheme="minorHAnsi" w:eastAsiaTheme="minorEastAsia" w:hAnsiTheme="minorHAnsi" w:cstheme="minorBidi"/>
            <w:noProof/>
            <w:sz w:val="22"/>
            <w:szCs w:val="22"/>
            <w:lang w:val="en-GB" w:eastAsia="en-GB"/>
          </w:rPr>
          <w:tab/>
        </w:r>
        <w:r w:rsidRPr="00F153A2" w:rsidDel="00325D44">
          <w:rPr>
            <w:rPrChange w:id="683" w:author="Ross Boardman" w:date="2015-08-27T11:32:00Z">
              <w:rPr>
                <w:rStyle w:val="Hyperlink"/>
                <w:noProof/>
                <w:lang w:val="en-GB"/>
              </w:rPr>
            </w:rPrChange>
          </w:rPr>
          <w:delText>Finance Organisation Structure Solution</w:delText>
        </w:r>
        <w:r w:rsidDel="00325D44">
          <w:rPr>
            <w:noProof/>
            <w:webHidden/>
          </w:rPr>
          <w:tab/>
          <w:delText>48</w:delText>
        </w:r>
      </w:del>
    </w:p>
    <w:p w14:paraId="4855CEB7" w14:textId="77777777" w:rsidR="00827BD5" w:rsidDel="00325D44" w:rsidRDefault="00827BD5">
      <w:pPr>
        <w:pStyle w:val="TOC2"/>
        <w:rPr>
          <w:del w:id="684" w:author="Chris Varma" w:date="2015-09-09T17:02:00Z"/>
          <w:rFonts w:asciiTheme="minorHAnsi" w:eastAsiaTheme="minorEastAsia" w:hAnsiTheme="minorHAnsi" w:cstheme="minorBidi"/>
          <w:noProof/>
          <w:sz w:val="22"/>
          <w:szCs w:val="22"/>
          <w:lang w:val="en-GB" w:eastAsia="en-GB"/>
        </w:rPr>
      </w:pPr>
      <w:del w:id="685" w:author="Chris Varma" w:date="2015-09-09T17:02:00Z">
        <w:r w:rsidRPr="00F153A2" w:rsidDel="00325D44">
          <w:rPr>
            <w:rPrChange w:id="686" w:author="Ross Boardman" w:date="2015-08-27T11:32:00Z">
              <w:rPr>
                <w:rStyle w:val="Hyperlink"/>
                <w:noProof/>
                <w:lang w:val="en-GB"/>
              </w:rPr>
            </w:rPrChange>
          </w:rPr>
          <w:delText>7.2</w:delText>
        </w:r>
        <w:r w:rsidDel="00325D44">
          <w:rPr>
            <w:rFonts w:asciiTheme="minorHAnsi" w:eastAsiaTheme="minorEastAsia" w:hAnsiTheme="minorHAnsi" w:cstheme="minorBidi"/>
            <w:noProof/>
            <w:sz w:val="22"/>
            <w:szCs w:val="22"/>
            <w:lang w:val="en-GB" w:eastAsia="en-GB"/>
          </w:rPr>
          <w:tab/>
        </w:r>
        <w:r w:rsidRPr="00F153A2" w:rsidDel="00325D44">
          <w:rPr>
            <w:rPrChange w:id="687" w:author="Ross Boardman" w:date="2015-08-27T11:32:00Z">
              <w:rPr>
                <w:rStyle w:val="Hyperlink"/>
                <w:noProof/>
                <w:lang w:val="en-GB"/>
              </w:rPr>
            </w:rPrChange>
          </w:rPr>
          <w:delText>Finance Master Data Solution Summary</w:delText>
        </w:r>
        <w:r w:rsidDel="00325D44">
          <w:rPr>
            <w:noProof/>
            <w:webHidden/>
          </w:rPr>
          <w:tab/>
          <w:delText>49</w:delText>
        </w:r>
      </w:del>
    </w:p>
    <w:p w14:paraId="4855CEB8" w14:textId="77777777" w:rsidR="00827BD5" w:rsidDel="00325D44" w:rsidRDefault="00827BD5">
      <w:pPr>
        <w:pStyle w:val="TOC2"/>
        <w:rPr>
          <w:del w:id="688" w:author="Chris Varma" w:date="2015-09-09T17:02:00Z"/>
          <w:rFonts w:asciiTheme="minorHAnsi" w:eastAsiaTheme="minorEastAsia" w:hAnsiTheme="minorHAnsi" w:cstheme="minorBidi"/>
          <w:noProof/>
          <w:sz w:val="22"/>
          <w:szCs w:val="22"/>
          <w:lang w:val="en-GB" w:eastAsia="en-GB"/>
        </w:rPr>
      </w:pPr>
      <w:del w:id="689" w:author="Chris Varma" w:date="2015-09-09T17:02:00Z">
        <w:r w:rsidRPr="00F153A2" w:rsidDel="00325D44">
          <w:rPr>
            <w:rPrChange w:id="690" w:author="Ross Boardman" w:date="2015-08-27T11:32:00Z">
              <w:rPr>
                <w:rStyle w:val="Hyperlink"/>
                <w:noProof/>
                <w:lang w:val="en-GB"/>
              </w:rPr>
            </w:rPrChange>
          </w:rPr>
          <w:delText>7.3</w:delText>
        </w:r>
        <w:r w:rsidDel="00325D44">
          <w:rPr>
            <w:rFonts w:asciiTheme="minorHAnsi" w:eastAsiaTheme="minorEastAsia" w:hAnsiTheme="minorHAnsi" w:cstheme="minorBidi"/>
            <w:noProof/>
            <w:sz w:val="22"/>
            <w:szCs w:val="22"/>
            <w:lang w:val="en-GB" w:eastAsia="en-GB"/>
          </w:rPr>
          <w:tab/>
        </w:r>
        <w:r w:rsidRPr="00F153A2" w:rsidDel="00325D44">
          <w:rPr>
            <w:rPrChange w:id="691" w:author="Ross Boardman" w:date="2015-08-27T11:32:00Z">
              <w:rPr>
                <w:rStyle w:val="Hyperlink"/>
                <w:noProof/>
                <w:lang w:val="en-GB"/>
              </w:rPr>
            </w:rPrChange>
          </w:rPr>
          <w:delText>General Ledger Processing</w:delText>
        </w:r>
        <w:r w:rsidDel="00325D44">
          <w:rPr>
            <w:noProof/>
            <w:webHidden/>
          </w:rPr>
          <w:tab/>
          <w:delText>50</w:delText>
        </w:r>
      </w:del>
    </w:p>
    <w:p w14:paraId="4855CEB9" w14:textId="77777777" w:rsidR="00827BD5" w:rsidDel="00325D44" w:rsidRDefault="00827BD5">
      <w:pPr>
        <w:pStyle w:val="TOC3"/>
        <w:rPr>
          <w:del w:id="692" w:author="Chris Varma" w:date="2015-09-09T17:02:00Z"/>
          <w:rFonts w:asciiTheme="minorHAnsi" w:eastAsiaTheme="minorEastAsia" w:hAnsiTheme="minorHAnsi" w:cstheme="minorBidi"/>
          <w:noProof/>
          <w:sz w:val="22"/>
          <w:szCs w:val="22"/>
          <w:lang w:val="en-GB" w:eastAsia="en-GB"/>
        </w:rPr>
      </w:pPr>
      <w:del w:id="693" w:author="Chris Varma" w:date="2015-09-09T17:02:00Z">
        <w:r w:rsidRPr="00F153A2" w:rsidDel="00325D44">
          <w:rPr>
            <w:rPrChange w:id="694" w:author="Ross Boardman" w:date="2015-08-27T11:32:00Z">
              <w:rPr>
                <w:rStyle w:val="Hyperlink"/>
                <w:noProof/>
                <w:lang w:val="en-GB"/>
              </w:rPr>
            </w:rPrChange>
          </w:rPr>
          <w:delText>7.3.1</w:delText>
        </w:r>
        <w:r w:rsidDel="00325D44">
          <w:rPr>
            <w:rFonts w:asciiTheme="minorHAnsi" w:eastAsiaTheme="minorEastAsia" w:hAnsiTheme="minorHAnsi" w:cstheme="minorBidi"/>
            <w:noProof/>
            <w:sz w:val="22"/>
            <w:szCs w:val="22"/>
            <w:lang w:val="en-GB" w:eastAsia="en-GB"/>
          </w:rPr>
          <w:tab/>
        </w:r>
        <w:r w:rsidRPr="00F153A2" w:rsidDel="00325D44">
          <w:rPr>
            <w:rPrChange w:id="695" w:author="Ross Boardman" w:date="2015-08-27T11:32:00Z">
              <w:rPr>
                <w:rStyle w:val="Hyperlink"/>
                <w:noProof/>
                <w:lang w:val="en-GB"/>
              </w:rPr>
            </w:rPrChange>
          </w:rPr>
          <w:delText>Ledgers</w:delText>
        </w:r>
        <w:r w:rsidDel="00325D44">
          <w:rPr>
            <w:noProof/>
            <w:webHidden/>
          </w:rPr>
          <w:tab/>
          <w:delText>50</w:delText>
        </w:r>
      </w:del>
    </w:p>
    <w:p w14:paraId="4855CEBA" w14:textId="77777777" w:rsidR="00827BD5" w:rsidDel="00325D44" w:rsidRDefault="00827BD5">
      <w:pPr>
        <w:pStyle w:val="TOC3"/>
        <w:rPr>
          <w:del w:id="696" w:author="Chris Varma" w:date="2015-09-09T17:02:00Z"/>
          <w:rFonts w:asciiTheme="minorHAnsi" w:eastAsiaTheme="minorEastAsia" w:hAnsiTheme="minorHAnsi" w:cstheme="minorBidi"/>
          <w:noProof/>
          <w:sz w:val="22"/>
          <w:szCs w:val="22"/>
          <w:lang w:val="en-GB" w:eastAsia="en-GB"/>
        </w:rPr>
      </w:pPr>
      <w:del w:id="697" w:author="Chris Varma" w:date="2015-09-09T17:02:00Z">
        <w:r w:rsidRPr="00F153A2" w:rsidDel="00325D44">
          <w:rPr>
            <w:rPrChange w:id="698" w:author="Ross Boardman" w:date="2015-08-27T11:32:00Z">
              <w:rPr>
                <w:rStyle w:val="Hyperlink"/>
                <w:noProof/>
                <w:lang w:val="en-GB"/>
              </w:rPr>
            </w:rPrChange>
          </w:rPr>
          <w:delText>7.3.2</w:delText>
        </w:r>
        <w:r w:rsidDel="00325D44">
          <w:rPr>
            <w:rFonts w:asciiTheme="minorHAnsi" w:eastAsiaTheme="minorEastAsia" w:hAnsiTheme="minorHAnsi" w:cstheme="minorBidi"/>
            <w:noProof/>
            <w:sz w:val="22"/>
            <w:szCs w:val="22"/>
            <w:lang w:val="en-GB" w:eastAsia="en-GB"/>
          </w:rPr>
          <w:tab/>
        </w:r>
        <w:r w:rsidRPr="00F153A2" w:rsidDel="00325D44">
          <w:rPr>
            <w:rPrChange w:id="699" w:author="Ross Boardman" w:date="2015-08-27T11:32:00Z">
              <w:rPr>
                <w:rStyle w:val="Hyperlink"/>
                <w:noProof/>
                <w:lang w:val="en-GB"/>
              </w:rPr>
            </w:rPrChange>
          </w:rPr>
          <w:delText>Journals</w:delText>
        </w:r>
        <w:r w:rsidDel="00325D44">
          <w:rPr>
            <w:noProof/>
            <w:webHidden/>
          </w:rPr>
          <w:tab/>
          <w:delText>50</w:delText>
        </w:r>
      </w:del>
    </w:p>
    <w:p w14:paraId="4855CEBB" w14:textId="77777777" w:rsidR="00827BD5" w:rsidDel="00325D44" w:rsidRDefault="00827BD5">
      <w:pPr>
        <w:pStyle w:val="TOC3"/>
        <w:rPr>
          <w:del w:id="700" w:author="Chris Varma" w:date="2015-09-09T17:02:00Z"/>
          <w:rFonts w:asciiTheme="minorHAnsi" w:eastAsiaTheme="minorEastAsia" w:hAnsiTheme="minorHAnsi" w:cstheme="minorBidi"/>
          <w:noProof/>
          <w:sz w:val="22"/>
          <w:szCs w:val="22"/>
          <w:lang w:val="en-GB" w:eastAsia="en-GB"/>
        </w:rPr>
      </w:pPr>
      <w:del w:id="701" w:author="Chris Varma" w:date="2015-09-09T17:02:00Z">
        <w:r w:rsidRPr="00F153A2" w:rsidDel="00325D44">
          <w:rPr>
            <w:rPrChange w:id="702" w:author="Ross Boardman" w:date="2015-08-27T11:32:00Z">
              <w:rPr>
                <w:rStyle w:val="Hyperlink"/>
                <w:noProof/>
                <w:lang w:val="en-GB"/>
              </w:rPr>
            </w:rPrChange>
          </w:rPr>
          <w:delText>7.3.3</w:delText>
        </w:r>
        <w:r w:rsidDel="00325D44">
          <w:rPr>
            <w:rFonts w:asciiTheme="minorHAnsi" w:eastAsiaTheme="minorEastAsia" w:hAnsiTheme="minorHAnsi" w:cstheme="minorBidi"/>
            <w:noProof/>
            <w:sz w:val="22"/>
            <w:szCs w:val="22"/>
            <w:lang w:val="en-GB" w:eastAsia="en-GB"/>
          </w:rPr>
          <w:tab/>
        </w:r>
        <w:r w:rsidRPr="00F153A2" w:rsidDel="00325D44">
          <w:rPr>
            <w:rPrChange w:id="703" w:author="Ross Boardman" w:date="2015-08-27T11:32:00Z">
              <w:rPr>
                <w:rStyle w:val="Hyperlink"/>
                <w:noProof/>
                <w:lang w:val="en-GB"/>
              </w:rPr>
            </w:rPrChange>
          </w:rPr>
          <w:delText>Clearing</w:delText>
        </w:r>
        <w:r w:rsidDel="00325D44">
          <w:rPr>
            <w:noProof/>
            <w:webHidden/>
          </w:rPr>
          <w:tab/>
          <w:delText>52</w:delText>
        </w:r>
      </w:del>
    </w:p>
    <w:p w14:paraId="4855CEBC" w14:textId="77777777" w:rsidR="00827BD5" w:rsidDel="00325D44" w:rsidRDefault="00827BD5">
      <w:pPr>
        <w:pStyle w:val="TOC2"/>
        <w:rPr>
          <w:del w:id="704" w:author="Chris Varma" w:date="2015-09-09T17:02:00Z"/>
          <w:rFonts w:asciiTheme="minorHAnsi" w:eastAsiaTheme="minorEastAsia" w:hAnsiTheme="minorHAnsi" w:cstheme="minorBidi"/>
          <w:noProof/>
          <w:sz w:val="22"/>
          <w:szCs w:val="22"/>
          <w:lang w:val="en-GB" w:eastAsia="en-GB"/>
        </w:rPr>
      </w:pPr>
      <w:del w:id="705" w:author="Chris Varma" w:date="2015-09-09T17:02:00Z">
        <w:r w:rsidRPr="00F153A2" w:rsidDel="00325D44">
          <w:rPr>
            <w:rPrChange w:id="706" w:author="Ross Boardman" w:date="2015-08-27T11:32:00Z">
              <w:rPr>
                <w:rStyle w:val="Hyperlink"/>
                <w:noProof/>
                <w:lang w:val="en-GB"/>
              </w:rPr>
            </w:rPrChange>
          </w:rPr>
          <w:delText>7.4</w:delText>
        </w:r>
        <w:r w:rsidDel="00325D44">
          <w:rPr>
            <w:rFonts w:asciiTheme="minorHAnsi" w:eastAsiaTheme="minorEastAsia" w:hAnsiTheme="minorHAnsi" w:cstheme="minorBidi"/>
            <w:noProof/>
            <w:sz w:val="22"/>
            <w:szCs w:val="22"/>
            <w:lang w:val="en-GB" w:eastAsia="en-GB"/>
          </w:rPr>
          <w:tab/>
        </w:r>
        <w:r w:rsidRPr="00F153A2" w:rsidDel="00325D44">
          <w:rPr>
            <w:rPrChange w:id="707" w:author="Ross Boardman" w:date="2015-08-27T11:32:00Z">
              <w:rPr>
                <w:rStyle w:val="Hyperlink"/>
                <w:noProof/>
                <w:lang w:val="en-GB"/>
              </w:rPr>
            </w:rPrChange>
          </w:rPr>
          <w:delText>Statutory Reporting</w:delText>
        </w:r>
        <w:r w:rsidDel="00325D44">
          <w:rPr>
            <w:noProof/>
            <w:webHidden/>
          </w:rPr>
          <w:tab/>
          <w:delText>55</w:delText>
        </w:r>
      </w:del>
    </w:p>
    <w:p w14:paraId="4855CEBD" w14:textId="77777777" w:rsidR="00827BD5" w:rsidDel="00325D44" w:rsidRDefault="00827BD5">
      <w:pPr>
        <w:pStyle w:val="TOC3"/>
        <w:rPr>
          <w:del w:id="708" w:author="Chris Varma" w:date="2015-09-09T17:02:00Z"/>
          <w:rFonts w:asciiTheme="minorHAnsi" w:eastAsiaTheme="minorEastAsia" w:hAnsiTheme="minorHAnsi" w:cstheme="minorBidi"/>
          <w:noProof/>
          <w:sz w:val="22"/>
          <w:szCs w:val="22"/>
          <w:lang w:val="en-GB" w:eastAsia="en-GB"/>
        </w:rPr>
      </w:pPr>
      <w:del w:id="709" w:author="Chris Varma" w:date="2015-09-09T17:02:00Z">
        <w:r w:rsidRPr="00F153A2" w:rsidDel="00325D44">
          <w:rPr>
            <w:rPrChange w:id="710" w:author="Ross Boardman" w:date="2015-08-27T11:32:00Z">
              <w:rPr>
                <w:rStyle w:val="Hyperlink"/>
                <w:noProof/>
                <w:lang w:val="en-GB"/>
              </w:rPr>
            </w:rPrChange>
          </w:rPr>
          <w:delText>7.4.1</w:delText>
        </w:r>
        <w:r w:rsidDel="00325D44">
          <w:rPr>
            <w:rFonts w:asciiTheme="minorHAnsi" w:eastAsiaTheme="minorEastAsia" w:hAnsiTheme="minorHAnsi" w:cstheme="minorBidi"/>
            <w:noProof/>
            <w:sz w:val="22"/>
            <w:szCs w:val="22"/>
            <w:lang w:val="en-GB" w:eastAsia="en-GB"/>
          </w:rPr>
          <w:tab/>
        </w:r>
        <w:r w:rsidRPr="00F153A2" w:rsidDel="00325D44">
          <w:rPr>
            <w:rPrChange w:id="711" w:author="Ross Boardman" w:date="2015-08-27T11:32:00Z">
              <w:rPr>
                <w:rStyle w:val="Hyperlink"/>
                <w:noProof/>
                <w:lang w:val="en-GB"/>
              </w:rPr>
            </w:rPrChange>
          </w:rPr>
          <w:delText>VAT</w:delText>
        </w:r>
        <w:r w:rsidDel="00325D44">
          <w:rPr>
            <w:noProof/>
            <w:webHidden/>
          </w:rPr>
          <w:tab/>
          <w:delText>55</w:delText>
        </w:r>
      </w:del>
    </w:p>
    <w:p w14:paraId="4855CEBE" w14:textId="77777777" w:rsidR="00827BD5" w:rsidDel="00325D44" w:rsidRDefault="00827BD5">
      <w:pPr>
        <w:pStyle w:val="TOC3"/>
        <w:rPr>
          <w:del w:id="712" w:author="Chris Varma" w:date="2015-09-09T17:02:00Z"/>
          <w:rFonts w:asciiTheme="minorHAnsi" w:eastAsiaTheme="minorEastAsia" w:hAnsiTheme="minorHAnsi" w:cstheme="minorBidi"/>
          <w:noProof/>
          <w:sz w:val="22"/>
          <w:szCs w:val="22"/>
          <w:lang w:val="en-GB" w:eastAsia="en-GB"/>
        </w:rPr>
      </w:pPr>
      <w:del w:id="713" w:author="Chris Varma" w:date="2015-09-09T17:02:00Z">
        <w:r w:rsidRPr="00F153A2" w:rsidDel="00325D44">
          <w:rPr>
            <w:rPrChange w:id="714" w:author="Ross Boardman" w:date="2015-08-27T11:32:00Z">
              <w:rPr>
                <w:rStyle w:val="Hyperlink"/>
                <w:noProof/>
                <w:lang w:val="en-GB"/>
              </w:rPr>
            </w:rPrChange>
          </w:rPr>
          <w:delText>7.4.2</w:delText>
        </w:r>
        <w:r w:rsidDel="00325D44">
          <w:rPr>
            <w:rFonts w:asciiTheme="minorHAnsi" w:eastAsiaTheme="minorEastAsia" w:hAnsiTheme="minorHAnsi" w:cstheme="minorBidi"/>
            <w:noProof/>
            <w:sz w:val="22"/>
            <w:szCs w:val="22"/>
            <w:lang w:val="en-GB" w:eastAsia="en-GB"/>
          </w:rPr>
          <w:tab/>
        </w:r>
        <w:r w:rsidRPr="00F153A2" w:rsidDel="00325D44">
          <w:rPr>
            <w:rPrChange w:id="715" w:author="Ross Boardman" w:date="2015-08-27T11:32:00Z">
              <w:rPr>
                <w:rStyle w:val="Hyperlink"/>
                <w:noProof/>
                <w:lang w:val="en-GB"/>
              </w:rPr>
            </w:rPrChange>
          </w:rPr>
          <w:delText>EC Sales List</w:delText>
        </w:r>
        <w:r w:rsidDel="00325D44">
          <w:rPr>
            <w:noProof/>
            <w:webHidden/>
          </w:rPr>
          <w:tab/>
          <w:delText>55</w:delText>
        </w:r>
      </w:del>
    </w:p>
    <w:p w14:paraId="4855CEBF" w14:textId="77777777" w:rsidR="00827BD5" w:rsidDel="00325D44" w:rsidRDefault="00827BD5">
      <w:pPr>
        <w:pStyle w:val="TOC3"/>
        <w:rPr>
          <w:del w:id="716" w:author="Chris Varma" w:date="2015-09-09T17:02:00Z"/>
          <w:rFonts w:asciiTheme="minorHAnsi" w:eastAsiaTheme="minorEastAsia" w:hAnsiTheme="minorHAnsi" w:cstheme="minorBidi"/>
          <w:noProof/>
          <w:sz w:val="22"/>
          <w:szCs w:val="22"/>
          <w:lang w:val="en-GB" w:eastAsia="en-GB"/>
        </w:rPr>
      </w:pPr>
      <w:del w:id="717" w:author="Chris Varma" w:date="2015-09-09T17:02:00Z">
        <w:r w:rsidRPr="00F153A2" w:rsidDel="00325D44">
          <w:rPr>
            <w:rPrChange w:id="718" w:author="Ross Boardman" w:date="2015-08-27T11:32:00Z">
              <w:rPr>
                <w:rStyle w:val="Hyperlink"/>
                <w:noProof/>
                <w:lang w:val="en-GB"/>
              </w:rPr>
            </w:rPrChange>
          </w:rPr>
          <w:delText>7.4.3</w:delText>
        </w:r>
        <w:r w:rsidDel="00325D44">
          <w:rPr>
            <w:rFonts w:asciiTheme="minorHAnsi" w:eastAsiaTheme="minorEastAsia" w:hAnsiTheme="minorHAnsi" w:cstheme="minorBidi"/>
            <w:noProof/>
            <w:sz w:val="22"/>
            <w:szCs w:val="22"/>
            <w:lang w:val="en-GB" w:eastAsia="en-GB"/>
          </w:rPr>
          <w:tab/>
        </w:r>
        <w:r w:rsidRPr="00F153A2" w:rsidDel="00325D44">
          <w:rPr>
            <w:rPrChange w:id="719" w:author="Ross Boardman" w:date="2015-08-27T11:32:00Z">
              <w:rPr>
                <w:rStyle w:val="Hyperlink"/>
                <w:noProof/>
                <w:lang w:val="en-GB"/>
              </w:rPr>
            </w:rPrChange>
          </w:rPr>
          <w:delText>Intrastat</w:delText>
        </w:r>
        <w:r w:rsidDel="00325D44">
          <w:rPr>
            <w:noProof/>
            <w:webHidden/>
          </w:rPr>
          <w:tab/>
          <w:delText>56</w:delText>
        </w:r>
      </w:del>
    </w:p>
    <w:p w14:paraId="4855CEC0" w14:textId="77777777" w:rsidR="00827BD5" w:rsidDel="00325D44" w:rsidRDefault="00827BD5">
      <w:pPr>
        <w:pStyle w:val="TOC3"/>
        <w:rPr>
          <w:del w:id="720" w:author="Chris Varma" w:date="2015-09-09T17:02:00Z"/>
          <w:rFonts w:asciiTheme="minorHAnsi" w:eastAsiaTheme="minorEastAsia" w:hAnsiTheme="minorHAnsi" w:cstheme="minorBidi"/>
          <w:noProof/>
          <w:sz w:val="22"/>
          <w:szCs w:val="22"/>
          <w:lang w:val="en-GB" w:eastAsia="en-GB"/>
        </w:rPr>
      </w:pPr>
      <w:del w:id="721" w:author="Chris Varma" w:date="2015-09-09T17:02:00Z">
        <w:r w:rsidRPr="00F153A2" w:rsidDel="00325D44">
          <w:rPr>
            <w:rPrChange w:id="722" w:author="Ross Boardman" w:date="2015-08-27T11:32:00Z">
              <w:rPr>
                <w:rStyle w:val="Hyperlink"/>
                <w:noProof/>
                <w:lang w:val="en-GB"/>
              </w:rPr>
            </w:rPrChange>
          </w:rPr>
          <w:delText>7.4.4</w:delText>
        </w:r>
        <w:r w:rsidDel="00325D44">
          <w:rPr>
            <w:rFonts w:asciiTheme="minorHAnsi" w:eastAsiaTheme="minorEastAsia" w:hAnsiTheme="minorHAnsi" w:cstheme="minorBidi"/>
            <w:noProof/>
            <w:sz w:val="22"/>
            <w:szCs w:val="22"/>
            <w:lang w:val="en-GB" w:eastAsia="en-GB"/>
          </w:rPr>
          <w:tab/>
        </w:r>
        <w:r w:rsidRPr="00F153A2" w:rsidDel="00325D44">
          <w:rPr>
            <w:rPrChange w:id="723" w:author="Ross Boardman" w:date="2015-08-27T11:32:00Z">
              <w:rPr>
                <w:rStyle w:val="Hyperlink"/>
                <w:noProof/>
                <w:lang w:val="en-GB"/>
              </w:rPr>
            </w:rPrChange>
          </w:rPr>
          <w:delText>Financial Statement Version</w:delText>
        </w:r>
        <w:r w:rsidDel="00325D44">
          <w:rPr>
            <w:noProof/>
            <w:webHidden/>
          </w:rPr>
          <w:tab/>
          <w:delText>56</w:delText>
        </w:r>
      </w:del>
    </w:p>
    <w:p w14:paraId="4855CEC1" w14:textId="77777777" w:rsidR="00827BD5" w:rsidDel="00325D44" w:rsidRDefault="00827BD5">
      <w:pPr>
        <w:pStyle w:val="TOC3"/>
        <w:rPr>
          <w:del w:id="724" w:author="Chris Varma" w:date="2015-09-09T17:02:00Z"/>
          <w:rFonts w:asciiTheme="minorHAnsi" w:eastAsiaTheme="minorEastAsia" w:hAnsiTheme="minorHAnsi" w:cstheme="minorBidi"/>
          <w:noProof/>
          <w:sz w:val="22"/>
          <w:szCs w:val="22"/>
          <w:lang w:val="en-GB" w:eastAsia="en-GB"/>
        </w:rPr>
      </w:pPr>
      <w:del w:id="725" w:author="Chris Varma" w:date="2015-09-09T17:02:00Z">
        <w:r w:rsidRPr="00F153A2" w:rsidDel="00325D44">
          <w:rPr>
            <w:rPrChange w:id="726" w:author="Ross Boardman" w:date="2015-08-27T11:32:00Z">
              <w:rPr>
                <w:rStyle w:val="Hyperlink"/>
                <w:noProof/>
                <w:lang w:val="en-GB"/>
              </w:rPr>
            </w:rPrChange>
          </w:rPr>
          <w:delText>7.4.5</w:delText>
        </w:r>
        <w:r w:rsidDel="00325D44">
          <w:rPr>
            <w:rFonts w:asciiTheme="minorHAnsi" w:eastAsiaTheme="minorEastAsia" w:hAnsiTheme="minorHAnsi" w:cstheme="minorBidi"/>
            <w:noProof/>
            <w:sz w:val="22"/>
            <w:szCs w:val="22"/>
            <w:lang w:val="en-GB" w:eastAsia="en-GB"/>
          </w:rPr>
          <w:tab/>
        </w:r>
        <w:r w:rsidRPr="00F153A2" w:rsidDel="00325D44">
          <w:rPr>
            <w:rPrChange w:id="727" w:author="Ross Boardman" w:date="2015-08-27T11:32:00Z">
              <w:rPr>
                <w:rStyle w:val="Hyperlink"/>
                <w:noProof/>
                <w:lang w:val="en-GB"/>
              </w:rPr>
            </w:rPrChange>
          </w:rPr>
          <w:delText>DCC Extract</w:delText>
        </w:r>
        <w:r w:rsidDel="00325D44">
          <w:rPr>
            <w:noProof/>
            <w:webHidden/>
          </w:rPr>
          <w:tab/>
          <w:delText>60</w:delText>
        </w:r>
      </w:del>
    </w:p>
    <w:p w14:paraId="4855CEC2" w14:textId="77777777" w:rsidR="00827BD5" w:rsidDel="00325D44" w:rsidRDefault="00827BD5">
      <w:pPr>
        <w:pStyle w:val="TOC2"/>
        <w:rPr>
          <w:del w:id="728" w:author="Chris Varma" w:date="2015-09-09T17:02:00Z"/>
          <w:rFonts w:asciiTheme="minorHAnsi" w:eastAsiaTheme="minorEastAsia" w:hAnsiTheme="minorHAnsi" w:cstheme="minorBidi"/>
          <w:noProof/>
          <w:sz w:val="22"/>
          <w:szCs w:val="22"/>
          <w:lang w:val="en-GB" w:eastAsia="en-GB"/>
        </w:rPr>
      </w:pPr>
      <w:del w:id="729" w:author="Chris Varma" w:date="2015-09-09T17:02:00Z">
        <w:r w:rsidRPr="00F153A2" w:rsidDel="00325D44">
          <w:rPr>
            <w:rPrChange w:id="730" w:author="Ross Boardman" w:date="2015-08-27T11:32:00Z">
              <w:rPr>
                <w:rStyle w:val="Hyperlink"/>
                <w:noProof/>
                <w:lang w:val="en-GB"/>
              </w:rPr>
            </w:rPrChange>
          </w:rPr>
          <w:delText>7.5</w:delText>
        </w:r>
        <w:r w:rsidDel="00325D44">
          <w:rPr>
            <w:rFonts w:asciiTheme="minorHAnsi" w:eastAsiaTheme="minorEastAsia" w:hAnsiTheme="minorHAnsi" w:cstheme="minorBidi"/>
            <w:noProof/>
            <w:sz w:val="22"/>
            <w:szCs w:val="22"/>
            <w:lang w:val="en-GB" w:eastAsia="en-GB"/>
          </w:rPr>
          <w:tab/>
        </w:r>
        <w:r w:rsidRPr="00F153A2" w:rsidDel="00325D44">
          <w:rPr>
            <w:rPrChange w:id="731" w:author="Ross Boardman" w:date="2015-08-27T11:32:00Z">
              <w:rPr>
                <w:rStyle w:val="Hyperlink"/>
                <w:noProof/>
                <w:lang w:val="en-GB"/>
              </w:rPr>
            </w:rPrChange>
          </w:rPr>
          <w:delText>Automatic Account Determination</w:delText>
        </w:r>
        <w:r w:rsidDel="00325D44">
          <w:rPr>
            <w:noProof/>
            <w:webHidden/>
          </w:rPr>
          <w:tab/>
          <w:delText>60</w:delText>
        </w:r>
      </w:del>
    </w:p>
    <w:p w14:paraId="4855CEC3" w14:textId="77777777" w:rsidR="00827BD5" w:rsidDel="00325D44" w:rsidRDefault="00827BD5">
      <w:pPr>
        <w:pStyle w:val="TOC3"/>
        <w:rPr>
          <w:del w:id="732" w:author="Chris Varma" w:date="2015-09-09T17:02:00Z"/>
          <w:rFonts w:asciiTheme="minorHAnsi" w:eastAsiaTheme="minorEastAsia" w:hAnsiTheme="minorHAnsi" w:cstheme="minorBidi"/>
          <w:noProof/>
          <w:sz w:val="22"/>
          <w:szCs w:val="22"/>
          <w:lang w:val="en-GB" w:eastAsia="en-GB"/>
        </w:rPr>
      </w:pPr>
      <w:del w:id="733" w:author="Chris Varma" w:date="2015-09-09T17:02:00Z">
        <w:r w:rsidRPr="00F153A2" w:rsidDel="00325D44">
          <w:rPr>
            <w:rPrChange w:id="734" w:author="Ross Boardman" w:date="2015-08-27T11:32:00Z">
              <w:rPr>
                <w:rStyle w:val="Hyperlink"/>
                <w:noProof/>
                <w:lang w:val="en-GB"/>
              </w:rPr>
            </w:rPrChange>
          </w:rPr>
          <w:delText>7.5.1</w:delText>
        </w:r>
        <w:r w:rsidDel="00325D44">
          <w:rPr>
            <w:rFonts w:asciiTheme="minorHAnsi" w:eastAsiaTheme="minorEastAsia" w:hAnsiTheme="minorHAnsi" w:cstheme="minorBidi"/>
            <w:noProof/>
            <w:sz w:val="22"/>
            <w:szCs w:val="22"/>
            <w:lang w:val="en-GB" w:eastAsia="en-GB"/>
          </w:rPr>
          <w:tab/>
        </w:r>
        <w:r w:rsidRPr="00F153A2" w:rsidDel="00325D44">
          <w:rPr>
            <w:rPrChange w:id="735" w:author="Ross Boardman" w:date="2015-08-27T11:32:00Z">
              <w:rPr>
                <w:rStyle w:val="Hyperlink"/>
                <w:noProof/>
                <w:lang w:val="en-GB"/>
              </w:rPr>
            </w:rPrChange>
          </w:rPr>
          <w:delText>SD (Sales and Distribution)</w:delText>
        </w:r>
        <w:r w:rsidDel="00325D44">
          <w:rPr>
            <w:noProof/>
            <w:webHidden/>
          </w:rPr>
          <w:tab/>
          <w:delText>60</w:delText>
        </w:r>
      </w:del>
    </w:p>
    <w:p w14:paraId="4855CEC4" w14:textId="77777777" w:rsidR="00827BD5" w:rsidDel="00325D44" w:rsidRDefault="00827BD5">
      <w:pPr>
        <w:pStyle w:val="TOC3"/>
        <w:rPr>
          <w:del w:id="736" w:author="Chris Varma" w:date="2015-09-09T17:02:00Z"/>
          <w:rFonts w:asciiTheme="minorHAnsi" w:eastAsiaTheme="minorEastAsia" w:hAnsiTheme="minorHAnsi" w:cstheme="minorBidi"/>
          <w:noProof/>
          <w:sz w:val="22"/>
          <w:szCs w:val="22"/>
          <w:lang w:val="en-GB" w:eastAsia="en-GB"/>
        </w:rPr>
      </w:pPr>
      <w:del w:id="737" w:author="Chris Varma" w:date="2015-09-09T17:02:00Z">
        <w:r w:rsidRPr="00F153A2" w:rsidDel="00325D44">
          <w:rPr>
            <w:rPrChange w:id="738" w:author="Ross Boardman" w:date="2015-08-27T11:32:00Z">
              <w:rPr>
                <w:rStyle w:val="Hyperlink"/>
                <w:noProof/>
                <w:lang w:val="en-GB"/>
              </w:rPr>
            </w:rPrChange>
          </w:rPr>
          <w:delText>7.5.2</w:delText>
        </w:r>
        <w:r w:rsidDel="00325D44">
          <w:rPr>
            <w:rFonts w:asciiTheme="minorHAnsi" w:eastAsiaTheme="minorEastAsia" w:hAnsiTheme="minorHAnsi" w:cstheme="minorBidi"/>
            <w:noProof/>
            <w:sz w:val="22"/>
            <w:szCs w:val="22"/>
            <w:lang w:val="en-GB" w:eastAsia="en-GB"/>
          </w:rPr>
          <w:tab/>
        </w:r>
        <w:r w:rsidRPr="00F153A2" w:rsidDel="00325D44">
          <w:rPr>
            <w:rPrChange w:id="739" w:author="Ross Boardman" w:date="2015-08-27T11:32:00Z">
              <w:rPr>
                <w:rStyle w:val="Hyperlink"/>
                <w:noProof/>
                <w:lang w:val="en-GB"/>
              </w:rPr>
            </w:rPrChange>
          </w:rPr>
          <w:delText>MM (Materials Management)</w:delText>
        </w:r>
        <w:r w:rsidDel="00325D44">
          <w:rPr>
            <w:noProof/>
            <w:webHidden/>
          </w:rPr>
          <w:tab/>
          <w:delText>61</w:delText>
        </w:r>
      </w:del>
    </w:p>
    <w:p w14:paraId="4855CEC5" w14:textId="77777777" w:rsidR="00827BD5" w:rsidDel="00325D44" w:rsidRDefault="00827BD5">
      <w:pPr>
        <w:pStyle w:val="TOC3"/>
        <w:rPr>
          <w:del w:id="740" w:author="Chris Varma" w:date="2015-09-09T17:02:00Z"/>
          <w:rFonts w:asciiTheme="minorHAnsi" w:eastAsiaTheme="minorEastAsia" w:hAnsiTheme="minorHAnsi" w:cstheme="minorBidi"/>
          <w:noProof/>
          <w:sz w:val="22"/>
          <w:szCs w:val="22"/>
          <w:lang w:val="en-GB" w:eastAsia="en-GB"/>
        </w:rPr>
      </w:pPr>
      <w:del w:id="741" w:author="Chris Varma" w:date="2015-09-09T17:02:00Z">
        <w:r w:rsidRPr="00F153A2" w:rsidDel="00325D44">
          <w:rPr>
            <w:rPrChange w:id="742" w:author="Ross Boardman" w:date="2015-08-27T11:32:00Z">
              <w:rPr>
                <w:rStyle w:val="Hyperlink"/>
                <w:noProof/>
                <w:lang w:val="en-GB"/>
              </w:rPr>
            </w:rPrChange>
          </w:rPr>
          <w:delText>7.5.3</w:delText>
        </w:r>
        <w:r w:rsidDel="00325D44">
          <w:rPr>
            <w:rFonts w:asciiTheme="minorHAnsi" w:eastAsiaTheme="minorEastAsia" w:hAnsiTheme="minorHAnsi" w:cstheme="minorBidi"/>
            <w:noProof/>
            <w:sz w:val="22"/>
            <w:szCs w:val="22"/>
            <w:lang w:val="en-GB" w:eastAsia="en-GB"/>
          </w:rPr>
          <w:tab/>
        </w:r>
        <w:r w:rsidRPr="00F153A2" w:rsidDel="00325D44">
          <w:rPr>
            <w:rPrChange w:id="743" w:author="Ross Boardman" w:date="2015-08-27T11:32:00Z">
              <w:rPr>
                <w:rStyle w:val="Hyperlink"/>
                <w:noProof/>
                <w:lang w:val="en-GB"/>
              </w:rPr>
            </w:rPrChange>
          </w:rPr>
          <w:delText>FI (Financial Accounting)</w:delText>
        </w:r>
        <w:r w:rsidDel="00325D44">
          <w:rPr>
            <w:noProof/>
            <w:webHidden/>
          </w:rPr>
          <w:tab/>
          <w:delText>62</w:delText>
        </w:r>
      </w:del>
    </w:p>
    <w:p w14:paraId="4855CEC6" w14:textId="77777777" w:rsidR="00827BD5" w:rsidDel="00325D44" w:rsidRDefault="00827BD5">
      <w:pPr>
        <w:pStyle w:val="TOC3"/>
        <w:rPr>
          <w:del w:id="744" w:author="Chris Varma" w:date="2015-09-09T17:02:00Z"/>
          <w:rFonts w:asciiTheme="minorHAnsi" w:eastAsiaTheme="minorEastAsia" w:hAnsiTheme="minorHAnsi" w:cstheme="minorBidi"/>
          <w:noProof/>
          <w:sz w:val="22"/>
          <w:szCs w:val="22"/>
          <w:lang w:val="en-GB" w:eastAsia="en-GB"/>
        </w:rPr>
      </w:pPr>
      <w:del w:id="745" w:author="Chris Varma" w:date="2015-09-09T17:02:00Z">
        <w:r w:rsidRPr="00F153A2" w:rsidDel="00325D44">
          <w:rPr>
            <w:rPrChange w:id="746" w:author="Ross Boardman" w:date="2015-08-27T11:32:00Z">
              <w:rPr>
                <w:rStyle w:val="Hyperlink"/>
                <w:noProof/>
                <w:lang w:val="en-GB"/>
              </w:rPr>
            </w:rPrChange>
          </w:rPr>
          <w:delText>7.5.4</w:delText>
        </w:r>
        <w:r w:rsidDel="00325D44">
          <w:rPr>
            <w:rFonts w:asciiTheme="minorHAnsi" w:eastAsiaTheme="minorEastAsia" w:hAnsiTheme="minorHAnsi" w:cstheme="minorBidi"/>
            <w:noProof/>
            <w:sz w:val="22"/>
            <w:szCs w:val="22"/>
            <w:lang w:val="en-GB" w:eastAsia="en-GB"/>
          </w:rPr>
          <w:tab/>
        </w:r>
        <w:r w:rsidRPr="00F153A2" w:rsidDel="00325D44">
          <w:rPr>
            <w:rPrChange w:id="747" w:author="Ross Boardman" w:date="2015-08-27T11:32:00Z">
              <w:rPr>
                <w:rStyle w:val="Hyperlink"/>
                <w:noProof/>
                <w:lang w:val="en-GB"/>
              </w:rPr>
            </w:rPrChange>
          </w:rPr>
          <w:delText>Default Cost Objects</w:delText>
        </w:r>
        <w:r w:rsidDel="00325D44">
          <w:rPr>
            <w:noProof/>
            <w:webHidden/>
          </w:rPr>
          <w:tab/>
          <w:delText>62</w:delText>
        </w:r>
      </w:del>
    </w:p>
    <w:p w14:paraId="4855CEC7" w14:textId="77777777" w:rsidR="00827BD5" w:rsidDel="00325D44" w:rsidRDefault="00827BD5">
      <w:pPr>
        <w:pStyle w:val="TOC2"/>
        <w:rPr>
          <w:del w:id="748" w:author="Chris Varma" w:date="2015-09-09T17:02:00Z"/>
          <w:rFonts w:asciiTheme="minorHAnsi" w:eastAsiaTheme="minorEastAsia" w:hAnsiTheme="minorHAnsi" w:cstheme="minorBidi"/>
          <w:noProof/>
          <w:sz w:val="22"/>
          <w:szCs w:val="22"/>
          <w:lang w:val="en-GB" w:eastAsia="en-GB"/>
        </w:rPr>
      </w:pPr>
      <w:del w:id="749" w:author="Chris Varma" w:date="2015-09-09T17:02:00Z">
        <w:r w:rsidRPr="00F153A2" w:rsidDel="00325D44">
          <w:rPr>
            <w:rPrChange w:id="750" w:author="Ross Boardman" w:date="2015-08-27T11:32:00Z">
              <w:rPr>
                <w:rStyle w:val="Hyperlink"/>
                <w:noProof/>
                <w:lang w:val="en-GB"/>
              </w:rPr>
            </w:rPrChange>
          </w:rPr>
          <w:delText>7.6</w:delText>
        </w:r>
        <w:r w:rsidDel="00325D44">
          <w:rPr>
            <w:rFonts w:asciiTheme="minorHAnsi" w:eastAsiaTheme="minorEastAsia" w:hAnsiTheme="minorHAnsi" w:cstheme="minorBidi"/>
            <w:noProof/>
            <w:sz w:val="22"/>
            <w:szCs w:val="22"/>
            <w:lang w:val="en-GB" w:eastAsia="en-GB"/>
          </w:rPr>
          <w:tab/>
        </w:r>
        <w:r w:rsidRPr="00F153A2" w:rsidDel="00325D44">
          <w:rPr>
            <w:rPrChange w:id="751" w:author="Ross Boardman" w:date="2015-08-27T11:32:00Z">
              <w:rPr>
                <w:rStyle w:val="Hyperlink"/>
                <w:noProof/>
                <w:lang w:val="en-GB"/>
              </w:rPr>
            </w:rPrChange>
          </w:rPr>
          <w:delText>VAT</w:delText>
        </w:r>
        <w:r w:rsidDel="00325D44">
          <w:rPr>
            <w:noProof/>
            <w:webHidden/>
          </w:rPr>
          <w:tab/>
          <w:delText>65</w:delText>
        </w:r>
      </w:del>
    </w:p>
    <w:p w14:paraId="4855CEC8" w14:textId="77777777" w:rsidR="00827BD5" w:rsidDel="00325D44" w:rsidRDefault="00827BD5">
      <w:pPr>
        <w:pStyle w:val="TOC3"/>
        <w:rPr>
          <w:del w:id="752" w:author="Chris Varma" w:date="2015-09-09T17:02:00Z"/>
          <w:rFonts w:asciiTheme="minorHAnsi" w:eastAsiaTheme="minorEastAsia" w:hAnsiTheme="minorHAnsi" w:cstheme="minorBidi"/>
          <w:noProof/>
          <w:sz w:val="22"/>
          <w:szCs w:val="22"/>
          <w:lang w:val="en-GB" w:eastAsia="en-GB"/>
        </w:rPr>
      </w:pPr>
      <w:del w:id="753" w:author="Chris Varma" w:date="2015-09-09T17:02:00Z">
        <w:r w:rsidRPr="00F153A2" w:rsidDel="00325D44">
          <w:rPr>
            <w:rPrChange w:id="754" w:author="Ross Boardman" w:date="2015-08-27T11:32:00Z">
              <w:rPr>
                <w:rStyle w:val="Hyperlink"/>
                <w:noProof/>
                <w:lang w:val="en-GB"/>
              </w:rPr>
            </w:rPrChange>
          </w:rPr>
          <w:delText>7.6.1</w:delText>
        </w:r>
        <w:r w:rsidDel="00325D44">
          <w:rPr>
            <w:rFonts w:asciiTheme="minorHAnsi" w:eastAsiaTheme="minorEastAsia" w:hAnsiTheme="minorHAnsi" w:cstheme="minorBidi"/>
            <w:noProof/>
            <w:sz w:val="22"/>
            <w:szCs w:val="22"/>
            <w:lang w:val="en-GB" w:eastAsia="en-GB"/>
          </w:rPr>
          <w:tab/>
        </w:r>
        <w:r w:rsidRPr="00F153A2" w:rsidDel="00325D44">
          <w:rPr>
            <w:rPrChange w:id="755" w:author="Ross Boardman" w:date="2015-08-27T11:32:00Z">
              <w:rPr>
                <w:rStyle w:val="Hyperlink"/>
                <w:noProof/>
                <w:lang w:val="en-GB"/>
              </w:rPr>
            </w:rPrChange>
          </w:rPr>
          <w:delText>VAT Codes</w:delText>
        </w:r>
        <w:r w:rsidDel="00325D44">
          <w:rPr>
            <w:noProof/>
            <w:webHidden/>
          </w:rPr>
          <w:tab/>
          <w:delText>65</w:delText>
        </w:r>
      </w:del>
    </w:p>
    <w:p w14:paraId="4855CEC9" w14:textId="77777777" w:rsidR="00827BD5" w:rsidDel="00325D44" w:rsidRDefault="00827BD5">
      <w:pPr>
        <w:pStyle w:val="TOC3"/>
        <w:rPr>
          <w:del w:id="756" w:author="Chris Varma" w:date="2015-09-09T17:02:00Z"/>
          <w:rFonts w:asciiTheme="minorHAnsi" w:eastAsiaTheme="minorEastAsia" w:hAnsiTheme="minorHAnsi" w:cstheme="minorBidi"/>
          <w:noProof/>
          <w:sz w:val="22"/>
          <w:szCs w:val="22"/>
          <w:lang w:val="en-GB" w:eastAsia="en-GB"/>
        </w:rPr>
      </w:pPr>
      <w:del w:id="757" w:author="Chris Varma" w:date="2015-09-09T17:02:00Z">
        <w:r w:rsidRPr="00F153A2" w:rsidDel="00325D44">
          <w:rPr>
            <w:rPrChange w:id="758" w:author="Ross Boardman" w:date="2015-08-27T11:32:00Z">
              <w:rPr>
                <w:rStyle w:val="Hyperlink"/>
                <w:noProof/>
                <w:lang w:val="en-GB"/>
              </w:rPr>
            </w:rPrChange>
          </w:rPr>
          <w:delText>7.6.2</w:delText>
        </w:r>
        <w:r w:rsidDel="00325D44">
          <w:rPr>
            <w:rFonts w:asciiTheme="minorHAnsi" w:eastAsiaTheme="minorEastAsia" w:hAnsiTheme="minorHAnsi" w:cstheme="minorBidi"/>
            <w:noProof/>
            <w:sz w:val="22"/>
            <w:szCs w:val="22"/>
            <w:lang w:val="en-GB" w:eastAsia="en-GB"/>
          </w:rPr>
          <w:tab/>
        </w:r>
        <w:r w:rsidRPr="00F153A2" w:rsidDel="00325D44">
          <w:rPr>
            <w:rPrChange w:id="759" w:author="Ross Boardman" w:date="2015-08-27T11:32:00Z">
              <w:rPr>
                <w:rStyle w:val="Hyperlink"/>
                <w:noProof/>
                <w:lang w:val="en-GB"/>
              </w:rPr>
            </w:rPrChange>
          </w:rPr>
          <w:delText>Reverse Charge (RC) VAT</w:delText>
        </w:r>
        <w:r w:rsidDel="00325D44">
          <w:rPr>
            <w:noProof/>
            <w:webHidden/>
          </w:rPr>
          <w:tab/>
          <w:delText>65</w:delText>
        </w:r>
      </w:del>
    </w:p>
    <w:p w14:paraId="4855CECA" w14:textId="77777777" w:rsidR="00827BD5" w:rsidDel="00325D44" w:rsidRDefault="00827BD5">
      <w:pPr>
        <w:pStyle w:val="TOC2"/>
        <w:rPr>
          <w:del w:id="760" w:author="Chris Varma" w:date="2015-09-09T17:02:00Z"/>
          <w:rFonts w:asciiTheme="minorHAnsi" w:eastAsiaTheme="minorEastAsia" w:hAnsiTheme="minorHAnsi" w:cstheme="minorBidi"/>
          <w:noProof/>
          <w:sz w:val="22"/>
          <w:szCs w:val="22"/>
          <w:lang w:val="en-GB" w:eastAsia="en-GB"/>
        </w:rPr>
      </w:pPr>
      <w:del w:id="761" w:author="Chris Varma" w:date="2015-09-09T17:02:00Z">
        <w:r w:rsidRPr="00F153A2" w:rsidDel="00325D44">
          <w:rPr>
            <w:rPrChange w:id="762" w:author="Ross Boardman" w:date="2015-08-27T11:32:00Z">
              <w:rPr>
                <w:rStyle w:val="Hyperlink"/>
                <w:noProof/>
                <w:lang w:val="en-GB"/>
              </w:rPr>
            </w:rPrChange>
          </w:rPr>
          <w:lastRenderedPageBreak/>
          <w:delText>7.7</w:delText>
        </w:r>
        <w:r w:rsidDel="00325D44">
          <w:rPr>
            <w:rFonts w:asciiTheme="minorHAnsi" w:eastAsiaTheme="minorEastAsia" w:hAnsiTheme="minorHAnsi" w:cstheme="minorBidi"/>
            <w:noProof/>
            <w:sz w:val="22"/>
            <w:szCs w:val="22"/>
            <w:lang w:val="en-GB" w:eastAsia="en-GB"/>
          </w:rPr>
          <w:tab/>
        </w:r>
        <w:r w:rsidRPr="00F153A2" w:rsidDel="00325D44">
          <w:rPr>
            <w:rPrChange w:id="763" w:author="Ross Boardman" w:date="2015-08-27T11:32:00Z">
              <w:rPr>
                <w:rStyle w:val="Hyperlink"/>
                <w:noProof/>
                <w:lang w:val="en-GB"/>
              </w:rPr>
            </w:rPrChange>
          </w:rPr>
          <w:delText>Currency</w:delText>
        </w:r>
        <w:r w:rsidDel="00325D44">
          <w:rPr>
            <w:noProof/>
            <w:webHidden/>
          </w:rPr>
          <w:tab/>
          <w:delText>69</w:delText>
        </w:r>
      </w:del>
    </w:p>
    <w:p w14:paraId="4855CECB" w14:textId="77777777" w:rsidR="00827BD5" w:rsidDel="00325D44" w:rsidRDefault="00827BD5">
      <w:pPr>
        <w:pStyle w:val="TOC2"/>
        <w:rPr>
          <w:del w:id="764" w:author="Chris Varma" w:date="2015-09-09T17:02:00Z"/>
          <w:rFonts w:asciiTheme="minorHAnsi" w:eastAsiaTheme="minorEastAsia" w:hAnsiTheme="minorHAnsi" w:cstheme="minorBidi"/>
          <w:noProof/>
          <w:sz w:val="22"/>
          <w:szCs w:val="22"/>
          <w:lang w:val="en-GB" w:eastAsia="en-GB"/>
        </w:rPr>
      </w:pPr>
      <w:del w:id="765" w:author="Chris Varma" w:date="2015-09-09T17:02:00Z">
        <w:r w:rsidRPr="00F153A2" w:rsidDel="00325D44">
          <w:rPr>
            <w:rPrChange w:id="766" w:author="Ross Boardman" w:date="2015-08-27T11:32:00Z">
              <w:rPr>
                <w:rStyle w:val="Hyperlink"/>
                <w:noProof/>
                <w:lang w:val="en-GB"/>
              </w:rPr>
            </w:rPrChange>
          </w:rPr>
          <w:delText>7.8</w:delText>
        </w:r>
        <w:r w:rsidDel="00325D44">
          <w:rPr>
            <w:rFonts w:asciiTheme="minorHAnsi" w:eastAsiaTheme="minorEastAsia" w:hAnsiTheme="minorHAnsi" w:cstheme="minorBidi"/>
            <w:noProof/>
            <w:sz w:val="22"/>
            <w:szCs w:val="22"/>
            <w:lang w:val="en-GB" w:eastAsia="en-GB"/>
          </w:rPr>
          <w:tab/>
        </w:r>
        <w:r w:rsidRPr="00F153A2" w:rsidDel="00325D44">
          <w:rPr>
            <w:rPrChange w:id="767" w:author="Ross Boardman" w:date="2015-08-27T11:32:00Z">
              <w:rPr>
                <w:rStyle w:val="Hyperlink"/>
                <w:noProof/>
                <w:lang w:val="en-GB"/>
              </w:rPr>
            </w:rPrChange>
          </w:rPr>
          <w:delText>Bank Statement Processing</w:delText>
        </w:r>
        <w:r w:rsidDel="00325D44">
          <w:rPr>
            <w:noProof/>
            <w:webHidden/>
          </w:rPr>
          <w:tab/>
          <w:delText>72</w:delText>
        </w:r>
      </w:del>
    </w:p>
    <w:p w14:paraId="4855CECC" w14:textId="77777777" w:rsidR="00827BD5" w:rsidDel="00325D44" w:rsidRDefault="00827BD5">
      <w:pPr>
        <w:pStyle w:val="TOC2"/>
        <w:rPr>
          <w:del w:id="768" w:author="Chris Varma" w:date="2015-09-09T17:02:00Z"/>
          <w:rFonts w:asciiTheme="minorHAnsi" w:eastAsiaTheme="minorEastAsia" w:hAnsiTheme="minorHAnsi" w:cstheme="minorBidi"/>
          <w:noProof/>
          <w:sz w:val="22"/>
          <w:szCs w:val="22"/>
          <w:lang w:val="en-GB" w:eastAsia="en-GB"/>
        </w:rPr>
      </w:pPr>
      <w:del w:id="769" w:author="Chris Varma" w:date="2015-09-09T17:02:00Z">
        <w:r w:rsidRPr="00F153A2" w:rsidDel="00325D44">
          <w:rPr>
            <w:rPrChange w:id="770" w:author="Ross Boardman" w:date="2015-08-27T11:32:00Z">
              <w:rPr>
                <w:rStyle w:val="Hyperlink"/>
                <w:noProof/>
                <w:lang w:val="en-GB"/>
              </w:rPr>
            </w:rPrChange>
          </w:rPr>
          <w:delText>7.9</w:delText>
        </w:r>
        <w:r w:rsidDel="00325D44">
          <w:rPr>
            <w:rFonts w:asciiTheme="minorHAnsi" w:eastAsiaTheme="minorEastAsia" w:hAnsiTheme="minorHAnsi" w:cstheme="minorBidi"/>
            <w:noProof/>
            <w:sz w:val="22"/>
            <w:szCs w:val="22"/>
            <w:lang w:val="en-GB" w:eastAsia="en-GB"/>
          </w:rPr>
          <w:tab/>
        </w:r>
        <w:r w:rsidRPr="00F153A2" w:rsidDel="00325D44">
          <w:rPr>
            <w:rPrChange w:id="771" w:author="Ross Boardman" w:date="2015-08-27T11:32:00Z">
              <w:rPr>
                <w:rStyle w:val="Hyperlink"/>
                <w:noProof/>
                <w:lang w:val="en-GB"/>
              </w:rPr>
            </w:rPrChange>
          </w:rPr>
          <w:delText>Cheque Deposit Processing</w:delText>
        </w:r>
        <w:r w:rsidDel="00325D44">
          <w:rPr>
            <w:noProof/>
            <w:webHidden/>
          </w:rPr>
          <w:tab/>
          <w:delText>78</w:delText>
        </w:r>
      </w:del>
    </w:p>
    <w:p w14:paraId="4855CECD" w14:textId="77777777" w:rsidR="00827BD5" w:rsidDel="00325D44" w:rsidRDefault="00827BD5">
      <w:pPr>
        <w:pStyle w:val="TOC2"/>
        <w:rPr>
          <w:del w:id="772" w:author="Chris Varma" w:date="2015-09-09T17:02:00Z"/>
          <w:rFonts w:asciiTheme="minorHAnsi" w:eastAsiaTheme="minorEastAsia" w:hAnsiTheme="minorHAnsi" w:cstheme="minorBidi"/>
          <w:noProof/>
          <w:sz w:val="22"/>
          <w:szCs w:val="22"/>
          <w:lang w:val="en-GB" w:eastAsia="en-GB"/>
        </w:rPr>
      </w:pPr>
      <w:del w:id="773" w:author="Chris Varma" w:date="2015-09-09T17:02:00Z">
        <w:r w:rsidRPr="00F153A2" w:rsidDel="00325D44">
          <w:rPr>
            <w:rPrChange w:id="774" w:author="Ross Boardman" w:date="2015-08-27T11:32:00Z">
              <w:rPr>
                <w:rStyle w:val="Hyperlink"/>
                <w:noProof/>
              </w:rPr>
            </w:rPrChange>
          </w:rPr>
          <w:delText>7.10</w:delText>
        </w:r>
        <w:r w:rsidDel="00325D44">
          <w:rPr>
            <w:rFonts w:asciiTheme="minorHAnsi" w:eastAsiaTheme="minorEastAsia" w:hAnsiTheme="minorHAnsi" w:cstheme="minorBidi"/>
            <w:noProof/>
            <w:sz w:val="22"/>
            <w:szCs w:val="22"/>
            <w:lang w:val="en-GB" w:eastAsia="en-GB"/>
          </w:rPr>
          <w:tab/>
        </w:r>
        <w:r w:rsidRPr="00F153A2" w:rsidDel="00325D44">
          <w:rPr>
            <w:rPrChange w:id="775" w:author="Ross Boardman" w:date="2015-08-27T11:32:00Z">
              <w:rPr>
                <w:rStyle w:val="Hyperlink"/>
                <w:noProof/>
              </w:rPr>
            </w:rPrChange>
          </w:rPr>
          <w:delText>Period End Closing</w:delText>
        </w:r>
        <w:r w:rsidDel="00325D44">
          <w:rPr>
            <w:noProof/>
            <w:webHidden/>
          </w:rPr>
          <w:tab/>
          <w:delText>80</w:delText>
        </w:r>
      </w:del>
    </w:p>
    <w:p w14:paraId="4855CECE" w14:textId="77777777" w:rsidR="00827BD5" w:rsidDel="00325D44" w:rsidRDefault="00827BD5">
      <w:pPr>
        <w:pStyle w:val="TOC2"/>
        <w:rPr>
          <w:del w:id="776" w:author="Chris Varma" w:date="2015-09-09T17:02:00Z"/>
          <w:rFonts w:asciiTheme="minorHAnsi" w:eastAsiaTheme="minorEastAsia" w:hAnsiTheme="minorHAnsi" w:cstheme="minorBidi"/>
          <w:noProof/>
          <w:sz w:val="22"/>
          <w:szCs w:val="22"/>
          <w:lang w:val="en-GB" w:eastAsia="en-GB"/>
        </w:rPr>
      </w:pPr>
      <w:del w:id="777" w:author="Chris Varma" w:date="2015-09-09T17:02:00Z">
        <w:r w:rsidRPr="00F153A2" w:rsidDel="00325D44">
          <w:rPr>
            <w:rPrChange w:id="778" w:author="Ross Boardman" w:date="2015-08-27T11:32:00Z">
              <w:rPr>
                <w:rStyle w:val="Hyperlink"/>
                <w:noProof/>
                <w:lang w:val="en-GB"/>
              </w:rPr>
            </w:rPrChange>
          </w:rPr>
          <w:delText>7.11</w:delText>
        </w:r>
        <w:r w:rsidDel="00325D44">
          <w:rPr>
            <w:rFonts w:asciiTheme="minorHAnsi" w:eastAsiaTheme="minorEastAsia" w:hAnsiTheme="minorHAnsi" w:cstheme="minorBidi"/>
            <w:noProof/>
            <w:sz w:val="22"/>
            <w:szCs w:val="22"/>
            <w:lang w:val="en-GB" w:eastAsia="en-GB"/>
          </w:rPr>
          <w:tab/>
        </w:r>
        <w:r w:rsidRPr="00F153A2" w:rsidDel="00325D44">
          <w:rPr>
            <w:rPrChange w:id="779" w:author="Ross Boardman" w:date="2015-08-27T11:32:00Z">
              <w:rPr>
                <w:rStyle w:val="Hyperlink"/>
                <w:noProof/>
                <w:lang w:val="en-GB"/>
              </w:rPr>
            </w:rPrChange>
          </w:rPr>
          <w:delText>Year End Closing</w:delText>
        </w:r>
        <w:r w:rsidDel="00325D44">
          <w:rPr>
            <w:noProof/>
            <w:webHidden/>
          </w:rPr>
          <w:tab/>
          <w:delText>82</w:delText>
        </w:r>
      </w:del>
    </w:p>
    <w:p w14:paraId="4855CECF" w14:textId="77777777" w:rsidR="00827BD5" w:rsidDel="00325D44" w:rsidRDefault="00827BD5">
      <w:pPr>
        <w:pStyle w:val="TOC1"/>
        <w:rPr>
          <w:del w:id="780" w:author="Chris Varma" w:date="2015-09-09T17:02:00Z"/>
          <w:rFonts w:asciiTheme="minorHAnsi" w:eastAsiaTheme="minorEastAsia" w:hAnsiTheme="minorHAnsi" w:cstheme="minorBidi"/>
          <w:noProof/>
          <w:sz w:val="22"/>
          <w:szCs w:val="22"/>
          <w:lang w:val="en-GB" w:eastAsia="en-GB"/>
        </w:rPr>
      </w:pPr>
      <w:del w:id="781" w:author="Chris Varma" w:date="2015-09-09T17:02:00Z">
        <w:r w:rsidRPr="00F153A2" w:rsidDel="00325D44">
          <w:rPr>
            <w:rPrChange w:id="782" w:author="Ross Boardman" w:date="2015-08-27T11:32:00Z">
              <w:rPr>
                <w:rStyle w:val="Hyperlink"/>
                <w:noProof/>
                <w:lang w:val="en-GB"/>
              </w:rPr>
            </w:rPrChange>
          </w:rPr>
          <w:delText>8</w:delText>
        </w:r>
        <w:r w:rsidDel="00325D44">
          <w:rPr>
            <w:rFonts w:asciiTheme="minorHAnsi" w:eastAsiaTheme="minorEastAsia" w:hAnsiTheme="minorHAnsi" w:cstheme="minorBidi"/>
            <w:noProof/>
            <w:sz w:val="22"/>
            <w:szCs w:val="22"/>
            <w:lang w:val="en-GB" w:eastAsia="en-GB"/>
          </w:rPr>
          <w:tab/>
        </w:r>
        <w:r w:rsidRPr="00F153A2" w:rsidDel="00325D44">
          <w:rPr>
            <w:rPrChange w:id="783" w:author="Ross Boardman" w:date="2015-08-27T11:32:00Z">
              <w:rPr>
                <w:rStyle w:val="Hyperlink"/>
                <w:noProof/>
                <w:lang w:val="en-GB"/>
              </w:rPr>
            </w:rPrChange>
          </w:rPr>
          <w:delText>Operational Reporting</w:delText>
        </w:r>
        <w:r w:rsidDel="00325D44">
          <w:rPr>
            <w:noProof/>
            <w:webHidden/>
          </w:rPr>
          <w:tab/>
          <w:delText>85</w:delText>
        </w:r>
      </w:del>
    </w:p>
    <w:p w14:paraId="4855CED0" w14:textId="77777777" w:rsidR="00827BD5" w:rsidDel="00325D44" w:rsidRDefault="00827BD5">
      <w:pPr>
        <w:pStyle w:val="TOC2"/>
        <w:rPr>
          <w:del w:id="784" w:author="Chris Varma" w:date="2015-09-09T17:02:00Z"/>
          <w:rFonts w:asciiTheme="minorHAnsi" w:eastAsiaTheme="minorEastAsia" w:hAnsiTheme="minorHAnsi" w:cstheme="minorBidi"/>
          <w:noProof/>
          <w:sz w:val="22"/>
          <w:szCs w:val="22"/>
          <w:lang w:val="en-GB" w:eastAsia="en-GB"/>
        </w:rPr>
      </w:pPr>
      <w:del w:id="785" w:author="Chris Varma" w:date="2015-09-09T17:02:00Z">
        <w:r w:rsidRPr="00F153A2" w:rsidDel="00325D44">
          <w:rPr>
            <w:rPrChange w:id="786" w:author="Ross Boardman" w:date="2015-08-27T11:32:00Z">
              <w:rPr>
                <w:rStyle w:val="Hyperlink"/>
                <w:noProof/>
                <w:lang w:val="en-GB"/>
              </w:rPr>
            </w:rPrChange>
          </w:rPr>
          <w:delText>8.1</w:delText>
        </w:r>
        <w:r w:rsidDel="00325D44">
          <w:rPr>
            <w:rFonts w:asciiTheme="minorHAnsi" w:eastAsiaTheme="minorEastAsia" w:hAnsiTheme="minorHAnsi" w:cstheme="minorBidi"/>
            <w:noProof/>
            <w:sz w:val="22"/>
            <w:szCs w:val="22"/>
            <w:lang w:val="en-GB" w:eastAsia="en-GB"/>
          </w:rPr>
          <w:tab/>
        </w:r>
        <w:r w:rsidRPr="00F153A2" w:rsidDel="00325D44">
          <w:rPr>
            <w:rPrChange w:id="787" w:author="Ross Boardman" w:date="2015-08-27T11:32:00Z">
              <w:rPr>
                <w:rStyle w:val="Hyperlink"/>
                <w:noProof/>
                <w:lang w:val="en-GB"/>
              </w:rPr>
            </w:rPrChange>
          </w:rPr>
          <w:delText>General Ledger Reporting</w:delText>
        </w:r>
        <w:r w:rsidDel="00325D44">
          <w:rPr>
            <w:noProof/>
            <w:webHidden/>
          </w:rPr>
          <w:tab/>
          <w:delText>85</w:delText>
        </w:r>
      </w:del>
    </w:p>
    <w:p w14:paraId="4855CED1" w14:textId="77777777" w:rsidR="00827BD5" w:rsidDel="00325D44" w:rsidRDefault="00827BD5">
      <w:pPr>
        <w:pStyle w:val="TOC2"/>
        <w:rPr>
          <w:del w:id="788" w:author="Chris Varma" w:date="2015-09-09T17:02:00Z"/>
          <w:rFonts w:asciiTheme="minorHAnsi" w:eastAsiaTheme="minorEastAsia" w:hAnsiTheme="minorHAnsi" w:cstheme="minorBidi"/>
          <w:noProof/>
          <w:sz w:val="22"/>
          <w:szCs w:val="22"/>
          <w:lang w:val="en-GB" w:eastAsia="en-GB"/>
        </w:rPr>
      </w:pPr>
      <w:del w:id="789" w:author="Chris Varma" w:date="2015-09-09T17:02:00Z">
        <w:r w:rsidRPr="00F153A2" w:rsidDel="00325D44">
          <w:rPr>
            <w:rPrChange w:id="790" w:author="Ross Boardman" w:date="2015-08-27T11:32:00Z">
              <w:rPr>
                <w:rStyle w:val="Hyperlink"/>
                <w:noProof/>
                <w:lang w:val="en-GB"/>
              </w:rPr>
            </w:rPrChange>
          </w:rPr>
          <w:delText>8.2</w:delText>
        </w:r>
        <w:r w:rsidDel="00325D44">
          <w:rPr>
            <w:rFonts w:asciiTheme="minorHAnsi" w:eastAsiaTheme="minorEastAsia" w:hAnsiTheme="minorHAnsi" w:cstheme="minorBidi"/>
            <w:noProof/>
            <w:sz w:val="22"/>
            <w:szCs w:val="22"/>
            <w:lang w:val="en-GB" w:eastAsia="en-GB"/>
          </w:rPr>
          <w:tab/>
        </w:r>
        <w:r w:rsidRPr="00F153A2" w:rsidDel="00325D44">
          <w:rPr>
            <w:rPrChange w:id="791" w:author="Ross Boardman" w:date="2015-08-27T11:32:00Z">
              <w:rPr>
                <w:rStyle w:val="Hyperlink"/>
                <w:noProof/>
                <w:lang w:val="en-GB"/>
              </w:rPr>
            </w:rPrChange>
          </w:rPr>
          <w:delText>Cash &amp; Bank Reporting</w:delText>
        </w:r>
        <w:r w:rsidDel="00325D44">
          <w:rPr>
            <w:noProof/>
            <w:webHidden/>
          </w:rPr>
          <w:tab/>
          <w:delText>86</w:delText>
        </w:r>
      </w:del>
    </w:p>
    <w:p w14:paraId="4855CED2" w14:textId="77777777" w:rsidR="00827BD5" w:rsidDel="00325D44" w:rsidRDefault="00827BD5">
      <w:pPr>
        <w:pStyle w:val="TOC1"/>
        <w:rPr>
          <w:del w:id="792" w:author="Chris Varma" w:date="2015-09-09T17:02:00Z"/>
          <w:rFonts w:asciiTheme="minorHAnsi" w:eastAsiaTheme="minorEastAsia" w:hAnsiTheme="minorHAnsi" w:cstheme="minorBidi"/>
          <w:noProof/>
          <w:sz w:val="22"/>
          <w:szCs w:val="22"/>
          <w:lang w:val="en-GB" w:eastAsia="en-GB"/>
        </w:rPr>
      </w:pPr>
      <w:del w:id="793" w:author="Chris Varma" w:date="2015-09-09T17:02:00Z">
        <w:r w:rsidRPr="00F153A2" w:rsidDel="00325D44">
          <w:rPr>
            <w:rPrChange w:id="794" w:author="Ross Boardman" w:date="2015-08-27T11:32:00Z">
              <w:rPr>
                <w:rStyle w:val="Hyperlink"/>
                <w:noProof/>
                <w:lang w:val="en-GB"/>
              </w:rPr>
            </w:rPrChange>
          </w:rPr>
          <w:delText>9</w:delText>
        </w:r>
        <w:r w:rsidDel="00325D44">
          <w:rPr>
            <w:rFonts w:asciiTheme="minorHAnsi" w:eastAsiaTheme="minorEastAsia" w:hAnsiTheme="minorHAnsi" w:cstheme="minorBidi"/>
            <w:noProof/>
            <w:sz w:val="22"/>
            <w:szCs w:val="22"/>
            <w:lang w:val="en-GB" w:eastAsia="en-GB"/>
          </w:rPr>
          <w:tab/>
        </w:r>
        <w:r w:rsidRPr="00F153A2" w:rsidDel="00325D44">
          <w:rPr>
            <w:rPrChange w:id="795" w:author="Ross Boardman" w:date="2015-08-27T11:32:00Z">
              <w:rPr>
                <w:rStyle w:val="Hyperlink"/>
                <w:noProof/>
                <w:lang w:val="en-GB"/>
              </w:rPr>
            </w:rPrChange>
          </w:rPr>
          <w:delText>WRICEF Requirements</w:delText>
        </w:r>
        <w:r w:rsidDel="00325D44">
          <w:rPr>
            <w:noProof/>
            <w:webHidden/>
          </w:rPr>
          <w:tab/>
          <w:delText>87</w:delText>
        </w:r>
      </w:del>
    </w:p>
    <w:p w14:paraId="4855CED3" w14:textId="77777777" w:rsidR="00827BD5" w:rsidDel="00325D44" w:rsidRDefault="00827BD5">
      <w:pPr>
        <w:pStyle w:val="TOC2"/>
        <w:rPr>
          <w:del w:id="796" w:author="Chris Varma" w:date="2015-09-09T17:02:00Z"/>
          <w:rFonts w:asciiTheme="minorHAnsi" w:eastAsiaTheme="minorEastAsia" w:hAnsiTheme="minorHAnsi" w:cstheme="minorBidi"/>
          <w:noProof/>
          <w:sz w:val="22"/>
          <w:szCs w:val="22"/>
          <w:lang w:val="en-GB" w:eastAsia="en-GB"/>
        </w:rPr>
      </w:pPr>
      <w:del w:id="797" w:author="Chris Varma" w:date="2015-09-09T17:02:00Z">
        <w:r w:rsidRPr="00F153A2" w:rsidDel="00325D44">
          <w:rPr>
            <w:rPrChange w:id="798" w:author="Ross Boardman" w:date="2015-08-27T11:32:00Z">
              <w:rPr>
                <w:rStyle w:val="Hyperlink"/>
                <w:noProof/>
                <w:lang w:val="en-GB"/>
              </w:rPr>
            </w:rPrChange>
          </w:rPr>
          <w:delText>9.1</w:delText>
        </w:r>
        <w:r w:rsidDel="00325D44">
          <w:rPr>
            <w:rFonts w:asciiTheme="minorHAnsi" w:eastAsiaTheme="minorEastAsia" w:hAnsiTheme="minorHAnsi" w:cstheme="minorBidi"/>
            <w:noProof/>
            <w:sz w:val="22"/>
            <w:szCs w:val="22"/>
            <w:lang w:val="en-GB" w:eastAsia="en-GB"/>
          </w:rPr>
          <w:tab/>
        </w:r>
        <w:r w:rsidRPr="00F153A2" w:rsidDel="00325D44">
          <w:rPr>
            <w:rPrChange w:id="799" w:author="Ross Boardman" w:date="2015-08-27T11:32:00Z">
              <w:rPr>
                <w:rStyle w:val="Hyperlink"/>
                <w:noProof/>
                <w:lang w:val="en-GB"/>
              </w:rPr>
            </w:rPrChange>
          </w:rPr>
          <w:delText>Workflow Requirements</w:delText>
        </w:r>
        <w:r w:rsidDel="00325D44">
          <w:rPr>
            <w:noProof/>
            <w:webHidden/>
          </w:rPr>
          <w:tab/>
          <w:delText>87</w:delText>
        </w:r>
      </w:del>
    </w:p>
    <w:p w14:paraId="4855CED4" w14:textId="77777777" w:rsidR="00827BD5" w:rsidDel="00325D44" w:rsidRDefault="00827BD5">
      <w:pPr>
        <w:pStyle w:val="TOC2"/>
        <w:rPr>
          <w:del w:id="800" w:author="Chris Varma" w:date="2015-09-09T17:02:00Z"/>
          <w:rFonts w:asciiTheme="minorHAnsi" w:eastAsiaTheme="minorEastAsia" w:hAnsiTheme="minorHAnsi" w:cstheme="minorBidi"/>
          <w:noProof/>
          <w:sz w:val="22"/>
          <w:szCs w:val="22"/>
          <w:lang w:val="en-GB" w:eastAsia="en-GB"/>
        </w:rPr>
      </w:pPr>
      <w:del w:id="801" w:author="Chris Varma" w:date="2015-09-09T17:02:00Z">
        <w:r w:rsidRPr="00F153A2" w:rsidDel="00325D44">
          <w:rPr>
            <w:rPrChange w:id="802" w:author="Ross Boardman" w:date="2015-08-27T11:32:00Z">
              <w:rPr>
                <w:rStyle w:val="Hyperlink"/>
                <w:noProof/>
                <w:lang w:val="en-GB"/>
              </w:rPr>
            </w:rPrChange>
          </w:rPr>
          <w:delText>9.2</w:delText>
        </w:r>
        <w:r w:rsidDel="00325D44">
          <w:rPr>
            <w:rFonts w:asciiTheme="minorHAnsi" w:eastAsiaTheme="minorEastAsia" w:hAnsiTheme="minorHAnsi" w:cstheme="minorBidi"/>
            <w:noProof/>
            <w:sz w:val="22"/>
            <w:szCs w:val="22"/>
            <w:lang w:val="en-GB" w:eastAsia="en-GB"/>
          </w:rPr>
          <w:tab/>
        </w:r>
        <w:r w:rsidRPr="00F153A2" w:rsidDel="00325D44">
          <w:rPr>
            <w:rPrChange w:id="803" w:author="Ross Boardman" w:date="2015-08-27T11:32:00Z">
              <w:rPr>
                <w:rStyle w:val="Hyperlink"/>
                <w:noProof/>
                <w:lang w:val="en-GB"/>
              </w:rPr>
            </w:rPrChange>
          </w:rPr>
          <w:delText>Report Requirements</w:delText>
        </w:r>
        <w:r w:rsidDel="00325D44">
          <w:rPr>
            <w:noProof/>
            <w:webHidden/>
          </w:rPr>
          <w:tab/>
          <w:delText>87</w:delText>
        </w:r>
      </w:del>
    </w:p>
    <w:p w14:paraId="4855CED5" w14:textId="77777777" w:rsidR="00827BD5" w:rsidDel="00325D44" w:rsidRDefault="00827BD5">
      <w:pPr>
        <w:pStyle w:val="TOC2"/>
        <w:rPr>
          <w:del w:id="804" w:author="Chris Varma" w:date="2015-09-09T17:02:00Z"/>
          <w:rFonts w:asciiTheme="minorHAnsi" w:eastAsiaTheme="minorEastAsia" w:hAnsiTheme="minorHAnsi" w:cstheme="minorBidi"/>
          <w:noProof/>
          <w:sz w:val="22"/>
          <w:szCs w:val="22"/>
          <w:lang w:val="en-GB" w:eastAsia="en-GB"/>
        </w:rPr>
      </w:pPr>
      <w:del w:id="805" w:author="Chris Varma" w:date="2015-09-09T17:02:00Z">
        <w:r w:rsidRPr="00F153A2" w:rsidDel="00325D44">
          <w:rPr>
            <w:rPrChange w:id="806" w:author="Ross Boardman" w:date="2015-08-27T11:32:00Z">
              <w:rPr>
                <w:rStyle w:val="Hyperlink"/>
                <w:noProof/>
                <w:lang w:val="en-GB"/>
              </w:rPr>
            </w:rPrChange>
          </w:rPr>
          <w:delText>9.3</w:delText>
        </w:r>
        <w:r w:rsidDel="00325D44">
          <w:rPr>
            <w:rFonts w:asciiTheme="minorHAnsi" w:eastAsiaTheme="minorEastAsia" w:hAnsiTheme="minorHAnsi" w:cstheme="minorBidi"/>
            <w:noProof/>
            <w:sz w:val="22"/>
            <w:szCs w:val="22"/>
            <w:lang w:val="en-GB" w:eastAsia="en-GB"/>
          </w:rPr>
          <w:tab/>
        </w:r>
        <w:r w:rsidRPr="00F153A2" w:rsidDel="00325D44">
          <w:rPr>
            <w:rPrChange w:id="807" w:author="Ross Boardman" w:date="2015-08-27T11:32:00Z">
              <w:rPr>
                <w:rStyle w:val="Hyperlink"/>
                <w:noProof/>
                <w:lang w:val="en-GB"/>
              </w:rPr>
            </w:rPrChange>
          </w:rPr>
          <w:delText>Interfaces Requirements</w:delText>
        </w:r>
        <w:r w:rsidDel="00325D44">
          <w:rPr>
            <w:noProof/>
            <w:webHidden/>
          </w:rPr>
          <w:tab/>
          <w:delText>87</w:delText>
        </w:r>
      </w:del>
    </w:p>
    <w:p w14:paraId="4855CED6" w14:textId="77777777" w:rsidR="00827BD5" w:rsidDel="00325D44" w:rsidRDefault="00827BD5">
      <w:pPr>
        <w:pStyle w:val="TOC2"/>
        <w:rPr>
          <w:del w:id="808" w:author="Chris Varma" w:date="2015-09-09T17:02:00Z"/>
          <w:rFonts w:asciiTheme="minorHAnsi" w:eastAsiaTheme="minorEastAsia" w:hAnsiTheme="minorHAnsi" w:cstheme="minorBidi"/>
          <w:noProof/>
          <w:sz w:val="22"/>
          <w:szCs w:val="22"/>
          <w:lang w:val="en-GB" w:eastAsia="en-GB"/>
        </w:rPr>
      </w:pPr>
      <w:del w:id="809" w:author="Chris Varma" w:date="2015-09-09T17:02:00Z">
        <w:r w:rsidRPr="00F153A2" w:rsidDel="00325D44">
          <w:rPr>
            <w:rPrChange w:id="810" w:author="Ross Boardman" w:date="2015-08-27T11:32:00Z">
              <w:rPr>
                <w:rStyle w:val="Hyperlink"/>
                <w:noProof/>
                <w:lang w:val="en-GB"/>
              </w:rPr>
            </w:rPrChange>
          </w:rPr>
          <w:delText>9.4</w:delText>
        </w:r>
        <w:r w:rsidDel="00325D44">
          <w:rPr>
            <w:rFonts w:asciiTheme="minorHAnsi" w:eastAsiaTheme="minorEastAsia" w:hAnsiTheme="minorHAnsi" w:cstheme="minorBidi"/>
            <w:noProof/>
            <w:sz w:val="22"/>
            <w:szCs w:val="22"/>
            <w:lang w:val="en-GB" w:eastAsia="en-GB"/>
          </w:rPr>
          <w:tab/>
        </w:r>
        <w:r w:rsidRPr="00F153A2" w:rsidDel="00325D44">
          <w:rPr>
            <w:rPrChange w:id="811" w:author="Ross Boardman" w:date="2015-08-27T11:32:00Z">
              <w:rPr>
                <w:rStyle w:val="Hyperlink"/>
                <w:noProof/>
                <w:lang w:val="en-GB"/>
              </w:rPr>
            </w:rPrChange>
          </w:rPr>
          <w:delText>Data Conversions Requirements</w:delText>
        </w:r>
        <w:r w:rsidDel="00325D44">
          <w:rPr>
            <w:noProof/>
            <w:webHidden/>
          </w:rPr>
          <w:tab/>
          <w:delText>87</w:delText>
        </w:r>
      </w:del>
    </w:p>
    <w:p w14:paraId="4855CED7" w14:textId="77777777" w:rsidR="00827BD5" w:rsidDel="00325D44" w:rsidRDefault="00827BD5">
      <w:pPr>
        <w:pStyle w:val="TOC2"/>
        <w:rPr>
          <w:del w:id="812" w:author="Chris Varma" w:date="2015-09-09T17:02:00Z"/>
          <w:rFonts w:asciiTheme="minorHAnsi" w:eastAsiaTheme="minorEastAsia" w:hAnsiTheme="minorHAnsi" w:cstheme="minorBidi"/>
          <w:noProof/>
          <w:sz w:val="22"/>
          <w:szCs w:val="22"/>
          <w:lang w:val="en-GB" w:eastAsia="en-GB"/>
        </w:rPr>
      </w:pPr>
      <w:del w:id="813" w:author="Chris Varma" w:date="2015-09-09T17:02:00Z">
        <w:r w:rsidRPr="00F153A2" w:rsidDel="00325D44">
          <w:rPr>
            <w:rPrChange w:id="814" w:author="Ross Boardman" w:date="2015-08-27T11:32:00Z">
              <w:rPr>
                <w:rStyle w:val="Hyperlink"/>
                <w:noProof/>
                <w:lang w:val="en-GB"/>
              </w:rPr>
            </w:rPrChange>
          </w:rPr>
          <w:delText>9.5</w:delText>
        </w:r>
        <w:r w:rsidDel="00325D44">
          <w:rPr>
            <w:rFonts w:asciiTheme="minorHAnsi" w:eastAsiaTheme="minorEastAsia" w:hAnsiTheme="minorHAnsi" w:cstheme="minorBidi"/>
            <w:noProof/>
            <w:sz w:val="22"/>
            <w:szCs w:val="22"/>
            <w:lang w:val="en-GB" w:eastAsia="en-GB"/>
          </w:rPr>
          <w:tab/>
        </w:r>
        <w:r w:rsidRPr="00F153A2" w:rsidDel="00325D44">
          <w:rPr>
            <w:rPrChange w:id="815" w:author="Ross Boardman" w:date="2015-08-27T11:32:00Z">
              <w:rPr>
                <w:rStyle w:val="Hyperlink"/>
                <w:noProof/>
                <w:lang w:val="en-GB"/>
              </w:rPr>
            </w:rPrChange>
          </w:rPr>
          <w:delText>Enhancements Requirements</w:delText>
        </w:r>
        <w:r w:rsidDel="00325D44">
          <w:rPr>
            <w:noProof/>
            <w:webHidden/>
          </w:rPr>
          <w:tab/>
          <w:delText>88</w:delText>
        </w:r>
      </w:del>
    </w:p>
    <w:p w14:paraId="4855CED8" w14:textId="77777777" w:rsidR="00827BD5" w:rsidDel="00325D44" w:rsidRDefault="00827BD5">
      <w:pPr>
        <w:pStyle w:val="TOC2"/>
        <w:rPr>
          <w:del w:id="816" w:author="Chris Varma" w:date="2015-09-09T17:02:00Z"/>
          <w:rFonts w:asciiTheme="minorHAnsi" w:eastAsiaTheme="minorEastAsia" w:hAnsiTheme="minorHAnsi" w:cstheme="minorBidi"/>
          <w:noProof/>
          <w:sz w:val="22"/>
          <w:szCs w:val="22"/>
          <w:lang w:val="en-GB" w:eastAsia="en-GB"/>
        </w:rPr>
      </w:pPr>
      <w:del w:id="817" w:author="Chris Varma" w:date="2015-09-09T17:02:00Z">
        <w:r w:rsidRPr="00F153A2" w:rsidDel="00325D44">
          <w:rPr>
            <w:rPrChange w:id="818" w:author="Ross Boardman" w:date="2015-08-27T11:32:00Z">
              <w:rPr>
                <w:rStyle w:val="Hyperlink"/>
                <w:noProof/>
                <w:lang w:val="en-GB"/>
              </w:rPr>
            </w:rPrChange>
          </w:rPr>
          <w:delText>9.6</w:delText>
        </w:r>
        <w:r w:rsidDel="00325D44">
          <w:rPr>
            <w:rFonts w:asciiTheme="minorHAnsi" w:eastAsiaTheme="minorEastAsia" w:hAnsiTheme="minorHAnsi" w:cstheme="minorBidi"/>
            <w:noProof/>
            <w:sz w:val="22"/>
            <w:szCs w:val="22"/>
            <w:lang w:val="en-GB" w:eastAsia="en-GB"/>
          </w:rPr>
          <w:tab/>
        </w:r>
        <w:r w:rsidRPr="00F153A2" w:rsidDel="00325D44">
          <w:rPr>
            <w:rPrChange w:id="819" w:author="Ross Boardman" w:date="2015-08-27T11:32:00Z">
              <w:rPr>
                <w:rStyle w:val="Hyperlink"/>
                <w:noProof/>
                <w:lang w:val="en-GB"/>
              </w:rPr>
            </w:rPrChange>
          </w:rPr>
          <w:delText>Forms Requirements</w:delText>
        </w:r>
        <w:r w:rsidDel="00325D44">
          <w:rPr>
            <w:noProof/>
            <w:webHidden/>
          </w:rPr>
          <w:tab/>
          <w:delText>88</w:delText>
        </w:r>
      </w:del>
    </w:p>
    <w:p w14:paraId="4855CED9" w14:textId="77777777" w:rsidR="00827BD5" w:rsidDel="00325D44" w:rsidRDefault="00827BD5">
      <w:pPr>
        <w:pStyle w:val="TOC1"/>
        <w:rPr>
          <w:del w:id="820" w:author="Chris Varma" w:date="2015-09-09T17:02:00Z"/>
          <w:rFonts w:asciiTheme="minorHAnsi" w:eastAsiaTheme="minorEastAsia" w:hAnsiTheme="minorHAnsi" w:cstheme="minorBidi"/>
          <w:noProof/>
          <w:sz w:val="22"/>
          <w:szCs w:val="22"/>
          <w:lang w:val="en-GB" w:eastAsia="en-GB"/>
        </w:rPr>
      </w:pPr>
      <w:del w:id="821" w:author="Chris Varma" w:date="2015-09-09T17:02:00Z">
        <w:r w:rsidRPr="00F153A2" w:rsidDel="00325D44">
          <w:rPr>
            <w:rPrChange w:id="822" w:author="Ross Boardman" w:date="2015-08-27T11:32:00Z">
              <w:rPr>
                <w:rStyle w:val="Hyperlink"/>
                <w:noProof/>
                <w:lang w:val="en-GB"/>
              </w:rPr>
            </w:rPrChange>
          </w:rPr>
          <w:delText>10</w:delText>
        </w:r>
        <w:r w:rsidDel="00325D44">
          <w:rPr>
            <w:rFonts w:asciiTheme="minorHAnsi" w:eastAsiaTheme="minorEastAsia" w:hAnsiTheme="minorHAnsi" w:cstheme="minorBidi"/>
            <w:noProof/>
            <w:sz w:val="22"/>
            <w:szCs w:val="22"/>
            <w:lang w:val="en-GB" w:eastAsia="en-GB"/>
          </w:rPr>
          <w:tab/>
        </w:r>
        <w:r w:rsidRPr="00F153A2" w:rsidDel="00325D44">
          <w:rPr>
            <w:rPrChange w:id="823" w:author="Ross Boardman" w:date="2015-08-27T11:32:00Z">
              <w:rPr>
                <w:rStyle w:val="Hyperlink"/>
                <w:noProof/>
                <w:lang w:val="en-GB"/>
              </w:rPr>
            </w:rPrChange>
          </w:rPr>
          <w:delText>Gaps</w:delText>
        </w:r>
        <w:r w:rsidDel="00325D44">
          <w:rPr>
            <w:noProof/>
            <w:webHidden/>
          </w:rPr>
          <w:tab/>
          <w:delText>89</w:delText>
        </w:r>
      </w:del>
    </w:p>
    <w:p w14:paraId="4855CEDA" w14:textId="77777777" w:rsidR="00827BD5" w:rsidDel="00325D44" w:rsidRDefault="00827BD5">
      <w:pPr>
        <w:pStyle w:val="TOC1"/>
        <w:rPr>
          <w:del w:id="824" w:author="Chris Varma" w:date="2015-09-09T17:02:00Z"/>
          <w:rFonts w:asciiTheme="minorHAnsi" w:eastAsiaTheme="minorEastAsia" w:hAnsiTheme="minorHAnsi" w:cstheme="minorBidi"/>
          <w:noProof/>
          <w:sz w:val="22"/>
          <w:szCs w:val="22"/>
          <w:lang w:val="en-GB" w:eastAsia="en-GB"/>
        </w:rPr>
      </w:pPr>
      <w:del w:id="825" w:author="Chris Varma" w:date="2015-09-09T17:02:00Z">
        <w:r w:rsidRPr="00F153A2" w:rsidDel="00325D44">
          <w:rPr>
            <w:rPrChange w:id="826" w:author="Ross Boardman" w:date="2015-08-27T11:32:00Z">
              <w:rPr>
                <w:rStyle w:val="Hyperlink"/>
                <w:noProof/>
                <w:lang w:val="en-GB"/>
              </w:rPr>
            </w:rPrChange>
          </w:rPr>
          <w:delText>11</w:delText>
        </w:r>
        <w:r w:rsidDel="00325D44">
          <w:rPr>
            <w:rFonts w:asciiTheme="minorHAnsi" w:eastAsiaTheme="minorEastAsia" w:hAnsiTheme="minorHAnsi" w:cstheme="minorBidi"/>
            <w:noProof/>
            <w:sz w:val="22"/>
            <w:szCs w:val="22"/>
            <w:lang w:val="en-GB" w:eastAsia="en-GB"/>
          </w:rPr>
          <w:tab/>
        </w:r>
        <w:r w:rsidRPr="00F153A2" w:rsidDel="00325D44">
          <w:rPr>
            <w:rPrChange w:id="827" w:author="Ross Boardman" w:date="2015-08-27T11:32:00Z">
              <w:rPr>
                <w:rStyle w:val="Hyperlink"/>
                <w:noProof/>
                <w:lang w:val="en-GB"/>
              </w:rPr>
            </w:rPrChange>
          </w:rPr>
          <w:delText>Roles &amp; Authorisations</w:delText>
        </w:r>
        <w:r w:rsidDel="00325D44">
          <w:rPr>
            <w:noProof/>
            <w:webHidden/>
          </w:rPr>
          <w:tab/>
          <w:delText>91</w:delText>
        </w:r>
      </w:del>
    </w:p>
    <w:p w14:paraId="4855CEDB" w14:textId="77777777" w:rsidR="00827BD5" w:rsidDel="00325D44" w:rsidRDefault="00827BD5">
      <w:pPr>
        <w:pStyle w:val="TOC1"/>
        <w:rPr>
          <w:del w:id="828" w:author="Chris Varma" w:date="2015-09-09T17:02:00Z"/>
          <w:rFonts w:asciiTheme="minorHAnsi" w:eastAsiaTheme="minorEastAsia" w:hAnsiTheme="minorHAnsi" w:cstheme="minorBidi"/>
          <w:noProof/>
          <w:sz w:val="22"/>
          <w:szCs w:val="22"/>
          <w:lang w:val="en-GB" w:eastAsia="en-GB"/>
        </w:rPr>
      </w:pPr>
      <w:del w:id="829" w:author="Chris Varma" w:date="2015-09-09T17:02:00Z">
        <w:r w:rsidRPr="00F153A2" w:rsidDel="00325D44">
          <w:rPr>
            <w:rPrChange w:id="830" w:author="Ross Boardman" w:date="2015-08-27T11:32:00Z">
              <w:rPr>
                <w:rStyle w:val="Hyperlink"/>
                <w:noProof/>
                <w:lang w:val="en-GB"/>
              </w:rPr>
            </w:rPrChange>
          </w:rPr>
          <w:delText>12</w:delText>
        </w:r>
        <w:r w:rsidDel="00325D44">
          <w:rPr>
            <w:rFonts w:asciiTheme="minorHAnsi" w:eastAsiaTheme="minorEastAsia" w:hAnsiTheme="minorHAnsi" w:cstheme="minorBidi"/>
            <w:noProof/>
            <w:sz w:val="22"/>
            <w:szCs w:val="22"/>
            <w:lang w:val="en-GB" w:eastAsia="en-GB"/>
          </w:rPr>
          <w:tab/>
        </w:r>
        <w:r w:rsidRPr="00F153A2" w:rsidDel="00325D44">
          <w:rPr>
            <w:rPrChange w:id="831" w:author="Ross Boardman" w:date="2015-08-27T11:32:00Z">
              <w:rPr>
                <w:rStyle w:val="Hyperlink"/>
                <w:noProof/>
                <w:lang w:val="en-GB"/>
              </w:rPr>
            </w:rPrChange>
          </w:rPr>
          <w:delText>Change Impact Summary</w:delText>
        </w:r>
        <w:r w:rsidDel="00325D44">
          <w:rPr>
            <w:noProof/>
            <w:webHidden/>
          </w:rPr>
          <w:tab/>
          <w:delText>92</w:delText>
        </w:r>
      </w:del>
    </w:p>
    <w:p w14:paraId="4855CEDC" w14:textId="77777777" w:rsidR="00827BD5" w:rsidDel="00325D44" w:rsidRDefault="00827BD5">
      <w:pPr>
        <w:pStyle w:val="TOC1"/>
        <w:rPr>
          <w:del w:id="832" w:author="Chris Varma" w:date="2015-09-09T17:02:00Z"/>
          <w:rFonts w:asciiTheme="minorHAnsi" w:eastAsiaTheme="minorEastAsia" w:hAnsiTheme="minorHAnsi" w:cstheme="minorBidi"/>
          <w:noProof/>
          <w:sz w:val="22"/>
          <w:szCs w:val="22"/>
          <w:lang w:val="en-GB" w:eastAsia="en-GB"/>
        </w:rPr>
      </w:pPr>
      <w:del w:id="833" w:author="Chris Varma" w:date="2015-09-09T17:02:00Z">
        <w:r w:rsidRPr="00F153A2" w:rsidDel="00325D44">
          <w:rPr>
            <w:rPrChange w:id="834" w:author="Ross Boardman" w:date="2015-08-27T11:32:00Z">
              <w:rPr>
                <w:rStyle w:val="Hyperlink"/>
                <w:noProof/>
                <w:lang w:val="en-GB"/>
              </w:rPr>
            </w:rPrChange>
          </w:rPr>
          <w:delText>13</w:delText>
        </w:r>
        <w:r w:rsidDel="00325D44">
          <w:rPr>
            <w:rFonts w:asciiTheme="minorHAnsi" w:eastAsiaTheme="minorEastAsia" w:hAnsiTheme="minorHAnsi" w:cstheme="minorBidi"/>
            <w:noProof/>
            <w:sz w:val="22"/>
            <w:szCs w:val="22"/>
            <w:lang w:val="en-GB" w:eastAsia="en-GB"/>
          </w:rPr>
          <w:tab/>
        </w:r>
        <w:r w:rsidRPr="00F153A2" w:rsidDel="00325D44">
          <w:rPr>
            <w:rPrChange w:id="835" w:author="Ross Boardman" w:date="2015-08-27T11:32:00Z">
              <w:rPr>
                <w:rStyle w:val="Hyperlink"/>
                <w:noProof/>
                <w:lang w:val="en-GB"/>
              </w:rPr>
            </w:rPrChange>
          </w:rPr>
          <w:delText>Reviewer notes</w:delText>
        </w:r>
        <w:r w:rsidDel="00325D44">
          <w:rPr>
            <w:noProof/>
            <w:webHidden/>
          </w:rPr>
          <w:tab/>
          <w:delText>94</w:delText>
        </w:r>
      </w:del>
    </w:p>
    <w:p w14:paraId="4855CEDD" w14:textId="77777777" w:rsidR="00B0558F" w:rsidRPr="00B12D7F" w:rsidRDefault="00322FF8" w:rsidP="00B0558F">
      <w:pPr>
        <w:pStyle w:val="Heading1"/>
        <w:keepLines/>
        <w:numPr>
          <w:ilvl w:val="0"/>
          <w:numId w:val="0"/>
        </w:numPr>
        <w:tabs>
          <w:tab w:val="clear" w:pos="567"/>
        </w:tabs>
        <w:ind w:left="714"/>
        <w:rPr>
          <w:lang w:val="en-GB"/>
        </w:rPr>
      </w:pPr>
      <w:r w:rsidRPr="00B12D7F">
        <w:rPr>
          <w:lang w:val="en-GB"/>
        </w:rPr>
        <w:fldChar w:fldCharType="end"/>
      </w:r>
      <w:bookmarkStart w:id="836" w:name="_Toc148234063"/>
      <w:bookmarkStart w:id="837" w:name="_Toc288151693"/>
      <w:bookmarkStart w:id="838" w:name="_Toc347414185"/>
      <w:bookmarkStart w:id="839" w:name="_Toc489429042"/>
      <w:bookmarkStart w:id="840" w:name="_Toc489690030"/>
    </w:p>
    <w:p w14:paraId="4855CEDE" w14:textId="77777777" w:rsidR="00B0558F" w:rsidRPr="00B12D7F" w:rsidRDefault="00B0558F">
      <w:pPr>
        <w:jc w:val="left"/>
        <w:rPr>
          <w:b/>
          <w:kern w:val="28"/>
          <w:sz w:val="32"/>
          <w:lang w:val="en-GB"/>
        </w:rPr>
      </w:pPr>
      <w:r w:rsidRPr="00B12D7F">
        <w:rPr>
          <w:lang w:val="en-GB"/>
        </w:rPr>
        <w:br w:type="page"/>
      </w:r>
    </w:p>
    <w:p w14:paraId="4855CEDF" w14:textId="77777777" w:rsidR="00B0558F" w:rsidRPr="00B12D7F" w:rsidRDefault="00B0558F" w:rsidP="00E124D1">
      <w:pPr>
        <w:pStyle w:val="Heading1"/>
        <w:tabs>
          <w:tab w:val="clear" w:pos="432"/>
          <w:tab w:val="num" w:pos="464"/>
        </w:tabs>
        <w:ind w:left="573" w:hanging="573"/>
        <w:rPr>
          <w:lang w:val="en-GB"/>
        </w:rPr>
      </w:pPr>
      <w:r w:rsidRPr="00B12D7F">
        <w:rPr>
          <w:lang w:val="en-GB"/>
        </w:rPr>
        <w:lastRenderedPageBreak/>
        <w:t xml:space="preserve"> </w:t>
      </w:r>
      <w:bookmarkStart w:id="841" w:name="_Toc429581489"/>
      <w:r w:rsidRPr="00B12D7F">
        <w:rPr>
          <w:lang w:val="en-GB"/>
        </w:rPr>
        <w:t>Document Control</w:t>
      </w:r>
      <w:bookmarkEnd w:id="836"/>
      <w:bookmarkEnd w:id="837"/>
      <w:bookmarkEnd w:id="838"/>
      <w:bookmarkEnd w:id="841"/>
    </w:p>
    <w:p w14:paraId="4855CEE0" w14:textId="77777777" w:rsidR="00B0558F" w:rsidRPr="00B12D7F" w:rsidRDefault="00B0558F" w:rsidP="00E124D1">
      <w:pPr>
        <w:pStyle w:val="Heading2"/>
        <w:spacing w:before="480"/>
        <w:jc w:val="both"/>
        <w:rPr>
          <w:lang w:val="en-GB"/>
        </w:rPr>
      </w:pPr>
      <w:bookmarkStart w:id="842" w:name="_Toc148234064"/>
      <w:bookmarkStart w:id="843" w:name="_Toc288151694"/>
      <w:bookmarkStart w:id="844" w:name="_Toc347414186"/>
      <w:bookmarkStart w:id="845" w:name="_Toc429581490"/>
      <w:r w:rsidRPr="00B12D7F">
        <w:rPr>
          <w:lang w:val="en-GB"/>
        </w:rPr>
        <w:t>Revision History</w:t>
      </w:r>
      <w:bookmarkEnd w:id="839"/>
      <w:bookmarkEnd w:id="840"/>
      <w:bookmarkEnd w:id="842"/>
      <w:bookmarkEnd w:id="843"/>
      <w:bookmarkEnd w:id="844"/>
      <w:bookmarkEnd w:id="845"/>
    </w:p>
    <w:tbl>
      <w:tblPr>
        <w:tblW w:w="8711" w:type="dxa"/>
        <w:tblInd w:w="7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70" w:type="dxa"/>
          <w:right w:w="70" w:type="dxa"/>
        </w:tblCellMar>
        <w:tblLook w:val="0020" w:firstRow="1" w:lastRow="0" w:firstColumn="0" w:lastColumn="0" w:noHBand="0" w:noVBand="0"/>
      </w:tblPr>
      <w:tblGrid>
        <w:gridCol w:w="1080"/>
        <w:gridCol w:w="1334"/>
        <w:gridCol w:w="2753"/>
        <w:gridCol w:w="1985"/>
        <w:gridCol w:w="1559"/>
      </w:tblGrid>
      <w:tr w:rsidR="00B0558F" w:rsidRPr="00B12D7F" w14:paraId="4855CEE6" w14:textId="77777777" w:rsidTr="4FF50C44">
        <w:trPr>
          <w:tblHeader/>
        </w:trPr>
        <w:tc>
          <w:tcPr>
            <w:tcW w:w="1080" w:type="dxa"/>
            <w:shd w:val="clear" w:color="auto" w:fill="D9D9D9" w:themeFill="background1" w:themeFillShade="D9"/>
          </w:tcPr>
          <w:p w14:paraId="4855CEE1" w14:textId="77777777" w:rsidR="00B0558F" w:rsidRPr="00B12D7F" w:rsidRDefault="00B0558F" w:rsidP="001819E1">
            <w:pPr>
              <w:pStyle w:val="Tabellentext"/>
              <w:rPr>
                <w:b/>
                <w:bCs/>
                <w:lang w:val="en-GB"/>
              </w:rPr>
            </w:pPr>
            <w:r w:rsidRPr="00F153A2">
              <w:rPr>
                <w:b/>
                <w:bCs/>
                <w:sz w:val="20"/>
                <w:lang w:val="en-GB"/>
              </w:rPr>
              <w:t>Version</w:t>
            </w:r>
          </w:p>
        </w:tc>
        <w:tc>
          <w:tcPr>
            <w:tcW w:w="1334" w:type="dxa"/>
            <w:shd w:val="clear" w:color="auto" w:fill="D9D9D9" w:themeFill="background1" w:themeFillShade="D9"/>
          </w:tcPr>
          <w:p w14:paraId="4855CEE2" w14:textId="77777777" w:rsidR="00B0558F" w:rsidRPr="00B12D7F" w:rsidRDefault="00B0558F" w:rsidP="001819E1">
            <w:pPr>
              <w:pStyle w:val="Tabellentext"/>
              <w:rPr>
                <w:b/>
                <w:bCs/>
                <w:lang w:val="en-GB"/>
              </w:rPr>
            </w:pPr>
            <w:r w:rsidRPr="00F153A2">
              <w:rPr>
                <w:b/>
                <w:bCs/>
                <w:sz w:val="20"/>
                <w:lang w:val="en-GB"/>
              </w:rPr>
              <w:t>Date</w:t>
            </w:r>
          </w:p>
        </w:tc>
        <w:tc>
          <w:tcPr>
            <w:tcW w:w="2753" w:type="dxa"/>
            <w:shd w:val="clear" w:color="auto" w:fill="D9D9D9" w:themeFill="background1" w:themeFillShade="D9"/>
          </w:tcPr>
          <w:p w14:paraId="4855CEE3" w14:textId="77777777" w:rsidR="00B0558F" w:rsidRPr="00B12D7F" w:rsidRDefault="00B0558F" w:rsidP="001819E1">
            <w:pPr>
              <w:pStyle w:val="Tabellentext"/>
              <w:rPr>
                <w:b/>
                <w:bCs/>
                <w:lang w:val="en-GB"/>
              </w:rPr>
            </w:pPr>
            <w:r w:rsidRPr="00F153A2">
              <w:rPr>
                <w:b/>
                <w:bCs/>
                <w:sz w:val="20"/>
                <w:lang w:val="en-GB"/>
              </w:rPr>
              <w:t>Change description</w:t>
            </w:r>
          </w:p>
        </w:tc>
        <w:tc>
          <w:tcPr>
            <w:tcW w:w="1985" w:type="dxa"/>
            <w:shd w:val="clear" w:color="auto" w:fill="D9D9D9" w:themeFill="background1" w:themeFillShade="D9"/>
          </w:tcPr>
          <w:p w14:paraId="4855CEE4" w14:textId="77777777" w:rsidR="00B0558F" w:rsidRPr="00B12D7F" w:rsidRDefault="00B0558F" w:rsidP="001819E1">
            <w:pPr>
              <w:pStyle w:val="Tabellentext"/>
              <w:rPr>
                <w:b/>
                <w:bCs/>
                <w:lang w:val="en-GB"/>
              </w:rPr>
            </w:pPr>
            <w:r w:rsidRPr="00F153A2">
              <w:rPr>
                <w:b/>
                <w:bCs/>
                <w:sz w:val="20"/>
                <w:lang w:val="en-GB"/>
              </w:rPr>
              <w:t>Author</w:t>
            </w:r>
          </w:p>
        </w:tc>
        <w:tc>
          <w:tcPr>
            <w:tcW w:w="1559" w:type="dxa"/>
            <w:shd w:val="clear" w:color="auto" w:fill="D9D9D9" w:themeFill="background1" w:themeFillShade="D9"/>
          </w:tcPr>
          <w:p w14:paraId="4855CEE5" w14:textId="77777777" w:rsidR="00B0558F" w:rsidRPr="00F153A2" w:rsidRDefault="00B0558F" w:rsidP="001819E1">
            <w:pPr>
              <w:pStyle w:val="Tabellentext"/>
              <w:jc w:val="left"/>
              <w:rPr>
                <w:b/>
                <w:bCs/>
                <w:sz w:val="20"/>
                <w:lang w:val="en-GB"/>
              </w:rPr>
            </w:pPr>
            <w:r w:rsidRPr="00F153A2">
              <w:rPr>
                <w:b/>
                <w:bCs/>
                <w:sz w:val="20"/>
                <w:lang w:val="en-GB"/>
              </w:rPr>
              <w:t>Approver (if issued)</w:t>
            </w:r>
          </w:p>
        </w:tc>
      </w:tr>
      <w:tr w:rsidR="00B0558F" w:rsidRPr="00B12D7F" w14:paraId="4855CEEC" w14:textId="77777777" w:rsidTr="4FF50C44">
        <w:trPr>
          <w:cantSplit/>
        </w:trPr>
        <w:tc>
          <w:tcPr>
            <w:tcW w:w="1080" w:type="dxa"/>
          </w:tcPr>
          <w:p w14:paraId="4855CEE7" w14:textId="77777777" w:rsidR="00B0558F" w:rsidRPr="00B12D7F" w:rsidRDefault="00D40A1E" w:rsidP="001819E1">
            <w:pPr>
              <w:pStyle w:val="Tabellentext"/>
              <w:rPr>
                <w:lang w:val="en-GB"/>
              </w:rPr>
            </w:pPr>
            <w:r w:rsidRPr="00F153A2">
              <w:rPr>
                <w:sz w:val="20"/>
                <w:lang w:val="en-GB"/>
              </w:rPr>
              <w:t>0.1</w:t>
            </w:r>
          </w:p>
        </w:tc>
        <w:tc>
          <w:tcPr>
            <w:tcW w:w="1334" w:type="dxa"/>
          </w:tcPr>
          <w:p w14:paraId="4855CEE8" w14:textId="77777777" w:rsidR="00B0558F" w:rsidRPr="00B12D7F" w:rsidRDefault="00DB5AEF" w:rsidP="001819E1">
            <w:pPr>
              <w:pStyle w:val="Tabellentext"/>
              <w:rPr>
                <w:lang w:val="en-GB"/>
              </w:rPr>
            </w:pPr>
            <w:r w:rsidRPr="00F153A2">
              <w:rPr>
                <w:sz w:val="20"/>
                <w:lang w:val="en-GB"/>
              </w:rPr>
              <w:t>21/08</w:t>
            </w:r>
            <w:r w:rsidR="00D40A1E" w:rsidRPr="00F153A2">
              <w:rPr>
                <w:sz w:val="20"/>
                <w:lang w:val="en-GB"/>
              </w:rPr>
              <w:t>/2014</w:t>
            </w:r>
          </w:p>
        </w:tc>
        <w:tc>
          <w:tcPr>
            <w:tcW w:w="2753" w:type="dxa"/>
          </w:tcPr>
          <w:p w14:paraId="4855CEE9" w14:textId="77777777" w:rsidR="00B0558F" w:rsidRPr="00B12D7F" w:rsidRDefault="00D40A1E" w:rsidP="001819E1">
            <w:pPr>
              <w:pStyle w:val="Tabellentext"/>
              <w:rPr>
                <w:lang w:val="en-GB"/>
              </w:rPr>
            </w:pPr>
            <w:r w:rsidRPr="00F153A2">
              <w:rPr>
                <w:sz w:val="20"/>
                <w:lang w:val="en-GB"/>
              </w:rPr>
              <w:t>Initial Draft</w:t>
            </w:r>
          </w:p>
        </w:tc>
        <w:tc>
          <w:tcPr>
            <w:tcW w:w="1985" w:type="dxa"/>
          </w:tcPr>
          <w:p w14:paraId="4855CEEA" w14:textId="77777777" w:rsidR="00B0558F" w:rsidRPr="00B12D7F" w:rsidRDefault="003E0367" w:rsidP="001819E1">
            <w:pPr>
              <w:pStyle w:val="Tabellentext"/>
              <w:rPr>
                <w:lang w:val="en-GB"/>
              </w:rPr>
            </w:pPr>
            <w:r w:rsidRPr="00F153A2">
              <w:rPr>
                <w:sz w:val="20"/>
                <w:lang w:val="en-GB"/>
              </w:rPr>
              <w:t>Chris Varma</w:t>
            </w:r>
          </w:p>
        </w:tc>
        <w:tc>
          <w:tcPr>
            <w:tcW w:w="1559" w:type="dxa"/>
          </w:tcPr>
          <w:p w14:paraId="4855CEEB" w14:textId="77777777" w:rsidR="00B0558F" w:rsidRPr="00F153A2" w:rsidRDefault="00B0558F" w:rsidP="001819E1">
            <w:pPr>
              <w:pStyle w:val="Tabellentext"/>
              <w:rPr>
                <w:sz w:val="20"/>
                <w:lang w:val="en-GB"/>
              </w:rPr>
            </w:pPr>
          </w:p>
        </w:tc>
      </w:tr>
      <w:tr w:rsidR="00B0558F" w:rsidRPr="00B12D7F" w14:paraId="4855CEF2" w14:textId="77777777" w:rsidTr="4FF50C44">
        <w:trPr>
          <w:cantSplit/>
        </w:trPr>
        <w:tc>
          <w:tcPr>
            <w:tcW w:w="1080" w:type="dxa"/>
          </w:tcPr>
          <w:p w14:paraId="4855CEED" w14:textId="77777777" w:rsidR="00B0558F" w:rsidRPr="00B12D7F" w:rsidRDefault="003E0367" w:rsidP="001819E1">
            <w:pPr>
              <w:pStyle w:val="Tabellentext"/>
              <w:rPr>
                <w:lang w:val="en-GB"/>
              </w:rPr>
            </w:pPr>
            <w:r w:rsidRPr="00F153A2">
              <w:rPr>
                <w:sz w:val="20"/>
                <w:lang w:val="en-GB"/>
              </w:rPr>
              <w:t>0.2</w:t>
            </w:r>
          </w:p>
        </w:tc>
        <w:tc>
          <w:tcPr>
            <w:tcW w:w="1334" w:type="dxa"/>
          </w:tcPr>
          <w:p w14:paraId="4855CEEE" w14:textId="77777777" w:rsidR="00B0558F" w:rsidRPr="00B12D7F" w:rsidRDefault="003E0367" w:rsidP="001819E1">
            <w:pPr>
              <w:pStyle w:val="Tabellentext"/>
              <w:rPr>
                <w:lang w:val="en-GB"/>
              </w:rPr>
            </w:pPr>
            <w:r w:rsidRPr="00F153A2">
              <w:rPr>
                <w:sz w:val="20"/>
                <w:lang w:val="en-GB"/>
              </w:rPr>
              <w:t>29/06/2015</w:t>
            </w:r>
          </w:p>
        </w:tc>
        <w:tc>
          <w:tcPr>
            <w:tcW w:w="2753" w:type="dxa"/>
          </w:tcPr>
          <w:p w14:paraId="4855CEEF" w14:textId="77777777" w:rsidR="00B0558F" w:rsidRPr="00B12D7F" w:rsidRDefault="003E0367" w:rsidP="001819E1">
            <w:pPr>
              <w:pStyle w:val="Tabellentext"/>
              <w:rPr>
                <w:lang w:val="en-GB"/>
              </w:rPr>
            </w:pPr>
            <w:r w:rsidRPr="00F153A2">
              <w:rPr>
                <w:sz w:val="20"/>
                <w:lang w:val="en-GB"/>
              </w:rPr>
              <w:t>Updated for WRICEF</w:t>
            </w:r>
          </w:p>
        </w:tc>
        <w:tc>
          <w:tcPr>
            <w:tcW w:w="1985" w:type="dxa"/>
          </w:tcPr>
          <w:p w14:paraId="4855CEF0" w14:textId="77777777" w:rsidR="00B0558F" w:rsidRPr="00B12D7F" w:rsidRDefault="003E0367" w:rsidP="001819E1">
            <w:pPr>
              <w:pStyle w:val="Tabellentext"/>
              <w:rPr>
                <w:lang w:val="en-GB"/>
              </w:rPr>
            </w:pPr>
            <w:r w:rsidRPr="00F153A2">
              <w:rPr>
                <w:sz w:val="20"/>
                <w:lang w:val="en-GB"/>
              </w:rPr>
              <w:t>Chris Varma</w:t>
            </w:r>
          </w:p>
        </w:tc>
        <w:tc>
          <w:tcPr>
            <w:tcW w:w="1559" w:type="dxa"/>
          </w:tcPr>
          <w:p w14:paraId="4855CEF1" w14:textId="77777777" w:rsidR="00B0558F" w:rsidRPr="00F153A2" w:rsidRDefault="00B0558F" w:rsidP="001819E1">
            <w:pPr>
              <w:pStyle w:val="Tabellentext"/>
              <w:rPr>
                <w:sz w:val="20"/>
                <w:lang w:val="en-GB"/>
              </w:rPr>
            </w:pPr>
          </w:p>
        </w:tc>
      </w:tr>
      <w:tr w:rsidR="003B1955" w:rsidRPr="00B12D7F" w14:paraId="4855CEF8" w14:textId="77777777" w:rsidTr="4FF50C44">
        <w:trPr>
          <w:cantSplit/>
        </w:trPr>
        <w:tc>
          <w:tcPr>
            <w:tcW w:w="1080" w:type="dxa"/>
          </w:tcPr>
          <w:p w14:paraId="4855CEF3" w14:textId="77777777" w:rsidR="003B1955" w:rsidRDefault="003B1955" w:rsidP="003B1955">
            <w:pPr>
              <w:pStyle w:val="Tabellentext"/>
              <w:rPr>
                <w:lang w:val="en-GB"/>
              </w:rPr>
            </w:pPr>
            <w:r w:rsidRPr="00F153A2">
              <w:rPr>
                <w:sz w:val="20"/>
                <w:lang w:val="en-GB"/>
              </w:rPr>
              <w:t>2.1</w:t>
            </w:r>
          </w:p>
        </w:tc>
        <w:tc>
          <w:tcPr>
            <w:tcW w:w="1334" w:type="dxa"/>
          </w:tcPr>
          <w:p w14:paraId="4855CEF4" w14:textId="77777777" w:rsidR="003B1955" w:rsidRDefault="003B1955" w:rsidP="003B1955">
            <w:pPr>
              <w:pStyle w:val="Tabellentext"/>
              <w:rPr>
                <w:lang w:val="en-GB"/>
              </w:rPr>
            </w:pPr>
            <w:r w:rsidRPr="00F153A2">
              <w:rPr>
                <w:sz w:val="20"/>
                <w:lang w:val="en-GB"/>
              </w:rPr>
              <w:t>02/07/2015</w:t>
            </w:r>
          </w:p>
        </w:tc>
        <w:tc>
          <w:tcPr>
            <w:tcW w:w="2753" w:type="dxa"/>
          </w:tcPr>
          <w:p w14:paraId="4855CEF5" w14:textId="77777777" w:rsidR="003B1955" w:rsidRDefault="003B1955" w:rsidP="003B1955">
            <w:pPr>
              <w:pStyle w:val="Tabellentext"/>
              <w:rPr>
                <w:lang w:val="en-GB"/>
              </w:rPr>
            </w:pPr>
            <w:r w:rsidRPr="00F153A2">
              <w:rPr>
                <w:sz w:val="20"/>
                <w:lang w:val="en-GB"/>
              </w:rPr>
              <w:t>Updated for WRICEF and scope changes</w:t>
            </w:r>
          </w:p>
        </w:tc>
        <w:tc>
          <w:tcPr>
            <w:tcW w:w="1985" w:type="dxa"/>
          </w:tcPr>
          <w:p w14:paraId="4855CEF6" w14:textId="77777777" w:rsidR="003B1955" w:rsidRDefault="003B1955" w:rsidP="003B1955">
            <w:pPr>
              <w:pStyle w:val="Tabellentext"/>
              <w:rPr>
                <w:lang w:val="en-GB"/>
              </w:rPr>
            </w:pPr>
            <w:r w:rsidRPr="00F153A2">
              <w:rPr>
                <w:sz w:val="20"/>
                <w:lang w:val="en-GB"/>
              </w:rPr>
              <w:t>Chris Varma</w:t>
            </w:r>
          </w:p>
        </w:tc>
        <w:tc>
          <w:tcPr>
            <w:tcW w:w="1559" w:type="dxa"/>
          </w:tcPr>
          <w:p w14:paraId="4855CEF7" w14:textId="77777777" w:rsidR="003B1955" w:rsidRPr="00F153A2" w:rsidRDefault="003B1955" w:rsidP="003B1955">
            <w:pPr>
              <w:pStyle w:val="Tabellentext"/>
              <w:rPr>
                <w:sz w:val="20"/>
                <w:lang w:val="en-GB"/>
              </w:rPr>
            </w:pPr>
          </w:p>
        </w:tc>
      </w:tr>
      <w:tr w:rsidR="003B1955" w:rsidRPr="00B12D7F" w14:paraId="4855CEFE" w14:textId="77777777" w:rsidTr="4FF50C44">
        <w:trPr>
          <w:cantSplit/>
        </w:trPr>
        <w:tc>
          <w:tcPr>
            <w:tcW w:w="1080" w:type="dxa"/>
          </w:tcPr>
          <w:p w14:paraId="4855CEF9" w14:textId="77777777" w:rsidR="003B1955" w:rsidRDefault="003B1955" w:rsidP="003B1955">
            <w:pPr>
              <w:pStyle w:val="Tabellentext"/>
              <w:rPr>
                <w:lang w:val="en-GB"/>
              </w:rPr>
            </w:pPr>
            <w:r w:rsidRPr="00F153A2">
              <w:rPr>
                <w:sz w:val="20"/>
                <w:lang w:val="en-GB"/>
              </w:rPr>
              <w:t>3.0</w:t>
            </w:r>
          </w:p>
        </w:tc>
        <w:tc>
          <w:tcPr>
            <w:tcW w:w="1334" w:type="dxa"/>
          </w:tcPr>
          <w:p w14:paraId="4855CEFA" w14:textId="77777777" w:rsidR="003B1955" w:rsidRDefault="003B1955" w:rsidP="003B1955">
            <w:pPr>
              <w:pStyle w:val="Tabellentext"/>
              <w:rPr>
                <w:lang w:val="en-GB"/>
              </w:rPr>
            </w:pPr>
            <w:r w:rsidRPr="00F153A2">
              <w:rPr>
                <w:sz w:val="20"/>
                <w:lang w:val="en-GB"/>
              </w:rPr>
              <w:t>21/07/2015</w:t>
            </w:r>
          </w:p>
        </w:tc>
        <w:tc>
          <w:tcPr>
            <w:tcW w:w="2753" w:type="dxa"/>
          </w:tcPr>
          <w:p w14:paraId="4855CEFB" w14:textId="77777777" w:rsidR="003B1955" w:rsidRDefault="003B1955" w:rsidP="003B1955">
            <w:pPr>
              <w:pStyle w:val="Tabellentext"/>
              <w:rPr>
                <w:lang w:val="en-GB"/>
              </w:rPr>
            </w:pPr>
            <w:r w:rsidRPr="00F153A2">
              <w:rPr>
                <w:sz w:val="20"/>
                <w:lang w:val="en-GB"/>
              </w:rPr>
              <w:t>Further WRICEF and GAP cross checking.</w:t>
            </w:r>
          </w:p>
        </w:tc>
        <w:tc>
          <w:tcPr>
            <w:tcW w:w="1985" w:type="dxa"/>
          </w:tcPr>
          <w:p w14:paraId="4855CEFC" w14:textId="77777777" w:rsidR="003B1955" w:rsidRDefault="003B1955" w:rsidP="003B1955">
            <w:pPr>
              <w:pStyle w:val="Tabellentext"/>
              <w:rPr>
                <w:lang w:val="en-GB"/>
              </w:rPr>
            </w:pPr>
            <w:r w:rsidRPr="00F153A2">
              <w:rPr>
                <w:sz w:val="20"/>
                <w:lang w:val="en-GB"/>
              </w:rPr>
              <w:t>Chris Varma</w:t>
            </w:r>
          </w:p>
        </w:tc>
        <w:tc>
          <w:tcPr>
            <w:tcW w:w="1559" w:type="dxa"/>
          </w:tcPr>
          <w:p w14:paraId="4855CEFD" w14:textId="77777777" w:rsidR="003B1955" w:rsidRPr="00F153A2" w:rsidRDefault="003B1955" w:rsidP="003B1955">
            <w:pPr>
              <w:pStyle w:val="Tabellentext"/>
              <w:rPr>
                <w:sz w:val="20"/>
                <w:lang w:val="en-GB"/>
              </w:rPr>
            </w:pPr>
          </w:p>
        </w:tc>
      </w:tr>
      <w:tr w:rsidR="00A60E1C" w:rsidRPr="00B12D7F" w14:paraId="4855CF04" w14:textId="77777777" w:rsidTr="4FF50C44">
        <w:trPr>
          <w:cantSplit/>
        </w:trPr>
        <w:tc>
          <w:tcPr>
            <w:tcW w:w="1080" w:type="dxa"/>
          </w:tcPr>
          <w:p w14:paraId="4855CEFF" w14:textId="77777777" w:rsidR="00A60E1C" w:rsidRDefault="00A60E1C" w:rsidP="00A60E1C">
            <w:pPr>
              <w:pStyle w:val="Tabellentext"/>
              <w:rPr>
                <w:lang w:val="en-GB"/>
              </w:rPr>
            </w:pPr>
            <w:r w:rsidRPr="00F153A2">
              <w:rPr>
                <w:sz w:val="20"/>
                <w:lang w:val="en-GB"/>
              </w:rPr>
              <w:t>3.1</w:t>
            </w:r>
          </w:p>
        </w:tc>
        <w:tc>
          <w:tcPr>
            <w:tcW w:w="1334" w:type="dxa"/>
          </w:tcPr>
          <w:p w14:paraId="4855CF00" w14:textId="77777777" w:rsidR="00A60E1C" w:rsidRDefault="00A60E1C" w:rsidP="00A60E1C">
            <w:pPr>
              <w:pStyle w:val="Tabellentext"/>
              <w:rPr>
                <w:lang w:val="en-GB"/>
              </w:rPr>
            </w:pPr>
            <w:r w:rsidRPr="00F153A2">
              <w:rPr>
                <w:sz w:val="20"/>
                <w:lang w:val="en-GB"/>
              </w:rPr>
              <w:t>23/07/2015</w:t>
            </w:r>
          </w:p>
        </w:tc>
        <w:tc>
          <w:tcPr>
            <w:tcW w:w="2753" w:type="dxa"/>
          </w:tcPr>
          <w:p w14:paraId="4855CF01" w14:textId="77777777" w:rsidR="00A60E1C" w:rsidRDefault="00A60E1C" w:rsidP="00A60E1C">
            <w:pPr>
              <w:pStyle w:val="Tabellentext"/>
              <w:rPr>
                <w:lang w:val="en-GB"/>
              </w:rPr>
            </w:pPr>
            <w:r w:rsidRPr="00F153A2">
              <w:rPr>
                <w:sz w:val="20"/>
                <w:lang w:val="en-GB"/>
              </w:rPr>
              <w:t>Further WRICEF and GAP cross checking.</w:t>
            </w:r>
          </w:p>
        </w:tc>
        <w:tc>
          <w:tcPr>
            <w:tcW w:w="1985" w:type="dxa"/>
          </w:tcPr>
          <w:p w14:paraId="4855CF02" w14:textId="77777777" w:rsidR="00A60E1C" w:rsidRDefault="00A60E1C" w:rsidP="00A60E1C">
            <w:pPr>
              <w:pStyle w:val="Tabellentext"/>
              <w:rPr>
                <w:lang w:val="en-GB"/>
              </w:rPr>
            </w:pPr>
            <w:r w:rsidRPr="00F153A2">
              <w:rPr>
                <w:sz w:val="20"/>
                <w:lang w:val="en-GB"/>
              </w:rPr>
              <w:t>Chris Varma</w:t>
            </w:r>
          </w:p>
        </w:tc>
        <w:tc>
          <w:tcPr>
            <w:tcW w:w="1559" w:type="dxa"/>
          </w:tcPr>
          <w:p w14:paraId="4855CF03" w14:textId="77777777" w:rsidR="00A60E1C" w:rsidRPr="00F153A2" w:rsidRDefault="00A60E1C" w:rsidP="00A60E1C">
            <w:pPr>
              <w:pStyle w:val="Tabellentext"/>
              <w:rPr>
                <w:sz w:val="20"/>
                <w:lang w:val="en-GB"/>
              </w:rPr>
            </w:pPr>
          </w:p>
        </w:tc>
      </w:tr>
      <w:tr w:rsidR="00765194" w:rsidRPr="00B12D7F" w14:paraId="4855CF0A" w14:textId="77777777" w:rsidTr="4FF50C44">
        <w:trPr>
          <w:cantSplit/>
        </w:trPr>
        <w:tc>
          <w:tcPr>
            <w:tcW w:w="1080" w:type="dxa"/>
          </w:tcPr>
          <w:p w14:paraId="4855CF05" w14:textId="77777777" w:rsidR="00765194" w:rsidRDefault="00765194" w:rsidP="00A60E1C">
            <w:pPr>
              <w:pStyle w:val="Tabellentext"/>
              <w:rPr>
                <w:lang w:val="en-GB"/>
              </w:rPr>
            </w:pPr>
            <w:r w:rsidRPr="00F153A2">
              <w:rPr>
                <w:sz w:val="20"/>
                <w:lang w:val="en-GB"/>
              </w:rPr>
              <w:t>3.2</w:t>
            </w:r>
          </w:p>
        </w:tc>
        <w:tc>
          <w:tcPr>
            <w:tcW w:w="1334" w:type="dxa"/>
          </w:tcPr>
          <w:p w14:paraId="4855CF06" w14:textId="77777777" w:rsidR="00765194" w:rsidRDefault="00765194" w:rsidP="00A60E1C">
            <w:pPr>
              <w:pStyle w:val="Tabellentext"/>
              <w:rPr>
                <w:lang w:val="en-GB"/>
              </w:rPr>
            </w:pPr>
            <w:r w:rsidRPr="00F153A2">
              <w:rPr>
                <w:sz w:val="20"/>
                <w:lang w:val="en-GB"/>
              </w:rPr>
              <w:t>07/08/2015</w:t>
            </w:r>
          </w:p>
        </w:tc>
        <w:tc>
          <w:tcPr>
            <w:tcW w:w="2753" w:type="dxa"/>
          </w:tcPr>
          <w:p w14:paraId="4855CF07" w14:textId="77777777" w:rsidR="00765194" w:rsidRDefault="00765194" w:rsidP="00A60E1C">
            <w:pPr>
              <w:pStyle w:val="Tabellentext"/>
              <w:rPr>
                <w:lang w:val="en-GB"/>
              </w:rPr>
            </w:pPr>
            <w:r w:rsidRPr="00F153A2">
              <w:rPr>
                <w:sz w:val="20"/>
                <w:lang w:val="en-GB"/>
              </w:rPr>
              <w:t>Updates from comment sheet</w:t>
            </w:r>
          </w:p>
        </w:tc>
        <w:tc>
          <w:tcPr>
            <w:tcW w:w="1985" w:type="dxa"/>
          </w:tcPr>
          <w:p w14:paraId="4855CF08" w14:textId="77777777" w:rsidR="00765194" w:rsidRDefault="00765194" w:rsidP="00A60E1C">
            <w:pPr>
              <w:pStyle w:val="Tabellentext"/>
              <w:rPr>
                <w:lang w:val="en-GB"/>
              </w:rPr>
            </w:pPr>
            <w:r w:rsidRPr="00F153A2">
              <w:rPr>
                <w:sz w:val="20"/>
                <w:lang w:val="en-GB"/>
              </w:rPr>
              <w:t>Ross Boardman</w:t>
            </w:r>
          </w:p>
        </w:tc>
        <w:tc>
          <w:tcPr>
            <w:tcW w:w="1559" w:type="dxa"/>
          </w:tcPr>
          <w:p w14:paraId="4855CF09" w14:textId="77777777" w:rsidR="00765194" w:rsidRPr="00F153A2" w:rsidRDefault="00765194" w:rsidP="00A60E1C">
            <w:pPr>
              <w:pStyle w:val="Tabellentext"/>
              <w:rPr>
                <w:sz w:val="20"/>
                <w:lang w:val="en-GB"/>
              </w:rPr>
            </w:pPr>
          </w:p>
        </w:tc>
      </w:tr>
      <w:tr w:rsidR="00ED644F" w:rsidRPr="00B12D7F" w14:paraId="4855CF10" w14:textId="77777777" w:rsidTr="4FF50C44">
        <w:trPr>
          <w:cantSplit/>
        </w:trPr>
        <w:tc>
          <w:tcPr>
            <w:tcW w:w="1080" w:type="dxa"/>
          </w:tcPr>
          <w:p w14:paraId="4855CF0B" w14:textId="77777777" w:rsidR="00ED644F" w:rsidRDefault="00ED644F" w:rsidP="00ED644F">
            <w:pPr>
              <w:pStyle w:val="Tabellentext"/>
              <w:rPr>
                <w:lang w:val="en-GB"/>
              </w:rPr>
            </w:pPr>
            <w:r w:rsidRPr="00F153A2">
              <w:rPr>
                <w:sz w:val="20"/>
                <w:lang w:val="en-GB"/>
              </w:rPr>
              <w:t>4.0</w:t>
            </w:r>
          </w:p>
        </w:tc>
        <w:tc>
          <w:tcPr>
            <w:tcW w:w="1334" w:type="dxa"/>
          </w:tcPr>
          <w:p w14:paraId="4855CF0C" w14:textId="77777777" w:rsidR="00ED644F" w:rsidRDefault="00ED644F" w:rsidP="00ED644F">
            <w:pPr>
              <w:pStyle w:val="Tabellentext"/>
              <w:rPr>
                <w:lang w:val="en-GB"/>
              </w:rPr>
            </w:pPr>
            <w:r w:rsidRPr="00F153A2">
              <w:rPr>
                <w:sz w:val="20"/>
                <w:lang w:val="en-GB"/>
              </w:rPr>
              <w:t>21/08/2015</w:t>
            </w:r>
          </w:p>
        </w:tc>
        <w:tc>
          <w:tcPr>
            <w:tcW w:w="2753" w:type="dxa"/>
          </w:tcPr>
          <w:p w14:paraId="4855CF0D" w14:textId="77777777" w:rsidR="00ED644F" w:rsidRDefault="00ED644F" w:rsidP="00ED644F">
            <w:pPr>
              <w:pStyle w:val="Tabellentext"/>
              <w:rPr>
                <w:lang w:val="en-GB"/>
              </w:rPr>
            </w:pPr>
            <w:r w:rsidRPr="00F153A2">
              <w:rPr>
                <w:sz w:val="20"/>
                <w:lang w:val="en-GB"/>
              </w:rPr>
              <w:t>Updates for GAPS</w:t>
            </w:r>
          </w:p>
        </w:tc>
        <w:tc>
          <w:tcPr>
            <w:tcW w:w="1985" w:type="dxa"/>
          </w:tcPr>
          <w:p w14:paraId="4855CF0E" w14:textId="77777777" w:rsidR="00ED644F" w:rsidRDefault="00ED644F" w:rsidP="00ED644F">
            <w:pPr>
              <w:pStyle w:val="Tabellentext"/>
              <w:rPr>
                <w:lang w:val="en-GB"/>
              </w:rPr>
            </w:pPr>
            <w:r w:rsidRPr="00F153A2">
              <w:rPr>
                <w:sz w:val="20"/>
                <w:lang w:val="en-GB"/>
              </w:rPr>
              <w:t>Chris Varma/Ross Boardman</w:t>
            </w:r>
          </w:p>
        </w:tc>
        <w:tc>
          <w:tcPr>
            <w:tcW w:w="1559" w:type="dxa"/>
          </w:tcPr>
          <w:p w14:paraId="4855CF0F" w14:textId="77777777" w:rsidR="00ED644F" w:rsidRPr="00F153A2" w:rsidRDefault="00ED644F" w:rsidP="00ED644F">
            <w:pPr>
              <w:pStyle w:val="Tabellentext"/>
              <w:rPr>
                <w:sz w:val="20"/>
                <w:lang w:val="en-GB"/>
              </w:rPr>
            </w:pPr>
          </w:p>
        </w:tc>
      </w:tr>
      <w:tr w:rsidR="64F9BFCD" w14:paraId="4855CF16" w14:textId="77777777" w:rsidTr="4FF50C44">
        <w:trPr>
          <w:cantSplit/>
          <w:ins w:id="846" w:author="Ross Boardman" w:date="2015-09-01T11:24:00Z"/>
        </w:trPr>
        <w:tc>
          <w:tcPr>
            <w:tcW w:w="1080" w:type="dxa"/>
          </w:tcPr>
          <w:p w14:paraId="4855CF11" w14:textId="77777777" w:rsidR="64F9BFCD" w:rsidRDefault="64F9BFCD">
            <w:pPr>
              <w:pStyle w:val="Tabellentext"/>
              <w:rPr>
                <w:ins w:id="847" w:author="Ross Boardman" w:date="2015-09-01T11:24:00Z"/>
              </w:rPr>
              <w:pPrChange w:id="848" w:author="Ross Boardman" w:date="2015-09-01T11:24:00Z">
                <w:pPr/>
              </w:pPrChange>
            </w:pPr>
            <w:ins w:id="849" w:author="Ross Boardman" w:date="2015-09-01T11:24:00Z">
              <w:r w:rsidRPr="64F9BFCD">
                <w:rPr>
                  <w:sz w:val="20"/>
                  <w:lang w:val="en-GB"/>
                  <w:rPrChange w:id="850" w:author="Ross Boardman" w:date="2015-09-01T11:24:00Z">
                    <w:rPr/>
                  </w:rPrChange>
                </w:rPr>
                <w:t>4.1</w:t>
              </w:r>
            </w:ins>
          </w:p>
        </w:tc>
        <w:tc>
          <w:tcPr>
            <w:tcW w:w="1334" w:type="dxa"/>
          </w:tcPr>
          <w:p w14:paraId="4855CF12" w14:textId="77777777" w:rsidR="64F9BFCD" w:rsidRDefault="64F9BFCD">
            <w:pPr>
              <w:pStyle w:val="Tabellentext"/>
              <w:rPr>
                <w:ins w:id="851" w:author="Ross Boardman" w:date="2015-09-01T11:24:00Z"/>
              </w:rPr>
              <w:pPrChange w:id="852" w:author="Ross Boardman" w:date="2015-09-01T11:24:00Z">
                <w:pPr/>
              </w:pPrChange>
            </w:pPr>
            <w:ins w:id="853" w:author="Ross Boardman" w:date="2015-09-01T11:24:00Z">
              <w:r w:rsidRPr="64F9BFCD">
                <w:rPr>
                  <w:sz w:val="20"/>
                  <w:lang w:val="en-GB"/>
                  <w:rPrChange w:id="854" w:author="Ross Boardman" w:date="2015-09-01T11:24:00Z">
                    <w:rPr/>
                  </w:rPrChange>
                </w:rPr>
                <w:t>01/09/2015</w:t>
              </w:r>
            </w:ins>
          </w:p>
        </w:tc>
        <w:tc>
          <w:tcPr>
            <w:tcW w:w="2753" w:type="dxa"/>
          </w:tcPr>
          <w:p w14:paraId="4855CF13" w14:textId="77777777" w:rsidR="64F9BFCD" w:rsidRDefault="64F9BFCD">
            <w:pPr>
              <w:pStyle w:val="Tabellentext"/>
              <w:rPr>
                <w:ins w:id="855" w:author="Ross Boardman" w:date="2015-09-01T11:24:00Z"/>
              </w:rPr>
              <w:pPrChange w:id="856" w:author="Ross Boardman" w:date="2015-09-01T11:24:00Z">
                <w:pPr/>
              </w:pPrChange>
            </w:pPr>
            <w:ins w:id="857" w:author="Ross Boardman" w:date="2015-09-01T11:24:00Z">
              <w:r w:rsidRPr="64F9BFCD">
                <w:rPr>
                  <w:sz w:val="20"/>
                  <w:lang w:val="en-GB"/>
                  <w:rPrChange w:id="858" w:author="Ross Boardman" w:date="2015-09-01T11:24:00Z">
                    <w:rPr/>
                  </w:rPrChange>
                </w:rPr>
                <w:t>Updates from comment sheet.</w:t>
              </w:r>
            </w:ins>
          </w:p>
        </w:tc>
        <w:tc>
          <w:tcPr>
            <w:tcW w:w="1985" w:type="dxa"/>
          </w:tcPr>
          <w:p w14:paraId="4855CF14" w14:textId="77777777" w:rsidR="64F9BFCD" w:rsidRDefault="00DF6966">
            <w:pPr>
              <w:pStyle w:val="Tabellentext"/>
              <w:rPr>
                <w:ins w:id="859" w:author="Ross Boardman" w:date="2015-09-01T11:24:00Z"/>
              </w:rPr>
              <w:pPrChange w:id="860" w:author="Ross Boardman" w:date="2015-09-01T11:24:00Z">
                <w:pPr/>
              </w:pPrChange>
            </w:pPr>
            <w:ins w:id="861" w:author="Ross Boardman" w:date="2015-09-01T11:25:00Z">
              <w:r w:rsidRPr="00DF6966">
                <w:rPr>
                  <w:sz w:val="20"/>
                  <w:lang w:val="en-GB"/>
                  <w:rPrChange w:id="862" w:author="Ross Boardman" w:date="2015-09-01T11:25:00Z">
                    <w:rPr/>
                  </w:rPrChange>
                </w:rPr>
                <w:t>Ross Boardman</w:t>
              </w:r>
            </w:ins>
          </w:p>
        </w:tc>
        <w:tc>
          <w:tcPr>
            <w:tcW w:w="1559" w:type="dxa"/>
          </w:tcPr>
          <w:p w14:paraId="4855CF15" w14:textId="77777777" w:rsidR="64F9BFCD" w:rsidRDefault="64F9BFCD">
            <w:pPr>
              <w:pStyle w:val="Tabellentext"/>
              <w:rPr>
                <w:ins w:id="863" w:author="Ross Boardman" w:date="2015-09-01T11:24:00Z"/>
              </w:rPr>
              <w:pPrChange w:id="864" w:author="Ross Boardman" w:date="2015-09-01T11:24:00Z">
                <w:pPr/>
              </w:pPrChange>
            </w:pPr>
          </w:p>
        </w:tc>
      </w:tr>
    </w:tbl>
    <w:p w14:paraId="4855CF17" w14:textId="77777777" w:rsidR="00B0558F" w:rsidRPr="00B12D7F" w:rsidRDefault="00B0558F" w:rsidP="00E124D1">
      <w:pPr>
        <w:pStyle w:val="Heading2"/>
        <w:spacing w:before="480"/>
        <w:jc w:val="both"/>
        <w:rPr>
          <w:lang w:val="en-GB"/>
        </w:rPr>
      </w:pPr>
      <w:bookmarkStart w:id="865" w:name="_Toc489776049"/>
      <w:bookmarkStart w:id="866" w:name="_Toc148234065"/>
      <w:bookmarkStart w:id="867" w:name="_Toc288151695"/>
      <w:bookmarkStart w:id="868" w:name="_Toc347414187"/>
      <w:bookmarkStart w:id="869" w:name="_Toc429581491"/>
      <w:r w:rsidRPr="00B12D7F">
        <w:rPr>
          <w:lang w:val="en-GB"/>
        </w:rPr>
        <w:t>Reviewers</w:t>
      </w:r>
      <w:bookmarkEnd w:id="865"/>
      <w:bookmarkEnd w:id="866"/>
      <w:bookmarkEnd w:id="867"/>
      <w:bookmarkEnd w:id="868"/>
      <w:bookmarkEnd w:id="869"/>
    </w:p>
    <w:p w14:paraId="4855CF18" w14:textId="77777777" w:rsidR="00AF62C1" w:rsidRPr="00B12D7F" w:rsidRDefault="00AF62C1" w:rsidP="00AF62C1">
      <w:pPr>
        <w:rPr>
          <w:lang w:val="en-GB"/>
        </w:rPr>
      </w:pPr>
    </w:p>
    <w:tbl>
      <w:tblPr>
        <w:tblW w:w="654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410"/>
        <w:gridCol w:w="2719"/>
        <w:gridCol w:w="1418"/>
      </w:tblGrid>
      <w:tr w:rsidR="00AF62C1" w:rsidRPr="00B12D7F" w14:paraId="4855CF1C" w14:textId="77777777" w:rsidTr="00B12D7F">
        <w:tc>
          <w:tcPr>
            <w:tcW w:w="2410" w:type="dxa"/>
            <w:shd w:val="clear" w:color="auto" w:fill="D9D9D9" w:themeFill="background1" w:themeFillShade="D9"/>
          </w:tcPr>
          <w:p w14:paraId="4855CF19" w14:textId="77777777" w:rsidR="00AF62C1" w:rsidRPr="00B12D7F" w:rsidRDefault="00AF62C1" w:rsidP="001819E1">
            <w:pPr>
              <w:pStyle w:val="Tabellentext"/>
              <w:rPr>
                <w:b/>
                <w:bCs/>
                <w:lang w:val="en-GB"/>
              </w:rPr>
            </w:pPr>
            <w:r w:rsidRPr="00F153A2">
              <w:rPr>
                <w:b/>
                <w:bCs/>
                <w:sz w:val="20"/>
                <w:lang w:val="en-GB"/>
              </w:rPr>
              <w:t>Name</w:t>
            </w:r>
          </w:p>
        </w:tc>
        <w:tc>
          <w:tcPr>
            <w:tcW w:w="2719" w:type="dxa"/>
            <w:shd w:val="clear" w:color="auto" w:fill="D9D9D9" w:themeFill="background1" w:themeFillShade="D9"/>
          </w:tcPr>
          <w:p w14:paraId="4855CF1A" w14:textId="77777777" w:rsidR="00AF62C1" w:rsidRPr="00B12D7F" w:rsidRDefault="00AF62C1" w:rsidP="001819E1">
            <w:pPr>
              <w:pStyle w:val="Tabellentext"/>
              <w:rPr>
                <w:b/>
                <w:bCs/>
                <w:lang w:val="en-GB"/>
              </w:rPr>
            </w:pPr>
            <w:r w:rsidRPr="00F153A2">
              <w:rPr>
                <w:b/>
                <w:bCs/>
                <w:sz w:val="20"/>
                <w:lang w:val="en-GB"/>
              </w:rPr>
              <w:t>Position</w:t>
            </w:r>
          </w:p>
        </w:tc>
        <w:tc>
          <w:tcPr>
            <w:tcW w:w="1418" w:type="dxa"/>
            <w:shd w:val="clear" w:color="auto" w:fill="D9D9D9" w:themeFill="background1" w:themeFillShade="D9"/>
          </w:tcPr>
          <w:p w14:paraId="4855CF1B" w14:textId="77777777" w:rsidR="00AF62C1" w:rsidRPr="00F153A2" w:rsidRDefault="00AF62C1" w:rsidP="001819E1">
            <w:pPr>
              <w:pStyle w:val="Tabellentext"/>
              <w:rPr>
                <w:b/>
                <w:bCs/>
                <w:sz w:val="20"/>
                <w:lang w:val="en-GB"/>
              </w:rPr>
            </w:pPr>
            <w:r w:rsidRPr="00F153A2">
              <w:rPr>
                <w:b/>
                <w:bCs/>
                <w:sz w:val="20"/>
                <w:lang w:val="en-GB"/>
              </w:rPr>
              <w:t>Date</w:t>
            </w:r>
          </w:p>
        </w:tc>
      </w:tr>
      <w:tr w:rsidR="00AF62C1" w:rsidRPr="00B12D7F" w14:paraId="4855CF20" w14:textId="77777777" w:rsidTr="00B12D7F">
        <w:tc>
          <w:tcPr>
            <w:tcW w:w="2410" w:type="dxa"/>
          </w:tcPr>
          <w:p w14:paraId="4855CF1D" w14:textId="77777777" w:rsidR="00AF62C1" w:rsidRPr="00B12D7F" w:rsidRDefault="00AF62C1" w:rsidP="001819E1">
            <w:pPr>
              <w:pStyle w:val="Tabellentext"/>
              <w:rPr>
                <w:lang w:val="en-GB"/>
              </w:rPr>
            </w:pPr>
            <w:r w:rsidRPr="00F153A2">
              <w:rPr>
                <w:sz w:val="20"/>
                <w:lang w:val="en-GB"/>
              </w:rPr>
              <w:t>James Tobiasen</w:t>
            </w:r>
          </w:p>
        </w:tc>
        <w:tc>
          <w:tcPr>
            <w:tcW w:w="2719" w:type="dxa"/>
          </w:tcPr>
          <w:p w14:paraId="4855CF1E" w14:textId="77777777" w:rsidR="00AF62C1" w:rsidRPr="00B12D7F" w:rsidRDefault="003E1902" w:rsidP="001819E1">
            <w:pPr>
              <w:pStyle w:val="Tabellentext"/>
              <w:rPr>
                <w:lang w:val="en-GB"/>
              </w:rPr>
            </w:pPr>
            <w:r w:rsidRPr="00F153A2">
              <w:rPr>
                <w:sz w:val="20"/>
                <w:lang w:val="en-GB"/>
              </w:rPr>
              <w:t>i</w:t>
            </w:r>
            <w:r w:rsidR="00AF62C1" w:rsidRPr="00F153A2">
              <w:rPr>
                <w:sz w:val="20"/>
                <w:lang w:val="en-GB"/>
              </w:rPr>
              <w:t>telligence Project Manager</w:t>
            </w:r>
          </w:p>
        </w:tc>
        <w:tc>
          <w:tcPr>
            <w:tcW w:w="1418" w:type="dxa"/>
          </w:tcPr>
          <w:p w14:paraId="4855CF1F" w14:textId="77777777" w:rsidR="00AF62C1" w:rsidRPr="00F153A2" w:rsidRDefault="00AF62C1" w:rsidP="001819E1">
            <w:pPr>
              <w:pStyle w:val="Tabellentext"/>
              <w:rPr>
                <w:sz w:val="20"/>
                <w:lang w:val="en-GB"/>
              </w:rPr>
            </w:pPr>
          </w:p>
        </w:tc>
      </w:tr>
      <w:tr w:rsidR="00AF62C1" w:rsidRPr="00B12D7F" w14:paraId="4855CF24" w14:textId="77777777" w:rsidTr="00B12D7F">
        <w:tc>
          <w:tcPr>
            <w:tcW w:w="2410" w:type="dxa"/>
          </w:tcPr>
          <w:p w14:paraId="4855CF21" w14:textId="77777777" w:rsidR="00AF62C1" w:rsidRPr="00B12D7F" w:rsidRDefault="003E1902" w:rsidP="001819E1">
            <w:pPr>
              <w:pStyle w:val="Tabellentext"/>
              <w:rPr>
                <w:lang w:val="en-GB"/>
              </w:rPr>
            </w:pPr>
            <w:r w:rsidRPr="00F153A2">
              <w:rPr>
                <w:sz w:val="20"/>
                <w:lang w:val="en-GB"/>
              </w:rPr>
              <w:t>Dave Clayton</w:t>
            </w:r>
          </w:p>
        </w:tc>
        <w:tc>
          <w:tcPr>
            <w:tcW w:w="2719" w:type="dxa"/>
          </w:tcPr>
          <w:p w14:paraId="4855CF22" w14:textId="77777777" w:rsidR="00AF62C1" w:rsidRPr="00B12D7F" w:rsidRDefault="003E1902" w:rsidP="001819E1">
            <w:pPr>
              <w:pStyle w:val="Tabellentext"/>
              <w:rPr>
                <w:lang w:val="en-GB"/>
              </w:rPr>
            </w:pPr>
            <w:r w:rsidRPr="00F153A2">
              <w:rPr>
                <w:sz w:val="20"/>
                <w:lang w:val="en-GB"/>
              </w:rPr>
              <w:t>exertis</w:t>
            </w:r>
            <w:r w:rsidR="00AF62C1" w:rsidRPr="00F153A2">
              <w:rPr>
                <w:sz w:val="20"/>
                <w:lang w:val="en-GB"/>
              </w:rPr>
              <w:t xml:space="preserve"> Project Manager</w:t>
            </w:r>
          </w:p>
        </w:tc>
        <w:tc>
          <w:tcPr>
            <w:tcW w:w="1418" w:type="dxa"/>
          </w:tcPr>
          <w:p w14:paraId="4855CF23" w14:textId="77777777" w:rsidR="00AF62C1" w:rsidRPr="00F153A2" w:rsidRDefault="00AF62C1" w:rsidP="001819E1">
            <w:pPr>
              <w:pStyle w:val="Tabellentext"/>
              <w:rPr>
                <w:sz w:val="20"/>
                <w:lang w:val="en-GB"/>
              </w:rPr>
            </w:pPr>
          </w:p>
        </w:tc>
      </w:tr>
      <w:tr w:rsidR="00AF62C1" w:rsidRPr="00B12D7F" w14:paraId="4855CF28" w14:textId="77777777" w:rsidTr="00B12D7F">
        <w:tc>
          <w:tcPr>
            <w:tcW w:w="2410" w:type="dxa"/>
          </w:tcPr>
          <w:p w14:paraId="4855CF25" w14:textId="77777777" w:rsidR="00AF62C1" w:rsidRPr="00B12D7F" w:rsidRDefault="00AF62C1" w:rsidP="001819E1">
            <w:pPr>
              <w:pStyle w:val="Tabellentext"/>
              <w:rPr>
                <w:lang w:val="en-GB"/>
              </w:rPr>
            </w:pPr>
          </w:p>
        </w:tc>
        <w:tc>
          <w:tcPr>
            <w:tcW w:w="2719" w:type="dxa"/>
          </w:tcPr>
          <w:p w14:paraId="4855CF26" w14:textId="77777777" w:rsidR="00AF62C1" w:rsidRPr="00B12D7F" w:rsidRDefault="00AF62C1" w:rsidP="001819E1">
            <w:pPr>
              <w:pStyle w:val="Tabellentext"/>
              <w:rPr>
                <w:lang w:val="en-GB"/>
              </w:rPr>
            </w:pPr>
          </w:p>
        </w:tc>
        <w:tc>
          <w:tcPr>
            <w:tcW w:w="1418" w:type="dxa"/>
          </w:tcPr>
          <w:p w14:paraId="4855CF27" w14:textId="77777777" w:rsidR="00AF62C1" w:rsidRPr="00F153A2" w:rsidRDefault="00AF62C1" w:rsidP="001819E1">
            <w:pPr>
              <w:pStyle w:val="Tabellentext"/>
              <w:rPr>
                <w:sz w:val="20"/>
                <w:lang w:val="en-GB"/>
              </w:rPr>
            </w:pPr>
          </w:p>
        </w:tc>
      </w:tr>
    </w:tbl>
    <w:p w14:paraId="4855CF29" w14:textId="77777777" w:rsidR="00B0558F" w:rsidRPr="00B12D7F" w:rsidRDefault="00B0558F" w:rsidP="00E124D1">
      <w:pPr>
        <w:pStyle w:val="Heading2"/>
        <w:spacing w:before="480"/>
        <w:jc w:val="both"/>
        <w:rPr>
          <w:lang w:val="en-GB"/>
        </w:rPr>
      </w:pPr>
      <w:bookmarkStart w:id="870" w:name="_Toc148194417"/>
      <w:bookmarkStart w:id="871" w:name="_Toc489776051"/>
      <w:bookmarkStart w:id="872" w:name="_Toc148234066"/>
      <w:bookmarkStart w:id="873" w:name="_Toc288151696"/>
      <w:bookmarkStart w:id="874" w:name="_Toc347414188"/>
      <w:bookmarkStart w:id="875" w:name="_Toc429581492"/>
      <w:bookmarkEnd w:id="870"/>
      <w:r w:rsidRPr="00B12D7F">
        <w:rPr>
          <w:lang w:val="en-GB"/>
        </w:rPr>
        <w:t xml:space="preserve">Related </w:t>
      </w:r>
      <w:bookmarkEnd w:id="871"/>
      <w:bookmarkEnd w:id="872"/>
      <w:bookmarkEnd w:id="873"/>
      <w:bookmarkEnd w:id="874"/>
      <w:r w:rsidR="00E0492E" w:rsidRPr="00B12D7F">
        <w:rPr>
          <w:lang w:val="en-GB"/>
        </w:rPr>
        <w:t>Document</w:t>
      </w:r>
      <w:bookmarkEnd w:id="875"/>
    </w:p>
    <w:tbl>
      <w:tblPr>
        <w:tblW w:w="90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098"/>
      </w:tblGrid>
      <w:tr w:rsidR="00B0558F" w:rsidRPr="00B12D7F" w14:paraId="4855CF2B" w14:textId="77777777" w:rsidTr="00B12D7F">
        <w:tc>
          <w:tcPr>
            <w:tcW w:w="9098" w:type="dxa"/>
            <w:shd w:val="clear" w:color="auto" w:fill="D9D9D9" w:themeFill="background1" w:themeFillShade="D9"/>
          </w:tcPr>
          <w:p w14:paraId="4855CF2A" w14:textId="77777777" w:rsidR="00B0558F" w:rsidRPr="00F153A2" w:rsidRDefault="00B0558F" w:rsidP="001819E1">
            <w:pPr>
              <w:pStyle w:val="Tabellentext"/>
              <w:rPr>
                <w:b/>
                <w:bCs/>
                <w:sz w:val="20"/>
                <w:lang w:val="en-GB"/>
              </w:rPr>
            </w:pPr>
            <w:r w:rsidRPr="00F153A2">
              <w:rPr>
                <w:b/>
                <w:bCs/>
                <w:sz w:val="20"/>
                <w:lang w:val="en-GB"/>
              </w:rPr>
              <w:t>Name of Document</w:t>
            </w:r>
          </w:p>
        </w:tc>
      </w:tr>
      <w:tr w:rsidR="00B0558F" w:rsidRPr="00B12D7F" w14:paraId="4855CF2D" w14:textId="77777777" w:rsidTr="00B12D7F">
        <w:tc>
          <w:tcPr>
            <w:tcW w:w="9098" w:type="dxa"/>
          </w:tcPr>
          <w:p w14:paraId="4855CF2C" w14:textId="77777777" w:rsidR="00B0558F" w:rsidRPr="00F153A2" w:rsidRDefault="00B0558F" w:rsidP="001819E1">
            <w:pPr>
              <w:pStyle w:val="Tabellentext"/>
              <w:rPr>
                <w:sz w:val="20"/>
                <w:lang w:val="en-GB"/>
              </w:rPr>
            </w:pPr>
          </w:p>
        </w:tc>
      </w:tr>
      <w:tr w:rsidR="00AF62C1" w:rsidRPr="00B12D7F" w14:paraId="4855CF2F" w14:textId="77777777" w:rsidTr="00B12D7F">
        <w:tc>
          <w:tcPr>
            <w:tcW w:w="9098" w:type="dxa"/>
          </w:tcPr>
          <w:p w14:paraId="4855CF2E" w14:textId="77777777" w:rsidR="00AF62C1" w:rsidRPr="00F153A2" w:rsidRDefault="00AF62C1" w:rsidP="001819E1">
            <w:pPr>
              <w:pStyle w:val="Tabellentext"/>
              <w:rPr>
                <w:sz w:val="20"/>
                <w:lang w:val="en-GB"/>
              </w:rPr>
            </w:pPr>
          </w:p>
        </w:tc>
      </w:tr>
    </w:tbl>
    <w:p w14:paraId="4855CF30" w14:textId="77777777" w:rsidR="00B0558F" w:rsidRPr="00B12D7F" w:rsidRDefault="00B0558F" w:rsidP="00E124D1">
      <w:pPr>
        <w:pStyle w:val="Heading2"/>
        <w:spacing w:before="480"/>
        <w:jc w:val="both"/>
        <w:rPr>
          <w:lang w:val="en-GB"/>
        </w:rPr>
      </w:pPr>
      <w:bookmarkStart w:id="876" w:name="_Toc148234067"/>
      <w:bookmarkStart w:id="877" w:name="_Toc288151697"/>
      <w:bookmarkStart w:id="878" w:name="_Toc347414189"/>
      <w:bookmarkStart w:id="879" w:name="_Toc429581493"/>
      <w:r w:rsidRPr="00B12D7F">
        <w:rPr>
          <w:lang w:val="en-GB"/>
        </w:rPr>
        <w:t>Approval</w:t>
      </w:r>
      <w:bookmarkEnd w:id="876"/>
      <w:bookmarkEnd w:id="877"/>
      <w:bookmarkEnd w:id="878"/>
      <w:bookmarkEnd w:id="879"/>
      <w:r w:rsidRPr="00B12D7F">
        <w:rPr>
          <w:lang w:val="en-GB"/>
        </w:rPr>
        <w:t xml:space="preserve"> </w:t>
      </w:r>
    </w:p>
    <w:tbl>
      <w:tblPr>
        <w:tblW w:w="90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152"/>
        <w:gridCol w:w="2977"/>
        <w:gridCol w:w="2410"/>
        <w:gridCol w:w="1559"/>
      </w:tblGrid>
      <w:tr w:rsidR="00B0558F" w:rsidRPr="00B12D7F" w14:paraId="4855CF35" w14:textId="77777777" w:rsidTr="00B12D7F">
        <w:tc>
          <w:tcPr>
            <w:tcW w:w="2152" w:type="dxa"/>
            <w:shd w:val="clear" w:color="auto" w:fill="D9D9D9" w:themeFill="background1" w:themeFillShade="D9"/>
          </w:tcPr>
          <w:p w14:paraId="4855CF31" w14:textId="77777777" w:rsidR="00B0558F" w:rsidRPr="00B12D7F" w:rsidRDefault="00B0558F" w:rsidP="001819E1">
            <w:pPr>
              <w:pStyle w:val="Tabellentext"/>
              <w:rPr>
                <w:b/>
                <w:bCs/>
                <w:lang w:val="en-GB"/>
              </w:rPr>
            </w:pPr>
            <w:bookmarkStart w:id="880" w:name="_Toc463762419"/>
            <w:bookmarkStart w:id="881" w:name="_Toc463762990"/>
            <w:r w:rsidRPr="00F153A2">
              <w:rPr>
                <w:b/>
                <w:bCs/>
                <w:sz w:val="20"/>
                <w:lang w:val="en-GB"/>
              </w:rPr>
              <w:t xml:space="preserve">Name </w:t>
            </w:r>
          </w:p>
        </w:tc>
        <w:tc>
          <w:tcPr>
            <w:tcW w:w="2977" w:type="dxa"/>
            <w:shd w:val="clear" w:color="auto" w:fill="D9D9D9" w:themeFill="background1" w:themeFillShade="D9"/>
          </w:tcPr>
          <w:p w14:paraId="4855CF32" w14:textId="77777777" w:rsidR="00B0558F" w:rsidRPr="00B12D7F" w:rsidRDefault="00B0558F" w:rsidP="001819E1">
            <w:pPr>
              <w:pStyle w:val="Tabellentext"/>
              <w:rPr>
                <w:b/>
                <w:bCs/>
                <w:lang w:val="en-GB"/>
              </w:rPr>
            </w:pPr>
            <w:r w:rsidRPr="00F153A2">
              <w:rPr>
                <w:b/>
                <w:bCs/>
                <w:sz w:val="20"/>
                <w:lang w:val="en-GB"/>
              </w:rPr>
              <w:t>Position</w:t>
            </w:r>
          </w:p>
        </w:tc>
        <w:tc>
          <w:tcPr>
            <w:tcW w:w="2410" w:type="dxa"/>
            <w:shd w:val="clear" w:color="auto" w:fill="D9D9D9" w:themeFill="background1" w:themeFillShade="D9"/>
          </w:tcPr>
          <w:p w14:paraId="4855CF33" w14:textId="77777777" w:rsidR="00B0558F" w:rsidRPr="00B12D7F" w:rsidRDefault="00B0558F" w:rsidP="001819E1">
            <w:pPr>
              <w:pStyle w:val="Tabellentext"/>
              <w:rPr>
                <w:b/>
                <w:bCs/>
                <w:lang w:val="en-GB"/>
              </w:rPr>
            </w:pPr>
            <w:r w:rsidRPr="00F153A2">
              <w:rPr>
                <w:b/>
                <w:bCs/>
                <w:sz w:val="20"/>
                <w:lang w:val="en-GB"/>
              </w:rPr>
              <w:t>Signature</w:t>
            </w:r>
          </w:p>
        </w:tc>
        <w:tc>
          <w:tcPr>
            <w:tcW w:w="1559" w:type="dxa"/>
            <w:shd w:val="clear" w:color="auto" w:fill="D9D9D9" w:themeFill="background1" w:themeFillShade="D9"/>
          </w:tcPr>
          <w:p w14:paraId="4855CF34" w14:textId="77777777" w:rsidR="00B0558F" w:rsidRPr="00F153A2" w:rsidRDefault="00B0558F" w:rsidP="001819E1">
            <w:pPr>
              <w:pStyle w:val="Tabellentext"/>
              <w:rPr>
                <w:b/>
                <w:bCs/>
                <w:sz w:val="20"/>
                <w:lang w:val="en-GB"/>
              </w:rPr>
            </w:pPr>
            <w:r w:rsidRPr="00F153A2">
              <w:rPr>
                <w:b/>
                <w:bCs/>
                <w:sz w:val="20"/>
                <w:lang w:val="en-GB"/>
              </w:rPr>
              <w:t>Date</w:t>
            </w:r>
          </w:p>
        </w:tc>
      </w:tr>
      <w:tr w:rsidR="00B0558F" w:rsidRPr="00B12D7F" w14:paraId="4855CF3A" w14:textId="77777777" w:rsidTr="00B12D7F">
        <w:tc>
          <w:tcPr>
            <w:tcW w:w="2152" w:type="dxa"/>
          </w:tcPr>
          <w:p w14:paraId="4855CF36" w14:textId="77777777" w:rsidR="00B0558F" w:rsidRPr="00B12D7F" w:rsidRDefault="00D40A1E" w:rsidP="001819E1">
            <w:pPr>
              <w:pStyle w:val="Tabellentext"/>
              <w:rPr>
                <w:lang w:val="en-GB"/>
              </w:rPr>
            </w:pPr>
            <w:r w:rsidRPr="00F153A2">
              <w:rPr>
                <w:sz w:val="20"/>
                <w:lang w:val="en-GB"/>
              </w:rPr>
              <w:t>James Tobiasen</w:t>
            </w:r>
          </w:p>
        </w:tc>
        <w:tc>
          <w:tcPr>
            <w:tcW w:w="2977" w:type="dxa"/>
          </w:tcPr>
          <w:p w14:paraId="4855CF37" w14:textId="77777777" w:rsidR="00B0558F" w:rsidRPr="00B12D7F" w:rsidRDefault="00D40A1E" w:rsidP="001819E1">
            <w:pPr>
              <w:pStyle w:val="Tabellentext"/>
              <w:rPr>
                <w:lang w:val="en-GB"/>
              </w:rPr>
            </w:pPr>
            <w:r w:rsidRPr="00F153A2">
              <w:rPr>
                <w:sz w:val="20"/>
                <w:lang w:val="en-GB"/>
              </w:rPr>
              <w:t>Itelligence Project Manager</w:t>
            </w:r>
          </w:p>
        </w:tc>
        <w:tc>
          <w:tcPr>
            <w:tcW w:w="2410" w:type="dxa"/>
          </w:tcPr>
          <w:p w14:paraId="4855CF38" w14:textId="77777777" w:rsidR="00B0558F" w:rsidRPr="00B12D7F" w:rsidRDefault="00B0558F" w:rsidP="001819E1">
            <w:pPr>
              <w:pStyle w:val="Tabellentext"/>
              <w:rPr>
                <w:lang w:val="en-GB"/>
              </w:rPr>
            </w:pPr>
          </w:p>
        </w:tc>
        <w:tc>
          <w:tcPr>
            <w:tcW w:w="1559" w:type="dxa"/>
          </w:tcPr>
          <w:p w14:paraId="4855CF39" w14:textId="77777777" w:rsidR="00B0558F" w:rsidRPr="00F153A2" w:rsidRDefault="00B0558F" w:rsidP="001819E1">
            <w:pPr>
              <w:pStyle w:val="Tabellentext"/>
              <w:rPr>
                <w:sz w:val="20"/>
                <w:lang w:val="en-GB"/>
              </w:rPr>
            </w:pPr>
          </w:p>
        </w:tc>
      </w:tr>
      <w:tr w:rsidR="003E1902" w:rsidRPr="00B12D7F" w14:paraId="4855CF3F" w14:textId="77777777" w:rsidTr="00B12D7F">
        <w:tc>
          <w:tcPr>
            <w:tcW w:w="2152" w:type="dxa"/>
          </w:tcPr>
          <w:p w14:paraId="4855CF3B" w14:textId="77777777" w:rsidR="003E1902" w:rsidRPr="00B12D7F" w:rsidRDefault="003E1902" w:rsidP="003E1902">
            <w:pPr>
              <w:pStyle w:val="Tabellentext"/>
              <w:rPr>
                <w:lang w:val="en-GB"/>
              </w:rPr>
            </w:pPr>
            <w:r w:rsidRPr="00F153A2">
              <w:rPr>
                <w:sz w:val="20"/>
                <w:lang w:val="en-GB"/>
              </w:rPr>
              <w:t>Dave Clayton</w:t>
            </w:r>
          </w:p>
        </w:tc>
        <w:tc>
          <w:tcPr>
            <w:tcW w:w="2977" w:type="dxa"/>
          </w:tcPr>
          <w:p w14:paraId="4855CF3C" w14:textId="77777777" w:rsidR="003E1902" w:rsidRPr="00B12D7F" w:rsidRDefault="003E1902" w:rsidP="003E1902">
            <w:pPr>
              <w:pStyle w:val="Tabellentext"/>
              <w:rPr>
                <w:lang w:val="en-GB"/>
              </w:rPr>
            </w:pPr>
            <w:r w:rsidRPr="00F153A2">
              <w:rPr>
                <w:sz w:val="20"/>
                <w:lang w:val="en-GB"/>
              </w:rPr>
              <w:t>exertis Project Manager</w:t>
            </w:r>
          </w:p>
        </w:tc>
        <w:tc>
          <w:tcPr>
            <w:tcW w:w="2410" w:type="dxa"/>
          </w:tcPr>
          <w:p w14:paraId="4855CF3D" w14:textId="77777777" w:rsidR="003E1902" w:rsidRPr="00B12D7F" w:rsidRDefault="003E1902" w:rsidP="003E1902">
            <w:pPr>
              <w:pStyle w:val="Tabellentext"/>
              <w:rPr>
                <w:lang w:val="en-GB"/>
              </w:rPr>
            </w:pPr>
          </w:p>
        </w:tc>
        <w:tc>
          <w:tcPr>
            <w:tcW w:w="1559" w:type="dxa"/>
          </w:tcPr>
          <w:p w14:paraId="4855CF3E" w14:textId="77777777" w:rsidR="003E1902" w:rsidRPr="00F153A2" w:rsidRDefault="003E1902" w:rsidP="003E1902">
            <w:pPr>
              <w:pStyle w:val="Tabellentext"/>
              <w:rPr>
                <w:sz w:val="20"/>
                <w:lang w:val="en-GB"/>
              </w:rPr>
            </w:pPr>
          </w:p>
        </w:tc>
      </w:tr>
      <w:tr w:rsidR="006B3977" w:rsidRPr="00B12D7F" w14:paraId="4855CF44" w14:textId="77777777" w:rsidTr="00B12D7F">
        <w:tc>
          <w:tcPr>
            <w:tcW w:w="2152" w:type="dxa"/>
          </w:tcPr>
          <w:p w14:paraId="4855CF40" w14:textId="77777777" w:rsidR="006B3977" w:rsidRPr="00B12D7F" w:rsidRDefault="006B3977" w:rsidP="001819E1">
            <w:pPr>
              <w:pStyle w:val="Tabellentext"/>
              <w:rPr>
                <w:lang w:val="en-GB"/>
              </w:rPr>
            </w:pPr>
          </w:p>
        </w:tc>
        <w:tc>
          <w:tcPr>
            <w:tcW w:w="2977" w:type="dxa"/>
          </w:tcPr>
          <w:p w14:paraId="4855CF41" w14:textId="77777777" w:rsidR="006B3977" w:rsidRPr="00B12D7F" w:rsidRDefault="006B3977" w:rsidP="001819E1">
            <w:pPr>
              <w:pStyle w:val="Tabellentext"/>
              <w:rPr>
                <w:lang w:val="en-GB"/>
              </w:rPr>
            </w:pPr>
          </w:p>
        </w:tc>
        <w:tc>
          <w:tcPr>
            <w:tcW w:w="2410" w:type="dxa"/>
          </w:tcPr>
          <w:p w14:paraId="4855CF42" w14:textId="77777777" w:rsidR="006B3977" w:rsidRPr="00B12D7F" w:rsidRDefault="006B3977" w:rsidP="001819E1">
            <w:pPr>
              <w:pStyle w:val="Tabellentext"/>
              <w:rPr>
                <w:lang w:val="en-GB"/>
              </w:rPr>
            </w:pPr>
          </w:p>
        </w:tc>
        <w:tc>
          <w:tcPr>
            <w:tcW w:w="1559" w:type="dxa"/>
          </w:tcPr>
          <w:p w14:paraId="4855CF43" w14:textId="77777777" w:rsidR="006B3977" w:rsidRPr="00F153A2" w:rsidRDefault="006B3977" w:rsidP="001819E1">
            <w:pPr>
              <w:pStyle w:val="Tabellentext"/>
              <w:rPr>
                <w:sz w:val="20"/>
                <w:lang w:val="en-GB"/>
              </w:rPr>
            </w:pPr>
          </w:p>
        </w:tc>
      </w:tr>
      <w:bookmarkEnd w:id="880"/>
      <w:bookmarkEnd w:id="881"/>
    </w:tbl>
    <w:p w14:paraId="4855CF45" w14:textId="77777777" w:rsidR="00B0558F" w:rsidRPr="00B12D7F" w:rsidRDefault="00B0558F" w:rsidP="002A39AE">
      <w:pPr>
        <w:pStyle w:val="Heading1"/>
        <w:numPr>
          <w:ilvl w:val="0"/>
          <w:numId w:val="0"/>
        </w:numPr>
        <w:ind w:left="573"/>
        <w:rPr>
          <w:szCs w:val="22"/>
          <w:lang w:val="en-GB"/>
        </w:rPr>
      </w:pPr>
    </w:p>
    <w:p w14:paraId="4855CF46" w14:textId="77777777" w:rsidR="00B0558F" w:rsidRPr="00B12D7F" w:rsidRDefault="00B0558F" w:rsidP="00B0558F">
      <w:pPr>
        <w:rPr>
          <w:kern w:val="28"/>
          <w:sz w:val="32"/>
          <w:lang w:val="en-GB"/>
        </w:rPr>
      </w:pPr>
      <w:r w:rsidRPr="00B12D7F">
        <w:rPr>
          <w:lang w:val="en-GB"/>
        </w:rPr>
        <w:br w:type="page"/>
      </w:r>
    </w:p>
    <w:p w14:paraId="4855CF47" w14:textId="77777777" w:rsidR="001819E1" w:rsidRPr="00B12D7F" w:rsidRDefault="003A554D" w:rsidP="001819E1">
      <w:pPr>
        <w:pStyle w:val="Heading1"/>
        <w:tabs>
          <w:tab w:val="clear" w:pos="432"/>
          <w:tab w:val="num" w:pos="464"/>
        </w:tabs>
        <w:ind w:left="573" w:hanging="573"/>
        <w:rPr>
          <w:lang w:val="en-GB"/>
        </w:rPr>
      </w:pPr>
      <w:bookmarkStart w:id="882" w:name="_Toc168030461"/>
      <w:bookmarkStart w:id="883" w:name="_Toc281923499"/>
      <w:bookmarkStart w:id="884" w:name="_Toc429581494"/>
      <w:r w:rsidRPr="00B12D7F">
        <w:rPr>
          <w:lang w:val="en-GB"/>
        </w:rPr>
        <w:lastRenderedPageBreak/>
        <w:t>Finance</w:t>
      </w:r>
      <w:r w:rsidR="00DE67B7" w:rsidRPr="00B12D7F">
        <w:rPr>
          <w:lang w:val="en-GB"/>
        </w:rPr>
        <w:t xml:space="preserve"> General Introduction</w:t>
      </w:r>
      <w:bookmarkEnd w:id="882"/>
      <w:bookmarkEnd w:id="883"/>
      <w:bookmarkEnd w:id="884"/>
    </w:p>
    <w:p w14:paraId="4855CF48" w14:textId="77777777" w:rsidR="001819E1" w:rsidRPr="00B12D7F" w:rsidRDefault="001819E1" w:rsidP="001819E1">
      <w:pPr>
        <w:spacing w:before="100" w:beforeAutospacing="1" w:after="60"/>
        <w:rPr>
          <w:rFonts w:cs="Arial"/>
          <w:lang w:val="en-GB"/>
        </w:rPr>
      </w:pPr>
      <w:bookmarkStart w:id="885" w:name="_Toc176427629"/>
      <w:r w:rsidRPr="00B12D7F">
        <w:rPr>
          <w:rFonts w:cs="Arial"/>
          <w:lang w:val="en-GB"/>
        </w:rPr>
        <w:t>This document captures the SAP design</w:t>
      </w:r>
      <w:r w:rsidR="005F2A80" w:rsidRPr="00B12D7F">
        <w:rPr>
          <w:rFonts w:cs="Arial"/>
          <w:lang w:val="en-GB"/>
        </w:rPr>
        <w:t xml:space="preserve"> required to support the </w:t>
      </w:r>
      <w:r w:rsidR="002F0003" w:rsidRPr="00B12D7F">
        <w:rPr>
          <w:rFonts w:cs="Arial"/>
          <w:lang w:val="en-GB"/>
        </w:rPr>
        <w:t>General Ledger (</w:t>
      </w:r>
      <w:r w:rsidR="005F2A80" w:rsidRPr="00B12D7F">
        <w:rPr>
          <w:rFonts w:cs="Arial"/>
          <w:lang w:val="en-GB"/>
        </w:rPr>
        <w:t>GL</w:t>
      </w:r>
      <w:r w:rsidR="002F0003" w:rsidRPr="00B12D7F">
        <w:rPr>
          <w:rFonts w:cs="Arial"/>
          <w:lang w:val="en-GB"/>
        </w:rPr>
        <w:t>)</w:t>
      </w:r>
      <w:r w:rsidRPr="00B12D7F">
        <w:rPr>
          <w:rFonts w:cs="Arial"/>
          <w:lang w:val="en-GB"/>
        </w:rPr>
        <w:t xml:space="preserve"> </w:t>
      </w:r>
      <w:r w:rsidR="003A554D" w:rsidRPr="00B12D7F">
        <w:rPr>
          <w:rFonts w:cs="Arial"/>
          <w:lang w:val="en-GB"/>
        </w:rPr>
        <w:t>finance</w:t>
      </w:r>
      <w:r w:rsidRPr="00B12D7F">
        <w:rPr>
          <w:rFonts w:cs="Arial"/>
          <w:lang w:val="en-GB"/>
        </w:rPr>
        <w:t xml:space="preserve"> processes at </w:t>
      </w:r>
      <w:r w:rsidR="005F2A80" w:rsidRPr="00B12D7F">
        <w:rPr>
          <w:rFonts w:cs="Arial"/>
          <w:lang w:val="en-GB"/>
        </w:rPr>
        <w:t>e</w:t>
      </w:r>
      <w:r w:rsidR="003E1902" w:rsidRPr="00B12D7F">
        <w:rPr>
          <w:rFonts w:cs="Arial"/>
          <w:lang w:val="en-GB"/>
        </w:rPr>
        <w:t>xertis</w:t>
      </w:r>
      <w:r w:rsidRPr="00B12D7F">
        <w:rPr>
          <w:rFonts w:cs="Arial"/>
          <w:lang w:val="en-GB"/>
        </w:rPr>
        <w:t xml:space="preserve">. This includes the </w:t>
      </w:r>
      <w:r w:rsidR="005F2A80" w:rsidRPr="00B12D7F">
        <w:rPr>
          <w:rFonts w:cs="Arial"/>
          <w:lang w:val="en-GB"/>
        </w:rPr>
        <w:t xml:space="preserve">account determination required to represent the financial postings </w:t>
      </w:r>
      <w:r w:rsidR="00B73769" w:rsidRPr="00B12D7F">
        <w:rPr>
          <w:rFonts w:cs="Arial"/>
          <w:lang w:val="en-GB"/>
        </w:rPr>
        <w:t xml:space="preserve">sourced in other </w:t>
      </w:r>
      <w:r w:rsidR="005F2A80" w:rsidRPr="00B12D7F">
        <w:rPr>
          <w:rFonts w:cs="Arial"/>
          <w:lang w:val="en-GB"/>
        </w:rPr>
        <w:t xml:space="preserve">areas of SAP </w:t>
      </w:r>
      <w:r w:rsidR="002F0003" w:rsidRPr="00B12D7F">
        <w:rPr>
          <w:rFonts w:cs="Arial"/>
          <w:lang w:val="en-GB"/>
        </w:rPr>
        <w:t>e.g. from</w:t>
      </w:r>
      <w:r w:rsidR="005F2A80" w:rsidRPr="00B12D7F">
        <w:rPr>
          <w:rFonts w:cs="Arial"/>
          <w:lang w:val="en-GB"/>
        </w:rPr>
        <w:t xml:space="preserve"> Materials Management and Sales and Distribution</w:t>
      </w:r>
      <w:r w:rsidRPr="00B12D7F">
        <w:rPr>
          <w:rFonts w:cs="Arial"/>
          <w:lang w:val="en-GB"/>
        </w:rPr>
        <w:t xml:space="preserve">. </w:t>
      </w:r>
    </w:p>
    <w:p w14:paraId="4855CF49" w14:textId="77777777" w:rsidR="00B73769" w:rsidRPr="00B12D7F" w:rsidRDefault="00B73769" w:rsidP="7036C7A4">
      <w:pPr>
        <w:spacing w:before="100" w:beforeAutospacing="1" w:after="60"/>
        <w:rPr>
          <w:rFonts w:cs="Arial"/>
          <w:lang w:val="en-GB"/>
        </w:rPr>
      </w:pPr>
    </w:p>
    <w:p w14:paraId="4855CF4A" w14:textId="77777777" w:rsidR="001819E1" w:rsidRPr="00B12D7F" w:rsidRDefault="001819E1" w:rsidP="001819E1">
      <w:pPr>
        <w:spacing w:before="100" w:beforeAutospacing="1" w:after="60"/>
        <w:rPr>
          <w:rFonts w:cs="Arial"/>
          <w:lang w:val="en-GB"/>
        </w:rPr>
      </w:pPr>
      <w:r w:rsidRPr="00B12D7F">
        <w:rPr>
          <w:rFonts w:cs="Arial"/>
          <w:lang w:val="en-GB"/>
        </w:rPr>
        <w:t>The basis for thi</w:t>
      </w:r>
      <w:r w:rsidR="009F1B51" w:rsidRPr="00B12D7F">
        <w:rPr>
          <w:rFonts w:cs="Arial"/>
          <w:lang w:val="en-GB"/>
        </w:rPr>
        <w:t xml:space="preserve">s project will be the </w:t>
      </w:r>
      <w:r w:rsidR="00DE67B7" w:rsidRPr="00B12D7F">
        <w:rPr>
          <w:rFonts w:cs="Arial"/>
          <w:lang w:val="en-GB"/>
        </w:rPr>
        <w:t>standard</w:t>
      </w:r>
      <w:r w:rsidRPr="00B12D7F">
        <w:rPr>
          <w:rFonts w:cs="Arial"/>
          <w:lang w:val="en-GB"/>
        </w:rPr>
        <w:t xml:space="preserve"> SAP system currently being operated by </w:t>
      </w:r>
      <w:r w:rsidR="00B73769" w:rsidRPr="00B12D7F">
        <w:rPr>
          <w:rFonts w:cs="Arial"/>
          <w:lang w:val="en-GB"/>
        </w:rPr>
        <w:t>e</w:t>
      </w:r>
      <w:r w:rsidR="003E1902" w:rsidRPr="00B12D7F">
        <w:rPr>
          <w:rFonts w:cs="Arial"/>
          <w:lang w:val="en-GB"/>
        </w:rPr>
        <w:t>xertis</w:t>
      </w:r>
      <w:r w:rsidRPr="00B12D7F">
        <w:rPr>
          <w:rFonts w:cs="Arial"/>
          <w:lang w:val="en-GB"/>
        </w:rPr>
        <w:t>. It i</w:t>
      </w:r>
      <w:r w:rsidR="00BF6FA6" w:rsidRPr="00B12D7F">
        <w:rPr>
          <w:rFonts w:cs="Arial"/>
          <w:lang w:val="en-GB"/>
        </w:rPr>
        <w:t>s assumed that any</w:t>
      </w:r>
      <w:r w:rsidRPr="00B12D7F">
        <w:rPr>
          <w:rFonts w:cs="Arial"/>
          <w:lang w:val="en-GB"/>
        </w:rPr>
        <w:t xml:space="preserve"> process which is not explicitly covered by this document wil</w:t>
      </w:r>
      <w:r w:rsidR="009F1B51" w:rsidRPr="00B12D7F">
        <w:rPr>
          <w:rFonts w:cs="Arial"/>
          <w:lang w:val="en-GB"/>
        </w:rPr>
        <w:t xml:space="preserve">l follow the </w:t>
      </w:r>
      <w:r w:rsidR="00DE67B7" w:rsidRPr="00B12D7F">
        <w:rPr>
          <w:rFonts w:cs="Arial"/>
          <w:lang w:val="en-GB"/>
        </w:rPr>
        <w:t>standard</w:t>
      </w:r>
      <w:r w:rsidRPr="00B12D7F">
        <w:rPr>
          <w:rFonts w:cs="Arial"/>
          <w:lang w:val="en-GB"/>
        </w:rPr>
        <w:t xml:space="preserve"> process.</w:t>
      </w:r>
    </w:p>
    <w:p w14:paraId="4855CF4B" w14:textId="77777777" w:rsidR="001819E1" w:rsidRPr="00B12D7F" w:rsidRDefault="001819E1" w:rsidP="001819E1">
      <w:pPr>
        <w:spacing w:before="100" w:beforeAutospacing="1" w:after="60"/>
        <w:rPr>
          <w:rFonts w:cs="Arial"/>
          <w:lang w:val="en-GB"/>
        </w:rPr>
      </w:pPr>
      <w:r w:rsidRPr="00B12D7F">
        <w:rPr>
          <w:rFonts w:cs="Arial"/>
          <w:lang w:val="en-GB"/>
        </w:rPr>
        <w:t xml:space="preserve">SAP will be </w:t>
      </w:r>
      <w:r w:rsidR="001F7048" w:rsidRPr="00B12D7F">
        <w:rPr>
          <w:rFonts w:cs="Arial"/>
          <w:lang w:val="en-GB"/>
        </w:rPr>
        <w:t>the single system for Finance</w:t>
      </w:r>
      <w:r w:rsidRPr="00B12D7F">
        <w:rPr>
          <w:rFonts w:cs="Arial"/>
          <w:lang w:val="en-GB"/>
        </w:rPr>
        <w:t xml:space="preserve"> at </w:t>
      </w:r>
      <w:r w:rsidR="00B73769" w:rsidRPr="00B12D7F">
        <w:rPr>
          <w:rFonts w:cs="Arial"/>
          <w:lang w:val="en-GB"/>
        </w:rPr>
        <w:t>e</w:t>
      </w:r>
      <w:r w:rsidR="003E1902" w:rsidRPr="00B12D7F">
        <w:rPr>
          <w:rFonts w:cs="Arial"/>
          <w:lang w:val="en-GB"/>
        </w:rPr>
        <w:t>xertis</w:t>
      </w:r>
      <w:r w:rsidRPr="00B12D7F">
        <w:rPr>
          <w:rFonts w:cs="Arial"/>
          <w:lang w:val="en-GB"/>
        </w:rPr>
        <w:t>.</w:t>
      </w:r>
    </w:p>
    <w:p w14:paraId="4855CF4C" w14:textId="77777777" w:rsidR="00B54EC6" w:rsidRPr="00B12D7F" w:rsidRDefault="00B54EC6">
      <w:pPr>
        <w:jc w:val="left"/>
        <w:rPr>
          <w:lang w:val="en-GB"/>
        </w:rPr>
      </w:pPr>
      <w:bookmarkStart w:id="886" w:name="_Toc281923511"/>
    </w:p>
    <w:p w14:paraId="4855CF4D" w14:textId="77777777" w:rsidR="00BD6691" w:rsidRPr="00B12D7F" w:rsidRDefault="00BD6691">
      <w:pPr>
        <w:jc w:val="left"/>
        <w:rPr>
          <w:color w:val="FF0000"/>
          <w:lang w:val="en-GB"/>
        </w:rPr>
      </w:pPr>
    </w:p>
    <w:p w14:paraId="4855CF4E" w14:textId="77777777" w:rsidR="00BD6691" w:rsidRPr="00B12D7F" w:rsidRDefault="00BD6691">
      <w:pPr>
        <w:jc w:val="left"/>
        <w:rPr>
          <w:color w:val="FF0000"/>
          <w:lang w:val="en-GB"/>
        </w:rPr>
      </w:pPr>
    </w:p>
    <w:p w14:paraId="4855CF4F" w14:textId="77777777" w:rsidR="00BD6691" w:rsidRPr="00B12D7F" w:rsidRDefault="00BD6691">
      <w:pPr>
        <w:jc w:val="left"/>
        <w:rPr>
          <w:color w:val="FF0000"/>
          <w:lang w:val="en-GB"/>
        </w:rPr>
      </w:pPr>
    </w:p>
    <w:p w14:paraId="4855CF50" w14:textId="77777777" w:rsidR="00B90662" w:rsidRPr="00B12D7F" w:rsidRDefault="00B90662">
      <w:pPr>
        <w:jc w:val="left"/>
        <w:rPr>
          <w:color w:val="FF0000"/>
          <w:lang w:val="en-GB"/>
        </w:rPr>
      </w:pPr>
    </w:p>
    <w:p w14:paraId="4855CF51" w14:textId="77777777" w:rsidR="00DB6245" w:rsidRPr="00B12D7F" w:rsidRDefault="00DB6245">
      <w:pPr>
        <w:jc w:val="left"/>
        <w:rPr>
          <w:lang w:val="en-GB"/>
        </w:rPr>
      </w:pPr>
    </w:p>
    <w:p w14:paraId="4855CF52" w14:textId="77777777" w:rsidR="00DE67B7" w:rsidRPr="00B12D7F" w:rsidRDefault="00DE67B7">
      <w:pPr>
        <w:jc w:val="left"/>
        <w:rPr>
          <w:b/>
          <w:kern w:val="28"/>
          <w:sz w:val="32"/>
          <w:lang w:val="en-GB"/>
        </w:rPr>
      </w:pPr>
      <w:r w:rsidRPr="00B12D7F">
        <w:rPr>
          <w:lang w:val="en-GB"/>
        </w:rPr>
        <w:br w:type="page"/>
      </w:r>
    </w:p>
    <w:p w14:paraId="4855CF53" w14:textId="77777777" w:rsidR="00DE67B7" w:rsidRPr="00B12D7F" w:rsidRDefault="003A554D" w:rsidP="00DE67B7">
      <w:pPr>
        <w:pStyle w:val="Heading1"/>
        <w:rPr>
          <w:lang w:val="en-GB"/>
        </w:rPr>
      </w:pPr>
      <w:bookmarkStart w:id="887" w:name="_Toc429581495"/>
      <w:r w:rsidRPr="00B12D7F">
        <w:rPr>
          <w:lang w:val="en-GB"/>
        </w:rPr>
        <w:lastRenderedPageBreak/>
        <w:t>Finance</w:t>
      </w:r>
      <w:r w:rsidR="00DE67B7" w:rsidRPr="00B12D7F">
        <w:rPr>
          <w:lang w:val="en-GB"/>
        </w:rPr>
        <w:t xml:space="preserve"> Organisation</w:t>
      </w:r>
      <w:bookmarkEnd w:id="886"/>
      <w:r w:rsidR="00AE4101" w:rsidRPr="00B12D7F">
        <w:rPr>
          <w:lang w:val="en-GB"/>
        </w:rPr>
        <w:t xml:space="preserve"> Structure</w:t>
      </w:r>
      <w:bookmarkEnd w:id="887"/>
    </w:p>
    <w:p w14:paraId="4855CF54" w14:textId="77777777" w:rsidR="00DE67B7" w:rsidRPr="00B12D7F" w:rsidRDefault="00DE67B7" w:rsidP="00DE67B7">
      <w:pPr>
        <w:rPr>
          <w:lang w:val="en-GB"/>
        </w:rPr>
      </w:pPr>
    </w:p>
    <w:p w14:paraId="4855CF55" w14:textId="77777777" w:rsidR="009F1B51" w:rsidRPr="00B12D7F" w:rsidRDefault="003A554D" w:rsidP="00DE67B7">
      <w:pPr>
        <w:rPr>
          <w:lang w:val="en-GB"/>
        </w:rPr>
      </w:pPr>
      <w:r w:rsidRPr="00B12D7F">
        <w:rPr>
          <w:lang w:val="en-GB"/>
        </w:rPr>
        <w:t>The Finance</w:t>
      </w:r>
      <w:r w:rsidR="00DE67B7" w:rsidRPr="00B12D7F">
        <w:rPr>
          <w:lang w:val="en-GB"/>
        </w:rPr>
        <w:t xml:space="preserve"> Organisation structure itself </w:t>
      </w:r>
      <w:r w:rsidR="009F1B51" w:rsidRPr="00B12D7F">
        <w:rPr>
          <w:lang w:val="en-GB"/>
        </w:rPr>
        <w:t>is described in the Enterprise Structure document PM_D_D12_Enterprise_Structure_v1.0_20141129</w:t>
      </w:r>
      <w:r w:rsidR="00DE67B7" w:rsidRPr="00B12D7F">
        <w:rPr>
          <w:lang w:val="en-GB"/>
        </w:rPr>
        <w:t>.</w:t>
      </w:r>
      <w:r w:rsidR="009F1B51" w:rsidRPr="00B12D7F">
        <w:rPr>
          <w:lang w:val="en-GB"/>
        </w:rPr>
        <w:t xml:space="preserve"> </w:t>
      </w:r>
    </w:p>
    <w:p w14:paraId="4855CF56" w14:textId="77777777" w:rsidR="009F1B51" w:rsidRPr="00B12D7F" w:rsidRDefault="009F1B51" w:rsidP="00DE67B7">
      <w:pPr>
        <w:rPr>
          <w:lang w:val="en-GB"/>
        </w:rPr>
      </w:pPr>
    </w:p>
    <w:p w14:paraId="4855CF57" w14:textId="77777777" w:rsidR="008E6840" w:rsidRPr="00B12D7F" w:rsidRDefault="008E6840" w:rsidP="008E6840">
      <w:pPr>
        <w:rPr>
          <w:lang w:val="en-GB"/>
        </w:rPr>
      </w:pPr>
      <w:r w:rsidRPr="00B12D7F">
        <w:rPr>
          <w:lang w:val="en-GB"/>
        </w:rPr>
        <w:t>All relevant master data and configuration described in the following sections of this document will be at the Company Code level.</w:t>
      </w:r>
    </w:p>
    <w:p w14:paraId="4855CF58" w14:textId="77777777" w:rsidR="008E6840" w:rsidRPr="00B12D7F" w:rsidRDefault="008E6840" w:rsidP="008E6840">
      <w:pPr>
        <w:rPr>
          <w:lang w:val="en-GB"/>
        </w:rPr>
      </w:pPr>
    </w:p>
    <w:p w14:paraId="4855CF59" w14:textId="77777777" w:rsidR="008E6840" w:rsidRPr="00B12D7F" w:rsidRDefault="008E6840" w:rsidP="008E6840">
      <w:pPr>
        <w:rPr>
          <w:lang w:val="en-GB"/>
        </w:rPr>
      </w:pPr>
    </w:p>
    <w:p w14:paraId="4855CF5A" w14:textId="77777777" w:rsidR="00DE67B7" w:rsidRPr="00B12D7F" w:rsidRDefault="00AD5644" w:rsidP="00DE67B7">
      <w:pPr>
        <w:pStyle w:val="Heading2"/>
        <w:spacing w:before="480"/>
        <w:jc w:val="both"/>
        <w:rPr>
          <w:lang w:val="en-GB"/>
        </w:rPr>
      </w:pPr>
      <w:bookmarkStart w:id="888" w:name="_Toc429581496"/>
      <w:r w:rsidRPr="00B12D7F">
        <w:rPr>
          <w:lang w:val="en-GB"/>
        </w:rPr>
        <w:t>Company Code Settings</w:t>
      </w:r>
      <w:r w:rsidR="0068248C" w:rsidRPr="00B12D7F">
        <w:rPr>
          <w:lang w:val="en-GB"/>
        </w:rPr>
        <w:t xml:space="preserve"> (FIN-00.03)</w:t>
      </w:r>
      <w:bookmarkEnd w:id="888"/>
    </w:p>
    <w:p w14:paraId="4855CF5B" w14:textId="77777777" w:rsidR="00DE67B7" w:rsidRPr="00B12D7F" w:rsidRDefault="00DE67B7" w:rsidP="00DE67B7">
      <w:pPr>
        <w:rPr>
          <w:lang w:val="en-GB"/>
        </w:rPr>
      </w:pPr>
    </w:p>
    <w:p w14:paraId="4855CF5C" w14:textId="77777777" w:rsidR="00DE67B7" w:rsidRPr="00B12D7F" w:rsidRDefault="00AD5644" w:rsidP="00DE67B7">
      <w:pPr>
        <w:rPr>
          <w:lang w:val="en-GB"/>
        </w:rPr>
      </w:pPr>
      <w:r w:rsidRPr="00B12D7F">
        <w:rPr>
          <w:lang w:val="en-GB"/>
        </w:rPr>
        <w:t xml:space="preserve">The following </w:t>
      </w:r>
      <w:r w:rsidR="004C0C24" w:rsidRPr="00B12D7F">
        <w:rPr>
          <w:lang w:val="en-GB"/>
        </w:rPr>
        <w:t xml:space="preserve">describes the main settings in the </w:t>
      </w:r>
      <w:r w:rsidRPr="00B12D7F">
        <w:rPr>
          <w:lang w:val="en-GB"/>
        </w:rPr>
        <w:t>company code:</w:t>
      </w:r>
    </w:p>
    <w:p w14:paraId="4855CF5D" w14:textId="77777777" w:rsidR="00AD5644" w:rsidRPr="00B12D7F" w:rsidRDefault="00AD5644" w:rsidP="00DE67B7">
      <w:pPr>
        <w:rPr>
          <w:lang w:val="en-GB"/>
        </w:rPr>
      </w:pPr>
    </w:p>
    <w:p w14:paraId="4855CF5E" w14:textId="77777777" w:rsidR="00DE67B7" w:rsidRPr="00B12D7F" w:rsidRDefault="005365C0" w:rsidP="00DB0539">
      <w:pPr>
        <w:pStyle w:val="ListParagraph"/>
        <w:numPr>
          <w:ilvl w:val="0"/>
          <w:numId w:val="8"/>
        </w:numPr>
        <w:spacing w:before="144"/>
        <w:rPr>
          <w:sz w:val="20"/>
          <w:szCs w:val="20"/>
          <w:lang w:val="en-GB"/>
        </w:rPr>
      </w:pPr>
      <w:r w:rsidRPr="00B12D7F">
        <w:rPr>
          <w:sz w:val="20"/>
          <w:szCs w:val="20"/>
          <w:lang w:val="en-GB"/>
        </w:rPr>
        <w:t xml:space="preserve">Chart of Accounts </w:t>
      </w:r>
    </w:p>
    <w:p w14:paraId="4855CF5F" w14:textId="77777777" w:rsidR="000B21A1" w:rsidRPr="00B12D7F" w:rsidRDefault="002F0003" w:rsidP="000B21A1">
      <w:pPr>
        <w:pStyle w:val="ListParagraph"/>
        <w:numPr>
          <w:ilvl w:val="0"/>
          <w:numId w:val="0"/>
        </w:numPr>
        <w:spacing w:before="144"/>
        <w:ind w:left="435"/>
        <w:rPr>
          <w:sz w:val="20"/>
          <w:szCs w:val="20"/>
          <w:lang w:val="en-GB"/>
        </w:rPr>
      </w:pPr>
      <w:r w:rsidRPr="00B12D7F">
        <w:rPr>
          <w:sz w:val="20"/>
          <w:szCs w:val="20"/>
          <w:lang w:val="en-GB"/>
        </w:rPr>
        <w:t>Exertis will have an operative Chart of A</w:t>
      </w:r>
      <w:r w:rsidR="00F26BEA" w:rsidRPr="00B12D7F">
        <w:rPr>
          <w:sz w:val="20"/>
          <w:szCs w:val="20"/>
          <w:lang w:val="en-GB"/>
        </w:rPr>
        <w:t>ccounts.</w:t>
      </w:r>
      <w:r w:rsidR="00004055" w:rsidRPr="00B12D7F">
        <w:rPr>
          <w:sz w:val="20"/>
          <w:szCs w:val="20"/>
          <w:lang w:val="en-GB"/>
        </w:rPr>
        <w:t xml:space="preserve"> </w:t>
      </w:r>
      <w:r w:rsidR="00F26BEA" w:rsidRPr="00B12D7F">
        <w:rPr>
          <w:sz w:val="20"/>
          <w:szCs w:val="20"/>
          <w:lang w:val="en-GB"/>
        </w:rPr>
        <w:t xml:space="preserve"> This will contain a list of G/L accounts</w:t>
      </w:r>
      <w:r w:rsidR="00BE257E" w:rsidRPr="00B12D7F">
        <w:rPr>
          <w:sz w:val="20"/>
          <w:szCs w:val="20"/>
          <w:lang w:val="en-GB"/>
        </w:rPr>
        <w:t xml:space="preserve"> and control details that will be</w:t>
      </w:r>
      <w:r w:rsidR="00F26BEA" w:rsidRPr="00B12D7F">
        <w:rPr>
          <w:sz w:val="20"/>
          <w:szCs w:val="20"/>
          <w:lang w:val="en-GB"/>
        </w:rPr>
        <w:t xml:space="preserve"> </w:t>
      </w:r>
      <w:r w:rsidR="00BE257E" w:rsidRPr="00B12D7F">
        <w:rPr>
          <w:sz w:val="20"/>
          <w:szCs w:val="20"/>
          <w:lang w:val="en-GB"/>
        </w:rPr>
        <w:t>valid across</w:t>
      </w:r>
      <w:r w:rsidR="00F26BEA" w:rsidRPr="00B12D7F">
        <w:rPr>
          <w:sz w:val="20"/>
          <w:szCs w:val="20"/>
          <w:lang w:val="en-GB"/>
        </w:rPr>
        <w:t xml:space="preserve"> </w:t>
      </w:r>
      <w:r w:rsidR="00004055" w:rsidRPr="00B12D7F">
        <w:rPr>
          <w:sz w:val="20"/>
          <w:szCs w:val="20"/>
          <w:lang w:val="en-GB"/>
        </w:rPr>
        <w:t xml:space="preserve">the </w:t>
      </w:r>
      <w:r w:rsidR="00F26BEA" w:rsidRPr="00B12D7F">
        <w:rPr>
          <w:sz w:val="20"/>
          <w:szCs w:val="20"/>
          <w:lang w:val="en-GB"/>
        </w:rPr>
        <w:t>Exertis</w:t>
      </w:r>
      <w:r w:rsidR="00BE257E" w:rsidRPr="00B12D7F">
        <w:rPr>
          <w:sz w:val="20"/>
          <w:szCs w:val="20"/>
          <w:lang w:val="en-GB"/>
        </w:rPr>
        <w:t xml:space="preserve"> SAP system</w:t>
      </w:r>
      <w:r w:rsidR="000B21A1" w:rsidRPr="00B12D7F">
        <w:rPr>
          <w:sz w:val="20"/>
          <w:szCs w:val="20"/>
          <w:lang w:val="en-GB"/>
        </w:rPr>
        <w:t xml:space="preserve">. </w:t>
      </w:r>
      <w:r w:rsidR="00004055" w:rsidRPr="00B12D7F">
        <w:rPr>
          <w:sz w:val="20"/>
          <w:szCs w:val="20"/>
          <w:lang w:val="en-GB"/>
        </w:rPr>
        <w:t xml:space="preserve"> </w:t>
      </w:r>
      <w:r w:rsidRPr="00B12D7F">
        <w:rPr>
          <w:sz w:val="20"/>
          <w:szCs w:val="20"/>
          <w:lang w:val="en-GB"/>
        </w:rPr>
        <w:t>The operating Chart of A</w:t>
      </w:r>
      <w:r w:rsidR="00F26BEA" w:rsidRPr="00B12D7F">
        <w:rPr>
          <w:sz w:val="20"/>
          <w:szCs w:val="20"/>
          <w:lang w:val="en-GB"/>
        </w:rPr>
        <w:t xml:space="preserve">ccounts will be shared by </w:t>
      </w:r>
      <w:r w:rsidR="00C77298" w:rsidRPr="00B12D7F">
        <w:rPr>
          <w:sz w:val="20"/>
          <w:szCs w:val="20"/>
          <w:lang w:val="en-GB"/>
        </w:rPr>
        <w:t>F</w:t>
      </w:r>
      <w:r w:rsidR="00BE257E" w:rsidRPr="00B12D7F">
        <w:rPr>
          <w:sz w:val="20"/>
          <w:szCs w:val="20"/>
          <w:lang w:val="en-GB"/>
        </w:rPr>
        <w:t>inancial</w:t>
      </w:r>
      <w:r w:rsidR="00C77298" w:rsidRPr="00B12D7F">
        <w:rPr>
          <w:sz w:val="20"/>
          <w:szCs w:val="20"/>
          <w:lang w:val="en-GB"/>
        </w:rPr>
        <w:t xml:space="preserve"> Accounting and C</w:t>
      </w:r>
      <w:r w:rsidR="00FE29F9" w:rsidRPr="00B12D7F">
        <w:rPr>
          <w:sz w:val="20"/>
          <w:szCs w:val="20"/>
          <w:lang w:val="en-GB"/>
        </w:rPr>
        <w:t xml:space="preserve">ontrolling. </w:t>
      </w:r>
      <w:r w:rsidR="000B21A1" w:rsidRPr="00B12D7F">
        <w:rPr>
          <w:sz w:val="20"/>
          <w:szCs w:val="20"/>
          <w:lang w:val="en-GB"/>
        </w:rPr>
        <w:t>The length of the GL code will</w:t>
      </w:r>
      <w:r w:rsidR="009A7B48" w:rsidRPr="00B12D7F">
        <w:rPr>
          <w:sz w:val="20"/>
          <w:szCs w:val="20"/>
          <w:lang w:val="en-GB"/>
        </w:rPr>
        <w:t xml:space="preserve"> be </w:t>
      </w:r>
      <w:r w:rsidR="00004055" w:rsidRPr="00B12D7F">
        <w:rPr>
          <w:sz w:val="20"/>
          <w:szCs w:val="20"/>
          <w:lang w:val="en-GB"/>
        </w:rPr>
        <w:t xml:space="preserve">set as </w:t>
      </w:r>
      <w:r w:rsidR="009A7B48" w:rsidRPr="00B12D7F">
        <w:rPr>
          <w:sz w:val="20"/>
          <w:szCs w:val="20"/>
          <w:lang w:val="en-GB"/>
        </w:rPr>
        <w:t>6 digits.</w:t>
      </w:r>
      <w:r w:rsidR="00BE257E" w:rsidRPr="00B12D7F">
        <w:rPr>
          <w:sz w:val="20"/>
          <w:szCs w:val="20"/>
          <w:lang w:val="en-GB"/>
        </w:rPr>
        <w:t xml:space="preserve"> </w:t>
      </w:r>
    </w:p>
    <w:p w14:paraId="4855CF60" w14:textId="77777777" w:rsidR="00BE257E" w:rsidRPr="00B12D7F" w:rsidRDefault="00BE257E" w:rsidP="000B21A1">
      <w:pPr>
        <w:pStyle w:val="ListParagraph"/>
        <w:numPr>
          <w:ilvl w:val="0"/>
          <w:numId w:val="0"/>
        </w:numPr>
        <w:spacing w:before="144"/>
        <w:ind w:left="435"/>
        <w:rPr>
          <w:sz w:val="20"/>
          <w:szCs w:val="20"/>
          <w:lang w:val="en-GB"/>
        </w:rPr>
      </w:pPr>
    </w:p>
    <w:p w14:paraId="4855CF61" w14:textId="77777777" w:rsidR="005365C0" w:rsidRPr="00B12D7F" w:rsidRDefault="004C0C24" w:rsidP="00DB0539">
      <w:pPr>
        <w:pStyle w:val="ListParagraph"/>
        <w:numPr>
          <w:ilvl w:val="0"/>
          <w:numId w:val="8"/>
        </w:numPr>
        <w:spacing w:before="144"/>
        <w:rPr>
          <w:sz w:val="20"/>
          <w:szCs w:val="20"/>
          <w:lang w:val="en-GB"/>
        </w:rPr>
      </w:pPr>
      <w:r w:rsidRPr="00B12D7F">
        <w:rPr>
          <w:sz w:val="20"/>
          <w:szCs w:val="20"/>
          <w:lang w:val="en-GB"/>
        </w:rPr>
        <w:t xml:space="preserve">Fiscal Year Variant </w:t>
      </w:r>
    </w:p>
    <w:p w14:paraId="4855CF62" w14:textId="77777777" w:rsidR="00A026F9" w:rsidRPr="00B12D7F" w:rsidRDefault="7036C7A4" w:rsidP="00BE257E">
      <w:pPr>
        <w:ind w:left="435"/>
        <w:rPr>
          <w:lang w:val="en-GB"/>
        </w:rPr>
      </w:pPr>
      <w:r w:rsidRPr="7036C7A4">
        <w:rPr>
          <w:lang w:val="en-GB"/>
        </w:rPr>
        <w:t>The fiscal year runs from 1</w:t>
      </w:r>
      <w:r w:rsidRPr="7036C7A4">
        <w:rPr>
          <w:vertAlign w:val="superscript"/>
          <w:lang w:val="en-GB"/>
        </w:rPr>
        <w:t>st</w:t>
      </w:r>
      <w:r w:rsidRPr="7036C7A4">
        <w:rPr>
          <w:lang w:val="en-GB"/>
        </w:rPr>
        <w:t xml:space="preserve"> April to 31</w:t>
      </w:r>
      <w:r w:rsidRPr="7036C7A4">
        <w:rPr>
          <w:vertAlign w:val="superscript"/>
          <w:lang w:val="en-GB"/>
        </w:rPr>
        <w:t>st</w:t>
      </w:r>
      <w:r w:rsidR="0012339C">
        <w:rPr>
          <w:lang w:val="en-GB"/>
        </w:rPr>
        <w:t xml:space="preserve"> March   It will contain 12 </w:t>
      </w:r>
      <w:r w:rsidRPr="7036C7A4">
        <w:rPr>
          <w:lang w:val="en-GB"/>
        </w:rPr>
        <w:t>periods plus 4 additional periods provided to record year-end adjustments. The calendar will work on 4/4/5 week calendar repeat. This will be year specific and will need defining for each fiscal year required.</w:t>
      </w:r>
    </w:p>
    <w:p w14:paraId="4855CF63" w14:textId="77777777" w:rsidR="009279F2" w:rsidRPr="00B12D7F" w:rsidRDefault="009279F2" w:rsidP="00BE257E">
      <w:pPr>
        <w:ind w:left="435"/>
        <w:rPr>
          <w:lang w:val="en-GB"/>
        </w:rPr>
      </w:pPr>
    </w:p>
    <w:p w14:paraId="4855CF64" w14:textId="77777777" w:rsidR="005D35AA" w:rsidRPr="00B12D7F" w:rsidRDefault="005D35AA" w:rsidP="00DB0539">
      <w:pPr>
        <w:pStyle w:val="ListParagraph"/>
        <w:numPr>
          <w:ilvl w:val="0"/>
          <w:numId w:val="8"/>
        </w:numPr>
        <w:spacing w:before="144"/>
        <w:rPr>
          <w:sz w:val="20"/>
          <w:szCs w:val="20"/>
          <w:lang w:val="en-GB"/>
        </w:rPr>
      </w:pPr>
      <w:r w:rsidRPr="00B12D7F">
        <w:rPr>
          <w:sz w:val="20"/>
          <w:szCs w:val="20"/>
          <w:lang w:val="en-GB"/>
        </w:rPr>
        <w:t xml:space="preserve">VAT Registration numbers – </w:t>
      </w:r>
      <w:r w:rsidR="00D25502" w:rsidRPr="00B12D7F">
        <w:rPr>
          <w:sz w:val="20"/>
          <w:szCs w:val="20"/>
          <w:lang w:val="en-GB"/>
        </w:rPr>
        <w:t>GB 864 4387 91</w:t>
      </w:r>
    </w:p>
    <w:p w14:paraId="4855CF65" w14:textId="77777777" w:rsidR="00BB6942" w:rsidRPr="00B12D7F" w:rsidRDefault="002F0003" w:rsidP="00BB6942">
      <w:pPr>
        <w:ind w:left="435"/>
        <w:rPr>
          <w:lang w:val="en-GB"/>
        </w:rPr>
      </w:pPr>
      <w:r w:rsidRPr="00B12D7F">
        <w:rPr>
          <w:lang w:val="en-GB"/>
        </w:rPr>
        <w:t xml:space="preserve">The company </w:t>
      </w:r>
      <w:r w:rsidR="00DD01A5" w:rsidRPr="00B12D7F">
        <w:rPr>
          <w:lang w:val="en-GB"/>
        </w:rPr>
        <w:t>VAT number will be needed for reporting purposes and making VAT return calcul</w:t>
      </w:r>
      <w:r w:rsidRPr="00B12D7F">
        <w:rPr>
          <w:lang w:val="en-GB"/>
        </w:rPr>
        <w:t xml:space="preserve">ations. It is also needed </w:t>
      </w:r>
      <w:r w:rsidR="00DD01A5" w:rsidRPr="00B12D7F">
        <w:rPr>
          <w:lang w:val="en-GB"/>
        </w:rPr>
        <w:t xml:space="preserve">to be shown on </w:t>
      </w:r>
      <w:r w:rsidRPr="00B12D7F">
        <w:rPr>
          <w:lang w:val="en-GB"/>
        </w:rPr>
        <w:t xml:space="preserve">system </w:t>
      </w:r>
      <w:r w:rsidR="00DD01A5" w:rsidRPr="00B12D7F">
        <w:rPr>
          <w:lang w:val="en-GB"/>
        </w:rPr>
        <w:t>output</w:t>
      </w:r>
      <w:r w:rsidRPr="00B12D7F">
        <w:rPr>
          <w:lang w:val="en-GB"/>
        </w:rPr>
        <w:t>s</w:t>
      </w:r>
      <w:r w:rsidR="00DD01A5" w:rsidRPr="00B12D7F">
        <w:rPr>
          <w:lang w:val="en-GB"/>
        </w:rPr>
        <w:t xml:space="preserve"> such as</w:t>
      </w:r>
      <w:r w:rsidRPr="00B12D7F">
        <w:rPr>
          <w:lang w:val="en-GB"/>
        </w:rPr>
        <w:t xml:space="preserve"> statements, Invoices &amp; Credit N</w:t>
      </w:r>
      <w:r w:rsidR="00DD01A5" w:rsidRPr="00B12D7F">
        <w:rPr>
          <w:lang w:val="en-GB"/>
        </w:rPr>
        <w:t xml:space="preserve">otes. </w:t>
      </w:r>
      <w:r w:rsidRPr="00B12D7F">
        <w:rPr>
          <w:lang w:val="en-GB"/>
        </w:rPr>
        <w:t xml:space="preserve"> </w:t>
      </w:r>
      <w:r w:rsidR="00BB6942" w:rsidRPr="00B12D7F">
        <w:rPr>
          <w:lang w:val="en-GB"/>
        </w:rPr>
        <w:t xml:space="preserve">It should be noted that exertis is also VAT registered in the Netherlands (NL823933969B01), therefore legal entity GB01 will have a foreign VAT registration </w:t>
      </w:r>
      <w:r w:rsidR="00594D38" w:rsidRPr="00B12D7F">
        <w:rPr>
          <w:lang w:val="en-GB"/>
        </w:rPr>
        <w:t>setting.</w:t>
      </w:r>
    </w:p>
    <w:p w14:paraId="4855CF66" w14:textId="77777777" w:rsidR="00BB78AD" w:rsidRPr="00B12D7F" w:rsidRDefault="00BB78AD" w:rsidP="00BB6942">
      <w:pPr>
        <w:ind w:left="435"/>
        <w:rPr>
          <w:lang w:val="en-GB"/>
        </w:rPr>
      </w:pPr>
    </w:p>
    <w:p w14:paraId="4855CF67" w14:textId="77777777" w:rsidR="00BB78AD" w:rsidRPr="00B12D7F" w:rsidRDefault="00BB78AD" w:rsidP="00BB6942">
      <w:pPr>
        <w:ind w:left="435"/>
        <w:rPr>
          <w:lang w:val="en-GB"/>
        </w:rPr>
      </w:pPr>
      <w:r w:rsidRPr="00B12D7F">
        <w:rPr>
          <w:lang w:val="en-GB"/>
        </w:rPr>
        <w:t>VAT registration numbers can be changed if necessary in the company code global data settings</w:t>
      </w:r>
    </w:p>
    <w:p w14:paraId="4855CF68" w14:textId="77777777" w:rsidR="00AE4101" w:rsidRPr="00B12D7F" w:rsidRDefault="00AE4101" w:rsidP="00655ED6">
      <w:pPr>
        <w:rPr>
          <w:lang w:val="en-GB"/>
        </w:rPr>
      </w:pPr>
    </w:p>
    <w:p w14:paraId="4855CF69" w14:textId="77777777" w:rsidR="004C0C24" w:rsidRPr="00B12D7F" w:rsidRDefault="004C0C24" w:rsidP="00DB0539">
      <w:pPr>
        <w:pStyle w:val="ListParagraph"/>
        <w:numPr>
          <w:ilvl w:val="0"/>
          <w:numId w:val="8"/>
        </w:numPr>
        <w:spacing w:before="144"/>
        <w:rPr>
          <w:sz w:val="20"/>
          <w:szCs w:val="20"/>
          <w:lang w:val="en-GB"/>
        </w:rPr>
      </w:pPr>
      <w:r w:rsidRPr="00B12D7F">
        <w:rPr>
          <w:sz w:val="20"/>
          <w:szCs w:val="20"/>
          <w:lang w:val="en-GB"/>
        </w:rPr>
        <w:t>Field Status Variant</w:t>
      </w:r>
    </w:p>
    <w:p w14:paraId="4855CF6A" w14:textId="77777777" w:rsidR="002156F6" w:rsidRPr="00B12D7F" w:rsidRDefault="002F0003" w:rsidP="002156F6">
      <w:pPr>
        <w:pStyle w:val="ListParagraph"/>
        <w:numPr>
          <w:ilvl w:val="0"/>
          <w:numId w:val="0"/>
        </w:numPr>
        <w:spacing w:before="144"/>
        <w:ind w:left="435"/>
        <w:rPr>
          <w:sz w:val="20"/>
          <w:szCs w:val="20"/>
          <w:lang w:val="en-GB"/>
        </w:rPr>
      </w:pPr>
      <w:r w:rsidRPr="00B12D7F">
        <w:rPr>
          <w:sz w:val="20"/>
          <w:szCs w:val="20"/>
          <w:lang w:val="en-GB"/>
        </w:rPr>
        <w:t>The Field Status V</w:t>
      </w:r>
      <w:r w:rsidR="00B632B2" w:rsidRPr="00B12D7F">
        <w:rPr>
          <w:sz w:val="20"/>
          <w:szCs w:val="20"/>
          <w:lang w:val="en-GB"/>
        </w:rPr>
        <w:t xml:space="preserve">ariant will control the fields/document line items </w:t>
      </w:r>
      <w:r w:rsidR="00A045EA" w:rsidRPr="00B12D7F">
        <w:rPr>
          <w:sz w:val="20"/>
          <w:szCs w:val="20"/>
          <w:lang w:val="en-GB"/>
        </w:rPr>
        <w:t xml:space="preserve">and the document screen layout </w:t>
      </w:r>
      <w:r w:rsidR="00B632B2" w:rsidRPr="00B12D7F">
        <w:rPr>
          <w:sz w:val="20"/>
          <w:szCs w:val="20"/>
          <w:lang w:val="en-GB"/>
        </w:rPr>
        <w:t>of</w:t>
      </w:r>
      <w:r w:rsidR="00A045EA" w:rsidRPr="00B12D7F">
        <w:rPr>
          <w:sz w:val="20"/>
          <w:szCs w:val="20"/>
          <w:lang w:val="en-GB"/>
        </w:rPr>
        <w:t xml:space="preserve"> Accounts</w:t>
      </w:r>
      <w:r w:rsidR="00B632B2" w:rsidRPr="00B12D7F">
        <w:rPr>
          <w:sz w:val="20"/>
          <w:szCs w:val="20"/>
          <w:lang w:val="en-GB"/>
        </w:rPr>
        <w:t>.</w:t>
      </w:r>
      <w:r w:rsidR="00004055" w:rsidRPr="00B12D7F">
        <w:rPr>
          <w:sz w:val="20"/>
          <w:szCs w:val="20"/>
          <w:lang w:val="en-GB"/>
        </w:rPr>
        <w:t xml:space="preserve"> </w:t>
      </w:r>
      <w:r w:rsidR="00B632B2" w:rsidRPr="00B12D7F">
        <w:rPr>
          <w:sz w:val="20"/>
          <w:szCs w:val="20"/>
          <w:lang w:val="en-GB"/>
        </w:rPr>
        <w:t xml:space="preserve"> </w:t>
      </w:r>
      <w:r w:rsidR="00004055" w:rsidRPr="00B12D7F">
        <w:rPr>
          <w:sz w:val="20"/>
          <w:szCs w:val="20"/>
          <w:lang w:val="en-GB"/>
        </w:rPr>
        <w:t>Individual fields can be set to suppressed, d</w:t>
      </w:r>
      <w:r w:rsidR="00B632B2" w:rsidRPr="00B12D7F">
        <w:rPr>
          <w:sz w:val="20"/>
          <w:szCs w:val="20"/>
          <w:lang w:val="en-GB"/>
        </w:rPr>
        <w:t xml:space="preserve">isplay, </w:t>
      </w:r>
      <w:r w:rsidR="00004055" w:rsidRPr="00B12D7F">
        <w:rPr>
          <w:sz w:val="20"/>
          <w:szCs w:val="20"/>
          <w:lang w:val="en-GB"/>
        </w:rPr>
        <w:t>r</w:t>
      </w:r>
      <w:r w:rsidR="00B632B2" w:rsidRPr="00B12D7F">
        <w:rPr>
          <w:sz w:val="20"/>
          <w:szCs w:val="20"/>
          <w:lang w:val="en-GB"/>
        </w:rPr>
        <w:t>equired or as an optional entry</w:t>
      </w:r>
      <w:r w:rsidR="00004055" w:rsidRPr="00B12D7F">
        <w:rPr>
          <w:sz w:val="20"/>
          <w:szCs w:val="20"/>
          <w:lang w:val="en-GB"/>
        </w:rPr>
        <w:t xml:space="preserve"> when processing transactions</w:t>
      </w:r>
      <w:r w:rsidR="00B632B2" w:rsidRPr="00B12D7F">
        <w:rPr>
          <w:sz w:val="20"/>
          <w:szCs w:val="20"/>
          <w:lang w:val="en-GB"/>
        </w:rPr>
        <w:t xml:space="preserve">. </w:t>
      </w:r>
    </w:p>
    <w:p w14:paraId="4855CF6B" w14:textId="77777777" w:rsidR="00004055" w:rsidRPr="00B12D7F" w:rsidRDefault="00004055" w:rsidP="002156F6">
      <w:pPr>
        <w:pStyle w:val="ListParagraph"/>
        <w:numPr>
          <w:ilvl w:val="0"/>
          <w:numId w:val="0"/>
        </w:numPr>
        <w:spacing w:before="144"/>
        <w:ind w:left="435"/>
        <w:rPr>
          <w:sz w:val="20"/>
          <w:szCs w:val="20"/>
          <w:lang w:val="en-GB"/>
        </w:rPr>
      </w:pPr>
    </w:p>
    <w:p w14:paraId="4855CF6C" w14:textId="77777777" w:rsidR="004C0C24" w:rsidRPr="00B12D7F" w:rsidRDefault="004C0C24" w:rsidP="00DB0539">
      <w:pPr>
        <w:pStyle w:val="ListParagraph"/>
        <w:numPr>
          <w:ilvl w:val="0"/>
          <w:numId w:val="8"/>
        </w:numPr>
        <w:spacing w:before="144"/>
        <w:rPr>
          <w:sz w:val="20"/>
          <w:szCs w:val="20"/>
          <w:lang w:val="en-GB"/>
        </w:rPr>
      </w:pPr>
      <w:r w:rsidRPr="00B12D7F">
        <w:rPr>
          <w:sz w:val="20"/>
          <w:szCs w:val="20"/>
          <w:lang w:val="en-GB"/>
        </w:rPr>
        <w:t xml:space="preserve">Posting Period Variant </w:t>
      </w:r>
    </w:p>
    <w:p w14:paraId="4855CF6D" w14:textId="77777777" w:rsidR="001A5CAF" w:rsidRPr="00B12D7F" w:rsidRDefault="002F0003" w:rsidP="001A5CAF">
      <w:pPr>
        <w:pStyle w:val="ListParagraph"/>
        <w:numPr>
          <w:ilvl w:val="0"/>
          <w:numId w:val="0"/>
        </w:numPr>
        <w:spacing w:before="144"/>
        <w:ind w:left="435"/>
        <w:rPr>
          <w:sz w:val="20"/>
          <w:szCs w:val="20"/>
          <w:lang w:val="en-GB"/>
        </w:rPr>
      </w:pPr>
      <w:r w:rsidRPr="00B12D7F">
        <w:rPr>
          <w:sz w:val="20"/>
          <w:szCs w:val="20"/>
          <w:lang w:val="en-GB"/>
        </w:rPr>
        <w:lastRenderedPageBreak/>
        <w:t>Posting Period V</w:t>
      </w:r>
      <w:r w:rsidR="00450EEA" w:rsidRPr="00B12D7F">
        <w:rPr>
          <w:sz w:val="20"/>
          <w:szCs w:val="20"/>
          <w:lang w:val="en-GB"/>
        </w:rPr>
        <w:t xml:space="preserve">ariant will be used to manage opening and closing of </w:t>
      </w:r>
      <w:r w:rsidR="00004055" w:rsidRPr="00B12D7F">
        <w:rPr>
          <w:sz w:val="20"/>
          <w:szCs w:val="20"/>
          <w:lang w:val="en-GB"/>
        </w:rPr>
        <w:t xml:space="preserve">Financial </w:t>
      </w:r>
      <w:r w:rsidR="00450EEA" w:rsidRPr="00B12D7F">
        <w:rPr>
          <w:sz w:val="20"/>
          <w:szCs w:val="20"/>
          <w:lang w:val="en-GB"/>
        </w:rPr>
        <w:t xml:space="preserve">posting periods in SAP, document posting will only be allowed </w:t>
      </w:r>
      <w:r w:rsidRPr="00B12D7F">
        <w:rPr>
          <w:sz w:val="20"/>
          <w:szCs w:val="20"/>
          <w:lang w:val="en-GB"/>
        </w:rPr>
        <w:t>within</w:t>
      </w:r>
      <w:r w:rsidR="00450EEA" w:rsidRPr="00B12D7F">
        <w:rPr>
          <w:sz w:val="20"/>
          <w:szCs w:val="20"/>
          <w:lang w:val="en-GB"/>
        </w:rPr>
        <w:t xml:space="preserve"> the open periods. </w:t>
      </w:r>
      <w:r w:rsidR="00004055" w:rsidRPr="00B12D7F">
        <w:rPr>
          <w:sz w:val="20"/>
          <w:szCs w:val="20"/>
          <w:lang w:val="en-GB"/>
        </w:rPr>
        <w:t xml:space="preserve"> </w:t>
      </w:r>
      <w:r w:rsidR="00450EEA" w:rsidRPr="00B12D7F">
        <w:rPr>
          <w:sz w:val="20"/>
          <w:szCs w:val="20"/>
          <w:lang w:val="en-GB"/>
        </w:rPr>
        <w:t xml:space="preserve">Exertis will have one posting period </w:t>
      </w:r>
      <w:r w:rsidR="00905BEF" w:rsidRPr="00B12D7F">
        <w:rPr>
          <w:sz w:val="20"/>
          <w:szCs w:val="20"/>
          <w:lang w:val="en-GB"/>
        </w:rPr>
        <w:t xml:space="preserve">variant </w:t>
      </w:r>
      <w:r w:rsidR="00450EEA" w:rsidRPr="00B12D7F">
        <w:rPr>
          <w:sz w:val="20"/>
          <w:szCs w:val="20"/>
          <w:lang w:val="en-GB"/>
        </w:rPr>
        <w:t xml:space="preserve">for the whole company. </w:t>
      </w:r>
    </w:p>
    <w:p w14:paraId="4855CF6E" w14:textId="77777777" w:rsidR="009279F2" w:rsidRPr="00B12D7F" w:rsidRDefault="009279F2" w:rsidP="009279F2">
      <w:pPr>
        <w:pStyle w:val="ListParagraph"/>
        <w:numPr>
          <w:ilvl w:val="0"/>
          <w:numId w:val="0"/>
        </w:numPr>
        <w:spacing w:before="144"/>
        <w:ind w:left="435"/>
        <w:rPr>
          <w:sz w:val="20"/>
          <w:szCs w:val="20"/>
          <w:lang w:val="en-GB"/>
        </w:rPr>
      </w:pPr>
    </w:p>
    <w:p w14:paraId="4855CF6F" w14:textId="77777777" w:rsidR="00123583" w:rsidRPr="00B12D7F" w:rsidDel="326992DB" w:rsidRDefault="004C0C24" w:rsidP="00DB0539">
      <w:pPr>
        <w:pStyle w:val="ListParagraph"/>
        <w:numPr>
          <w:ilvl w:val="0"/>
          <w:numId w:val="8"/>
        </w:numPr>
        <w:spacing w:before="144"/>
        <w:rPr>
          <w:del w:id="889" w:author="Ross Boardman" w:date="2015-09-01T11:28:00Z"/>
          <w:sz w:val="20"/>
          <w:szCs w:val="20"/>
          <w:lang w:val="en-GB"/>
        </w:rPr>
      </w:pPr>
      <w:r w:rsidRPr="00B12D7F">
        <w:rPr>
          <w:sz w:val="20"/>
          <w:szCs w:val="20"/>
          <w:lang w:val="en-GB"/>
        </w:rPr>
        <w:t>Intrastat ID Numbe</w:t>
      </w:r>
      <w:r w:rsidR="002F0003" w:rsidRPr="00B12D7F">
        <w:rPr>
          <w:sz w:val="20"/>
          <w:szCs w:val="20"/>
          <w:lang w:val="en-GB"/>
        </w:rPr>
        <w:t xml:space="preserve">r </w:t>
      </w:r>
      <w:r w:rsidR="004B777E" w:rsidRPr="00B12D7F">
        <w:rPr>
          <w:sz w:val="20"/>
          <w:szCs w:val="20"/>
          <w:lang w:val="en-GB"/>
        </w:rPr>
        <w:t>–</w:t>
      </w:r>
      <w:del w:id="890" w:author="Ross Boardman" w:date="2015-09-01T11:28:00Z">
        <w:r w:rsidR="002F0003" w:rsidRPr="00B12D7F" w:rsidDel="21E3E2F1">
          <w:rPr>
            <w:sz w:val="20"/>
            <w:szCs w:val="20"/>
            <w:lang w:val="en-GB"/>
          </w:rPr>
          <w:delText xml:space="preserve"> </w:delText>
        </w:r>
        <w:r w:rsidR="004B777E" w:rsidRPr="00B12D7F" w:rsidDel="326992DB">
          <w:rPr>
            <w:sz w:val="20"/>
            <w:szCs w:val="20"/>
            <w:lang w:val="en-GB"/>
          </w:rPr>
          <w:delText xml:space="preserve">exertis need to confirm </w:delText>
        </w:r>
        <w:r w:rsidR="00395908" w:rsidRPr="00B12D7F" w:rsidDel="326992DB">
          <w:rPr>
            <w:sz w:val="20"/>
            <w:szCs w:val="20"/>
            <w:lang w:val="en-GB"/>
          </w:rPr>
          <w:delText>which of the numbers below are relevant</w:delText>
        </w:r>
        <w:r w:rsidR="004B777E" w:rsidRPr="00B12D7F" w:rsidDel="326992DB">
          <w:rPr>
            <w:sz w:val="20"/>
            <w:szCs w:val="20"/>
            <w:lang w:val="en-GB"/>
          </w:rPr>
          <w:delText xml:space="preserve"> (this can be confirmed</w:delText>
        </w:r>
        <w:r w:rsidR="005A7EDA" w:rsidRPr="001C630C" w:rsidDel="326992DB">
          <w:rPr>
            <w:rStyle w:val="CommentReference"/>
            <w:lang w:val="en-US"/>
          </w:rPr>
          <w:delText xml:space="preserve"> </w:delText>
        </w:r>
        <w:r w:rsidR="004B777E" w:rsidRPr="00B12D7F" w:rsidDel="326992DB">
          <w:rPr>
            <w:sz w:val="20"/>
            <w:szCs w:val="20"/>
            <w:lang w:val="en-GB"/>
          </w:rPr>
          <w:delText>in Realisation)</w:delText>
        </w:r>
        <w:r w:rsidR="00395908" w:rsidRPr="00B12D7F" w:rsidDel="326992DB">
          <w:rPr>
            <w:sz w:val="20"/>
            <w:szCs w:val="20"/>
            <w:lang w:val="en-GB"/>
          </w:rPr>
          <w:delText>.</w:delText>
        </w:r>
      </w:del>
      <w:ins w:id="891" w:author="Ross Boardman" w:date="2015-09-01T11:28:00Z">
        <w:r w:rsidR="21E3E2F1" w:rsidRPr="21E3E2F1">
          <w:rPr>
            <w:sz w:val="20"/>
            <w:szCs w:val="20"/>
            <w:lang w:val="en-GB"/>
            <w:rPrChange w:id="892" w:author="Ross Boardman" w:date="2015-09-01T11:28:00Z">
              <w:rPr/>
            </w:rPrChange>
          </w:rPr>
          <w:t xml:space="preserve">Intrastat ID numbers will be maintained in SAP.  They are needed to file reports for cross country orders. </w:t>
        </w:r>
      </w:ins>
    </w:p>
    <w:p w14:paraId="4855CF70" w14:textId="77777777" w:rsidR="004412E5" w:rsidRPr="00F153A2" w:rsidDel="21E3E2F1" w:rsidRDefault="008B62B2">
      <w:pPr>
        <w:pStyle w:val="ListParagraph"/>
        <w:numPr>
          <w:ilvl w:val="0"/>
          <w:numId w:val="8"/>
        </w:numPr>
        <w:spacing w:before="144"/>
        <w:rPr>
          <w:del w:id="893" w:author="Ross Boardman" w:date="2015-09-01T11:28:00Z"/>
          <w:rStyle w:val="tgc"/>
          <w:sz w:val="20"/>
          <w:szCs w:val="20"/>
          <w:lang w:val="en-GB"/>
        </w:rPr>
        <w:pPrChange w:id="894" w:author="Ross Boardman" w:date="2015-09-01T11:28:00Z">
          <w:pPr>
            <w:pStyle w:val="ListParagraph"/>
            <w:numPr>
              <w:numId w:val="31"/>
            </w:numPr>
            <w:spacing w:before="144"/>
            <w:ind w:left="795"/>
          </w:pPr>
        </w:pPrChange>
      </w:pPr>
      <w:del w:id="895" w:author="Ross Boardman" w:date="2015-09-01T11:28:00Z">
        <w:r w:rsidRPr="00B12D7F" w:rsidDel="21E3E2F1">
          <w:rPr>
            <w:sz w:val="20"/>
            <w:szCs w:val="20"/>
            <w:lang w:val="en-GB"/>
          </w:rPr>
          <w:delText>Intrastat ID numbers will be maintained in SAP.</w:delText>
        </w:r>
        <w:r w:rsidR="00004055" w:rsidRPr="00B12D7F" w:rsidDel="21E3E2F1">
          <w:rPr>
            <w:sz w:val="20"/>
            <w:szCs w:val="20"/>
            <w:lang w:val="en-GB"/>
          </w:rPr>
          <w:delText xml:space="preserve"> </w:delText>
        </w:r>
        <w:r w:rsidRPr="00B12D7F" w:rsidDel="21E3E2F1">
          <w:rPr>
            <w:sz w:val="20"/>
            <w:szCs w:val="20"/>
            <w:lang w:val="en-GB"/>
          </w:rPr>
          <w:delText xml:space="preserve"> They are needed to file reports for cross country orders. </w:delText>
        </w:r>
      </w:del>
    </w:p>
    <w:p w14:paraId="4855CF71" w14:textId="77777777" w:rsidR="004412E5" w:rsidRPr="00B12D7F" w:rsidRDefault="004412E5" w:rsidP="004B777E">
      <w:pPr>
        <w:pStyle w:val="ListParagraph"/>
        <w:numPr>
          <w:ilvl w:val="0"/>
          <w:numId w:val="31"/>
        </w:numPr>
        <w:spacing w:before="144"/>
        <w:rPr>
          <w:sz w:val="20"/>
          <w:szCs w:val="20"/>
          <w:lang w:val="en-GB"/>
        </w:rPr>
      </w:pPr>
      <w:r w:rsidRPr="00B12D7F">
        <w:rPr>
          <w:sz w:val="20"/>
          <w:szCs w:val="20"/>
          <w:lang w:val="en-GB"/>
        </w:rPr>
        <w:t>The Economic Operator Registration and Identification scheme ( EORI ) - GB864438791000</w:t>
      </w:r>
    </w:p>
    <w:p w14:paraId="4855CF72" w14:textId="77777777" w:rsidR="004412E5" w:rsidRDefault="004412E5" w:rsidP="004B777E">
      <w:pPr>
        <w:pStyle w:val="ListParagraph"/>
        <w:numPr>
          <w:ilvl w:val="0"/>
          <w:numId w:val="31"/>
        </w:numPr>
        <w:spacing w:before="144"/>
        <w:rPr>
          <w:ins w:id="896" w:author="Ross Boardman" w:date="2015-08-26T15:29:00Z"/>
          <w:sz w:val="20"/>
          <w:szCs w:val="20"/>
          <w:lang w:val="en-GB"/>
        </w:rPr>
      </w:pPr>
      <w:r w:rsidRPr="00B12D7F">
        <w:rPr>
          <w:sz w:val="20"/>
          <w:szCs w:val="20"/>
          <w:lang w:val="en-GB"/>
        </w:rPr>
        <w:t>De</w:t>
      </w:r>
      <w:r w:rsidR="008C6CA5" w:rsidRPr="00B12D7F">
        <w:rPr>
          <w:sz w:val="20"/>
          <w:szCs w:val="20"/>
          <w:lang w:val="en-GB"/>
        </w:rPr>
        <w:t xml:space="preserve">ferment (Deferment numbers enable UK Customs (HMRC) to charge duty and taxes on account) - </w:t>
      </w:r>
      <w:r w:rsidRPr="00B12D7F">
        <w:rPr>
          <w:sz w:val="20"/>
          <w:szCs w:val="20"/>
          <w:lang w:val="en-GB"/>
        </w:rPr>
        <w:t xml:space="preserve">C-8720453 </w:t>
      </w:r>
    </w:p>
    <w:p w14:paraId="4855CF73" w14:textId="77777777" w:rsidR="005A50A4" w:rsidRPr="00647CFB" w:rsidRDefault="005A50A4">
      <w:pPr>
        <w:spacing w:before="144"/>
        <w:rPr>
          <w:lang w:val="en-GB"/>
        </w:rPr>
        <w:pPrChange w:id="897" w:author="Ross Boardman" w:date="2015-08-26T15:29:00Z">
          <w:pPr>
            <w:pStyle w:val="ListParagraph"/>
            <w:numPr>
              <w:numId w:val="31"/>
            </w:numPr>
            <w:spacing w:before="144"/>
            <w:ind w:left="795"/>
          </w:pPr>
        </w:pPrChange>
      </w:pPr>
      <w:ins w:id="898" w:author="Ross Boardman" w:date="2015-08-26T15:29:00Z">
        <w:r w:rsidRPr="00647CFB">
          <w:rPr>
            <w:lang w:val="en-GB"/>
          </w:rPr>
          <w:t>Currently the intrastat report is filed using the VAT registration number.</w:t>
        </w:r>
        <w:r>
          <w:rPr>
            <w:lang w:val="en-GB"/>
          </w:rPr>
          <w:t xml:space="preserve"> </w:t>
        </w:r>
      </w:ins>
    </w:p>
    <w:p w14:paraId="4855CF74" w14:textId="77777777" w:rsidR="004412E5" w:rsidRPr="00B12D7F" w:rsidRDefault="004412E5" w:rsidP="008C6CA5">
      <w:pPr>
        <w:pStyle w:val="ListParagraph"/>
        <w:numPr>
          <w:ilvl w:val="0"/>
          <w:numId w:val="0"/>
        </w:numPr>
        <w:spacing w:before="144"/>
        <w:ind w:left="435"/>
        <w:rPr>
          <w:sz w:val="20"/>
          <w:szCs w:val="20"/>
          <w:highlight w:val="yellow"/>
          <w:lang w:val="en-GB"/>
        </w:rPr>
      </w:pPr>
    </w:p>
    <w:p w14:paraId="4855CF75" w14:textId="77777777" w:rsidR="00D96DBA" w:rsidRPr="00B12D7F" w:rsidRDefault="00D96DBA">
      <w:pPr>
        <w:jc w:val="left"/>
        <w:rPr>
          <w:b/>
          <w:kern w:val="28"/>
          <w:sz w:val="32"/>
          <w:lang w:val="en-GB"/>
        </w:rPr>
      </w:pPr>
      <w:r w:rsidRPr="00B12D7F">
        <w:rPr>
          <w:lang w:val="en-GB"/>
        </w:rPr>
        <w:br w:type="page"/>
      </w:r>
    </w:p>
    <w:p w14:paraId="4855CF76" w14:textId="77777777" w:rsidR="00DE67B7" w:rsidRPr="00B12D7F" w:rsidRDefault="000E2E78" w:rsidP="00DE67B7">
      <w:pPr>
        <w:pStyle w:val="Heading1"/>
        <w:rPr>
          <w:lang w:val="en-GB"/>
        </w:rPr>
      </w:pPr>
      <w:bookmarkStart w:id="899" w:name="_Toc429581497"/>
      <w:r w:rsidRPr="00B12D7F">
        <w:rPr>
          <w:lang w:val="en-GB"/>
        </w:rPr>
        <w:lastRenderedPageBreak/>
        <w:t>Finance</w:t>
      </w:r>
      <w:r w:rsidR="00DE67B7" w:rsidRPr="00B12D7F">
        <w:rPr>
          <w:lang w:val="en-GB"/>
        </w:rPr>
        <w:t xml:space="preserve"> Master Data</w:t>
      </w:r>
      <w:bookmarkEnd w:id="899"/>
    </w:p>
    <w:p w14:paraId="4855CF77" w14:textId="77777777" w:rsidR="00DE67B7" w:rsidRPr="00B12D7F" w:rsidRDefault="00DE67B7" w:rsidP="00DE67B7">
      <w:pPr>
        <w:rPr>
          <w:lang w:val="en-GB"/>
        </w:rPr>
      </w:pPr>
    </w:p>
    <w:p w14:paraId="4855CF78" w14:textId="77777777" w:rsidR="00DE67B7" w:rsidRPr="00B12D7F" w:rsidRDefault="00DE67B7" w:rsidP="00DE67B7">
      <w:pPr>
        <w:rPr>
          <w:lang w:val="en-GB"/>
        </w:rPr>
      </w:pPr>
      <w:r w:rsidRPr="00B12D7F">
        <w:rPr>
          <w:lang w:val="en-GB"/>
        </w:rPr>
        <w:t>The key</w:t>
      </w:r>
      <w:r w:rsidR="008046BA" w:rsidRPr="00B12D7F">
        <w:rPr>
          <w:lang w:val="en-GB"/>
        </w:rPr>
        <w:t xml:space="preserve"> data objects used within the </w:t>
      </w:r>
      <w:r w:rsidR="00780DCA" w:rsidRPr="00B12D7F">
        <w:rPr>
          <w:lang w:val="en-GB"/>
        </w:rPr>
        <w:t>Finance</w:t>
      </w:r>
      <w:r w:rsidRPr="00B12D7F">
        <w:rPr>
          <w:lang w:val="en-GB"/>
        </w:rPr>
        <w:t xml:space="preserve"> process</w:t>
      </w:r>
      <w:r w:rsidR="008046BA" w:rsidRPr="00B12D7F">
        <w:rPr>
          <w:lang w:val="en-GB"/>
        </w:rPr>
        <w:t xml:space="preserve"> a</w:t>
      </w:r>
      <w:r w:rsidRPr="00B12D7F">
        <w:rPr>
          <w:lang w:val="en-GB"/>
        </w:rPr>
        <w:t xml:space="preserve">re listed below. Note though that a separate Blueprint document has been created to provide </w:t>
      </w:r>
      <w:r w:rsidR="008046BA" w:rsidRPr="00B12D7F">
        <w:rPr>
          <w:lang w:val="en-GB"/>
        </w:rPr>
        <w:t xml:space="preserve">a </w:t>
      </w:r>
      <w:r w:rsidRPr="00B12D7F">
        <w:rPr>
          <w:lang w:val="en-GB"/>
        </w:rPr>
        <w:t xml:space="preserve">detailed </w:t>
      </w:r>
      <w:r w:rsidR="008046BA" w:rsidRPr="00B12D7F">
        <w:rPr>
          <w:lang w:val="en-GB"/>
        </w:rPr>
        <w:t>view of the Master Data solution.</w:t>
      </w:r>
      <w:r w:rsidR="00800074" w:rsidRPr="00B12D7F">
        <w:rPr>
          <w:lang w:val="en-GB"/>
        </w:rPr>
        <w:t xml:space="preserve"> </w:t>
      </w:r>
      <w:r w:rsidR="008046BA" w:rsidRPr="00B12D7F">
        <w:rPr>
          <w:lang w:val="en-GB"/>
        </w:rPr>
        <w:t xml:space="preserve"> The list below is provided therefore only to he</w:t>
      </w:r>
      <w:r w:rsidR="00527BF0" w:rsidRPr="00B12D7F">
        <w:rPr>
          <w:lang w:val="en-GB"/>
        </w:rPr>
        <w:t>lp identify the k</w:t>
      </w:r>
      <w:r w:rsidR="000A36EE" w:rsidRPr="00B12D7F">
        <w:rPr>
          <w:lang w:val="en-GB"/>
        </w:rPr>
        <w:t>ey master data objects withi</w:t>
      </w:r>
      <w:r w:rsidR="00527BF0" w:rsidRPr="00B12D7F">
        <w:rPr>
          <w:lang w:val="en-GB"/>
        </w:rPr>
        <w:t>n the</w:t>
      </w:r>
      <w:r w:rsidR="008046BA" w:rsidRPr="00B12D7F">
        <w:rPr>
          <w:lang w:val="en-GB"/>
        </w:rPr>
        <w:t xml:space="preserve"> </w:t>
      </w:r>
      <w:r w:rsidR="00780DCA" w:rsidRPr="00B12D7F">
        <w:rPr>
          <w:lang w:val="en-GB"/>
        </w:rPr>
        <w:t>Finance</w:t>
      </w:r>
      <w:r w:rsidR="008046BA" w:rsidRPr="00B12D7F">
        <w:rPr>
          <w:lang w:val="en-GB"/>
        </w:rPr>
        <w:t xml:space="preserve"> </w:t>
      </w:r>
      <w:r w:rsidR="00EF61F0" w:rsidRPr="00B12D7F">
        <w:rPr>
          <w:lang w:val="en-GB"/>
        </w:rPr>
        <w:t>work stream</w:t>
      </w:r>
      <w:r w:rsidR="008046BA" w:rsidRPr="00B12D7F">
        <w:rPr>
          <w:lang w:val="en-GB"/>
        </w:rPr>
        <w:t>.</w:t>
      </w:r>
      <w:r w:rsidR="00BF033C" w:rsidRPr="00B12D7F">
        <w:rPr>
          <w:lang w:val="en-GB"/>
        </w:rPr>
        <w:t xml:space="preserve"> Note that other master </w:t>
      </w:r>
      <w:r w:rsidR="004B777E" w:rsidRPr="00B12D7F">
        <w:rPr>
          <w:lang w:val="en-GB"/>
        </w:rPr>
        <w:t>data with financial views e.g. Vendor and C</w:t>
      </w:r>
      <w:r w:rsidR="00BF033C" w:rsidRPr="00B12D7F">
        <w:rPr>
          <w:lang w:val="en-GB"/>
        </w:rPr>
        <w:t xml:space="preserve">ustomer masters </w:t>
      </w:r>
      <w:r w:rsidR="00414EAB" w:rsidRPr="00B12D7F">
        <w:rPr>
          <w:lang w:val="en-GB"/>
        </w:rPr>
        <w:t xml:space="preserve">are included in the relevant </w:t>
      </w:r>
      <w:r w:rsidR="00BF033C" w:rsidRPr="00B12D7F">
        <w:rPr>
          <w:lang w:val="en-GB"/>
        </w:rPr>
        <w:t>Blueprint documents</w:t>
      </w:r>
      <w:r w:rsidR="004B777E" w:rsidRPr="00B12D7F">
        <w:rPr>
          <w:lang w:val="en-GB"/>
        </w:rPr>
        <w:t xml:space="preserve"> (the Purchase to Pay and Order to Cash blueprints respectively)</w:t>
      </w:r>
      <w:r w:rsidR="00BF033C" w:rsidRPr="00B12D7F">
        <w:rPr>
          <w:lang w:val="en-GB"/>
        </w:rPr>
        <w:t xml:space="preserve">. </w:t>
      </w:r>
    </w:p>
    <w:p w14:paraId="4855CF79" w14:textId="77777777" w:rsidR="00DE67B7" w:rsidRPr="00B12D7F" w:rsidRDefault="00DE67B7" w:rsidP="00DE67B7">
      <w:pPr>
        <w:rPr>
          <w:lang w:val="en-GB"/>
        </w:rPr>
      </w:pPr>
    </w:p>
    <w:p w14:paraId="4855CF7A" w14:textId="77777777" w:rsidR="00E67831" w:rsidRPr="00B12D7F" w:rsidRDefault="000E2E78" w:rsidP="009F1B51">
      <w:pPr>
        <w:pStyle w:val="Heading2"/>
        <w:spacing w:before="480"/>
        <w:jc w:val="both"/>
        <w:rPr>
          <w:lang w:val="en-GB"/>
        </w:rPr>
      </w:pPr>
      <w:bookmarkStart w:id="900" w:name="_Toc429581498"/>
      <w:r w:rsidRPr="00B12D7F">
        <w:rPr>
          <w:lang w:val="en-GB"/>
        </w:rPr>
        <w:t>General Ledger Account</w:t>
      </w:r>
      <w:r w:rsidR="00BF033C" w:rsidRPr="00B12D7F">
        <w:rPr>
          <w:lang w:val="en-GB"/>
        </w:rPr>
        <w:t>s</w:t>
      </w:r>
      <w:r w:rsidR="00D96DBA" w:rsidRPr="00B12D7F">
        <w:rPr>
          <w:lang w:val="en-GB"/>
        </w:rPr>
        <w:t xml:space="preserve"> (FIN-01.01)</w:t>
      </w:r>
      <w:bookmarkEnd w:id="900"/>
    </w:p>
    <w:p w14:paraId="4855CF7B" w14:textId="77777777" w:rsidR="00112650" w:rsidRPr="00B12D7F" w:rsidRDefault="00112650" w:rsidP="009F1B51">
      <w:pPr>
        <w:rPr>
          <w:lang w:val="en-GB"/>
        </w:rPr>
      </w:pPr>
    </w:p>
    <w:p w14:paraId="4855CF7C" w14:textId="77777777" w:rsidR="00E63367" w:rsidRPr="00B12D7F" w:rsidRDefault="00E63367" w:rsidP="00855615">
      <w:pPr>
        <w:pStyle w:val="Heading3"/>
        <w:rPr>
          <w:lang w:val="en-GB"/>
        </w:rPr>
      </w:pPr>
      <w:bookmarkStart w:id="901" w:name="_Toc429581499"/>
      <w:r w:rsidRPr="00B12D7F">
        <w:rPr>
          <w:lang w:val="en-GB"/>
        </w:rPr>
        <w:t>Chart of Accounts</w:t>
      </w:r>
      <w:r w:rsidR="008E6840" w:rsidRPr="00B12D7F">
        <w:rPr>
          <w:lang w:val="en-GB"/>
        </w:rPr>
        <w:t xml:space="preserve"> - General</w:t>
      </w:r>
      <w:bookmarkEnd w:id="901"/>
    </w:p>
    <w:p w14:paraId="4855CF7D" w14:textId="77777777" w:rsidR="00E63367" w:rsidRPr="00B12D7F" w:rsidRDefault="004B777E" w:rsidP="00E63367">
      <w:pPr>
        <w:autoSpaceDE w:val="0"/>
        <w:autoSpaceDN w:val="0"/>
        <w:adjustRightInd w:val="0"/>
        <w:spacing w:before="100" w:after="100"/>
        <w:rPr>
          <w:rFonts w:eastAsia="Batang" w:cs="Arial"/>
          <w:lang w:val="en-GB" w:eastAsia="ko-KR"/>
        </w:rPr>
      </w:pPr>
      <w:r w:rsidRPr="00B12D7F">
        <w:rPr>
          <w:rFonts w:eastAsia="Batang" w:cs="Arial"/>
          <w:lang w:val="en-GB" w:eastAsia="ko-KR"/>
        </w:rPr>
        <w:t>For each G/L account, the Chart of A</w:t>
      </w:r>
      <w:r w:rsidR="00E63367" w:rsidRPr="00B12D7F">
        <w:rPr>
          <w:rFonts w:eastAsia="Batang" w:cs="Arial"/>
          <w:lang w:val="en-GB" w:eastAsia="ko-KR"/>
        </w:rPr>
        <w:t>ccounts contains the ac</w:t>
      </w:r>
      <w:r w:rsidRPr="00B12D7F">
        <w:rPr>
          <w:rFonts w:eastAsia="Batang" w:cs="Arial"/>
          <w:lang w:val="en-GB" w:eastAsia="ko-KR"/>
        </w:rPr>
        <w:t>count number, account nam</w:t>
      </w:r>
      <w:r w:rsidR="00D96DBA" w:rsidRPr="00B12D7F">
        <w:rPr>
          <w:rFonts w:eastAsia="Batang" w:cs="Arial"/>
          <w:lang w:val="en-GB" w:eastAsia="ko-KR"/>
        </w:rPr>
        <w:t>e</w:t>
      </w:r>
      <w:r w:rsidRPr="00B12D7F">
        <w:rPr>
          <w:rFonts w:eastAsia="Batang" w:cs="Arial"/>
          <w:lang w:val="en-GB" w:eastAsia="ko-KR"/>
        </w:rPr>
        <w:t xml:space="preserve">, and </w:t>
      </w:r>
      <w:r w:rsidR="00E63367" w:rsidRPr="00B12D7F">
        <w:rPr>
          <w:rFonts w:eastAsia="Batang" w:cs="Arial"/>
          <w:lang w:val="en-GB" w:eastAsia="ko-KR"/>
        </w:rPr>
        <w:t>the information that controls how an account functions and how</w:t>
      </w:r>
      <w:r w:rsidRPr="00B12D7F">
        <w:rPr>
          <w:rFonts w:eastAsia="Batang" w:cs="Arial"/>
          <w:lang w:val="en-GB" w:eastAsia="ko-KR"/>
        </w:rPr>
        <w:t xml:space="preserve"> a G/L account is created in a Company C</w:t>
      </w:r>
      <w:r w:rsidR="00E63367" w:rsidRPr="00B12D7F">
        <w:rPr>
          <w:rFonts w:eastAsia="Batang" w:cs="Arial"/>
          <w:lang w:val="en-GB" w:eastAsia="ko-KR"/>
        </w:rPr>
        <w:t>ode.</w:t>
      </w:r>
    </w:p>
    <w:p w14:paraId="4855CF7E" w14:textId="77777777" w:rsidR="00E63367" w:rsidRPr="00B12D7F" w:rsidRDefault="004B777E" w:rsidP="00E63367">
      <w:pPr>
        <w:autoSpaceDE w:val="0"/>
        <w:autoSpaceDN w:val="0"/>
        <w:adjustRightInd w:val="0"/>
        <w:spacing w:before="100" w:after="100"/>
        <w:rPr>
          <w:rFonts w:eastAsia="Batang" w:cs="Arial"/>
          <w:lang w:val="en-GB" w:eastAsia="ko-KR"/>
        </w:rPr>
      </w:pPr>
      <w:r w:rsidRPr="00B12D7F">
        <w:rPr>
          <w:rFonts w:eastAsia="Batang" w:cs="Arial"/>
          <w:lang w:val="en-GB" w:eastAsia="ko-KR"/>
        </w:rPr>
        <w:t>If the individual Company Codes need different Charts of Accounts, it is po</w:t>
      </w:r>
      <w:r w:rsidR="00D96DBA" w:rsidRPr="00B12D7F">
        <w:rPr>
          <w:rFonts w:eastAsia="Batang" w:cs="Arial"/>
          <w:lang w:val="en-GB" w:eastAsia="ko-KR"/>
        </w:rPr>
        <w:t>s</w:t>
      </w:r>
      <w:r w:rsidRPr="00B12D7F">
        <w:rPr>
          <w:rFonts w:eastAsia="Batang" w:cs="Arial"/>
          <w:lang w:val="en-GB" w:eastAsia="ko-KR"/>
        </w:rPr>
        <w:t>sible to assign up to two Charts of A</w:t>
      </w:r>
      <w:r w:rsidR="00E63367" w:rsidRPr="00B12D7F">
        <w:rPr>
          <w:rFonts w:eastAsia="Batang" w:cs="Arial"/>
          <w:lang w:val="en-GB" w:eastAsia="ko-KR"/>
        </w:rPr>
        <w:t>ccounts in addi</w:t>
      </w:r>
      <w:r w:rsidRPr="00B12D7F">
        <w:rPr>
          <w:rFonts w:eastAsia="Batang" w:cs="Arial"/>
          <w:lang w:val="en-GB" w:eastAsia="ko-KR"/>
        </w:rPr>
        <w:t>tion to the operating Chart of A</w:t>
      </w:r>
      <w:r w:rsidR="00E63367" w:rsidRPr="00B12D7F">
        <w:rPr>
          <w:rFonts w:eastAsia="Batang" w:cs="Arial"/>
          <w:lang w:val="en-GB" w:eastAsia="ko-KR"/>
        </w:rPr>
        <w:t>ccounts. Thi</w:t>
      </w:r>
      <w:r w:rsidRPr="00B12D7F">
        <w:rPr>
          <w:rFonts w:eastAsia="Batang" w:cs="Arial"/>
          <w:lang w:val="en-GB" w:eastAsia="ko-KR"/>
        </w:rPr>
        <w:t>s could be the case if Company C</w:t>
      </w:r>
      <w:r w:rsidR="00E63367" w:rsidRPr="00B12D7F">
        <w:rPr>
          <w:rFonts w:eastAsia="Batang" w:cs="Arial"/>
          <w:lang w:val="en-GB" w:eastAsia="ko-KR"/>
        </w:rPr>
        <w:t>odes lie in multiple countries.</w:t>
      </w:r>
    </w:p>
    <w:p w14:paraId="4855CF7F" w14:textId="77777777" w:rsidR="00E63367" w:rsidRPr="00B12D7F" w:rsidRDefault="004B777E" w:rsidP="00E63367">
      <w:pPr>
        <w:autoSpaceDE w:val="0"/>
        <w:autoSpaceDN w:val="0"/>
        <w:adjustRightInd w:val="0"/>
        <w:spacing w:before="100" w:after="100"/>
        <w:rPr>
          <w:rFonts w:eastAsia="Batang" w:cs="Arial"/>
          <w:lang w:val="en-GB" w:eastAsia="ko-KR"/>
        </w:rPr>
      </w:pPr>
      <w:r w:rsidRPr="00B12D7F">
        <w:rPr>
          <w:rFonts w:eastAsia="Batang" w:cs="Arial"/>
          <w:lang w:val="en-GB" w:eastAsia="ko-KR"/>
        </w:rPr>
        <w:t>Charts of A</w:t>
      </w:r>
      <w:r w:rsidR="00E63367" w:rsidRPr="00B12D7F">
        <w:rPr>
          <w:rFonts w:eastAsia="Batang" w:cs="Arial"/>
          <w:lang w:val="en-GB" w:eastAsia="ko-KR"/>
        </w:rPr>
        <w:t>ccounts can have three different functions in the system:</w:t>
      </w:r>
    </w:p>
    <w:p w14:paraId="4855CF80" w14:textId="77777777" w:rsidR="00E63367" w:rsidRPr="00B12D7F" w:rsidRDefault="004B777E" w:rsidP="00DB0539">
      <w:pPr>
        <w:numPr>
          <w:ilvl w:val="0"/>
          <w:numId w:val="24"/>
        </w:numPr>
        <w:autoSpaceDE w:val="0"/>
        <w:autoSpaceDN w:val="0"/>
        <w:adjustRightInd w:val="0"/>
        <w:spacing w:before="100" w:after="100"/>
        <w:jc w:val="left"/>
        <w:rPr>
          <w:rFonts w:eastAsia="Batang" w:cs="Arial"/>
          <w:b/>
          <w:bCs/>
          <w:sz w:val="24"/>
          <w:lang w:val="en-GB" w:eastAsia="ko-KR"/>
        </w:rPr>
      </w:pPr>
      <w:r w:rsidRPr="00B12D7F">
        <w:rPr>
          <w:rFonts w:eastAsia="Batang" w:cs="Arial"/>
          <w:b/>
          <w:bCs/>
          <w:lang w:val="en-GB" w:eastAsia="ko-KR"/>
        </w:rPr>
        <w:t>Operating Chart of A</w:t>
      </w:r>
      <w:r w:rsidR="00E63367" w:rsidRPr="00B12D7F">
        <w:rPr>
          <w:rFonts w:eastAsia="Batang" w:cs="Arial"/>
          <w:b/>
          <w:bCs/>
          <w:lang w:val="en-GB" w:eastAsia="ko-KR"/>
        </w:rPr>
        <w:t>ccounts</w:t>
      </w:r>
    </w:p>
    <w:p w14:paraId="4855CF81" w14:textId="77777777" w:rsidR="00E63367" w:rsidRPr="00B12D7F" w:rsidRDefault="004B777E" w:rsidP="00E63367">
      <w:pPr>
        <w:autoSpaceDE w:val="0"/>
        <w:autoSpaceDN w:val="0"/>
        <w:adjustRightInd w:val="0"/>
        <w:spacing w:before="100" w:after="100"/>
        <w:ind w:left="360"/>
        <w:rPr>
          <w:rFonts w:eastAsia="Batang" w:cs="Arial"/>
          <w:lang w:val="en-GB" w:eastAsia="ko-KR"/>
        </w:rPr>
      </w:pPr>
      <w:r w:rsidRPr="00B12D7F">
        <w:rPr>
          <w:rFonts w:eastAsia="Batang" w:cs="Arial"/>
          <w:lang w:val="en-GB" w:eastAsia="ko-KR"/>
        </w:rPr>
        <w:t>The operating Chart of A</w:t>
      </w:r>
      <w:r w:rsidR="00E63367" w:rsidRPr="00B12D7F">
        <w:rPr>
          <w:rFonts w:eastAsia="Batang" w:cs="Arial"/>
          <w:lang w:val="en-GB" w:eastAsia="ko-KR"/>
        </w:rPr>
        <w:t xml:space="preserve">ccounts contains the G/L accounts that </w:t>
      </w:r>
      <w:r w:rsidR="00C95C53" w:rsidRPr="00B12D7F">
        <w:rPr>
          <w:rFonts w:eastAsia="Batang" w:cs="Arial"/>
          <w:lang w:val="en-GB" w:eastAsia="ko-KR"/>
        </w:rPr>
        <w:t xml:space="preserve">are used for posting in the </w:t>
      </w:r>
      <w:r w:rsidRPr="00B12D7F">
        <w:rPr>
          <w:rFonts w:eastAsia="Batang" w:cs="Arial"/>
          <w:lang w:val="en-GB" w:eastAsia="ko-KR"/>
        </w:rPr>
        <w:t>Company C</w:t>
      </w:r>
      <w:r w:rsidR="00E63367" w:rsidRPr="00B12D7F">
        <w:rPr>
          <w:rFonts w:eastAsia="Batang" w:cs="Arial"/>
          <w:lang w:val="en-GB" w:eastAsia="ko-KR"/>
        </w:rPr>
        <w:t>ode during daily activities. Financial Accounting</w:t>
      </w:r>
      <w:r w:rsidRPr="00B12D7F">
        <w:rPr>
          <w:rFonts w:eastAsia="Batang" w:cs="Arial"/>
          <w:lang w:val="en-GB" w:eastAsia="ko-KR"/>
        </w:rPr>
        <w:t xml:space="preserve"> and Controlling both use this Chart of A</w:t>
      </w:r>
      <w:r w:rsidR="00E63367" w:rsidRPr="00B12D7F">
        <w:rPr>
          <w:rFonts w:eastAsia="Batang" w:cs="Arial"/>
          <w:lang w:val="en-GB" w:eastAsia="ko-KR"/>
        </w:rPr>
        <w:t>ccounts.</w:t>
      </w:r>
    </w:p>
    <w:p w14:paraId="4855CF82" w14:textId="77777777" w:rsidR="00E63367" w:rsidRPr="00B12D7F" w:rsidRDefault="00C95C53" w:rsidP="00E63367">
      <w:pPr>
        <w:autoSpaceDE w:val="0"/>
        <w:autoSpaceDN w:val="0"/>
        <w:adjustRightInd w:val="0"/>
        <w:spacing w:before="100" w:after="100"/>
        <w:ind w:left="360"/>
        <w:rPr>
          <w:rFonts w:eastAsia="Batang" w:cs="Arial"/>
          <w:lang w:val="en-GB" w:eastAsia="ko-KR"/>
        </w:rPr>
      </w:pPr>
      <w:r w:rsidRPr="00B12D7F">
        <w:rPr>
          <w:rFonts w:eastAsia="Batang" w:cs="Arial"/>
          <w:lang w:val="en-GB" w:eastAsia="ko-KR"/>
        </w:rPr>
        <w:t>A</w:t>
      </w:r>
      <w:r w:rsidR="004B777E" w:rsidRPr="00B12D7F">
        <w:rPr>
          <w:rFonts w:eastAsia="Batang" w:cs="Arial"/>
          <w:lang w:val="en-GB" w:eastAsia="ko-KR"/>
        </w:rPr>
        <w:t>n operating Chart of A</w:t>
      </w:r>
      <w:r w:rsidR="00E63367" w:rsidRPr="00B12D7F">
        <w:rPr>
          <w:rFonts w:eastAsia="Batang" w:cs="Arial"/>
          <w:lang w:val="en-GB" w:eastAsia="ko-KR"/>
        </w:rPr>
        <w:t xml:space="preserve">ccounts </w:t>
      </w:r>
      <w:r w:rsidRPr="00B12D7F">
        <w:rPr>
          <w:rFonts w:eastAsia="Batang" w:cs="Arial"/>
          <w:lang w:val="en-GB" w:eastAsia="ko-KR"/>
        </w:rPr>
        <w:t xml:space="preserve">has to be assigned </w:t>
      </w:r>
      <w:r w:rsidR="004B777E" w:rsidRPr="00B12D7F">
        <w:rPr>
          <w:rFonts w:eastAsia="Batang" w:cs="Arial"/>
          <w:lang w:val="en-GB" w:eastAsia="ko-KR"/>
        </w:rPr>
        <w:t>to a Company C</w:t>
      </w:r>
      <w:r w:rsidR="00E63367" w:rsidRPr="00B12D7F">
        <w:rPr>
          <w:rFonts w:eastAsia="Batang" w:cs="Arial"/>
          <w:lang w:val="en-GB" w:eastAsia="ko-KR"/>
        </w:rPr>
        <w:t>ode.</w:t>
      </w:r>
    </w:p>
    <w:p w14:paraId="4855CF83" w14:textId="77777777" w:rsidR="00E63367" w:rsidRPr="00B12D7F" w:rsidRDefault="004B777E" w:rsidP="00DB0539">
      <w:pPr>
        <w:numPr>
          <w:ilvl w:val="0"/>
          <w:numId w:val="24"/>
        </w:numPr>
        <w:autoSpaceDE w:val="0"/>
        <w:autoSpaceDN w:val="0"/>
        <w:adjustRightInd w:val="0"/>
        <w:spacing w:before="100" w:after="100"/>
        <w:jc w:val="left"/>
        <w:rPr>
          <w:rFonts w:eastAsia="Batang" w:cs="Arial"/>
          <w:b/>
          <w:bCs/>
          <w:sz w:val="24"/>
          <w:lang w:val="en-GB" w:eastAsia="ko-KR"/>
        </w:rPr>
      </w:pPr>
      <w:r w:rsidRPr="00B12D7F">
        <w:rPr>
          <w:rFonts w:eastAsia="Batang" w:cs="Arial"/>
          <w:b/>
          <w:bCs/>
          <w:lang w:val="en-GB" w:eastAsia="ko-KR"/>
        </w:rPr>
        <w:t>Group Chart of A</w:t>
      </w:r>
      <w:r w:rsidR="00E63367" w:rsidRPr="00B12D7F">
        <w:rPr>
          <w:rFonts w:eastAsia="Batang" w:cs="Arial"/>
          <w:b/>
          <w:bCs/>
          <w:lang w:val="en-GB" w:eastAsia="ko-KR"/>
        </w:rPr>
        <w:t>ccounts</w:t>
      </w:r>
    </w:p>
    <w:p w14:paraId="4855CF84" w14:textId="77777777" w:rsidR="00E63367" w:rsidRPr="00B12D7F" w:rsidRDefault="004B777E" w:rsidP="00E63367">
      <w:pPr>
        <w:autoSpaceDE w:val="0"/>
        <w:autoSpaceDN w:val="0"/>
        <w:adjustRightInd w:val="0"/>
        <w:spacing w:before="100" w:after="100"/>
        <w:ind w:left="360"/>
        <w:rPr>
          <w:rFonts w:eastAsia="Batang" w:cs="Arial"/>
          <w:lang w:val="en-GB" w:eastAsia="ko-KR"/>
        </w:rPr>
      </w:pPr>
      <w:r w:rsidRPr="00B12D7F">
        <w:rPr>
          <w:rFonts w:eastAsia="Batang" w:cs="Arial"/>
          <w:lang w:val="en-GB" w:eastAsia="ko-KR"/>
        </w:rPr>
        <w:t>The group Chart of A</w:t>
      </w:r>
      <w:r w:rsidR="00E63367" w:rsidRPr="00B12D7F">
        <w:rPr>
          <w:rFonts w:eastAsia="Batang" w:cs="Arial"/>
          <w:lang w:val="en-GB" w:eastAsia="ko-KR"/>
        </w:rPr>
        <w:t>ccounts contains the G/L accounts that are used by the entire corporate group. This allows the company to provide reports for the entire corporate group.</w:t>
      </w:r>
    </w:p>
    <w:p w14:paraId="4855CF85" w14:textId="77777777" w:rsidR="00E63367" w:rsidRPr="00B12D7F" w:rsidRDefault="00E63367" w:rsidP="00E63367">
      <w:pPr>
        <w:autoSpaceDE w:val="0"/>
        <w:autoSpaceDN w:val="0"/>
        <w:adjustRightInd w:val="0"/>
        <w:spacing w:before="100" w:after="100"/>
        <w:ind w:left="360"/>
        <w:rPr>
          <w:rFonts w:eastAsia="Batang" w:cs="Arial"/>
          <w:lang w:val="en-GB" w:eastAsia="ko-KR"/>
        </w:rPr>
      </w:pPr>
      <w:r w:rsidRPr="00B12D7F">
        <w:rPr>
          <w:rFonts w:eastAsia="Batang" w:cs="Arial"/>
          <w:lang w:val="en-GB" w:eastAsia="ko-KR"/>
        </w:rPr>
        <w:t>The assigning of a</w:t>
      </w:r>
      <w:r w:rsidR="004B777E" w:rsidRPr="00B12D7F">
        <w:rPr>
          <w:rFonts w:eastAsia="Batang" w:cs="Arial"/>
          <w:lang w:val="en-GB" w:eastAsia="ko-KR"/>
        </w:rPr>
        <w:t xml:space="preserve"> corporate group Chart of Accounts to a Company C</w:t>
      </w:r>
      <w:r w:rsidRPr="00B12D7F">
        <w:rPr>
          <w:rFonts w:eastAsia="Batang" w:cs="Arial"/>
          <w:lang w:val="en-GB" w:eastAsia="ko-KR"/>
        </w:rPr>
        <w:t>ode is optional.</w:t>
      </w:r>
    </w:p>
    <w:p w14:paraId="4855CF86" w14:textId="77777777" w:rsidR="00E63367" w:rsidRPr="00B12D7F" w:rsidRDefault="004B777E" w:rsidP="00DB0539">
      <w:pPr>
        <w:numPr>
          <w:ilvl w:val="0"/>
          <w:numId w:val="24"/>
        </w:numPr>
        <w:autoSpaceDE w:val="0"/>
        <w:autoSpaceDN w:val="0"/>
        <w:adjustRightInd w:val="0"/>
        <w:spacing w:before="100" w:after="100"/>
        <w:jc w:val="left"/>
        <w:rPr>
          <w:rFonts w:eastAsia="Batang" w:cs="Arial"/>
          <w:b/>
          <w:bCs/>
          <w:sz w:val="24"/>
          <w:lang w:val="en-GB" w:eastAsia="ko-KR"/>
        </w:rPr>
      </w:pPr>
      <w:r w:rsidRPr="00B12D7F">
        <w:rPr>
          <w:rFonts w:eastAsia="Batang" w:cs="Arial"/>
          <w:b/>
          <w:bCs/>
          <w:lang w:val="en-GB" w:eastAsia="ko-KR"/>
        </w:rPr>
        <w:t>Country-specific Chart of A</w:t>
      </w:r>
      <w:r w:rsidR="00E63367" w:rsidRPr="00B12D7F">
        <w:rPr>
          <w:rFonts w:eastAsia="Batang" w:cs="Arial"/>
          <w:b/>
          <w:bCs/>
          <w:lang w:val="en-GB" w:eastAsia="ko-KR"/>
        </w:rPr>
        <w:t>ccounts</w:t>
      </w:r>
    </w:p>
    <w:p w14:paraId="4855CF87" w14:textId="77777777" w:rsidR="00E63367" w:rsidRPr="00B12D7F" w:rsidRDefault="00E63367" w:rsidP="00E63367">
      <w:pPr>
        <w:autoSpaceDE w:val="0"/>
        <w:autoSpaceDN w:val="0"/>
        <w:adjustRightInd w:val="0"/>
        <w:spacing w:before="100" w:after="100"/>
        <w:ind w:left="360"/>
        <w:rPr>
          <w:rFonts w:eastAsia="Batang" w:cs="Arial"/>
          <w:lang w:val="en-GB" w:eastAsia="ko-KR"/>
        </w:rPr>
      </w:pPr>
      <w:r w:rsidRPr="00B12D7F">
        <w:rPr>
          <w:rFonts w:eastAsia="Batang" w:cs="Arial"/>
          <w:lang w:val="en-GB" w:eastAsia="ko-KR"/>
        </w:rPr>
        <w:t>The country-sp</w:t>
      </w:r>
      <w:r w:rsidR="004B777E" w:rsidRPr="00B12D7F">
        <w:rPr>
          <w:rFonts w:eastAsia="Batang" w:cs="Arial"/>
          <w:lang w:val="en-GB" w:eastAsia="ko-KR"/>
        </w:rPr>
        <w:t>ecific Chart of A</w:t>
      </w:r>
      <w:r w:rsidRPr="00B12D7F">
        <w:rPr>
          <w:rFonts w:eastAsia="Batang" w:cs="Arial"/>
          <w:lang w:val="en-GB" w:eastAsia="ko-KR"/>
        </w:rPr>
        <w:t>ccounts contains the G/L accounts needed to meet the country's legal requirem</w:t>
      </w:r>
      <w:r w:rsidR="00C95C53" w:rsidRPr="00B12D7F">
        <w:rPr>
          <w:rFonts w:eastAsia="Batang" w:cs="Arial"/>
          <w:lang w:val="en-GB" w:eastAsia="ko-KR"/>
        </w:rPr>
        <w:t xml:space="preserve">ents. This allows the provision of </w:t>
      </w:r>
      <w:r w:rsidRPr="00B12D7F">
        <w:rPr>
          <w:rFonts w:eastAsia="Batang" w:cs="Arial"/>
          <w:lang w:val="en-GB" w:eastAsia="ko-KR"/>
        </w:rPr>
        <w:t>statements for the country's legal requirements.</w:t>
      </w:r>
    </w:p>
    <w:p w14:paraId="4855CF88" w14:textId="77777777" w:rsidR="00E63367" w:rsidRPr="00B12D7F" w:rsidRDefault="00E63367" w:rsidP="00E63367">
      <w:pPr>
        <w:autoSpaceDE w:val="0"/>
        <w:autoSpaceDN w:val="0"/>
        <w:adjustRightInd w:val="0"/>
        <w:spacing w:before="100" w:after="100"/>
        <w:ind w:left="360"/>
        <w:rPr>
          <w:rFonts w:eastAsia="Batang" w:cs="Arial"/>
          <w:lang w:val="en-GB" w:eastAsia="ko-KR"/>
        </w:rPr>
      </w:pPr>
      <w:r w:rsidRPr="00B12D7F">
        <w:rPr>
          <w:rFonts w:eastAsia="Batang" w:cs="Arial"/>
          <w:lang w:val="en-GB" w:eastAsia="ko-KR"/>
        </w:rPr>
        <w:t>The assigning of a</w:t>
      </w:r>
      <w:r w:rsidR="004B777E" w:rsidRPr="00B12D7F">
        <w:rPr>
          <w:rFonts w:eastAsia="Batang" w:cs="Arial"/>
          <w:lang w:val="en-GB" w:eastAsia="ko-KR"/>
        </w:rPr>
        <w:t xml:space="preserve"> country-specific Chart of Accounts to a Company C</w:t>
      </w:r>
      <w:r w:rsidRPr="00B12D7F">
        <w:rPr>
          <w:rFonts w:eastAsia="Batang" w:cs="Arial"/>
          <w:lang w:val="en-GB" w:eastAsia="ko-KR"/>
        </w:rPr>
        <w:t>ode is optional.</w:t>
      </w:r>
    </w:p>
    <w:p w14:paraId="4855CF89" w14:textId="77777777" w:rsidR="00E63367" w:rsidRPr="00B12D7F" w:rsidRDefault="00E63367" w:rsidP="00E63367">
      <w:pPr>
        <w:rPr>
          <w:lang w:val="en-GB"/>
        </w:rPr>
      </w:pPr>
    </w:p>
    <w:p w14:paraId="4855CF8A" w14:textId="77777777" w:rsidR="008E6840" w:rsidRPr="00B12D7F" w:rsidRDefault="008E6840" w:rsidP="00E63367">
      <w:pPr>
        <w:rPr>
          <w:lang w:val="en-GB"/>
        </w:rPr>
      </w:pPr>
    </w:p>
    <w:p w14:paraId="4855CF8B" w14:textId="77777777" w:rsidR="00E63367" w:rsidRPr="00B12D7F" w:rsidRDefault="00855615" w:rsidP="00063DEA">
      <w:pPr>
        <w:pStyle w:val="Heading4"/>
        <w:rPr>
          <w:lang w:val="en-GB"/>
        </w:rPr>
      </w:pPr>
      <w:r w:rsidRPr="00B12D7F">
        <w:rPr>
          <w:lang w:val="en-GB"/>
        </w:rPr>
        <w:lastRenderedPageBreak/>
        <w:t>Proposal</w:t>
      </w:r>
    </w:p>
    <w:p w14:paraId="4855CF8C" w14:textId="77777777" w:rsidR="00E63367" w:rsidRPr="00B12D7F" w:rsidRDefault="004B777E" w:rsidP="00C95C53">
      <w:pPr>
        <w:tabs>
          <w:tab w:val="left" w:pos="7245"/>
        </w:tabs>
        <w:rPr>
          <w:lang w:val="en-GB"/>
        </w:rPr>
      </w:pPr>
      <w:r w:rsidRPr="00B12D7F">
        <w:rPr>
          <w:lang w:val="en-GB"/>
        </w:rPr>
        <w:t>Company C</w:t>
      </w:r>
      <w:r w:rsidR="00C95C53" w:rsidRPr="00B12D7F">
        <w:rPr>
          <w:lang w:val="en-GB"/>
        </w:rPr>
        <w:t>ode GB01 (exertis UK) wil</w:t>
      </w:r>
      <w:r w:rsidRPr="00B12D7F">
        <w:rPr>
          <w:lang w:val="en-GB"/>
        </w:rPr>
        <w:t>l be assigned to the operating Chart of A</w:t>
      </w:r>
      <w:r w:rsidR="00C95C53" w:rsidRPr="00B12D7F">
        <w:rPr>
          <w:lang w:val="en-GB"/>
        </w:rPr>
        <w:t>ccounts OCOA.</w:t>
      </w:r>
      <w:r w:rsidR="000C11BD" w:rsidRPr="00B12D7F">
        <w:rPr>
          <w:lang w:val="en-GB"/>
        </w:rPr>
        <w:t xml:space="preserve"> </w:t>
      </w:r>
      <w:r w:rsidRPr="00B12D7F">
        <w:rPr>
          <w:lang w:val="en-GB"/>
        </w:rPr>
        <w:t>Any additional Company C</w:t>
      </w:r>
      <w:r w:rsidR="003C2F09" w:rsidRPr="00B12D7F">
        <w:rPr>
          <w:lang w:val="en-GB"/>
        </w:rPr>
        <w:t xml:space="preserve">odes will be </w:t>
      </w:r>
      <w:r w:rsidRPr="00B12D7F">
        <w:rPr>
          <w:lang w:val="en-GB"/>
        </w:rPr>
        <w:t>assigned to the same operating Chart of A</w:t>
      </w:r>
      <w:r w:rsidR="003C2F09" w:rsidRPr="00B12D7F">
        <w:rPr>
          <w:lang w:val="en-GB"/>
        </w:rPr>
        <w:t>ccounts.</w:t>
      </w:r>
    </w:p>
    <w:p w14:paraId="4855CF8D" w14:textId="77777777" w:rsidR="00E63367" w:rsidRPr="00B12D7F" w:rsidRDefault="00E63367" w:rsidP="00E63367">
      <w:pPr>
        <w:rPr>
          <w:lang w:val="en-GB"/>
        </w:rPr>
      </w:pPr>
    </w:p>
    <w:p w14:paraId="4855CF8E" w14:textId="77777777" w:rsidR="00E63367" w:rsidRPr="00B12D7F" w:rsidRDefault="000C11BD" w:rsidP="00E63367">
      <w:pPr>
        <w:rPr>
          <w:lang w:val="en-GB"/>
        </w:rPr>
      </w:pPr>
      <w:r w:rsidRPr="00B12D7F">
        <w:rPr>
          <w:lang w:val="en-GB"/>
        </w:rPr>
        <w:t>There is no requirement for exertis to have a Group</w:t>
      </w:r>
      <w:r w:rsidR="005A7EDA">
        <w:rPr>
          <w:lang w:val="en-GB"/>
        </w:rPr>
        <w:t>-</w:t>
      </w:r>
      <w:r w:rsidRPr="00B12D7F">
        <w:rPr>
          <w:lang w:val="en-GB"/>
        </w:rPr>
        <w:t xml:space="preserve"> or </w:t>
      </w:r>
      <w:r w:rsidR="004B777E" w:rsidRPr="00B12D7F">
        <w:rPr>
          <w:lang w:val="en-GB"/>
        </w:rPr>
        <w:t>any country</w:t>
      </w:r>
      <w:r w:rsidR="005A7EDA" w:rsidRPr="001C630C">
        <w:rPr>
          <w:rStyle w:val="CommentReference"/>
          <w:lang w:val="en-US"/>
        </w:rPr>
        <w:t>-</w:t>
      </w:r>
      <w:r w:rsidR="004B777E" w:rsidRPr="00B12D7F">
        <w:rPr>
          <w:lang w:val="en-GB"/>
        </w:rPr>
        <w:t>specific Charts of A</w:t>
      </w:r>
      <w:r w:rsidRPr="00B12D7F">
        <w:rPr>
          <w:lang w:val="en-GB"/>
        </w:rPr>
        <w:t>ccounts. These can be created at a later date should the need arise</w:t>
      </w:r>
      <w:r w:rsidR="00855615" w:rsidRPr="00B12D7F">
        <w:rPr>
          <w:lang w:val="en-GB"/>
        </w:rPr>
        <w:t>,</w:t>
      </w:r>
      <w:r w:rsidRPr="00B12D7F">
        <w:rPr>
          <w:lang w:val="en-GB"/>
        </w:rPr>
        <w:t xml:space="preserve"> </w:t>
      </w:r>
      <w:r w:rsidR="004B777E" w:rsidRPr="00B12D7F">
        <w:rPr>
          <w:lang w:val="en-GB"/>
        </w:rPr>
        <w:t>for example as a result of a</w:t>
      </w:r>
      <w:r w:rsidRPr="00B12D7F">
        <w:rPr>
          <w:lang w:val="en-GB"/>
        </w:rPr>
        <w:t>cquisition</w:t>
      </w:r>
      <w:r w:rsidR="004B777E" w:rsidRPr="00B12D7F">
        <w:rPr>
          <w:lang w:val="en-GB"/>
        </w:rPr>
        <w:t>s</w:t>
      </w:r>
      <w:r w:rsidRPr="00B12D7F">
        <w:rPr>
          <w:lang w:val="en-GB"/>
        </w:rPr>
        <w:t xml:space="preserve">.  </w:t>
      </w:r>
    </w:p>
    <w:p w14:paraId="4855CF8F" w14:textId="77777777" w:rsidR="00112650" w:rsidRDefault="00112650" w:rsidP="009F1B51">
      <w:pPr>
        <w:rPr>
          <w:ins w:id="902" w:author="Ross Boardman" w:date="2015-08-27T13:47:00Z"/>
          <w:lang w:val="en-GB"/>
        </w:rPr>
      </w:pPr>
    </w:p>
    <w:p w14:paraId="4855CF90" w14:textId="77777777" w:rsidR="002225BE" w:rsidRPr="00B12D7F" w:rsidRDefault="002B7259" w:rsidP="009F1B51">
      <w:pPr>
        <w:rPr>
          <w:lang w:val="en-GB"/>
        </w:rPr>
      </w:pPr>
      <w:ins w:id="903" w:author="Ross Boardman" w:date="2015-08-27T15:56:00Z">
        <w:r>
          <w:rPr>
            <w:lang w:val="en-GB"/>
          </w:rPr>
          <w:t>The current version</w:t>
        </w:r>
      </w:ins>
      <w:ins w:id="904" w:author="Ross Boardman" w:date="2015-08-27T13:47:00Z">
        <w:r w:rsidR="002225BE">
          <w:rPr>
            <w:lang w:val="en-GB"/>
          </w:rPr>
          <w:t xml:space="preserve"> of the exerti</w:t>
        </w:r>
        <w:r w:rsidR="00A90DAB">
          <w:rPr>
            <w:lang w:val="en-GB"/>
          </w:rPr>
          <w:t>s chart of accounts can be seen</w:t>
        </w:r>
        <w:r w:rsidR="002225BE">
          <w:rPr>
            <w:lang w:val="en-GB"/>
          </w:rPr>
          <w:t xml:space="preserve"> on </w:t>
        </w:r>
      </w:ins>
      <w:ins w:id="905" w:author="Ross Boardman" w:date="2015-08-27T15:24:00Z">
        <w:r w:rsidR="00606B5F">
          <w:rPr>
            <w:lang w:val="en-GB"/>
          </w:rPr>
          <w:t>S</w:t>
        </w:r>
      </w:ins>
      <w:ins w:id="906" w:author="Ross Boardman" w:date="2015-08-27T13:47:00Z">
        <w:r w:rsidR="002225BE">
          <w:rPr>
            <w:lang w:val="en-GB"/>
          </w:rPr>
          <w:t xml:space="preserve">harepoint: </w:t>
        </w:r>
      </w:ins>
    </w:p>
    <w:p w14:paraId="4855CF91" w14:textId="77777777" w:rsidR="00E63367" w:rsidRPr="00B12D7F" w:rsidRDefault="003C2F09" w:rsidP="00063DEA">
      <w:pPr>
        <w:pStyle w:val="Heading4"/>
        <w:rPr>
          <w:lang w:val="en-GB"/>
        </w:rPr>
      </w:pPr>
      <w:r w:rsidRPr="00B12D7F">
        <w:rPr>
          <w:lang w:val="en-GB"/>
        </w:rPr>
        <w:t>N</w:t>
      </w:r>
      <w:r w:rsidR="004B777E" w:rsidRPr="00B12D7F">
        <w:rPr>
          <w:lang w:val="en-GB"/>
        </w:rPr>
        <w:t>umbering</w:t>
      </w:r>
    </w:p>
    <w:p w14:paraId="4855CF92" w14:textId="77777777" w:rsidR="00F84359" w:rsidRPr="00B12D7F" w:rsidRDefault="00F84359" w:rsidP="00F84359">
      <w:pPr>
        <w:rPr>
          <w:rFonts w:cs="Arial"/>
          <w:color w:val="333333"/>
          <w:lang w:val="en-GB"/>
        </w:rPr>
      </w:pPr>
      <w:r w:rsidRPr="00B12D7F">
        <w:rPr>
          <w:rFonts w:cs="Arial"/>
          <w:color w:val="333333"/>
          <w:lang w:val="en-GB"/>
        </w:rPr>
        <w:t>GL accounts will be created with</w:t>
      </w:r>
      <w:r w:rsidR="006723A2" w:rsidRPr="00B12D7F">
        <w:rPr>
          <w:rFonts w:cs="Arial"/>
          <w:color w:val="333333"/>
          <w:lang w:val="en-GB"/>
        </w:rPr>
        <w:t xml:space="preserve">in the following </w:t>
      </w:r>
      <w:r w:rsidRPr="00B12D7F">
        <w:rPr>
          <w:rFonts w:cs="Arial"/>
          <w:color w:val="333333"/>
          <w:lang w:val="en-GB"/>
        </w:rPr>
        <w:t>number range</w:t>
      </w:r>
      <w:r w:rsidR="006723A2" w:rsidRPr="00B12D7F">
        <w:rPr>
          <w:rFonts w:cs="Arial"/>
          <w:color w:val="333333"/>
          <w:lang w:val="en-GB"/>
        </w:rPr>
        <w:t>s</w:t>
      </w:r>
      <w:r w:rsidRPr="00B12D7F">
        <w:rPr>
          <w:rFonts w:cs="Arial"/>
          <w:color w:val="333333"/>
          <w:lang w:val="en-GB"/>
        </w:rPr>
        <w:t xml:space="preserve"> so that the numbers of accounts belonging to the same functional area begin with the same digits.</w:t>
      </w:r>
      <w:r w:rsidR="00800074" w:rsidRPr="00B12D7F">
        <w:rPr>
          <w:rFonts w:cs="Arial"/>
          <w:color w:val="333333"/>
          <w:lang w:val="en-GB"/>
        </w:rPr>
        <w:t xml:space="preserve"> </w:t>
      </w:r>
      <w:r w:rsidRPr="00B12D7F">
        <w:rPr>
          <w:rFonts w:cs="Arial"/>
          <w:color w:val="333333"/>
          <w:lang w:val="en-GB"/>
        </w:rPr>
        <w:t xml:space="preserve"> When creating a G/L account, the syste</w:t>
      </w:r>
      <w:r w:rsidR="003C2F09" w:rsidRPr="00B12D7F">
        <w:rPr>
          <w:rFonts w:cs="Arial"/>
          <w:color w:val="333333"/>
          <w:lang w:val="en-GB"/>
        </w:rPr>
        <w:t xml:space="preserve">m checks whether the number </w:t>
      </w:r>
      <w:r w:rsidRPr="00B12D7F">
        <w:rPr>
          <w:rFonts w:cs="Arial"/>
          <w:color w:val="333333"/>
          <w:lang w:val="en-GB"/>
        </w:rPr>
        <w:t xml:space="preserve">entered lies </w:t>
      </w:r>
      <w:r w:rsidR="00800074" w:rsidRPr="00B12D7F">
        <w:rPr>
          <w:rFonts w:cs="Arial"/>
          <w:color w:val="333333"/>
          <w:lang w:val="en-GB"/>
        </w:rPr>
        <w:t>with</w:t>
      </w:r>
      <w:r w:rsidRPr="00B12D7F">
        <w:rPr>
          <w:rFonts w:cs="Arial"/>
          <w:color w:val="333333"/>
          <w:lang w:val="en-GB"/>
        </w:rPr>
        <w:t xml:space="preserve">in </w:t>
      </w:r>
      <w:r w:rsidR="00800074" w:rsidRPr="00B12D7F">
        <w:rPr>
          <w:rFonts w:cs="Arial"/>
          <w:color w:val="333333"/>
          <w:lang w:val="en-GB"/>
        </w:rPr>
        <w:t>the</w:t>
      </w:r>
      <w:r w:rsidRPr="00B12D7F">
        <w:rPr>
          <w:rFonts w:cs="Arial"/>
          <w:color w:val="333333"/>
          <w:lang w:val="en-GB"/>
        </w:rPr>
        <w:t xml:space="preserve"> pre</w:t>
      </w:r>
      <w:r w:rsidR="00800074" w:rsidRPr="00B12D7F">
        <w:rPr>
          <w:rFonts w:cs="Arial"/>
          <w:color w:val="333333"/>
          <w:lang w:val="en-GB"/>
        </w:rPr>
        <w:t>-</w:t>
      </w:r>
      <w:r w:rsidRPr="00B12D7F">
        <w:rPr>
          <w:rFonts w:cs="Arial"/>
          <w:color w:val="333333"/>
          <w:lang w:val="en-GB"/>
        </w:rPr>
        <w:t>defined number interval.</w:t>
      </w:r>
      <w:r w:rsidR="00800074" w:rsidRPr="00B12D7F">
        <w:rPr>
          <w:rFonts w:cs="Arial"/>
          <w:color w:val="333333"/>
          <w:lang w:val="en-GB"/>
        </w:rPr>
        <w:t xml:space="preserve">  </w:t>
      </w:r>
    </w:p>
    <w:tbl>
      <w:tblPr>
        <w:tblStyle w:val="TableGrid"/>
        <w:tblpPr w:leftFromText="180" w:rightFromText="180" w:vertAnchor="text" w:horzAnchor="margin" w:tblpXSpec="center" w:tblpY="313"/>
        <w:tblW w:w="0" w:type="auto"/>
        <w:tblLook w:val="04A0" w:firstRow="1" w:lastRow="0" w:firstColumn="1" w:lastColumn="0" w:noHBand="0" w:noVBand="1"/>
      </w:tblPr>
      <w:tblGrid>
        <w:gridCol w:w="3495"/>
        <w:gridCol w:w="1756"/>
        <w:gridCol w:w="1843"/>
      </w:tblGrid>
      <w:tr w:rsidR="003C2F09" w:rsidRPr="00B12D7F" w14:paraId="4855CF96" w14:textId="77777777" w:rsidTr="00855615">
        <w:trPr>
          <w:trHeight w:val="317"/>
        </w:trPr>
        <w:tc>
          <w:tcPr>
            <w:tcW w:w="3495" w:type="dxa"/>
            <w:shd w:val="clear" w:color="auto" w:fill="595959" w:themeFill="text1" w:themeFillTint="A6"/>
          </w:tcPr>
          <w:p w14:paraId="4855CF93" w14:textId="77777777" w:rsidR="003C2F09" w:rsidRPr="00B12D7F" w:rsidRDefault="003C2F09" w:rsidP="003C2F09">
            <w:pPr>
              <w:rPr>
                <w:b/>
                <w:color w:val="FFFFFF" w:themeColor="background1"/>
                <w:lang w:val="en-GB"/>
              </w:rPr>
            </w:pPr>
            <w:r w:rsidRPr="00B12D7F">
              <w:rPr>
                <w:b/>
                <w:color w:val="FFFFFF" w:themeColor="background1"/>
                <w:lang w:val="en-GB"/>
              </w:rPr>
              <w:t>GL Account Name</w:t>
            </w:r>
          </w:p>
        </w:tc>
        <w:tc>
          <w:tcPr>
            <w:tcW w:w="1756" w:type="dxa"/>
            <w:shd w:val="clear" w:color="auto" w:fill="595959" w:themeFill="text1" w:themeFillTint="A6"/>
          </w:tcPr>
          <w:p w14:paraId="4855CF94" w14:textId="77777777" w:rsidR="003C2F09" w:rsidRPr="00B12D7F" w:rsidRDefault="003C2F09" w:rsidP="003C2F09">
            <w:pPr>
              <w:rPr>
                <w:b/>
                <w:color w:val="FFFFFF" w:themeColor="background1"/>
                <w:lang w:val="en-GB"/>
              </w:rPr>
            </w:pPr>
            <w:r w:rsidRPr="00B12D7F">
              <w:rPr>
                <w:b/>
                <w:color w:val="FFFFFF" w:themeColor="background1"/>
                <w:lang w:val="en-GB"/>
              </w:rPr>
              <w:t>From Account</w:t>
            </w:r>
          </w:p>
        </w:tc>
        <w:tc>
          <w:tcPr>
            <w:tcW w:w="1843" w:type="dxa"/>
            <w:shd w:val="clear" w:color="auto" w:fill="595959" w:themeFill="text1" w:themeFillTint="A6"/>
          </w:tcPr>
          <w:p w14:paraId="4855CF95" w14:textId="77777777" w:rsidR="003C2F09" w:rsidRPr="00B12D7F" w:rsidRDefault="003C2F09" w:rsidP="003C2F09">
            <w:pPr>
              <w:rPr>
                <w:b/>
                <w:color w:val="FFFFFF" w:themeColor="background1"/>
                <w:lang w:val="en-GB"/>
              </w:rPr>
            </w:pPr>
            <w:r w:rsidRPr="00B12D7F">
              <w:rPr>
                <w:b/>
                <w:color w:val="FFFFFF" w:themeColor="background1"/>
                <w:lang w:val="en-GB"/>
              </w:rPr>
              <w:t>To Account</w:t>
            </w:r>
          </w:p>
        </w:tc>
      </w:tr>
      <w:tr w:rsidR="003C2F09" w:rsidRPr="00B12D7F" w14:paraId="4855CF9A" w14:textId="77777777" w:rsidTr="003C2F09">
        <w:trPr>
          <w:trHeight w:val="317"/>
        </w:trPr>
        <w:tc>
          <w:tcPr>
            <w:tcW w:w="3495" w:type="dxa"/>
          </w:tcPr>
          <w:p w14:paraId="4855CF97" w14:textId="77777777" w:rsidR="003C2F09" w:rsidRPr="00B12D7F" w:rsidRDefault="003C2F09" w:rsidP="003C2F09">
            <w:pPr>
              <w:rPr>
                <w:lang w:val="en-GB"/>
              </w:rPr>
            </w:pPr>
            <w:r w:rsidRPr="00B12D7F">
              <w:rPr>
                <w:lang w:val="en-GB"/>
              </w:rPr>
              <w:t xml:space="preserve">Sales </w:t>
            </w:r>
          </w:p>
        </w:tc>
        <w:tc>
          <w:tcPr>
            <w:tcW w:w="1756" w:type="dxa"/>
          </w:tcPr>
          <w:p w14:paraId="4855CF98" w14:textId="77777777" w:rsidR="003C2F09" w:rsidRPr="00B12D7F" w:rsidRDefault="003C2F09" w:rsidP="003C2F09">
            <w:pPr>
              <w:rPr>
                <w:lang w:val="en-GB"/>
              </w:rPr>
            </w:pPr>
            <w:r w:rsidRPr="00B12D7F">
              <w:rPr>
                <w:lang w:val="en-GB"/>
              </w:rPr>
              <w:t>100000</w:t>
            </w:r>
          </w:p>
        </w:tc>
        <w:tc>
          <w:tcPr>
            <w:tcW w:w="1843" w:type="dxa"/>
          </w:tcPr>
          <w:p w14:paraId="4855CF99" w14:textId="77777777" w:rsidR="003C2F09" w:rsidRPr="00B12D7F" w:rsidRDefault="003C2F09" w:rsidP="003C2F09">
            <w:pPr>
              <w:rPr>
                <w:lang w:val="en-GB"/>
              </w:rPr>
            </w:pPr>
            <w:r w:rsidRPr="00B12D7F">
              <w:rPr>
                <w:lang w:val="en-GB"/>
              </w:rPr>
              <w:t>199999</w:t>
            </w:r>
          </w:p>
        </w:tc>
      </w:tr>
      <w:tr w:rsidR="003C2F09" w:rsidRPr="00B12D7F" w14:paraId="4855CF9E" w14:textId="77777777" w:rsidTr="003C2F09">
        <w:trPr>
          <w:trHeight w:val="465"/>
        </w:trPr>
        <w:tc>
          <w:tcPr>
            <w:tcW w:w="3495" w:type="dxa"/>
          </w:tcPr>
          <w:p w14:paraId="4855CF9B" w14:textId="77777777" w:rsidR="003C2F09" w:rsidRPr="00B12D7F" w:rsidRDefault="003C2F09" w:rsidP="003C2F09">
            <w:pPr>
              <w:jc w:val="left"/>
              <w:rPr>
                <w:lang w:val="en-GB"/>
              </w:rPr>
            </w:pPr>
            <w:r w:rsidRPr="00B12D7F">
              <w:rPr>
                <w:lang w:val="en-GB"/>
              </w:rPr>
              <w:t xml:space="preserve">COGS </w:t>
            </w:r>
          </w:p>
        </w:tc>
        <w:tc>
          <w:tcPr>
            <w:tcW w:w="1756" w:type="dxa"/>
          </w:tcPr>
          <w:p w14:paraId="4855CF9C" w14:textId="77777777" w:rsidR="003C2F09" w:rsidRPr="00B12D7F" w:rsidRDefault="003C2F09" w:rsidP="003C2F09">
            <w:pPr>
              <w:rPr>
                <w:lang w:val="en-GB"/>
              </w:rPr>
            </w:pPr>
            <w:r w:rsidRPr="00B12D7F">
              <w:rPr>
                <w:lang w:val="en-GB"/>
              </w:rPr>
              <w:t>200000</w:t>
            </w:r>
          </w:p>
        </w:tc>
        <w:tc>
          <w:tcPr>
            <w:tcW w:w="1843" w:type="dxa"/>
          </w:tcPr>
          <w:p w14:paraId="4855CF9D" w14:textId="77777777" w:rsidR="003C2F09" w:rsidRPr="00B12D7F" w:rsidRDefault="003C2F09" w:rsidP="003C2F09">
            <w:pPr>
              <w:rPr>
                <w:lang w:val="en-GB"/>
              </w:rPr>
            </w:pPr>
            <w:r w:rsidRPr="00B12D7F">
              <w:rPr>
                <w:lang w:val="en-GB"/>
              </w:rPr>
              <w:t>299999</w:t>
            </w:r>
          </w:p>
        </w:tc>
      </w:tr>
      <w:tr w:rsidR="003C2F09" w:rsidRPr="00B12D7F" w14:paraId="4855CFA2" w14:textId="77777777" w:rsidTr="003C2F09">
        <w:trPr>
          <w:trHeight w:val="317"/>
        </w:trPr>
        <w:tc>
          <w:tcPr>
            <w:tcW w:w="3495" w:type="dxa"/>
          </w:tcPr>
          <w:p w14:paraId="4855CF9F" w14:textId="77777777" w:rsidR="003C2F09" w:rsidRPr="00B12D7F" w:rsidRDefault="003C2F09" w:rsidP="003C2F09">
            <w:pPr>
              <w:rPr>
                <w:lang w:val="en-GB"/>
              </w:rPr>
            </w:pPr>
            <w:r w:rsidRPr="00B12D7F">
              <w:rPr>
                <w:lang w:val="en-GB"/>
              </w:rPr>
              <w:t xml:space="preserve">Overheads </w:t>
            </w:r>
          </w:p>
        </w:tc>
        <w:tc>
          <w:tcPr>
            <w:tcW w:w="1756" w:type="dxa"/>
          </w:tcPr>
          <w:p w14:paraId="4855CFA0" w14:textId="77777777" w:rsidR="003C2F09" w:rsidRPr="00B12D7F" w:rsidRDefault="003C2F09" w:rsidP="003C2F09">
            <w:pPr>
              <w:rPr>
                <w:lang w:val="en-GB"/>
              </w:rPr>
            </w:pPr>
            <w:r w:rsidRPr="00B12D7F">
              <w:rPr>
                <w:lang w:val="en-GB"/>
              </w:rPr>
              <w:t>300000</w:t>
            </w:r>
          </w:p>
        </w:tc>
        <w:tc>
          <w:tcPr>
            <w:tcW w:w="1843" w:type="dxa"/>
          </w:tcPr>
          <w:p w14:paraId="4855CFA1" w14:textId="77777777" w:rsidR="003C2F09" w:rsidRPr="00B12D7F" w:rsidRDefault="003C2F09" w:rsidP="003C2F09">
            <w:pPr>
              <w:rPr>
                <w:lang w:val="en-GB"/>
              </w:rPr>
            </w:pPr>
            <w:r w:rsidRPr="00B12D7F">
              <w:rPr>
                <w:lang w:val="en-GB"/>
              </w:rPr>
              <w:t>399999</w:t>
            </w:r>
          </w:p>
        </w:tc>
      </w:tr>
      <w:tr w:rsidR="003C2F09" w:rsidRPr="00B12D7F" w14:paraId="4855CFA6" w14:textId="77777777" w:rsidTr="003C2F09">
        <w:trPr>
          <w:trHeight w:val="317"/>
        </w:trPr>
        <w:tc>
          <w:tcPr>
            <w:tcW w:w="3495" w:type="dxa"/>
          </w:tcPr>
          <w:p w14:paraId="4855CFA3" w14:textId="77777777" w:rsidR="003C2F09" w:rsidRPr="00B12D7F" w:rsidRDefault="003C2F09" w:rsidP="003C2F09">
            <w:pPr>
              <w:rPr>
                <w:lang w:val="en-GB"/>
              </w:rPr>
            </w:pPr>
            <w:r w:rsidRPr="00B12D7F">
              <w:rPr>
                <w:lang w:val="en-GB"/>
              </w:rPr>
              <w:t xml:space="preserve">Finance Department Cost </w:t>
            </w:r>
          </w:p>
        </w:tc>
        <w:tc>
          <w:tcPr>
            <w:tcW w:w="1756" w:type="dxa"/>
          </w:tcPr>
          <w:p w14:paraId="4855CFA4" w14:textId="77777777" w:rsidR="003C2F09" w:rsidRPr="00B12D7F" w:rsidRDefault="003C2F09" w:rsidP="003C2F09">
            <w:pPr>
              <w:rPr>
                <w:lang w:val="en-GB"/>
              </w:rPr>
            </w:pPr>
            <w:r w:rsidRPr="00B12D7F">
              <w:rPr>
                <w:lang w:val="en-GB"/>
              </w:rPr>
              <w:t>300000</w:t>
            </w:r>
          </w:p>
        </w:tc>
        <w:tc>
          <w:tcPr>
            <w:tcW w:w="1843" w:type="dxa"/>
          </w:tcPr>
          <w:p w14:paraId="4855CFA5" w14:textId="77777777" w:rsidR="003C2F09" w:rsidRPr="00B12D7F" w:rsidRDefault="003C2F09" w:rsidP="003C2F09">
            <w:pPr>
              <w:rPr>
                <w:lang w:val="en-GB"/>
              </w:rPr>
            </w:pPr>
            <w:r w:rsidRPr="00B12D7F">
              <w:rPr>
                <w:lang w:val="en-GB"/>
              </w:rPr>
              <w:t>399999</w:t>
            </w:r>
          </w:p>
        </w:tc>
      </w:tr>
      <w:tr w:rsidR="003C2F09" w:rsidRPr="00B12D7F" w14:paraId="4855CFAA" w14:textId="77777777" w:rsidTr="003C2F09">
        <w:trPr>
          <w:trHeight w:val="317"/>
        </w:trPr>
        <w:tc>
          <w:tcPr>
            <w:tcW w:w="3495" w:type="dxa"/>
          </w:tcPr>
          <w:p w14:paraId="4855CFA7" w14:textId="77777777" w:rsidR="003C2F09" w:rsidRPr="00B12D7F" w:rsidRDefault="003C2F09" w:rsidP="003C2F09">
            <w:pPr>
              <w:rPr>
                <w:lang w:val="en-GB"/>
              </w:rPr>
            </w:pPr>
            <w:r w:rsidRPr="00B12D7F">
              <w:rPr>
                <w:lang w:val="en-GB"/>
              </w:rPr>
              <w:t>Interest costs</w:t>
            </w:r>
          </w:p>
        </w:tc>
        <w:tc>
          <w:tcPr>
            <w:tcW w:w="1756" w:type="dxa"/>
          </w:tcPr>
          <w:p w14:paraId="4855CFA8" w14:textId="77777777" w:rsidR="003C2F09" w:rsidRPr="00B12D7F" w:rsidRDefault="003C2F09" w:rsidP="003C2F09">
            <w:pPr>
              <w:rPr>
                <w:lang w:val="en-GB"/>
              </w:rPr>
            </w:pPr>
            <w:r w:rsidRPr="00B12D7F">
              <w:rPr>
                <w:lang w:val="en-GB"/>
              </w:rPr>
              <w:t>400000</w:t>
            </w:r>
          </w:p>
        </w:tc>
        <w:tc>
          <w:tcPr>
            <w:tcW w:w="1843" w:type="dxa"/>
          </w:tcPr>
          <w:p w14:paraId="4855CFA9" w14:textId="77777777" w:rsidR="003C2F09" w:rsidRPr="00B12D7F" w:rsidRDefault="003C2F09" w:rsidP="003C2F09">
            <w:pPr>
              <w:rPr>
                <w:lang w:val="en-GB"/>
              </w:rPr>
            </w:pPr>
            <w:r w:rsidRPr="00B12D7F">
              <w:rPr>
                <w:lang w:val="en-GB"/>
              </w:rPr>
              <w:t>499999</w:t>
            </w:r>
          </w:p>
        </w:tc>
      </w:tr>
      <w:tr w:rsidR="003C2F09" w:rsidRPr="00B12D7F" w14:paraId="4855CFAE" w14:textId="77777777" w:rsidTr="003C2F09">
        <w:trPr>
          <w:trHeight w:val="317"/>
        </w:trPr>
        <w:tc>
          <w:tcPr>
            <w:tcW w:w="3495" w:type="dxa"/>
          </w:tcPr>
          <w:p w14:paraId="4855CFAB" w14:textId="77777777" w:rsidR="003C2F09" w:rsidRPr="00B12D7F" w:rsidRDefault="003C2F09" w:rsidP="003C2F09">
            <w:pPr>
              <w:rPr>
                <w:lang w:val="en-GB"/>
              </w:rPr>
            </w:pPr>
            <w:r w:rsidRPr="00B12D7F">
              <w:rPr>
                <w:lang w:val="en-GB"/>
              </w:rPr>
              <w:t xml:space="preserve">Fixed Assets </w:t>
            </w:r>
          </w:p>
        </w:tc>
        <w:tc>
          <w:tcPr>
            <w:tcW w:w="1756" w:type="dxa"/>
          </w:tcPr>
          <w:p w14:paraId="4855CFAC" w14:textId="77777777" w:rsidR="003C2F09" w:rsidRPr="00B12D7F" w:rsidRDefault="003C2F09" w:rsidP="003C2F09">
            <w:pPr>
              <w:rPr>
                <w:lang w:val="en-GB"/>
              </w:rPr>
            </w:pPr>
            <w:r w:rsidRPr="00B12D7F">
              <w:rPr>
                <w:lang w:val="en-GB"/>
              </w:rPr>
              <w:t>500000</w:t>
            </w:r>
          </w:p>
        </w:tc>
        <w:tc>
          <w:tcPr>
            <w:tcW w:w="1843" w:type="dxa"/>
          </w:tcPr>
          <w:p w14:paraId="4855CFAD" w14:textId="77777777" w:rsidR="003C2F09" w:rsidRPr="00B12D7F" w:rsidRDefault="003C2F09" w:rsidP="003C2F09">
            <w:pPr>
              <w:rPr>
                <w:lang w:val="en-GB"/>
              </w:rPr>
            </w:pPr>
            <w:r w:rsidRPr="00B12D7F">
              <w:rPr>
                <w:lang w:val="en-GB"/>
              </w:rPr>
              <w:t>599999</w:t>
            </w:r>
          </w:p>
        </w:tc>
      </w:tr>
      <w:tr w:rsidR="003C2F09" w:rsidRPr="00B12D7F" w14:paraId="4855CFB2" w14:textId="77777777" w:rsidTr="003C2F09">
        <w:trPr>
          <w:trHeight w:val="317"/>
        </w:trPr>
        <w:tc>
          <w:tcPr>
            <w:tcW w:w="3495" w:type="dxa"/>
          </w:tcPr>
          <w:p w14:paraId="4855CFAF" w14:textId="77777777" w:rsidR="003C2F09" w:rsidRPr="00B12D7F" w:rsidRDefault="003C2F09" w:rsidP="003C2F09">
            <w:pPr>
              <w:rPr>
                <w:lang w:val="en-GB"/>
              </w:rPr>
            </w:pPr>
            <w:r w:rsidRPr="00B12D7F">
              <w:rPr>
                <w:lang w:val="en-GB"/>
              </w:rPr>
              <w:t xml:space="preserve">Stock &amp; Debtors </w:t>
            </w:r>
          </w:p>
        </w:tc>
        <w:tc>
          <w:tcPr>
            <w:tcW w:w="1756" w:type="dxa"/>
          </w:tcPr>
          <w:p w14:paraId="4855CFB0" w14:textId="77777777" w:rsidR="003C2F09" w:rsidRPr="00B12D7F" w:rsidRDefault="003C2F09" w:rsidP="003C2F09">
            <w:pPr>
              <w:rPr>
                <w:lang w:val="en-GB"/>
              </w:rPr>
            </w:pPr>
            <w:r w:rsidRPr="00B12D7F">
              <w:rPr>
                <w:lang w:val="en-GB"/>
              </w:rPr>
              <w:t>600000</w:t>
            </w:r>
          </w:p>
        </w:tc>
        <w:tc>
          <w:tcPr>
            <w:tcW w:w="1843" w:type="dxa"/>
          </w:tcPr>
          <w:p w14:paraId="4855CFB1" w14:textId="77777777" w:rsidR="003C2F09" w:rsidRPr="00B12D7F" w:rsidRDefault="003C2F09" w:rsidP="003C2F09">
            <w:pPr>
              <w:rPr>
                <w:lang w:val="en-GB"/>
              </w:rPr>
            </w:pPr>
            <w:r w:rsidRPr="00B12D7F">
              <w:rPr>
                <w:lang w:val="en-GB"/>
              </w:rPr>
              <w:t>699999</w:t>
            </w:r>
          </w:p>
        </w:tc>
      </w:tr>
      <w:tr w:rsidR="003C2F09" w:rsidRPr="00B12D7F" w14:paraId="4855CFB6" w14:textId="77777777" w:rsidTr="003C2F09">
        <w:trPr>
          <w:trHeight w:val="307"/>
        </w:trPr>
        <w:tc>
          <w:tcPr>
            <w:tcW w:w="3495" w:type="dxa"/>
          </w:tcPr>
          <w:p w14:paraId="4855CFB3" w14:textId="77777777" w:rsidR="003C2F09" w:rsidRPr="00B12D7F" w:rsidRDefault="003C2F09" w:rsidP="003C2F09">
            <w:pPr>
              <w:rPr>
                <w:lang w:val="en-GB"/>
              </w:rPr>
            </w:pPr>
            <w:r w:rsidRPr="00B12D7F">
              <w:rPr>
                <w:lang w:val="en-GB"/>
              </w:rPr>
              <w:t xml:space="preserve">Creditors </w:t>
            </w:r>
          </w:p>
        </w:tc>
        <w:tc>
          <w:tcPr>
            <w:tcW w:w="1756" w:type="dxa"/>
          </w:tcPr>
          <w:p w14:paraId="4855CFB4" w14:textId="77777777" w:rsidR="003C2F09" w:rsidRPr="00B12D7F" w:rsidRDefault="003C2F09" w:rsidP="003C2F09">
            <w:pPr>
              <w:rPr>
                <w:lang w:val="en-GB"/>
              </w:rPr>
            </w:pPr>
            <w:r w:rsidRPr="00B12D7F">
              <w:rPr>
                <w:lang w:val="en-GB"/>
              </w:rPr>
              <w:t>700000</w:t>
            </w:r>
          </w:p>
        </w:tc>
        <w:tc>
          <w:tcPr>
            <w:tcW w:w="1843" w:type="dxa"/>
          </w:tcPr>
          <w:p w14:paraId="4855CFB5" w14:textId="77777777" w:rsidR="003C2F09" w:rsidRPr="00B12D7F" w:rsidRDefault="003C2F09" w:rsidP="003C2F09">
            <w:pPr>
              <w:rPr>
                <w:lang w:val="en-GB"/>
              </w:rPr>
            </w:pPr>
            <w:r w:rsidRPr="00B12D7F">
              <w:rPr>
                <w:lang w:val="en-GB"/>
              </w:rPr>
              <w:t>799999</w:t>
            </w:r>
          </w:p>
        </w:tc>
      </w:tr>
      <w:tr w:rsidR="003C2F09" w:rsidRPr="00B12D7F" w14:paraId="4855CFBA" w14:textId="77777777" w:rsidTr="003C2F09">
        <w:trPr>
          <w:trHeight w:val="317"/>
        </w:trPr>
        <w:tc>
          <w:tcPr>
            <w:tcW w:w="3495" w:type="dxa"/>
          </w:tcPr>
          <w:p w14:paraId="4855CFB7" w14:textId="77777777" w:rsidR="003C2F09" w:rsidRPr="00B12D7F" w:rsidRDefault="003C2F09" w:rsidP="003C2F09">
            <w:pPr>
              <w:rPr>
                <w:lang w:val="en-GB"/>
              </w:rPr>
            </w:pPr>
            <w:r w:rsidRPr="00B12D7F">
              <w:rPr>
                <w:lang w:val="en-GB"/>
              </w:rPr>
              <w:t xml:space="preserve">Intercompany </w:t>
            </w:r>
          </w:p>
        </w:tc>
        <w:tc>
          <w:tcPr>
            <w:tcW w:w="1756" w:type="dxa"/>
          </w:tcPr>
          <w:p w14:paraId="4855CFB8" w14:textId="77777777" w:rsidR="003C2F09" w:rsidRPr="00B12D7F" w:rsidRDefault="003C2F09" w:rsidP="003C2F09">
            <w:pPr>
              <w:rPr>
                <w:lang w:val="en-GB"/>
              </w:rPr>
            </w:pPr>
            <w:r w:rsidRPr="00B12D7F">
              <w:rPr>
                <w:lang w:val="en-GB"/>
              </w:rPr>
              <w:t>800000</w:t>
            </w:r>
          </w:p>
        </w:tc>
        <w:tc>
          <w:tcPr>
            <w:tcW w:w="1843" w:type="dxa"/>
          </w:tcPr>
          <w:p w14:paraId="4855CFB9" w14:textId="77777777" w:rsidR="003C2F09" w:rsidRPr="00B12D7F" w:rsidRDefault="003C2F09" w:rsidP="003C2F09">
            <w:pPr>
              <w:rPr>
                <w:lang w:val="en-GB"/>
              </w:rPr>
            </w:pPr>
            <w:r w:rsidRPr="00B12D7F">
              <w:rPr>
                <w:lang w:val="en-GB"/>
              </w:rPr>
              <w:t>899999</w:t>
            </w:r>
          </w:p>
        </w:tc>
      </w:tr>
      <w:tr w:rsidR="003C2F09" w:rsidRPr="00B12D7F" w14:paraId="4855CFBE" w14:textId="77777777" w:rsidTr="003C2F09">
        <w:trPr>
          <w:trHeight w:val="317"/>
        </w:trPr>
        <w:tc>
          <w:tcPr>
            <w:tcW w:w="3495" w:type="dxa"/>
          </w:tcPr>
          <w:p w14:paraId="4855CFBB" w14:textId="77777777" w:rsidR="003C2F09" w:rsidRPr="00B12D7F" w:rsidRDefault="003C2F09" w:rsidP="003C2F09">
            <w:pPr>
              <w:rPr>
                <w:lang w:val="en-GB"/>
              </w:rPr>
            </w:pPr>
            <w:r w:rsidRPr="00B12D7F">
              <w:rPr>
                <w:lang w:val="en-GB"/>
              </w:rPr>
              <w:t>Capital &amp; Reserves</w:t>
            </w:r>
          </w:p>
        </w:tc>
        <w:tc>
          <w:tcPr>
            <w:tcW w:w="1756" w:type="dxa"/>
          </w:tcPr>
          <w:p w14:paraId="4855CFBC" w14:textId="77777777" w:rsidR="003C2F09" w:rsidRPr="00B12D7F" w:rsidRDefault="003C2F09" w:rsidP="003C2F09">
            <w:pPr>
              <w:rPr>
                <w:lang w:val="en-GB"/>
              </w:rPr>
            </w:pPr>
            <w:r w:rsidRPr="00B12D7F">
              <w:rPr>
                <w:lang w:val="en-GB"/>
              </w:rPr>
              <w:t>900000</w:t>
            </w:r>
          </w:p>
        </w:tc>
        <w:tc>
          <w:tcPr>
            <w:tcW w:w="1843" w:type="dxa"/>
          </w:tcPr>
          <w:p w14:paraId="4855CFBD" w14:textId="77777777" w:rsidR="003C2F09" w:rsidRPr="00B12D7F" w:rsidRDefault="003C2F09" w:rsidP="003C2F09">
            <w:pPr>
              <w:rPr>
                <w:lang w:val="en-GB"/>
              </w:rPr>
            </w:pPr>
            <w:r w:rsidRPr="00B12D7F">
              <w:rPr>
                <w:lang w:val="en-GB"/>
              </w:rPr>
              <w:t>999999</w:t>
            </w:r>
          </w:p>
        </w:tc>
      </w:tr>
    </w:tbl>
    <w:p w14:paraId="4855CFBF" w14:textId="77777777" w:rsidR="00E63367" w:rsidRPr="00B12D7F" w:rsidRDefault="00E63367" w:rsidP="00F84359">
      <w:pPr>
        <w:rPr>
          <w:rFonts w:cs="Arial"/>
          <w:color w:val="333333"/>
          <w:lang w:val="en-GB"/>
        </w:rPr>
      </w:pPr>
    </w:p>
    <w:p w14:paraId="4855CFC0" w14:textId="77777777" w:rsidR="00800074" w:rsidRPr="00B12D7F" w:rsidRDefault="00800074" w:rsidP="00F84359">
      <w:pPr>
        <w:rPr>
          <w:lang w:val="en-GB"/>
        </w:rPr>
      </w:pPr>
    </w:p>
    <w:p w14:paraId="4855CFC1" w14:textId="77777777" w:rsidR="006B403A" w:rsidRPr="00B12D7F" w:rsidRDefault="006B403A" w:rsidP="00F84359">
      <w:pPr>
        <w:rPr>
          <w:lang w:val="en-GB"/>
        </w:rPr>
      </w:pPr>
    </w:p>
    <w:p w14:paraId="4855CFC2" w14:textId="77777777" w:rsidR="006B403A" w:rsidRPr="00B12D7F" w:rsidRDefault="006B403A" w:rsidP="00F84359">
      <w:pPr>
        <w:rPr>
          <w:lang w:val="en-GB"/>
        </w:rPr>
      </w:pPr>
    </w:p>
    <w:p w14:paraId="4855CFC3" w14:textId="77777777" w:rsidR="006B403A" w:rsidRPr="00B12D7F" w:rsidRDefault="006B403A" w:rsidP="00F84359">
      <w:pPr>
        <w:rPr>
          <w:lang w:val="en-GB"/>
        </w:rPr>
      </w:pPr>
    </w:p>
    <w:p w14:paraId="4855CFC4" w14:textId="77777777" w:rsidR="006B403A" w:rsidRPr="00B12D7F" w:rsidRDefault="006B403A" w:rsidP="00F84359">
      <w:pPr>
        <w:rPr>
          <w:lang w:val="en-GB"/>
        </w:rPr>
      </w:pPr>
    </w:p>
    <w:p w14:paraId="4855CFC5" w14:textId="77777777" w:rsidR="006B403A" w:rsidRPr="00B12D7F" w:rsidRDefault="006B403A" w:rsidP="00F84359">
      <w:pPr>
        <w:rPr>
          <w:lang w:val="en-GB"/>
        </w:rPr>
      </w:pPr>
    </w:p>
    <w:p w14:paraId="4855CFC6" w14:textId="77777777" w:rsidR="00D96DBA" w:rsidRPr="00B12D7F" w:rsidRDefault="00D96DBA" w:rsidP="00B559CA">
      <w:pPr>
        <w:rPr>
          <w:lang w:val="en-GB"/>
        </w:rPr>
      </w:pPr>
    </w:p>
    <w:p w14:paraId="4855CFC7" w14:textId="77777777" w:rsidR="00063DEA" w:rsidRPr="00B12D7F" w:rsidRDefault="00063DEA" w:rsidP="00B559CA">
      <w:pPr>
        <w:rPr>
          <w:lang w:val="en-GB"/>
        </w:rPr>
      </w:pPr>
    </w:p>
    <w:p w14:paraId="4855CFC8" w14:textId="77777777" w:rsidR="00063DEA" w:rsidRPr="00B12D7F" w:rsidRDefault="00063DEA" w:rsidP="00B559CA">
      <w:pPr>
        <w:rPr>
          <w:lang w:val="en-GB"/>
        </w:rPr>
      </w:pPr>
    </w:p>
    <w:p w14:paraId="4855CFC9" w14:textId="77777777" w:rsidR="00063DEA" w:rsidRPr="00B12D7F" w:rsidRDefault="00063DEA" w:rsidP="00B559CA">
      <w:pPr>
        <w:rPr>
          <w:lang w:val="en-GB"/>
        </w:rPr>
      </w:pPr>
    </w:p>
    <w:p w14:paraId="4855CFCA" w14:textId="77777777" w:rsidR="00063DEA" w:rsidRPr="00B12D7F" w:rsidRDefault="00063DEA" w:rsidP="00B559CA">
      <w:pPr>
        <w:rPr>
          <w:lang w:val="en-GB"/>
        </w:rPr>
      </w:pPr>
    </w:p>
    <w:p w14:paraId="4855CFCB" w14:textId="77777777" w:rsidR="00063DEA" w:rsidRPr="00B12D7F" w:rsidRDefault="00063DEA" w:rsidP="00B559CA">
      <w:pPr>
        <w:rPr>
          <w:lang w:val="en-GB"/>
        </w:rPr>
      </w:pPr>
    </w:p>
    <w:p w14:paraId="4855CFCC" w14:textId="77777777" w:rsidR="00063DEA" w:rsidRPr="00B12D7F" w:rsidRDefault="00063DEA" w:rsidP="00B559CA">
      <w:pPr>
        <w:rPr>
          <w:lang w:val="en-GB"/>
        </w:rPr>
      </w:pPr>
    </w:p>
    <w:p w14:paraId="4855CFCD" w14:textId="77777777" w:rsidR="00063DEA" w:rsidRPr="00B12D7F" w:rsidRDefault="00063DEA" w:rsidP="00B559CA">
      <w:pPr>
        <w:rPr>
          <w:lang w:val="en-GB"/>
        </w:rPr>
      </w:pPr>
    </w:p>
    <w:p w14:paraId="4855CFCE" w14:textId="77777777" w:rsidR="00063DEA" w:rsidRPr="00B12D7F" w:rsidRDefault="00063DEA" w:rsidP="00B559CA">
      <w:pPr>
        <w:rPr>
          <w:lang w:val="en-GB"/>
        </w:rPr>
      </w:pPr>
    </w:p>
    <w:p w14:paraId="4855CFCF" w14:textId="77777777" w:rsidR="00063DEA" w:rsidRPr="00B12D7F" w:rsidRDefault="00063DEA" w:rsidP="00B559CA">
      <w:pPr>
        <w:rPr>
          <w:lang w:val="en-GB"/>
        </w:rPr>
      </w:pPr>
    </w:p>
    <w:p w14:paraId="4855CFD0" w14:textId="77777777" w:rsidR="00063DEA" w:rsidRPr="00B12D7F" w:rsidRDefault="00063DEA" w:rsidP="00B559CA">
      <w:pPr>
        <w:rPr>
          <w:lang w:val="en-GB"/>
        </w:rPr>
      </w:pPr>
    </w:p>
    <w:p w14:paraId="4855CFD1" w14:textId="77777777" w:rsidR="00063DEA" w:rsidRPr="00B12D7F" w:rsidRDefault="00063DEA" w:rsidP="00B559CA">
      <w:pPr>
        <w:rPr>
          <w:lang w:val="en-GB"/>
        </w:rPr>
      </w:pPr>
    </w:p>
    <w:p w14:paraId="4855CFD2" w14:textId="77777777" w:rsidR="00063DEA" w:rsidRPr="00B12D7F" w:rsidRDefault="00063DEA" w:rsidP="00B559CA">
      <w:pPr>
        <w:rPr>
          <w:lang w:val="en-GB"/>
        </w:rPr>
      </w:pPr>
    </w:p>
    <w:p w14:paraId="4855CFD3" w14:textId="77777777" w:rsidR="00063DEA" w:rsidRPr="00B12D7F" w:rsidRDefault="00063DEA" w:rsidP="00B559CA">
      <w:pPr>
        <w:rPr>
          <w:lang w:val="en-GB"/>
        </w:rPr>
      </w:pPr>
    </w:p>
    <w:p w14:paraId="4855CFD4" w14:textId="77777777" w:rsidR="00063DEA" w:rsidRPr="00B12D7F" w:rsidRDefault="00063DEA" w:rsidP="00B559CA">
      <w:pPr>
        <w:rPr>
          <w:lang w:val="en-GB"/>
        </w:rPr>
      </w:pPr>
    </w:p>
    <w:p w14:paraId="4855CFD5" w14:textId="77777777" w:rsidR="00063DEA" w:rsidRPr="00B12D7F" w:rsidRDefault="00063DEA" w:rsidP="00B559CA">
      <w:pPr>
        <w:rPr>
          <w:lang w:val="en-GB"/>
        </w:rPr>
      </w:pPr>
    </w:p>
    <w:p w14:paraId="4855CFD6" w14:textId="77777777" w:rsidR="00063DEA" w:rsidRPr="00B12D7F" w:rsidRDefault="00063DEA" w:rsidP="00B559CA">
      <w:pPr>
        <w:rPr>
          <w:lang w:val="en-GB"/>
        </w:rPr>
      </w:pPr>
    </w:p>
    <w:p w14:paraId="4855CFD7" w14:textId="77777777" w:rsidR="00063DEA" w:rsidRPr="00B12D7F" w:rsidRDefault="00063DEA" w:rsidP="00B559CA">
      <w:pPr>
        <w:rPr>
          <w:lang w:val="en-GB"/>
        </w:rPr>
      </w:pPr>
    </w:p>
    <w:p w14:paraId="4855CFD8" w14:textId="77777777" w:rsidR="002E67E8" w:rsidRPr="00B12D7F" w:rsidRDefault="00152153" w:rsidP="00B559CA">
      <w:pPr>
        <w:rPr>
          <w:lang w:val="en-GB"/>
        </w:rPr>
      </w:pPr>
      <w:del w:id="907" w:author="Ross Boardman" w:date="2015-09-01T11:34:00Z">
        <w:r w:rsidRPr="00B12D7F" w:rsidDel="74F3FBAD">
          <w:rPr>
            <w:lang w:val="en-GB"/>
          </w:rPr>
          <w:delText>From an</w:delText>
        </w:r>
        <w:r w:rsidR="0065259E" w:rsidRPr="00B12D7F" w:rsidDel="74F3FBAD">
          <w:rPr>
            <w:lang w:val="en-GB"/>
          </w:rPr>
          <w:delText xml:space="preserve"> </w:delText>
        </w:r>
        <w:r w:rsidR="00855615" w:rsidRPr="00B12D7F" w:rsidDel="74F3FBAD">
          <w:rPr>
            <w:lang w:val="en-GB"/>
          </w:rPr>
          <w:delText>initial analysis of the Chart of A</w:delText>
        </w:r>
        <w:r w:rsidR="006723A2" w:rsidRPr="00B12D7F" w:rsidDel="74F3FBAD">
          <w:rPr>
            <w:lang w:val="en-GB"/>
          </w:rPr>
          <w:delText>ccounts the following has been noted</w:delText>
        </w:r>
        <w:r w:rsidR="00855615" w:rsidRPr="00B12D7F" w:rsidDel="74F3FBAD">
          <w:rPr>
            <w:lang w:val="en-GB"/>
          </w:rPr>
          <w:delText xml:space="preserve"> based on the current C</w:delText>
        </w:r>
        <w:r w:rsidR="00AC7AC3" w:rsidRPr="00B12D7F" w:rsidDel="74F3FBAD">
          <w:rPr>
            <w:lang w:val="en-GB"/>
          </w:rPr>
          <w:delText>ha</w:delText>
        </w:r>
        <w:r w:rsidR="00855615" w:rsidRPr="00B12D7F" w:rsidDel="74F3FBAD">
          <w:rPr>
            <w:lang w:val="en-GB"/>
          </w:rPr>
          <w:delText>rt of A</w:delText>
        </w:r>
        <w:r w:rsidR="00AC7AC3" w:rsidRPr="00B12D7F" w:rsidDel="74F3FBAD">
          <w:rPr>
            <w:lang w:val="en-GB"/>
          </w:rPr>
          <w:delText xml:space="preserve">ccounts in the Oracle system and should be read as initial design which will be finalised during Realisation. </w:delText>
        </w:r>
      </w:del>
    </w:p>
    <w:p w14:paraId="4855CFD9" w14:textId="77777777" w:rsidR="00B559CA" w:rsidRPr="00B12D7F" w:rsidRDefault="00B559CA" w:rsidP="00B559CA">
      <w:pPr>
        <w:rPr>
          <w:b/>
          <w:lang w:val="en-GB" w:bidi="en-US"/>
        </w:rPr>
      </w:pPr>
    </w:p>
    <w:p w14:paraId="4855CFDA" w14:textId="77777777" w:rsidR="008E6840" w:rsidRDefault="57404754" w:rsidP="00022AB5">
      <w:pPr>
        <w:rPr>
          <w:ins w:id="908" w:author="Ross Boardman" w:date="2015-08-27T10:21:00Z"/>
          <w:lang w:val="en-GB"/>
        </w:rPr>
      </w:pPr>
      <w:ins w:id="909" w:author="Ross Boardman" w:date="2015-09-01T11:33:00Z">
        <w:r w:rsidRPr="00B12D7F">
          <w:rPr>
            <w:lang w:val="en-GB"/>
          </w:rPr>
          <w:t>An initial chart of accounts has been defin</w:t>
        </w:r>
      </w:ins>
      <w:ins w:id="910" w:author="Ross Boardman" w:date="2015-09-01T11:34:00Z">
        <w:r w:rsidR="63DA3ADF" w:rsidRPr="00B12D7F">
          <w:rPr>
            <w:lang w:val="en-GB"/>
          </w:rPr>
          <w:t>ed as above</w:t>
        </w:r>
      </w:ins>
      <w:del w:id="911" w:author="Ross Boardman" w:date="2015-09-01T11:33:00Z">
        <w:r w:rsidR="00BB78AD" w:rsidRPr="00B12D7F" w:rsidDel="57404754">
          <w:rPr>
            <w:lang w:val="en-GB"/>
          </w:rPr>
          <w:delText>The detailed definitive Chart of Accounts for exertis has yet to be finalised and will become an iterative process through realisation</w:delText>
        </w:r>
      </w:del>
      <w:r w:rsidR="00BB78AD" w:rsidRPr="00B12D7F">
        <w:rPr>
          <w:lang w:val="en-GB"/>
        </w:rPr>
        <w:t>.</w:t>
      </w:r>
      <w:r w:rsidR="00BB78AD" w:rsidRPr="00B12D7F" w:rsidDel="00BB78AD">
        <w:rPr>
          <w:lang w:val="en-GB"/>
        </w:rPr>
        <w:t xml:space="preserve"> </w:t>
      </w:r>
      <w:ins w:id="912" w:author="Ross Boardman" w:date="2015-09-01T11:34:00Z">
        <w:r w:rsidR="63DA3ADF" w:rsidRPr="00B12D7F" w:rsidDel="00BB78AD">
          <w:rPr>
            <w:lang w:val="en-GB"/>
          </w:rPr>
          <w:t>However, it has been recognised that this is an iterative process and likely to change</w:t>
        </w:r>
        <w:r w:rsidR="74F3FBAD" w:rsidRPr="00B12D7F" w:rsidDel="00BB78AD">
          <w:rPr>
            <w:lang w:val="en-GB"/>
          </w:rPr>
          <w:t>.</w:t>
        </w:r>
      </w:ins>
    </w:p>
    <w:p w14:paraId="4855CFDB" w14:textId="77777777" w:rsidR="00126F39" w:rsidRDefault="00126F39" w:rsidP="00022AB5">
      <w:pPr>
        <w:rPr>
          <w:ins w:id="913" w:author="Ross Boardman" w:date="2015-08-27T10:21:00Z"/>
          <w:lang w:val="en-GB"/>
        </w:rPr>
      </w:pPr>
    </w:p>
    <w:p w14:paraId="4855CFDC" w14:textId="77777777" w:rsidR="00126F39" w:rsidRPr="00B12D7F" w:rsidRDefault="00126F39" w:rsidP="00022AB5">
      <w:pPr>
        <w:rPr>
          <w:lang w:val="en-GB"/>
        </w:rPr>
      </w:pPr>
      <w:ins w:id="914" w:author="Ross Boardman" w:date="2015-08-27T10:21:00Z">
        <w:r>
          <w:rPr>
            <w:lang w:val="en-GB"/>
          </w:rPr>
          <w:lastRenderedPageBreak/>
          <w:t>Additional settings for the control of postings w</w:t>
        </w:r>
      </w:ins>
      <w:ins w:id="915" w:author="Ross Boardman" w:date="2015-08-27T10:22:00Z">
        <w:r>
          <w:rPr>
            <w:lang w:val="en-GB"/>
          </w:rPr>
          <w:t xml:space="preserve">ill be copied from the SAP standard. This can be amended </w:t>
        </w:r>
      </w:ins>
      <w:ins w:id="916" w:author="Ross Boardman" w:date="2015-08-27T10:23:00Z">
        <w:r>
          <w:rPr>
            <w:lang w:val="en-GB"/>
          </w:rPr>
          <w:t>for any additional or specific control at any time before or after realisation.</w:t>
        </w:r>
      </w:ins>
    </w:p>
    <w:p w14:paraId="4855CFDD" w14:textId="77777777" w:rsidR="00FB0587" w:rsidRPr="00B12D7F" w:rsidRDefault="00FB0587" w:rsidP="00063DEA">
      <w:pPr>
        <w:pStyle w:val="Heading4"/>
        <w:rPr>
          <w:lang w:val="en-GB" w:bidi="en-US"/>
        </w:rPr>
      </w:pPr>
      <w:r w:rsidRPr="00B12D7F">
        <w:rPr>
          <w:lang w:val="en-GB" w:bidi="en-US"/>
        </w:rPr>
        <w:t>Sales</w:t>
      </w:r>
    </w:p>
    <w:p w14:paraId="4855CFDE" w14:textId="77777777" w:rsidR="0065259E" w:rsidRPr="00B12D7F" w:rsidRDefault="000E4BB9" w:rsidP="00B559CA">
      <w:pPr>
        <w:rPr>
          <w:lang w:val="en-GB" w:bidi="en-US"/>
        </w:rPr>
      </w:pPr>
      <w:r w:rsidRPr="00B12D7F">
        <w:rPr>
          <w:lang w:val="en-GB" w:bidi="en-US"/>
        </w:rPr>
        <w:t>As a min</w:t>
      </w:r>
      <w:r w:rsidR="00AC7AC3" w:rsidRPr="00B12D7F">
        <w:rPr>
          <w:lang w:val="en-GB" w:bidi="en-US"/>
        </w:rPr>
        <w:t>imum, t</w:t>
      </w:r>
      <w:r w:rsidR="00A45201" w:rsidRPr="00B12D7F">
        <w:rPr>
          <w:lang w:val="en-GB" w:bidi="en-US"/>
        </w:rPr>
        <w:t>he following GL Accounts will be created covering Sales</w:t>
      </w:r>
      <w:r w:rsidR="00855615" w:rsidRPr="00B12D7F">
        <w:rPr>
          <w:lang w:val="en-GB" w:bidi="en-US"/>
        </w:rPr>
        <w:t>:</w:t>
      </w:r>
    </w:p>
    <w:p w14:paraId="4855CFDF" w14:textId="77777777" w:rsidR="0065259E" w:rsidRPr="00B12D7F" w:rsidRDefault="00350C6F" w:rsidP="00DB0539">
      <w:pPr>
        <w:pStyle w:val="ListParagraph"/>
        <w:numPr>
          <w:ilvl w:val="0"/>
          <w:numId w:val="8"/>
        </w:numPr>
        <w:spacing w:before="144"/>
        <w:rPr>
          <w:sz w:val="20"/>
          <w:szCs w:val="20"/>
          <w:lang w:val="en-GB" w:bidi="en-US"/>
        </w:rPr>
      </w:pPr>
      <w:r w:rsidRPr="00B12D7F">
        <w:rPr>
          <w:sz w:val="20"/>
          <w:szCs w:val="20"/>
          <w:lang w:val="en-GB" w:bidi="en-US"/>
        </w:rPr>
        <w:t>Domestic</w:t>
      </w:r>
      <w:r w:rsidR="000E13E2" w:rsidRPr="00B12D7F">
        <w:rPr>
          <w:sz w:val="20"/>
          <w:szCs w:val="20"/>
          <w:lang w:val="en-GB" w:bidi="en-US"/>
        </w:rPr>
        <w:t xml:space="preserve"> Sales</w:t>
      </w:r>
    </w:p>
    <w:p w14:paraId="4855CFE0" w14:textId="77777777" w:rsidR="0065259E" w:rsidRPr="00B12D7F" w:rsidRDefault="00350C6F" w:rsidP="00DB0539">
      <w:pPr>
        <w:pStyle w:val="ListParagraph"/>
        <w:numPr>
          <w:ilvl w:val="0"/>
          <w:numId w:val="8"/>
        </w:numPr>
        <w:spacing w:before="144"/>
        <w:rPr>
          <w:sz w:val="20"/>
          <w:szCs w:val="20"/>
          <w:lang w:val="en-GB" w:bidi="en-US"/>
        </w:rPr>
      </w:pPr>
      <w:r w:rsidRPr="00B12D7F">
        <w:rPr>
          <w:sz w:val="20"/>
          <w:szCs w:val="20"/>
          <w:lang w:val="en-GB" w:bidi="en-US"/>
        </w:rPr>
        <w:t>Export</w:t>
      </w:r>
      <w:r w:rsidR="00AE01D5" w:rsidRPr="00B12D7F">
        <w:rPr>
          <w:sz w:val="20"/>
          <w:szCs w:val="20"/>
          <w:lang w:val="en-GB" w:bidi="en-US"/>
        </w:rPr>
        <w:t xml:space="preserve"> </w:t>
      </w:r>
      <w:r w:rsidR="000E13E2" w:rsidRPr="00B12D7F">
        <w:rPr>
          <w:sz w:val="20"/>
          <w:szCs w:val="20"/>
          <w:lang w:val="en-GB" w:bidi="en-US"/>
        </w:rPr>
        <w:t>Sales</w:t>
      </w:r>
    </w:p>
    <w:p w14:paraId="4855CFE1" w14:textId="77777777" w:rsidR="0065259E" w:rsidRPr="00B12D7F" w:rsidRDefault="00350C6F" w:rsidP="00DB0539">
      <w:pPr>
        <w:pStyle w:val="ListParagraph"/>
        <w:numPr>
          <w:ilvl w:val="0"/>
          <w:numId w:val="8"/>
        </w:numPr>
        <w:spacing w:before="144"/>
        <w:rPr>
          <w:sz w:val="20"/>
          <w:szCs w:val="20"/>
          <w:lang w:val="en-GB" w:bidi="en-US"/>
        </w:rPr>
      </w:pPr>
      <w:r w:rsidRPr="00B12D7F">
        <w:rPr>
          <w:sz w:val="20"/>
          <w:szCs w:val="20"/>
          <w:lang w:val="en-GB" w:bidi="en-US"/>
        </w:rPr>
        <w:t>Intercompany</w:t>
      </w:r>
      <w:r w:rsidR="00152153" w:rsidRPr="00B12D7F">
        <w:rPr>
          <w:sz w:val="20"/>
          <w:szCs w:val="20"/>
          <w:lang w:val="en-GB" w:bidi="en-US"/>
        </w:rPr>
        <w:t xml:space="preserve"> </w:t>
      </w:r>
      <w:r w:rsidR="000E13E2" w:rsidRPr="00B12D7F">
        <w:rPr>
          <w:sz w:val="20"/>
          <w:szCs w:val="20"/>
          <w:lang w:val="en-GB" w:bidi="en-US"/>
        </w:rPr>
        <w:t>Sales</w:t>
      </w:r>
    </w:p>
    <w:p w14:paraId="4855CFE2" w14:textId="77777777" w:rsidR="00B559CA" w:rsidRPr="00B12D7F" w:rsidRDefault="00B559CA" w:rsidP="00B559CA">
      <w:pPr>
        <w:rPr>
          <w:lang w:val="en-GB" w:bidi="en-US"/>
        </w:rPr>
      </w:pPr>
    </w:p>
    <w:p w14:paraId="4855CFE3" w14:textId="77777777" w:rsidR="00350C6F" w:rsidRPr="00B12D7F" w:rsidRDefault="00152153" w:rsidP="00B559CA">
      <w:pPr>
        <w:rPr>
          <w:lang w:val="en-GB" w:bidi="en-US"/>
        </w:rPr>
      </w:pPr>
      <w:r w:rsidRPr="00B12D7F">
        <w:rPr>
          <w:lang w:val="en-GB" w:bidi="en-US"/>
        </w:rPr>
        <w:t xml:space="preserve">This is based on the assumption that </w:t>
      </w:r>
      <w:r w:rsidR="000E13E2" w:rsidRPr="00B12D7F">
        <w:rPr>
          <w:lang w:val="en-GB" w:bidi="en-US"/>
        </w:rPr>
        <w:t xml:space="preserve">further analysis of sales will be provided by the </w:t>
      </w:r>
      <w:r w:rsidRPr="00B12D7F">
        <w:rPr>
          <w:lang w:val="en-GB" w:bidi="en-US"/>
        </w:rPr>
        <w:t xml:space="preserve">Controlling </w:t>
      </w:r>
      <w:r w:rsidR="000E13E2" w:rsidRPr="00B12D7F">
        <w:rPr>
          <w:lang w:val="en-GB" w:bidi="en-US"/>
        </w:rPr>
        <w:t xml:space="preserve">module within SAP.  Further analysis </w:t>
      </w:r>
      <w:r w:rsidRPr="00B12D7F">
        <w:rPr>
          <w:lang w:val="en-GB" w:bidi="en-US"/>
        </w:rPr>
        <w:t xml:space="preserve">will </w:t>
      </w:r>
      <w:r w:rsidR="000E13E2" w:rsidRPr="00B12D7F">
        <w:rPr>
          <w:lang w:val="en-GB" w:bidi="en-US"/>
        </w:rPr>
        <w:t>include</w:t>
      </w:r>
      <w:r w:rsidR="00AC7AC3" w:rsidRPr="00B12D7F">
        <w:rPr>
          <w:lang w:val="en-GB" w:bidi="en-US"/>
        </w:rPr>
        <w:t xml:space="preserve"> </w:t>
      </w:r>
      <w:r w:rsidRPr="00B12D7F">
        <w:rPr>
          <w:lang w:val="en-GB" w:bidi="en-US"/>
        </w:rPr>
        <w:t xml:space="preserve">reporting by </w:t>
      </w:r>
      <w:r w:rsidR="00350C6F" w:rsidRPr="00B12D7F">
        <w:rPr>
          <w:lang w:val="en-GB" w:bidi="en-US"/>
        </w:rPr>
        <w:t>Chan</w:t>
      </w:r>
      <w:r w:rsidRPr="00B12D7F">
        <w:rPr>
          <w:lang w:val="en-GB" w:bidi="en-US"/>
        </w:rPr>
        <w:t>n</w:t>
      </w:r>
      <w:r w:rsidR="00350C6F" w:rsidRPr="00B12D7F">
        <w:rPr>
          <w:lang w:val="en-GB" w:bidi="en-US"/>
        </w:rPr>
        <w:t xml:space="preserve">el, </w:t>
      </w:r>
      <w:r w:rsidRPr="00B12D7F">
        <w:rPr>
          <w:lang w:val="en-GB" w:bidi="en-US"/>
        </w:rPr>
        <w:t>Customer G</w:t>
      </w:r>
      <w:r w:rsidR="00350C6F" w:rsidRPr="00B12D7F">
        <w:rPr>
          <w:lang w:val="en-GB" w:bidi="en-US"/>
        </w:rPr>
        <w:t xml:space="preserve">roup, </w:t>
      </w:r>
      <w:r w:rsidRPr="00B12D7F">
        <w:rPr>
          <w:lang w:val="en-GB" w:bidi="en-US"/>
        </w:rPr>
        <w:t>Customer, Sales T</w:t>
      </w:r>
      <w:r w:rsidR="00350C6F" w:rsidRPr="00B12D7F">
        <w:rPr>
          <w:lang w:val="en-GB" w:bidi="en-US"/>
        </w:rPr>
        <w:t xml:space="preserve">eam, </w:t>
      </w:r>
      <w:r w:rsidRPr="00B12D7F">
        <w:rPr>
          <w:lang w:val="en-GB" w:bidi="en-US"/>
        </w:rPr>
        <w:t>P</w:t>
      </w:r>
      <w:r w:rsidR="00350C6F" w:rsidRPr="00B12D7F">
        <w:rPr>
          <w:lang w:val="en-GB" w:bidi="en-US"/>
        </w:rPr>
        <w:t>roduct</w:t>
      </w:r>
      <w:r w:rsidR="0065259E" w:rsidRPr="00B12D7F">
        <w:rPr>
          <w:lang w:val="en-GB" w:bidi="en-US"/>
        </w:rPr>
        <w:t>, P</w:t>
      </w:r>
      <w:r w:rsidR="00350C6F" w:rsidRPr="00B12D7F">
        <w:rPr>
          <w:lang w:val="en-GB" w:bidi="en-US"/>
        </w:rPr>
        <w:t>illars</w:t>
      </w:r>
      <w:r w:rsidR="0065259E" w:rsidRPr="00B12D7F">
        <w:rPr>
          <w:lang w:val="en-GB" w:bidi="en-US"/>
        </w:rPr>
        <w:t>, Business Unit, Buying G</w:t>
      </w:r>
      <w:r w:rsidR="00350C6F" w:rsidRPr="00B12D7F">
        <w:rPr>
          <w:lang w:val="en-GB" w:bidi="en-US"/>
        </w:rPr>
        <w:t>roup</w:t>
      </w:r>
      <w:r w:rsidR="0065259E" w:rsidRPr="00B12D7F">
        <w:rPr>
          <w:lang w:val="en-GB" w:bidi="en-US"/>
        </w:rPr>
        <w:t xml:space="preserve"> and </w:t>
      </w:r>
      <w:r w:rsidR="00350C6F" w:rsidRPr="00B12D7F">
        <w:rPr>
          <w:lang w:val="en-GB" w:bidi="en-US"/>
        </w:rPr>
        <w:t>Manufacturing</w:t>
      </w:r>
      <w:r w:rsidR="0065259E" w:rsidRPr="00B12D7F">
        <w:rPr>
          <w:lang w:val="en-GB" w:bidi="en-US"/>
        </w:rPr>
        <w:t>.</w:t>
      </w:r>
    </w:p>
    <w:p w14:paraId="4855CFE4" w14:textId="77777777" w:rsidR="0074036A" w:rsidRPr="00B12D7F" w:rsidRDefault="0074036A" w:rsidP="00B559CA">
      <w:pPr>
        <w:rPr>
          <w:lang w:val="en-GB" w:bidi="en-US"/>
        </w:rPr>
      </w:pPr>
    </w:p>
    <w:p w14:paraId="4855CFE5" w14:textId="77777777" w:rsidR="00AE01D5" w:rsidRPr="00B12D7F" w:rsidRDefault="00855615" w:rsidP="00063DEA">
      <w:pPr>
        <w:pStyle w:val="Heading4"/>
        <w:rPr>
          <w:lang w:val="en-GB" w:bidi="en-US"/>
        </w:rPr>
      </w:pPr>
      <w:r w:rsidRPr="00B12D7F">
        <w:rPr>
          <w:lang w:val="en-GB" w:bidi="en-US"/>
        </w:rPr>
        <w:t>COGS</w:t>
      </w:r>
    </w:p>
    <w:p w14:paraId="4855CFE6" w14:textId="77777777" w:rsidR="00F42224" w:rsidRPr="00B12D7F" w:rsidRDefault="00AE01D5" w:rsidP="00B559CA">
      <w:pPr>
        <w:rPr>
          <w:lang w:val="en-GB" w:bidi="en-US"/>
        </w:rPr>
      </w:pPr>
      <w:r w:rsidRPr="00B12D7F">
        <w:rPr>
          <w:lang w:val="en-GB" w:bidi="en-US"/>
        </w:rPr>
        <w:t>This wil</w:t>
      </w:r>
      <w:r w:rsidR="00F42224" w:rsidRPr="00B12D7F">
        <w:rPr>
          <w:lang w:val="en-GB" w:bidi="en-US"/>
        </w:rPr>
        <w:t>l also include accounts such as customer rebates, inward freight &amp; compliance charges.</w:t>
      </w:r>
      <w:r w:rsidR="000E13E2" w:rsidRPr="00B12D7F">
        <w:rPr>
          <w:lang w:val="en-GB" w:bidi="en-US"/>
        </w:rPr>
        <w:t xml:space="preserve"> </w:t>
      </w:r>
      <w:r w:rsidR="00F42224" w:rsidRPr="00B12D7F">
        <w:rPr>
          <w:lang w:val="en-GB" w:bidi="en-US"/>
        </w:rPr>
        <w:t xml:space="preserve"> The fol</w:t>
      </w:r>
      <w:r w:rsidR="00855615" w:rsidRPr="00B12D7F">
        <w:rPr>
          <w:lang w:val="en-GB" w:bidi="en-US"/>
        </w:rPr>
        <w:t>lowing accounts will be created:</w:t>
      </w:r>
    </w:p>
    <w:p w14:paraId="4855CFE7" w14:textId="77777777" w:rsidR="00F42224" w:rsidRPr="00B12D7F" w:rsidRDefault="004511DC" w:rsidP="00DB0539">
      <w:pPr>
        <w:pStyle w:val="ListParagraph"/>
        <w:numPr>
          <w:ilvl w:val="0"/>
          <w:numId w:val="9"/>
        </w:numPr>
        <w:spacing w:before="144" w:after="0"/>
        <w:rPr>
          <w:sz w:val="20"/>
          <w:lang w:val="en-GB" w:bidi="en-US"/>
        </w:rPr>
      </w:pPr>
      <w:r w:rsidRPr="00B12D7F">
        <w:rPr>
          <w:sz w:val="20"/>
          <w:lang w:val="en-GB" w:bidi="en-US"/>
        </w:rPr>
        <w:t xml:space="preserve">Vistex adjustments – </w:t>
      </w:r>
      <w:r w:rsidR="00BB78AD" w:rsidRPr="00B12D7F">
        <w:rPr>
          <w:sz w:val="20"/>
          <w:lang w:val="en-GB" w:bidi="en-US"/>
        </w:rPr>
        <w:t>P</w:t>
      </w:r>
      <w:r w:rsidRPr="00B12D7F">
        <w:rPr>
          <w:sz w:val="20"/>
          <w:lang w:val="en-GB" w:bidi="en-US"/>
        </w:rPr>
        <w:t>PV release</w:t>
      </w:r>
      <w:r w:rsidR="00BB78AD" w:rsidRPr="00B12D7F">
        <w:rPr>
          <w:sz w:val="20"/>
          <w:lang w:val="en-GB" w:bidi="en-US"/>
        </w:rPr>
        <w:t xml:space="preserve"> in line with the margin solution as described in the controlling blueprint</w:t>
      </w:r>
      <w:r w:rsidRPr="00B12D7F">
        <w:rPr>
          <w:sz w:val="20"/>
          <w:lang w:val="en-GB" w:bidi="en-US"/>
        </w:rPr>
        <w:t xml:space="preserve"> </w:t>
      </w:r>
    </w:p>
    <w:p w14:paraId="4855CFE8" w14:textId="77777777" w:rsidR="002329FE" w:rsidRPr="00B12D7F" w:rsidRDefault="00855615" w:rsidP="00DB0539">
      <w:pPr>
        <w:pStyle w:val="ListParagraph"/>
        <w:numPr>
          <w:ilvl w:val="0"/>
          <w:numId w:val="9"/>
        </w:numPr>
        <w:spacing w:before="144" w:after="0"/>
        <w:rPr>
          <w:sz w:val="20"/>
          <w:lang w:val="en-GB" w:bidi="en-US"/>
        </w:rPr>
      </w:pPr>
      <w:r w:rsidRPr="00B12D7F">
        <w:rPr>
          <w:sz w:val="20"/>
          <w:lang w:val="en-GB" w:bidi="en-US"/>
        </w:rPr>
        <w:t>Credit N</w:t>
      </w:r>
      <w:r w:rsidR="00BD49A5" w:rsidRPr="00B12D7F">
        <w:rPr>
          <w:sz w:val="20"/>
          <w:lang w:val="en-GB" w:bidi="en-US"/>
        </w:rPr>
        <w:t xml:space="preserve">otes </w:t>
      </w:r>
      <w:r w:rsidR="002329FE" w:rsidRPr="00B12D7F">
        <w:rPr>
          <w:sz w:val="20"/>
          <w:lang w:val="en-GB" w:bidi="en-US"/>
        </w:rPr>
        <w:t>[R</w:t>
      </w:r>
      <w:r w:rsidR="00BD49A5" w:rsidRPr="00B12D7F">
        <w:rPr>
          <w:sz w:val="20"/>
          <w:lang w:val="en-GB" w:bidi="en-US"/>
        </w:rPr>
        <w:t>esult of insurance claims</w:t>
      </w:r>
      <w:r w:rsidR="00280A08" w:rsidRPr="00B12D7F">
        <w:rPr>
          <w:sz w:val="20"/>
          <w:lang w:val="en-GB" w:bidi="en-US"/>
        </w:rPr>
        <w:t xml:space="preserve"> (AR only credit note)</w:t>
      </w:r>
      <w:r w:rsidRPr="00B12D7F">
        <w:rPr>
          <w:sz w:val="20"/>
          <w:lang w:val="en-GB" w:bidi="en-US"/>
        </w:rPr>
        <w:t>]</w:t>
      </w:r>
    </w:p>
    <w:p w14:paraId="4855CFE9" w14:textId="77777777" w:rsidR="002329FE" w:rsidRPr="00B12D7F" w:rsidRDefault="002329FE" w:rsidP="00DB0539">
      <w:pPr>
        <w:pStyle w:val="ListParagraph"/>
        <w:numPr>
          <w:ilvl w:val="0"/>
          <w:numId w:val="9"/>
        </w:numPr>
        <w:spacing w:before="144" w:after="0"/>
        <w:rPr>
          <w:sz w:val="20"/>
          <w:lang w:val="en-GB" w:bidi="en-US"/>
        </w:rPr>
      </w:pPr>
      <w:r w:rsidRPr="00B12D7F">
        <w:rPr>
          <w:sz w:val="20"/>
          <w:lang w:val="en-GB" w:bidi="en-US"/>
        </w:rPr>
        <w:t>GRIR write</w:t>
      </w:r>
      <w:r w:rsidR="000E13E2" w:rsidRPr="00B12D7F">
        <w:rPr>
          <w:sz w:val="20"/>
          <w:lang w:val="en-GB" w:bidi="en-US"/>
        </w:rPr>
        <w:t>-</w:t>
      </w:r>
      <w:r w:rsidRPr="00B12D7F">
        <w:rPr>
          <w:sz w:val="20"/>
          <w:lang w:val="en-GB" w:bidi="en-US"/>
        </w:rPr>
        <w:t>offs</w:t>
      </w:r>
    </w:p>
    <w:p w14:paraId="4855CFEA" w14:textId="77777777" w:rsidR="002329FE" w:rsidRPr="00B12D7F" w:rsidRDefault="002329FE" w:rsidP="00DB0539">
      <w:pPr>
        <w:pStyle w:val="ListParagraph"/>
        <w:numPr>
          <w:ilvl w:val="0"/>
          <w:numId w:val="9"/>
        </w:numPr>
        <w:spacing w:before="144" w:after="0"/>
        <w:rPr>
          <w:sz w:val="20"/>
          <w:lang w:val="en-GB" w:bidi="en-US"/>
        </w:rPr>
      </w:pPr>
      <w:r w:rsidRPr="00B12D7F">
        <w:rPr>
          <w:sz w:val="20"/>
          <w:lang w:val="en-GB" w:bidi="en-US"/>
        </w:rPr>
        <w:t>S</w:t>
      </w:r>
      <w:r w:rsidR="00B7265D" w:rsidRPr="00B12D7F">
        <w:rPr>
          <w:sz w:val="20"/>
          <w:lang w:val="en-GB" w:bidi="en-US"/>
        </w:rPr>
        <w:t>tock provision</w:t>
      </w:r>
      <w:r w:rsidR="000E13E2" w:rsidRPr="00B12D7F">
        <w:rPr>
          <w:sz w:val="20"/>
          <w:lang w:val="en-GB" w:bidi="en-US"/>
        </w:rPr>
        <w:t>s Account</w:t>
      </w:r>
    </w:p>
    <w:p w14:paraId="4855CFEB" w14:textId="77777777" w:rsidR="00714F06" w:rsidRPr="00B12D7F" w:rsidRDefault="00714F06" w:rsidP="00DB0539">
      <w:pPr>
        <w:pStyle w:val="ListParagraph"/>
        <w:numPr>
          <w:ilvl w:val="0"/>
          <w:numId w:val="9"/>
        </w:numPr>
        <w:spacing w:before="144" w:after="0"/>
        <w:rPr>
          <w:sz w:val="20"/>
          <w:lang w:val="en-GB" w:bidi="en-US"/>
        </w:rPr>
      </w:pPr>
      <w:r w:rsidRPr="00B12D7F">
        <w:rPr>
          <w:sz w:val="20"/>
          <w:lang w:val="en-GB" w:bidi="en-US"/>
        </w:rPr>
        <w:t>Consignment COGS / AP Self Billing</w:t>
      </w:r>
    </w:p>
    <w:p w14:paraId="4855CFEC" w14:textId="77777777" w:rsidR="005972ED" w:rsidRPr="00B12D7F" w:rsidRDefault="00FE2D52" w:rsidP="00DB0539">
      <w:pPr>
        <w:pStyle w:val="ListParagraph"/>
        <w:numPr>
          <w:ilvl w:val="0"/>
          <w:numId w:val="9"/>
        </w:numPr>
        <w:spacing w:before="144" w:after="0"/>
        <w:rPr>
          <w:sz w:val="20"/>
          <w:lang w:val="en-GB" w:bidi="en-US"/>
        </w:rPr>
      </w:pPr>
      <w:r w:rsidRPr="00B12D7F">
        <w:rPr>
          <w:sz w:val="20"/>
          <w:lang w:val="en-GB" w:bidi="en-US"/>
        </w:rPr>
        <w:t>C</w:t>
      </w:r>
      <w:r w:rsidR="00735429" w:rsidRPr="00B12D7F">
        <w:rPr>
          <w:sz w:val="20"/>
          <w:lang w:val="en-GB" w:bidi="en-US"/>
        </w:rPr>
        <w:t>u</w:t>
      </w:r>
      <w:r w:rsidRPr="00B12D7F">
        <w:rPr>
          <w:sz w:val="20"/>
          <w:lang w:val="en-GB" w:bidi="en-US"/>
        </w:rPr>
        <w:t>stomer p</w:t>
      </w:r>
      <w:r w:rsidR="000E13E2" w:rsidRPr="00B12D7F">
        <w:rPr>
          <w:sz w:val="20"/>
          <w:lang w:val="en-GB" w:bidi="en-US"/>
        </w:rPr>
        <w:t>rompt payment discounts account</w:t>
      </w:r>
    </w:p>
    <w:p w14:paraId="4855CFED" w14:textId="77777777" w:rsidR="005972ED" w:rsidRPr="00B12D7F" w:rsidRDefault="00735429" w:rsidP="00DB0539">
      <w:pPr>
        <w:pStyle w:val="ListParagraph"/>
        <w:numPr>
          <w:ilvl w:val="0"/>
          <w:numId w:val="9"/>
        </w:numPr>
        <w:spacing w:before="144" w:after="0"/>
        <w:rPr>
          <w:sz w:val="20"/>
          <w:lang w:val="en-GB" w:bidi="en-US"/>
        </w:rPr>
      </w:pPr>
      <w:r w:rsidRPr="00B12D7F">
        <w:rPr>
          <w:sz w:val="20"/>
          <w:lang w:val="en-GB" w:bidi="en-US"/>
        </w:rPr>
        <w:t>Inward freight</w:t>
      </w:r>
      <w:r w:rsidR="000E13E2" w:rsidRPr="00B12D7F">
        <w:rPr>
          <w:sz w:val="20"/>
          <w:lang w:val="en-GB" w:bidi="en-US"/>
        </w:rPr>
        <w:t xml:space="preserve"> charges</w:t>
      </w:r>
    </w:p>
    <w:p w14:paraId="4855CFEE" w14:textId="77777777" w:rsidR="005972ED" w:rsidRPr="00B12D7F" w:rsidRDefault="005E24D4" w:rsidP="00DB0539">
      <w:pPr>
        <w:pStyle w:val="ListParagraph"/>
        <w:numPr>
          <w:ilvl w:val="0"/>
          <w:numId w:val="9"/>
        </w:numPr>
        <w:spacing w:before="144" w:after="0"/>
        <w:rPr>
          <w:sz w:val="20"/>
          <w:lang w:val="en-GB" w:bidi="en-US"/>
        </w:rPr>
      </w:pPr>
      <w:r w:rsidRPr="00B12D7F">
        <w:rPr>
          <w:sz w:val="20"/>
          <w:lang w:val="en-GB" w:bidi="en-US"/>
        </w:rPr>
        <w:t xml:space="preserve">Currency </w:t>
      </w:r>
      <w:r w:rsidR="000E13E2" w:rsidRPr="00B12D7F">
        <w:rPr>
          <w:sz w:val="20"/>
          <w:lang w:val="en-GB" w:bidi="en-US"/>
        </w:rPr>
        <w:t>(</w:t>
      </w:r>
      <w:r w:rsidR="004F0D19" w:rsidRPr="00B12D7F">
        <w:rPr>
          <w:sz w:val="20"/>
          <w:lang w:val="en-GB" w:bidi="en-US"/>
        </w:rPr>
        <w:t>real</w:t>
      </w:r>
      <w:r w:rsidR="005972ED" w:rsidRPr="00B12D7F">
        <w:rPr>
          <w:sz w:val="20"/>
          <w:lang w:val="en-GB" w:bidi="en-US"/>
        </w:rPr>
        <w:t xml:space="preserve">ised gains </w:t>
      </w:r>
      <w:r w:rsidR="000E13E2" w:rsidRPr="00B12D7F">
        <w:rPr>
          <w:sz w:val="20"/>
          <w:lang w:val="en-GB" w:bidi="en-US"/>
        </w:rPr>
        <w:t>and losses accounts)</w:t>
      </w:r>
    </w:p>
    <w:p w14:paraId="4855CFEF" w14:textId="77777777" w:rsidR="005972ED" w:rsidRPr="00B12D7F" w:rsidRDefault="005972ED" w:rsidP="00DB0539">
      <w:pPr>
        <w:pStyle w:val="ListParagraph"/>
        <w:numPr>
          <w:ilvl w:val="0"/>
          <w:numId w:val="9"/>
        </w:numPr>
        <w:spacing w:before="144" w:after="0"/>
        <w:rPr>
          <w:sz w:val="20"/>
          <w:lang w:val="en-GB" w:bidi="en-US"/>
        </w:rPr>
      </w:pPr>
      <w:r w:rsidRPr="00B12D7F">
        <w:rPr>
          <w:sz w:val="20"/>
          <w:lang w:val="en-GB" w:bidi="en-US"/>
        </w:rPr>
        <w:t>S</w:t>
      </w:r>
      <w:r w:rsidR="000E13E2" w:rsidRPr="00B12D7F">
        <w:rPr>
          <w:sz w:val="20"/>
          <w:lang w:val="en-GB" w:bidi="en-US"/>
        </w:rPr>
        <w:t>upplier rebates</w:t>
      </w:r>
    </w:p>
    <w:p w14:paraId="4855CFF0" w14:textId="77777777" w:rsidR="00A01433" w:rsidRPr="00B12D7F" w:rsidRDefault="00045950" w:rsidP="00DB0539">
      <w:pPr>
        <w:pStyle w:val="ListParagraph"/>
        <w:numPr>
          <w:ilvl w:val="0"/>
          <w:numId w:val="9"/>
        </w:numPr>
        <w:spacing w:before="144" w:after="0"/>
        <w:rPr>
          <w:sz w:val="20"/>
          <w:lang w:val="en-GB" w:bidi="en-US"/>
        </w:rPr>
      </w:pPr>
      <w:r w:rsidRPr="00B12D7F">
        <w:rPr>
          <w:sz w:val="20"/>
          <w:lang w:val="en-GB" w:bidi="en-US"/>
        </w:rPr>
        <w:t>Finance releases - manual</w:t>
      </w:r>
    </w:p>
    <w:p w14:paraId="4855CFF1" w14:textId="77777777" w:rsidR="00DA5D2F" w:rsidRPr="00B12D7F" w:rsidRDefault="00DA5D2F" w:rsidP="00DB0539">
      <w:pPr>
        <w:pStyle w:val="ListParagraph"/>
        <w:numPr>
          <w:ilvl w:val="0"/>
          <w:numId w:val="9"/>
        </w:numPr>
        <w:spacing w:before="144" w:after="0"/>
        <w:rPr>
          <w:sz w:val="20"/>
          <w:lang w:val="en-GB" w:bidi="en-US"/>
        </w:rPr>
      </w:pPr>
      <w:r w:rsidRPr="00B12D7F">
        <w:rPr>
          <w:sz w:val="20"/>
          <w:lang w:val="en-GB" w:bidi="en-US"/>
        </w:rPr>
        <w:t>Third party logistics</w:t>
      </w:r>
    </w:p>
    <w:p w14:paraId="4855CFF2" w14:textId="77777777" w:rsidR="00705727" w:rsidRPr="00B12D7F" w:rsidRDefault="00705727" w:rsidP="00FB0587">
      <w:pPr>
        <w:spacing w:before="144"/>
        <w:rPr>
          <w:b/>
          <w:lang w:val="en-GB" w:bidi="en-US"/>
        </w:rPr>
      </w:pPr>
    </w:p>
    <w:p w14:paraId="4855CFF3" w14:textId="77777777" w:rsidR="00FB0587" w:rsidRPr="00B12D7F" w:rsidRDefault="00063DEA" w:rsidP="00063DEA">
      <w:pPr>
        <w:pStyle w:val="Heading4"/>
        <w:rPr>
          <w:lang w:val="en-GB" w:bidi="en-US"/>
        </w:rPr>
      </w:pPr>
      <w:r w:rsidRPr="00B12D7F">
        <w:rPr>
          <w:lang w:val="en-GB" w:bidi="en-US"/>
        </w:rPr>
        <w:t>O</w:t>
      </w:r>
      <w:r w:rsidR="00FB0587" w:rsidRPr="00B12D7F">
        <w:rPr>
          <w:lang w:val="en-GB" w:bidi="en-US"/>
        </w:rPr>
        <w:t xml:space="preserve">verheads </w:t>
      </w:r>
    </w:p>
    <w:p w14:paraId="4855CFF4" w14:textId="77777777" w:rsidR="005C512A" w:rsidRPr="00B12D7F" w:rsidRDefault="00D2687F" w:rsidP="00FB0587">
      <w:pPr>
        <w:spacing w:before="144"/>
        <w:rPr>
          <w:lang w:val="en-GB" w:bidi="en-US"/>
        </w:rPr>
      </w:pPr>
      <w:r w:rsidRPr="00B12D7F">
        <w:rPr>
          <w:lang w:val="en-GB" w:bidi="en-US"/>
        </w:rPr>
        <w:t>The following GL accounts for Overheads will be created as per initial analysis.</w:t>
      </w:r>
      <w:r w:rsidR="00163DA9" w:rsidRPr="00B12D7F">
        <w:rPr>
          <w:lang w:val="en-GB" w:bidi="en-US"/>
        </w:rPr>
        <w:t xml:space="preserve"> </w:t>
      </w:r>
      <w:r w:rsidRPr="00B12D7F">
        <w:rPr>
          <w:lang w:val="en-GB" w:bidi="en-US"/>
        </w:rPr>
        <w:t xml:space="preserve"> </w:t>
      </w:r>
      <w:r w:rsidR="0032557A" w:rsidRPr="00B12D7F">
        <w:rPr>
          <w:lang w:val="en-GB" w:bidi="en-US"/>
        </w:rPr>
        <w:t>This will also include GL acco</w:t>
      </w:r>
      <w:r w:rsidR="001C7721" w:rsidRPr="00B12D7F">
        <w:rPr>
          <w:lang w:val="en-GB" w:bidi="en-US"/>
        </w:rPr>
        <w:t>unts for personnel related and establishment costs</w:t>
      </w:r>
      <w:r w:rsidR="00855615" w:rsidRPr="00B12D7F">
        <w:rPr>
          <w:lang w:val="en-GB" w:bidi="en-US"/>
        </w:rPr>
        <w:t>:</w:t>
      </w:r>
      <w:r w:rsidR="0032557A" w:rsidRPr="00B12D7F">
        <w:rPr>
          <w:lang w:val="en-GB" w:bidi="en-US"/>
        </w:rPr>
        <w:t xml:space="preserve"> </w:t>
      </w:r>
    </w:p>
    <w:p w14:paraId="4855CFF5" w14:textId="77777777" w:rsidR="005C512A" w:rsidRPr="00B12D7F" w:rsidRDefault="00842FF0" w:rsidP="00DB0539">
      <w:pPr>
        <w:pStyle w:val="ListParagraph"/>
        <w:numPr>
          <w:ilvl w:val="0"/>
          <w:numId w:val="10"/>
        </w:numPr>
        <w:spacing w:before="144"/>
        <w:rPr>
          <w:sz w:val="20"/>
          <w:szCs w:val="20"/>
          <w:lang w:val="en-GB" w:bidi="en-US"/>
        </w:rPr>
      </w:pPr>
      <w:r w:rsidRPr="00B12D7F">
        <w:rPr>
          <w:sz w:val="20"/>
          <w:szCs w:val="20"/>
          <w:lang w:val="en-GB" w:bidi="en-US"/>
        </w:rPr>
        <w:t>Gross salary</w:t>
      </w:r>
      <w:r w:rsidR="00013E3C" w:rsidRPr="00B12D7F">
        <w:rPr>
          <w:sz w:val="20"/>
          <w:szCs w:val="20"/>
          <w:lang w:val="en-GB" w:bidi="en-US"/>
        </w:rPr>
        <w:t xml:space="preserve"> (includ</w:t>
      </w:r>
      <w:r w:rsidR="00045950" w:rsidRPr="00B12D7F">
        <w:rPr>
          <w:sz w:val="20"/>
          <w:szCs w:val="20"/>
          <w:lang w:val="en-GB" w:bidi="en-US"/>
        </w:rPr>
        <w:t>ing</w:t>
      </w:r>
      <w:r w:rsidR="00013E3C" w:rsidRPr="00B12D7F">
        <w:rPr>
          <w:sz w:val="20"/>
          <w:szCs w:val="20"/>
          <w:lang w:val="en-GB" w:bidi="en-US"/>
        </w:rPr>
        <w:t xml:space="preserve"> pension)</w:t>
      </w:r>
    </w:p>
    <w:p w14:paraId="4855CFF6" w14:textId="77777777" w:rsidR="00D2687F" w:rsidRPr="00B12D7F" w:rsidRDefault="005C512A" w:rsidP="00DB0539">
      <w:pPr>
        <w:pStyle w:val="ListParagraph"/>
        <w:numPr>
          <w:ilvl w:val="0"/>
          <w:numId w:val="10"/>
        </w:numPr>
        <w:spacing w:before="144"/>
        <w:rPr>
          <w:sz w:val="20"/>
          <w:szCs w:val="20"/>
          <w:lang w:val="en-GB" w:bidi="en-US"/>
        </w:rPr>
      </w:pPr>
      <w:r w:rsidRPr="00B12D7F">
        <w:rPr>
          <w:sz w:val="20"/>
          <w:szCs w:val="20"/>
          <w:lang w:val="en-GB" w:bidi="en-US"/>
        </w:rPr>
        <w:t>Sales commission Account</w:t>
      </w:r>
      <w:r w:rsidR="00D2687F" w:rsidRPr="00B12D7F">
        <w:rPr>
          <w:sz w:val="20"/>
          <w:szCs w:val="20"/>
          <w:lang w:val="en-GB" w:bidi="en-US"/>
        </w:rPr>
        <w:t xml:space="preserve"> </w:t>
      </w:r>
    </w:p>
    <w:p w14:paraId="4855CFF7" w14:textId="77777777" w:rsidR="00D2687F" w:rsidRPr="00B12D7F" w:rsidRDefault="00D2687F" w:rsidP="00DB0539">
      <w:pPr>
        <w:pStyle w:val="ListParagraph"/>
        <w:numPr>
          <w:ilvl w:val="0"/>
          <w:numId w:val="10"/>
        </w:numPr>
        <w:spacing w:before="144"/>
        <w:rPr>
          <w:sz w:val="20"/>
          <w:szCs w:val="20"/>
          <w:lang w:val="en-GB" w:bidi="en-US"/>
        </w:rPr>
      </w:pPr>
      <w:r w:rsidRPr="00B12D7F">
        <w:rPr>
          <w:sz w:val="20"/>
          <w:szCs w:val="20"/>
          <w:lang w:val="en-GB" w:bidi="en-US"/>
        </w:rPr>
        <w:lastRenderedPageBreak/>
        <w:t>B</w:t>
      </w:r>
      <w:r w:rsidR="00842FF0" w:rsidRPr="00B12D7F">
        <w:rPr>
          <w:sz w:val="20"/>
          <w:szCs w:val="20"/>
          <w:lang w:val="en-GB" w:bidi="en-US"/>
        </w:rPr>
        <w:t>onus</w:t>
      </w:r>
    </w:p>
    <w:p w14:paraId="4855CFF8" w14:textId="77777777" w:rsidR="00D2687F" w:rsidRPr="00B12D7F" w:rsidRDefault="00D2687F" w:rsidP="00DB0539">
      <w:pPr>
        <w:pStyle w:val="ListParagraph"/>
        <w:numPr>
          <w:ilvl w:val="0"/>
          <w:numId w:val="10"/>
        </w:numPr>
        <w:spacing w:before="144"/>
        <w:rPr>
          <w:sz w:val="20"/>
          <w:szCs w:val="20"/>
          <w:lang w:val="en-GB" w:bidi="en-US"/>
        </w:rPr>
      </w:pPr>
      <w:r w:rsidRPr="00B12D7F">
        <w:rPr>
          <w:sz w:val="20"/>
          <w:szCs w:val="20"/>
          <w:lang w:val="en-GB" w:bidi="en-US"/>
        </w:rPr>
        <w:t>T</w:t>
      </w:r>
      <w:r w:rsidR="00842FF0" w:rsidRPr="00B12D7F">
        <w:rPr>
          <w:sz w:val="20"/>
          <w:szCs w:val="20"/>
          <w:lang w:val="en-GB" w:bidi="en-US"/>
        </w:rPr>
        <w:t>ax</w:t>
      </w:r>
    </w:p>
    <w:p w14:paraId="4855CFF9" w14:textId="77777777" w:rsidR="00E31154" w:rsidRPr="00B12D7F" w:rsidRDefault="00E31154" w:rsidP="00DB0539">
      <w:pPr>
        <w:pStyle w:val="ListParagraph"/>
        <w:numPr>
          <w:ilvl w:val="0"/>
          <w:numId w:val="10"/>
        </w:numPr>
        <w:spacing w:before="144"/>
        <w:rPr>
          <w:sz w:val="20"/>
          <w:szCs w:val="20"/>
          <w:lang w:val="en-GB" w:bidi="en-US"/>
        </w:rPr>
      </w:pPr>
      <w:r w:rsidRPr="00B12D7F">
        <w:rPr>
          <w:sz w:val="20"/>
          <w:szCs w:val="20"/>
          <w:lang w:val="en-GB" w:bidi="en-US"/>
        </w:rPr>
        <w:t xml:space="preserve">Personnel Related Costs </w:t>
      </w:r>
    </w:p>
    <w:p w14:paraId="4855CFFA" w14:textId="77777777" w:rsidR="001C38DB" w:rsidRPr="00B12D7F" w:rsidRDefault="00D2687F"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S</w:t>
      </w:r>
      <w:r w:rsidR="00045950" w:rsidRPr="00B12D7F">
        <w:rPr>
          <w:sz w:val="20"/>
          <w:szCs w:val="20"/>
          <w:lang w:val="en-GB" w:bidi="en-US"/>
        </w:rPr>
        <w:t>alary cross charge</w:t>
      </w:r>
    </w:p>
    <w:p w14:paraId="4855CFFB" w14:textId="77777777" w:rsidR="001C38DB" w:rsidRPr="00B12D7F" w:rsidRDefault="001C38DB"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O</w:t>
      </w:r>
      <w:r w:rsidR="00013E3C" w:rsidRPr="00B12D7F">
        <w:rPr>
          <w:sz w:val="20"/>
          <w:szCs w:val="20"/>
          <w:lang w:val="en-GB" w:bidi="en-US"/>
        </w:rPr>
        <w:t>th</w:t>
      </w:r>
      <w:r w:rsidR="00045950" w:rsidRPr="00B12D7F">
        <w:rPr>
          <w:sz w:val="20"/>
          <w:szCs w:val="20"/>
          <w:lang w:val="en-GB" w:bidi="en-US"/>
        </w:rPr>
        <w:t>er payroll costs</w:t>
      </w:r>
    </w:p>
    <w:p w14:paraId="4855CFFC" w14:textId="77777777" w:rsidR="00CF3C50" w:rsidRPr="00B12D7F" w:rsidRDefault="00CF3C50"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Salary Sacrifice</w:t>
      </w:r>
    </w:p>
    <w:p w14:paraId="4855CFFD" w14:textId="77777777" w:rsidR="001C38DB" w:rsidRPr="00B12D7F" w:rsidRDefault="00045950"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Agency temps</w:t>
      </w:r>
    </w:p>
    <w:p w14:paraId="4855CFFE" w14:textId="77777777" w:rsidR="00045950" w:rsidRPr="00B12D7F" w:rsidRDefault="001C38DB"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Private medical</w:t>
      </w:r>
    </w:p>
    <w:p w14:paraId="4855CFFF" w14:textId="77777777" w:rsidR="001C38DB" w:rsidRPr="00B12D7F" w:rsidRDefault="00045950"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Payroll prep cost</w:t>
      </w:r>
    </w:p>
    <w:p w14:paraId="4855D000" w14:textId="77777777" w:rsidR="001C38DB" w:rsidRPr="00B12D7F" w:rsidRDefault="000609B0"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Trai</w:t>
      </w:r>
      <w:r w:rsidR="00045950" w:rsidRPr="00B12D7F">
        <w:rPr>
          <w:sz w:val="20"/>
          <w:szCs w:val="20"/>
          <w:lang w:val="en-GB" w:bidi="en-US"/>
        </w:rPr>
        <w:t>ning</w:t>
      </w:r>
    </w:p>
    <w:p w14:paraId="4855D001" w14:textId="77777777" w:rsidR="0032557A" w:rsidRPr="00B12D7F" w:rsidRDefault="00045950"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Recruitment</w:t>
      </w:r>
    </w:p>
    <w:p w14:paraId="4855D002" w14:textId="77777777" w:rsidR="0032557A" w:rsidRPr="00B12D7F" w:rsidRDefault="0032557A"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Mo</w:t>
      </w:r>
      <w:r w:rsidR="00045950" w:rsidRPr="00B12D7F">
        <w:rPr>
          <w:sz w:val="20"/>
          <w:szCs w:val="20"/>
          <w:lang w:val="en-GB" w:bidi="en-US"/>
        </w:rPr>
        <w:t>tor costs</w:t>
      </w:r>
    </w:p>
    <w:p w14:paraId="4855D003" w14:textId="77777777" w:rsidR="0032557A" w:rsidRPr="00B12D7F" w:rsidRDefault="0032557A"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T</w:t>
      </w:r>
      <w:r w:rsidR="00045950" w:rsidRPr="00B12D7F">
        <w:rPr>
          <w:sz w:val="20"/>
          <w:szCs w:val="20"/>
          <w:lang w:val="en-GB" w:bidi="en-US"/>
        </w:rPr>
        <w:t>ravel</w:t>
      </w:r>
    </w:p>
    <w:p w14:paraId="4855D004" w14:textId="77777777" w:rsidR="0032557A" w:rsidRPr="00B12D7F" w:rsidRDefault="00045950" w:rsidP="00DB0539">
      <w:pPr>
        <w:pStyle w:val="ListParagraph"/>
        <w:numPr>
          <w:ilvl w:val="0"/>
          <w:numId w:val="11"/>
        </w:numPr>
        <w:spacing w:before="144" w:after="0"/>
        <w:ind w:left="1418" w:hanging="284"/>
        <w:rPr>
          <w:sz w:val="20"/>
          <w:szCs w:val="20"/>
          <w:lang w:val="en-GB" w:bidi="en-US"/>
        </w:rPr>
      </w:pPr>
      <w:r w:rsidRPr="00B12D7F">
        <w:rPr>
          <w:sz w:val="20"/>
          <w:szCs w:val="20"/>
          <w:lang w:val="en-GB" w:bidi="en-US"/>
        </w:rPr>
        <w:t>Staff welfare</w:t>
      </w:r>
    </w:p>
    <w:p w14:paraId="4855D005" w14:textId="77777777" w:rsidR="00E31154" w:rsidRPr="00B12D7F" w:rsidRDefault="00E31154" w:rsidP="00E31154">
      <w:pPr>
        <w:pStyle w:val="ListParagraph"/>
        <w:numPr>
          <w:ilvl w:val="0"/>
          <w:numId w:val="0"/>
        </w:numPr>
        <w:spacing w:before="144" w:after="0"/>
        <w:ind w:left="1418"/>
        <w:rPr>
          <w:sz w:val="20"/>
          <w:szCs w:val="20"/>
          <w:lang w:val="en-GB" w:bidi="en-US"/>
        </w:rPr>
      </w:pPr>
    </w:p>
    <w:p w14:paraId="4855D006" w14:textId="77777777" w:rsidR="00E31154" w:rsidRPr="00B12D7F" w:rsidRDefault="00043A5D" w:rsidP="00DB0539">
      <w:pPr>
        <w:pStyle w:val="ListParagraph"/>
        <w:numPr>
          <w:ilvl w:val="0"/>
          <w:numId w:val="10"/>
        </w:numPr>
        <w:spacing w:before="144"/>
        <w:rPr>
          <w:sz w:val="20"/>
          <w:szCs w:val="20"/>
          <w:lang w:val="en-GB" w:bidi="en-US"/>
        </w:rPr>
      </w:pPr>
      <w:r w:rsidRPr="00B12D7F">
        <w:rPr>
          <w:sz w:val="20"/>
          <w:szCs w:val="20"/>
          <w:lang w:val="en-GB" w:bidi="en-US"/>
        </w:rPr>
        <w:t>Establishment C</w:t>
      </w:r>
      <w:r w:rsidR="002C1A32" w:rsidRPr="00B12D7F">
        <w:rPr>
          <w:sz w:val="20"/>
          <w:szCs w:val="20"/>
          <w:lang w:val="en-GB" w:bidi="en-US"/>
        </w:rPr>
        <w:t>ost</w:t>
      </w:r>
      <w:r w:rsidRPr="00B12D7F">
        <w:rPr>
          <w:sz w:val="20"/>
          <w:szCs w:val="20"/>
          <w:lang w:val="en-GB" w:bidi="en-US"/>
        </w:rPr>
        <w:t>s</w:t>
      </w:r>
    </w:p>
    <w:p w14:paraId="4855D007" w14:textId="77777777" w:rsidR="00473699" w:rsidRPr="00B12D7F" w:rsidRDefault="009F6CE7" w:rsidP="00DB0539">
      <w:pPr>
        <w:pStyle w:val="ListParagraph"/>
        <w:numPr>
          <w:ilvl w:val="0"/>
          <w:numId w:val="12"/>
        </w:numPr>
        <w:spacing w:before="144"/>
        <w:ind w:left="1418" w:hanging="426"/>
        <w:rPr>
          <w:sz w:val="20"/>
          <w:szCs w:val="20"/>
          <w:lang w:val="en-GB" w:bidi="en-US"/>
        </w:rPr>
      </w:pPr>
      <w:r w:rsidRPr="00B12D7F">
        <w:rPr>
          <w:sz w:val="20"/>
          <w:szCs w:val="20"/>
          <w:lang w:val="en-GB" w:bidi="en-US"/>
        </w:rPr>
        <w:t>R</w:t>
      </w:r>
      <w:r w:rsidR="00045950" w:rsidRPr="00B12D7F">
        <w:rPr>
          <w:sz w:val="20"/>
          <w:szCs w:val="20"/>
          <w:lang w:val="en-GB" w:bidi="en-US"/>
        </w:rPr>
        <w:t>ent</w:t>
      </w:r>
    </w:p>
    <w:p w14:paraId="4855D008" w14:textId="77777777" w:rsidR="00E91931" w:rsidRPr="00B12D7F" w:rsidRDefault="00D549C8" w:rsidP="00DB0539">
      <w:pPr>
        <w:pStyle w:val="ListParagraph"/>
        <w:numPr>
          <w:ilvl w:val="0"/>
          <w:numId w:val="12"/>
        </w:numPr>
        <w:spacing w:before="144"/>
        <w:ind w:left="1418" w:hanging="426"/>
        <w:rPr>
          <w:sz w:val="20"/>
          <w:szCs w:val="20"/>
          <w:lang w:val="en-GB" w:bidi="en-US"/>
        </w:rPr>
      </w:pPr>
      <w:r w:rsidRPr="00B12D7F">
        <w:rPr>
          <w:sz w:val="20"/>
          <w:szCs w:val="20"/>
          <w:lang w:val="en-GB" w:bidi="en-US"/>
        </w:rPr>
        <w:t>R</w:t>
      </w:r>
      <w:r w:rsidR="002C1A32" w:rsidRPr="00B12D7F">
        <w:rPr>
          <w:sz w:val="20"/>
          <w:szCs w:val="20"/>
          <w:lang w:val="en-GB" w:bidi="en-US"/>
        </w:rPr>
        <w:t>ate</w:t>
      </w:r>
      <w:r w:rsidR="00045950" w:rsidRPr="00B12D7F">
        <w:rPr>
          <w:sz w:val="20"/>
          <w:szCs w:val="20"/>
          <w:lang w:val="en-GB" w:bidi="en-US"/>
        </w:rPr>
        <w:t>s</w:t>
      </w:r>
      <w:r w:rsidR="00E91931" w:rsidRPr="00B12D7F">
        <w:rPr>
          <w:sz w:val="20"/>
          <w:szCs w:val="20"/>
          <w:lang w:val="en-GB" w:bidi="en-US"/>
        </w:rPr>
        <w:t xml:space="preserve"> </w:t>
      </w:r>
    </w:p>
    <w:p w14:paraId="4855D009" w14:textId="77777777" w:rsidR="00E91931" w:rsidRPr="00B12D7F" w:rsidRDefault="00E91931" w:rsidP="00DB0539">
      <w:pPr>
        <w:pStyle w:val="ListParagraph"/>
        <w:numPr>
          <w:ilvl w:val="0"/>
          <w:numId w:val="12"/>
        </w:numPr>
        <w:spacing w:before="144"/>
        <w:ind w:left="1418" w:hanging="426"/>
        <w:rPr>
          <w:sz w:val="20"/>
          <w:szCs w:val="20"/>
          <w:lang w:val="en-GB" w:bidi="en-US"/>
        </w:rPr>
      </w:pPr>
      <w:r w:rsidRPr="00B12D7F">
        <w:rPr>
          <w:sz w:val="20"/>
          <w:szCs w:val="20"/>
          <w:lang w:val="en-GB" w:bidi="en-US"/>
        </w:rPr>
        <w:t>U</w:t>
      </w:r>
      <w:r w:rsidR="002C1A32" w:rsidRPr="00B12D7F">
        <w:rPr>
          <w:sz w:val="20"/>
          <w:szCs w:val="20"/>
          <w:lang w:val="en-GB" w:bidi="en-US"/>
        </w:rPr>
        <w:t>tilities</w:t>
      </w:r>
      <w:r w:rsidRPr="00B12D7F">
        <w:rPr>
          <w:sz w:val="20"/>
          <w:szCs w:val="20"/>
          <w:lang w:val="en-GB" w:bidi="en-US"/>
        </w:rPr>
        <w:t xml:space="preserve"> </w:t>
      </w:r>
    </w:p>
    <w:p w14:paraId="4855D00A" w14:textId="77777777" w:rsidR="00E91931" w:rsidRPr="00B12D7F" w:rsidRDefault="00E91931" w:rsidP="00DB0539">
      <w:pPr>
        <w:pStyle w:val="ListParagraph"/>
        <w:numPr>
          <w:ilvl w:val="0"/>
          <w:numId w:val="12"/>
        </w:numPr>
        <w:spacing w:before="144"/>
        <w:ind w:left="1418" w:hanging="426"/>
        <w:rPr>
          <w:sz w:val="20"/>
          <w:szCs w:val="20"/>
          <w:lang w:val="en-GB" w:bidi="en-US"/>
        </w:rPr>
      </w:pPr>
      <w:r w:rsidRPr="00B12D7F">
        <w:rPr>
          <w:sz w:val="20"/>
          <w:szCs w:val="20"/>
          <w:lang w:val="en-GB" w:bidi="en-US"/>
        </w:rPr>
        <w:t>C</w:t>
      </w:r>
      <w:r w:rsidR="002C1A32" w:rsidRPr="00B12D7F">
        <w:rPr>
          <w:sz w:val="20"/>
          <w:szCs w:val="20"/>
          <w:lang w:val="en-GB" w:bidi="en-US"/>
        </w:rPr>
        <w:t>leaning costs</w:t>
      </w:r>
    </w:p>
    <w:p w14:paraId="4855D00B" w14:textId="77777777" w:rsidR="00E91931" w:rsidRPr="00B12D7F" w:rsidRDefault="00E91931" w:rsidP="00DB0539">
      <w:pPr>
        <w:pStyle w:val="ListParagraph"/>
        <w:numPr>
          <w:ilvl w:val="0"/>
          <w:numId w:val="12"/>
        </w:numPr>
        <w:spacing w:before="144"/>
        <w:ind w:left="1418" w:hanging="426"/>
        <w:rPr>
          <w:sz w:val="20"/>
          <w:szCs w:val="20"/>
          <w:lang w:val="en-GB" w:bidi="en-US"/>
        </w:rPr>
      </w:pPr>
      <w:r w:rsidRPr="00B12D7F">
        <w:rPr>
          <w:sz w:val="20"/>
          <w:szCs w:val="20"/>
          <w:lang w:val="en-GB" w:bidi="en-US"/>
        </w:rPr>
        <w:t>R</w:t>
      </w:r>
      <w:r w:rsidR="002C1A32" w:rsidRPr="00B12D7F">
        <w:rPr>
          <w:sz w:val="20"/>
          <w:szCs w:val="20"/>
          <w:lang w:val="en-GB" w:bidi="en-US"/>
        </w:rPr>
        <w:t xml:space="preserve">epairs </w:t>
      </w:r>
      <w:r w:rsidR="00D96DBA" w:rsidRPr="00B12D7F">
        <w:rPr>
          <w:sz w:val="20"/>
          <w:szCs w:val="20"/>
          <w:lang w:val="en-GB" w:bidi="en-US"/>
        </w:rPr>
        <w:t>&amp; maintena</w:t>
      </w:r>
      <w:r w:rsidR="00EC50A7" w:rsidRPr="00B12D7F">
        <w:rPr>
          <w:sz w:val="20"/>
          <w:szCs w:val="20"/>
          <w:lang w:val="en-GB" w:bidi="en-US"/>
        </w:rPr>
        <w:t>nce</w:t>
      </w:r>
    </w:p>
    <w:p w14:paraId="4855D00C" w14:textId="77777777" w:rsidR="00E91931" w:rsidRPr="00B12D7F" w:rsidRDefault="00E91931" w:rsidP="00DB0539">
      <w:pPr>
        <w:pStyle w:val="ListParagraph"/>
        <w:numPr>
          <w:ilvl w:val="0"/>
          <w:numId w:val="12"/>
        </w:numPr>
        <w:spacing w:before="144"/>
        <w:ind w:left="1418" w:hanging="426"/>
        <w:rPr>
          <w:sz w:val="20"/>
          <w:szCs w:val="20"/>
          <w:lang w:val="en-GB" w:bidi="en-US"/>
        </w:rPr>
      </w:pPr>
      <w:r w:rsidRPr="00B12D7F">
        <w:rPr>
          <w:sz w:val="20"/>
          <w:szCs w:val="20"/>
          <w:lang w:val="en-GB" w:bidi="en-US"/>
        </w:rPr>
        <w:t>T</w:t>
      </w:r>
      <w:r w:rsidR="00EC50A7" w:rsidRPr="00B12D7F">
        <w:rPr>
          <w:sz w:val="20"/>
          <w:szCs w:val="20"/>
          <w:lang w:val="en-GB" w:bidi="en-US"/>
        </w:rPr>
        <w:t>elephone</w:t>
      </w:r>
    </w:p>
    <w:p w14:paraId="4855D00D" w14:textId="77777777" w:rsidR="00E91931" w:rsidRPr="00B12D7F" w:rsidRDefault="00045950" w:rsidP="00DB0539">
      <w:pPr>
        <w:pStyle w:val="ListParagraph"/>
        <w:numPr>
          <w:ilvl w:val="0"/>
          <w:numId w:val="12"/>
        </w:numPr>
        <w:spacing w:before="144"/>
        <w:ind w:left="1418" w:hanging="426"/>
        <w:rPr>
          <w:sz w:val="20"/>
          <w:szCs w:val="20"/>
          <w:lang w:val="en-GB" w:bidi="en-US"/>
        </w:rPr>
      </w:pPr>
      <w:r w:rsidRPr="00B12D7F">
        <w:rPr>
          <w:sz w:val="20"/>
          <w:szCs w:val="20"/>
          <w:lang w:val="en-GB" w:bidi="en-US"/>
        </w:rPr>
        <w:t>Postage</w:t>
      </w:r>
      <w:r w:rsidR="00E91931" w:rsidRPr="00B12D7F">
        <w:rPr>
          <w:sz w:val="20"/>
          <w:szCs w:val="20"/>
          <w:lang w:val="en-GB" w:bidi="en-US"/>
        </w:rPr>
        <w:t xml:space="preserve"> </w:t>
      </w:r>
    </w:p>
    <w:p w14:paraId="4855D00E" w14:textId="77777777" w:rsidR="00E91931" w:rsidRPr="00B12D7F" w:rsidRDefault="00E91931" w:rsidP="00DB0539">
      <w:pPr>
        <w:pStyle w:val="ListParagraph"/>
        <w:numPr>
          <w:ilvl w:val="0"/>
          <w:numId w:val="12"/>
        </w:numPr>
        <w:spacing w:before="144"/>
        <w:ind w:left="1418" w:hanging="426"/>
        <w:rPr>
          <w:sz w:val="20"/>
          <w:szCs w:val="20"/>
          <w:lang w:val="en-GB" w:bidi="en-US"/>
        </w:rPr>
      </w:pPr>
      <w:r w:rsidRPr="00B12D7F">
        <w:rPr>
          <w:sz w:val="20"/>
          <w:szCs w:val="20"/>
          <w:lang w:val="en-GB" w:bidi="en-US"/>
        </w:rPr>
        <w:t>Pr</w:t>
      </w:r>
      <w:r w:rsidR="00EC50A7" w:rsidRPr="00B12D7F">
        <w:rPr>
          <w:sz w:val="20"/>
          <w:szCs w:val="20"/>
          <w:lang w:val="en-GB" w:bidi="en-US"/>
        </w:rPr>
        <w:t>inting</w:t>
      </w:r>
      <w:r w:rsidRPr="00B12D7F">
        <w:rPr>
          <w:sz w:val="20"/>
          <w:szCs w:val="20"/>
          <w:lang w:val="en-GB" w:bidi="en-US"/>
        </w:rPr>
        <w:t xml:space="preserve"> </w:t>
      </w:r>
    </w:p>
    <w:p w14:paraId="4855D00F" w14:textId="77777777" w:rsidR="00E91931" w:rsidRPr="00B12D7F" w:rsidRDefault="00E91931" w:rsidP="00DB0539">
      <w:pPr>
        <w:pStyle w:val="ListParagraph"/>
        <w:numPr>
          <w:ilvl w:val="0"/>
          <w:numId w:val="12"/>
        </w:numPr>
        <w:spacing w:before="144"/>
        <w:ind w:left="1418" w:hanging="426"/>
        <w:rPr>
          <w:sz w:val="20"/>
          <w:szCs w:val="20"/>
          <w:lang w:val="en-GB" w:bidi="en-US"/>
        </w:rPr>
      </w:pPr>
      <w:r w:rsidRPr="00B12D7F">
        <w:rPr>
          <w:sz w:val="20"/>
          <w:szCs w:val="20"/>
          <w:lang w:val="en-GB" w:bidi="en-US"/>
        </w:rPr>
        <w:t xml:space="preserve">Capex </w:t>
      </w:r>
    </w:p>
    <w:p w14:paraId="4855D010" w14:textId="77777777" w:rsidR="00E91931" w:rsidRPr="00B12D7F" w:rsidRDefault="00E91931" w:rsidP="00DB0539">
      <w:pPr>
        <w:pStyle w:val="ListParagraph"/>
        <w:numPr>
          <w:ilvl w:val="0"/>
          <w:numId w:val="12"/>
        </w:numPr>
        <w:spacing w:before="144"/>
        <w:ind w:left="1418" w:hanging="426"/>
        <w:rPr>
          <w:sz w:val="20"/>
          <w:szCs w:val="20"/>
          <w:lang w:val="en-GB" w:bidi="en-US"/>
        </w:rPr>
      </w:pPr>
      <w:r w:rsidRPr="00B12D7F">
        <w:rPr>
          <w:sz w:val="20"/>
          <w:szCs w:val="20"/>
          <w:lang w:val="en-GB" w:bidi="en-US"/>
        </w:rPr>
        <w:t>D</w:t>
      </w:r>
      <w:r w:rsidR="00EC50A7" w:rsidRPr="00B12D7F">
        <w:rPr>
          <w:sz w:val="20"/>
          <w:szCs w:val="20"/>
          <w:lang w:val="en-GB" w:bidi="en-US"/>
        </w:rPr>
        <w:t>epreciation</w:t>
      </w:r>
      <w:r w:rsidRPr="00B12D7F">
        <w:rPr>
          <w:sz w:val="20"/>
          <w:szCs w:val="20"/>
          <w:lang w:val="en-GB" w:bidi="en-US"/>
        </w:rPr>
        <w:t xml:space="preserve"> </w:t>
      </w:r>
    </w:p>
    <w:p w14:paraId="4855D011" w14:textId="77777777" w:rsidR="00CF3C50" w:rsidRPr="00B12D7F" w:rsidRDefault="00045950" w:rsidP="00CF3C50">
      <w:pPr>
        <w:pStyle w:val="ListParagraph"/>
        <w:numPr>
          <w:ilvl w:val="0"/>
          <w:numId w:val="12"/>
        </w:numPr>
        <w:spacing w:before="144"/>
        <w:ind w:left="1418" w:hanging="426"/>
        <w:rPr>
          <w:sz w:val="20"/>
          <w:szCs w:val="20"/>
          <w:lang w:val="en-GB" w:bidi="en-US"/>
        </w:rPr>
      </w:pPr>
      <w:r w:rsidRPr="00B12D7F">
        <w:rPr>
          <w:sz w:val="20"/>
          <w:szCs w:val="20"/>
          <w:lang w:val="en-GB" w:bidi="en-US"/>
        </w:rPr>
        <w:t>Insurance</w:t>
      </w:r>
      <w:r w:rsidR="00E91931" w:rsidRPr="00B12D7F">
        <w:rPr>
          <w:sz w:val="20"/>
          <w:szCs w:val="20"/>
          <w:lang w:val="en-GB" w:bidi="en-US"/>
        </w:rPr>
        <w:t xml:space="preserve"> </w:t>
      </w:r>
    </w:p>
    <w:p w14:paraId="4855D012" w14:textId="77777777" w:rsidR="00CF3C50" w:rsidRPr="00B12D7F" w:rsidRDefault="00CF3C50" w:rsidP="008E6840">
      <w:pPr>
        <w:pStyle w:val="ListParagraph"/>
        <w:numPr>
          <w:ilvl w:val="0"/>
          <w:numId w:val="10"/>
        </w:numPr>
        <w:spacing w:before="144"/>
        <w:rPr>
          <w:sz w:val="20"/>
          <w:szCs w:val="20"/>
          <w:lang w:val="en-GB" w:bidi="en-US"/>
        </w:rPr>
      </w:pPr>
      <w:r w:rsidRPr="00B12D7F">
        <w:rPr>
          <w:sz w:val="20"/>
          <w:szCs w:val="20"/>
          <w:lang w:val="en-GB" w:bidi="en-US"/>
        </w:rPr>
        <w:t>Finance Cost</w:t>
      </w:r>
    </w:p>
    <w:p w14:paraId="4855D013" w14:textId="77777777" w:rsidR="00CF3C50" w:rsidRPr="00B12D7F" w:rsidRDefault="00CF3C50" w:rsidP="008E6840">
      <w:pPr>
        <w:pStyle w:val="ListParagraph"/>
        <w:numPr>
          <w:ilvl w:val="1"/>
          <w:numId w:val="10"/>
        </w:numPr>
        <w:spacing w:before="144"/>
        <w:rPr>
          <w:sz w:val="20"/>
          <w:szCs w:val="20"/>
          <w:lang w:val="en-GB" w:bidi="en-US"/>
        </w:rPr>
      </w:pPr>
      <w:r w:rsidRPr="00B12D7F">
        <w:rPr>
          <w:sz w:val="20"/>
          <w:szCs w:val="20"/>
          <w:lang w:val="en-GB" w:bidi="en-US"/>
        </w:rPr>
        <w:t>Bad Debts</w:t>
      </w:r>
    </w:p>
    <w:p w14:paraId="4855D014" w14:textId="77777777" w:rsidR="00CF3C50" w:rsidRPr="00B12D7F" w:rsidRDefault="00CF3C50" w:rsidP="008E6840">
      <w:pPr>
        <w:pStyle w:val="ListParagraph"/>
        <w:numPr>
          <w:ilvl w:val="1"/>
          <w:numId w:val="10"/>
        </w:numPr>
        <w:spacing w:before="144"/>
        <w:rPr>
          <w:sz w:val="20"/>
          <w:szCs w:val="20"/>
          <w:lang w:val="en-GB" w:bidi="en-US"/>
        </w:rPr>
      </w:pPr>
      <w:r w:rsidRPr="00B12D7F">
        <w:rPr>
          <w:sz w:val="20"/>
          <w:szCs w:val="20"/>
          <w:lang w:val="en-GB" w:bidi="en-US"/>
        </w:rPr>
        <w:t>Credit Insurance</w:t>
      </w:r>
    </w:p>
    <w:p w14:paraId="4855D015" w14:textId="77777777" w:rsidR="00CF3C50" w:rsidRPr="00B12D7F" w:rsidRDefault="00CF3C50" w:rsidP="008E6840">
      <w:pPr>
        <w:pStyle w:val="ListParagraph"/>
        <w:numPr>
          <w:ilvl w:val="1"/>
          <w:numId w:val="10"/>
        </w:numPr>
        <w:spacing w:before="144"/>
        <w:rPr>
          <w:sz w:val="20"/>
          <w:szCs w:val="20"/>
          <w:lang w:val="en-GB" w:bidi="en-US"/>
        </w:rPr>
      </w:pPr>
      <w:r w:rsidRPr="00B12D7F">
        <w:rPr>
          <w:sz w:val="20"/>
          <w:szCs w:val="20"/>
          <w:lang w:val="en-GB" w:bidi="en-US"/>
        </w:rPr>
        <w:t>Bank Charges</w:t>
      </w:r>
    </w:p>
    <w:p w14:paraId="4855D016" w14:textId="77777777" w:rsidR="00CF3C50" w:rsidRPr="00B12D7F" w:rsidRDefault="00CF3C50" w:rsidP="008E6840">
      <w:pPr>
        <w:pStyle w:val="ListParagraph"/>
        <w:numPr>
          <w:ilvl w:val="1"/>
          <w:numId w:val="10"/>
        </w:numPr>
        <w:spacing w:before="144"/>
        <w:rPr>
          <w:sz w:val="20"/>
          <w:szCs w:val="20"/>
          <w:lang w:val="en-GB" w:bidi="en-US"/>
        </w:rPr>
      </w:pPr>
      <w:r w:rsidRPr="00B12D7F">
        <w:rPr>
          <w:sz w:val="20"/>
          <w:szCs w:val="20"/>
          <w:lang w:val="en-GB" w:bidi="en-US"/>
        </w:rPr>
        <w:t>Legal Expenses</w:t>
      </w:r>
    </w:p>
    <w:p w14:paraId="4855D017" w14:textId="77777777" w:rsidR="00CF3C50" w:rsidRPr="00B12D7F" w:rsidRDefault="00CF3C50" w:rsidP="008E6840">
      <w:pPr>
        <w:pStyle w:val="ListParagraph"/>
        <w:numPr>
          <w:ilvl w:val="1"/>
          <w:numId w:val="10"/>
        </w:numPr>
        <w:spacing w:before="144"/>
        <w:rPr>
          <w:sz w:val="20"/>
          <w:szCs w:val="20"/>
          <w:lang w:val="en-GB" w:bidi="en-US"/>
        </w:rPr>
      </w:pPr>
      <w:r w:rsidRPr="00B12D7F">
        <w:rPr>
          <w:sz w:val="20"/>
          <w:szCs w:val="20"/>
          <w:lang w:val="en-GB" w:bidi="en-US"/>
        </w:rPr>
        <w:t>Audit Fees</w:t>
      </w:r>
    </w:p>
    <w:p w14:paraId="4855D018" w14:textId="77777777" w:rsidR="00CF3C50" w:rsidRPr="00B12D7F" w:rsidRDefault="00CF3C50" w:rsidP="008E6840">
      <w:pPr>
        <w:pStyle w:val="ListParagraph"/>
        <w:numPr>
          <w:ilvl w:val="1"/>
          <w:numId w:val="10"/>
        </w:numPr>
        <w:spacing w:before="144"/>
        <w:rPr>
          <w:sz w:val="20"/>
          <w:szCs w:val="20"/>
          <w:lang w:val="en-GB" w:bidi="en-US"/>
        </w:rPr>
      </w:pPr>
      <w:r w:rsidRPr="00B12D7F">
        <w:rPr>
          <w:sz w:val="20"/>
          <w:szCs w:val="20"/>
          <w:lang w:val="en-GB" w:bidi="en-US"/>
        </w:rPr>
        <w:lastRenderedPageBreak/>
        <w:t>Exchange Gains</w:t>
      </w:r>
    </w:p>
    <w:p w14:paraId="4855D019" w14:textId="77777777" w:rsidR="00CF3C50" w:rsidRPr="00B12D7F" w:rsidRDefault="00CF3C50" w:rsidP="008E6840">
      <w:pPr>
        <w:pStyle w:val="ListParagraph"/>
        <w:numPr>
          <w:ilvl w:val="1"/>
          <w:numId w:val="10"/>
        </w:numPr>
        <w:spacing w:before="144"/>
        <w:rPr>
          <w:sz w:val="20"/>
          <w:szCs w:val="20"/>
          <w:lang w:val="en-GB" w:bidi="en-US"/>
        </w:rPr>
      </w:pPr>
      <w:r w:rsidRPr="00B12D7F">
        <w:rPr>
          <w:sz w:val="20"/>
          <w:szCs w:val="20"/>
          <w:lang w:val="en-GB" w:bidi="en-US"/>
        </w:rPr>
        <w:t>Other Finance</w:t>
      </w:r>
    </w:p>
    <w:p w14:paraId="4855D01A" w14:textId="77777777" w:rsidR="00CF3C50" w:rsidRPr="00B12D7F" w:rsidRDefault="00CF3C50" w:rsidP="008E6840">
      <w:pPr>
        <w:pStyle w:val="ListParagraph"/>
        <w:numPr>
          <w:ilvl w:val="1"/>
          <w:numId w:val="10"/>
        </w:numPr>
        <w:spacing w:before="144"/>
        <w:rPr>
          <w:sz w:val="20"/>
          <w:szCs w:val="20"/>
          <w:lang w:val="en-GB" w:bidi="en-US"/>
        </w:rPr>
      </w:pPr>
      <w:r w:rsidRPr="00B12D7F">
        <w:rPr>
          <w:sz w:val="20"/>
          <w:szCs w:val="20"/>
          <w:lang w:val="en-GB" w:bidi="en-US"/>
        </w:rPr>
        <w:t>Consultancy Fees</w:t>
      </w:r>
    </w:p>
    <w:p w14:paraId="4855D01B" w14:textId="77777777" w:rsidR="00CF3C50" w:rsidRPr="00B12D7F" w:rsidRDefault="00CF3C50" w:rsidP="008E6840">
      <w:pPr>
        <w:pStyle w:val="ListParagraph"/>
        <w:numPr>
          <w:ilvl w:val="1"/>
          <w:numId w:val="10"/>
        </w:numPr>
        <w:spacing w:before="144"/>
        <w:rPr>
          <w:sz w:val="20"/>
          <w:szCs w:val="20"/>
          <w:lang w:val="en-GB" w:bidi="en-US"/>
        </w:rPr>
      </w:pPr>
      <w:r w:rsidRPr="00B12D7F">
        <w:rPr>
          <w:sz w:val="20"/>
          <w:szCs w:val="20"/>
          <w:lang w:val="en-GB" w:bidi="en-US"/>
        </w:rPr>
        <w:t>Credit Card Charges</w:t>
      </w:r>
    </w:p>
    <w:p w14:paraId="4855D01C" w14:textId="77777777" w:rsidR="008276AE" w:rsidRPr="00B12D7F" w:rsidRDefault="008276AE" w:rsidP="008E6840">
      <w:pPr>
        <w:pStyle w:val="ListParagraph"/>
        <w:numPr>
          <w:ilvl w:val="1"/>
          <w:numId w:val="10"/>
        </w:numPr>
        <w:spacing w:before="144"/>
        <w:rPr>
          <w:sz w:val="20"/>
          <w:szCs w:val="20"/>
          <w:lang w:val="en-GB" w:bidi="en-US"/>
        </w:rPr>
      </w:pPr>
      <w:r w:rsidRPr="00B12D7F">
        <w:rPr>
          <w:sz w:val="20"/>
          <w:szCs w:val="20"/>
          <w:lang w:val="en-GB" w:bidi="en-US"/>
        </w:rPr>
        <w:t>Group Charges</w:t>
      </w:r>
    </w:p>
    <w:p w14:paraId="4855D01D" w14:textId="77777777" w:rsidR="00EC50A7" w:rsidRPr="00B12D7F" w:rsidRDefault="00EC50A7" w:rsidP="005E6A39">
      <w:pPr>
        <w:spacing w:before="144"/>
        <w:ind w:left="1418" w:hanging="426"/>
        <w:rPr>
          <w:lang w:val="en-GB" w:bidi="en-US"/>
        </w:rPr>
      </w:pPr>
    </w:p>
    <w:p w14:paraId="4855D01E" w14:textId="77777777" w:rsidR="00CF3C50" w:rsidRPr="00B12D7F" w:rsidRDefault="00CF3C50" w:rsidP="00CF3C50">
      <w:pPr>
        <w:pStyle w:val="ListParagraph"/>
        <w:numPr>
          <w:ilvl w:val="0"/>
          <w:numId w:val="10"/>
        </w:numPr>
        <w:spacing w:before="144"/>
        <w:rPr>
          <w:sz w:val="20"/>
          <w:szCs w:val="20"/>
          <w:lang w:val="en-GB" w:bidi="en-US"/>
        </w:rPr>
      </w:pPr>
      <w:r w:rsidRPr="00B12D7F">
        <w:rPr>
          <w:sz w:val="20"/>
          <w:szCs w:val="20"/>
          <w:lang w:val="en-GB" w:bidi="en-US"/>
        </w:rPr>
        <w:t>Distribution Cost</w:t>
      </w:r>
    </w:p>
    <w:p w14:paraId="4855D01F" w14:textId="77777777" w:rsidR="008276AE" w:rsidRPr="00B12D7F" w:rsidRDefault="008276AE" w:rsidP="008276AE">
      <w:pPr>
        <w:pStyle w:val="ListParagraph"/>
        <w:numPr>
          <w:ilvl w:val="1"/>
          <w:numId w:val="10"/>
        </w:numPr>
        <w:spacing w:before="144"/>
        <w:rPr>
          <w:sz w:val="20"/>
          <w:szCs w:val="20"/>
          <w:lang w:val="en-GB" w:bidi="en-US"/>
        </w:rPr>
      </w:pPr>
      <w:r w:rsidRPr="00B12D7F">
        <w:rPr>
          <w:sz w:val="20"/>
          <w:szCs w:val="20"/>
          <w:lang w:val="en-GB" w:bidi="en-US"/>
        </w:rPr>
        <w:t>Packaging</w:t>
      </w:r>
    </w:p>
    <w:p w14:paraId="4855D020" w14:textId="77777777" w:rsidR="008276AE" w:rsidRPr="00B12D7F" w:rsidRDefault="008276AE" w:rsidP="008276AE">
      <w:pPr>
        <w:pStyle w:val="ListParagraph"/>
        <w:numPr>
          <w:ilvl w:val="1"/>
          <w:numId w:val="10"/>
        </w:numPr>
        <w:spacing w:before="144"/>
        <w:rPr>
          <w:sz w:val="20"/>
          <w:szCs w:val="20"/>
          <w:lang w:val="en-GB" w:bidi="en-US"/>
        </w:rPr>
      </w:pPr>
      <w:r w:rsidRPr="00B12D7F">
        <w:rPr>
          <w:sz w:val="20"/>
          <w:szCs w:val="20"/>
          <w:lang w:val="en-GB" w:bidi="en-US"/>
        </w:rPr>
        <w:t>Goods Return Costs</w:t>
      </w:r>
    </w:p>
    <w:p w14:paraId="4855D021" w14:textId="77777777" w:rsidR="008276AE" w:rsidRPr="00B12D7F" w:rsidRDefault="008276AE" w:rsidP="008276AE">
      <w:pPr>
        <w:pStyle w:val="ListParagraph"/>
        <w:numPr>
          <w:ilvl w:val="1"/>
          <w:numId w:val="10"/>
        </w:numPr>
        <w:spacing w:before="144"/>
        <w:rPr>
          <w:sz w:val="20"/>
          <w:szCs w:val="20"/>
          <w:lang w:val="en-GB" w:bidi="en-US"/>
        </w:rPr>
      </w:pPr>
      <w:r w:rsidRPr="00B12D7F">
        <w:rPr>
          <w:sz w:val="20"/>
          <w:szCs w:val="20"/>
          <w:lang w:val="en-GB" w:bidi="en-US"/>
        </w:rPr>
        <w:t>Shunting Costs</w:t>
      </w:r>
    </w:p>
    <w:p w14:paraId="4855D022" w14:textId="77777777" w:rsidR="008276AE" w:rsidRPr="00F153A2" w:rsidRDefault="008276AE" w:rsidP="008E6840">
      <w:pPr>
        <w:pStyle w:val="ListParagraph"/>
        <w:numPr>
          <w:ilvl w:val="0"/>
          <w:numId w:val="0"/>
        </w:numPr>
        <w:spacing w:before="144"/>
        <w:ind w:left="1440"/>
        <w:rPr>
          <w:b/>
          <w:sz w:val="20"/>
          <w:lang w:val="en-GB" w:bidi="en-US"/>
        </w:rPr>
      </w:pPr>
      <w:r w:rsidRPr="00B12D7F">
        <w:rPr>
          <w:sz w:val="20"/>
          <w:szCs w:val="20"/>
          <w:lang w:val="en-GB" w:bidi="en-US"/>
        </w:rPr>
        <w:t xml:space="preserve">Other Dist Costs </w:t>
      </w:r>
    </w:p>
    <w:p w14:paraId="4855D023" w14:textId="77777777" w:rsidR="008276AE" w:rsidRPr="00F153A2" w:rsidRDefault="008276AE" w:rsidP="008E6840">
      <w:pPr>
        <w:pStyle w:val="ListParagraph"/>
        <w:numPr>
          <w:ilvl w:val="0"/>
          <w:numId w:val="10"/>
        </w:numPr>
        <w:spacing w:before="144"/>
        <w:rPr>
          <w:b/>
          <w:sz w:val="20"/>
          <w:lang w:val="en-GB" w:bidi="en-US"/>
        </w:rPr>
      </w:pPr>
      <w:r w:rsidRPr="00B12D7F">
        <w:rPr>
          <w:sz w:val="20"/>
          <w:szCs w:val="20"/>
          <w:lang w:val="en-GB" w:bidi="en-US"/>
        </w:rPr>
        <w:t>Marketing Cost</w:t>
      </w:r>
    </w:p>
    <w:p w14:paraId="4855D024" w14:textId="77777777" w:rsidR="008276AE" w:rsidRPr="00F153A2" w:rsidRDefault="008276AE" w:rsidP="008276AE">
      <w:pPr>
        <w:pStyle w:val="ListParagraph"/>
        <w:numPr>
          <w:ilvl w:val="1"/>
          <w:numId w:val="10"/>
        </w:numPr>
        <w:spacing w:before="144"/>
        <w:rPr>
          <w:sz w:val="20"/>
          <w:lang w:val="en-GB" w:bidi="en-US"/>
        </w:rPr>
      </w:pPr>
      <w:r w:rsidRPr="00F153A2">
        <w:rPr>
          <w:sz w:val="20"/>
          <w:lang w:val="en-GB" w:bidi="en-US"/>
        </w:rPr>
        <w:t>Advertising</w:t>
      </w:r>
    </w:p>
    <w:p w14:paraId="4855D025" w14:textId="77777777" w:rsidR="008276AE" w:rsidRPr="00F153A2" w:rsidRDefault="008276AE" w:rsidP="008276AE">
      <w:pPr>
        <w:pStyle w:val="ListParagraph"/>
        <w:numPr>
          <w:ilvl w:val="1"/>
          <w:numId w:val="10"/>
        </w:numPr>
        <w:spacing w:before="144"/>
        <w:rPr>
          <w:sz w:val="20"/>
          <w:lang w:val="en-GB" w:bidi="en-US"/>
        </w:rPr>
      </w:pPr>
      <w:r w:rsidRPr="00F153A2">
        <w:rPr>
          <w:sz w:val="20"/>
          <w:lang w:val="en-GB" w:bidi="en-US"/>
        </w:rPr>
        <w:t>Catalogue cost</w:t>
      </w:r>
      <w:r w:rsidRPr="00F153A2">
        <w:rPr>
          <w:sz w:val="20"/>
          <w:lang w:val="en-GB" w:bidi="en-US"/>
        </w:rPr>
        <w:tab/>
      </w:r>
    </w:p>
    <w:p w14:paraId="4855D026" w14:textId="77777777" w:rsidR="008276AE" w:rsidRPr="00F153A2" w:rsidRDefault="008276AE" w:rsidP="008E6840">
      <w:pPr>
        <w:pStyle w:val="ListParagraph"/>
        <w:numPr>
          <w:ilvl w:val="1"/>
          <w:numId w:val="10"/>
        </w:numPr>
        <w:spacing w:before="144"/>
        <w:rPr>
          <w:sz w:val="20"/>
          <w:lang w:val="en-GB" w:bidi="en-US"/>
        </w:rPr>
      </w:pPr>
      <w:r w:rsidRPr="00F153A2">
        <w:rPr>
          <w:sz w:val="20"/>
          <w:lang w:val="en-GB" w:bidi="en-US"/>
        </w:rPr>
        <w:t>Promotion cost</w:t>
      </w:r>
    </w:p>
    <w:p w14:paraId="4855D027" w14:textId="77777777" w:rsidR="008276AE" w:rsidRPr="00F153A2" w:rsidRDefault="008276AE" w:rsidP="008E6840">
      <w:pPr>
        <w:pStyle w:val="ListParagraph"/>
        <w:numPr>
          <w:ilvl w:val="0"/>
          <w:numId w:val="0"/>
        </w:numPr>
        <w:spacing w:before="144"/>
        <w:ind w:left="1440"/>
        <w:rPr>
          <w:sz w:val="20"/>
          <w:lang w:val="en-GB" w:bidi="en-US"/>
        </w:rPr>
      </w:pPr>
    </w:p>
    <w:p w14:paraId="4855D028" w14:textId="77777777" w:rsidR="008276AE" w:rsidRPr="00F153A2" w:rsidRDefault="008276AE" w:rsidP="008E6840">
      <w:pPr>
        <w:pStyle w:val="ListParagraph"/>
        <w:numPr>
          <w:ilvl w:val="0"/>
          <w:numId w:val="10"/>
        </w:numPr>
        <w:spacing w:before="144"/>
        <w:rPr>
          <w:sz w:val="20"/>
          <w:lang w:val="en-GB" w:bidi="en-US"/>
        </w:rPr>
      </w:pPr>
      <w:r w:rsidRPr="00F153A2">
        <w:rPr>
          <w:sz w:val="20"/>
          <w:lang w:val="en-GB" w:bidi="en-US"/>
        </w:rPr>
        <w:t>Interest Cost</w:t>
      </w:r>
    </w:p>
    <w:p w14:paraId="4855D029" w14:textId="77777777" w:rsidR="008276AE" w:rsidRPr="00F153A2" w:rsidRDefault="008276AE" w:rsidP="008E6840">
      <w:pPr>
        <w:pStyle w:val="ListParagraph"/>
        <w:numPr>
          <w:ilvl w:val="1"/>
          <w:numId w:val="10"/>
        </w:numPr>
        <w:spacing w:before="144"/>
        <w:rPr>
          <w:sz w:val="20"/>
          <w:lang w:val="en-GB" w:bidi="en-US"/>
        </w:rPr>
      </w:pPr>
      <w:r w:rsidRPr="00F153A2">
        <w:rPr>
          <w:sz w:val="20"/>
          <w:lang w:val="en-GB" w:bidi="en-US"/>
        </w:rPr>
        <w:t>Interest Payable</w:t>
      </w:r>
    </w:p>
    <w:p w14:paraId="4855D02A" w14:textId="77777777" w:rsidR="008276AE" w:rsidRPr="00F153A2" w:rsidRDefault="008276AE" w:rsidP="008E6840">
      <w:pPr>
        <w:pStyle w:val="ListParagraph"/>
        <w:numPr>
          <w:ilvl w:val="1"/>
          <w:numId w:val="10"/>
        </w:numPr>
        <w:spacing w:before="144"/>
        <w:rPr>
          <w:sz w:val="20"/>
          <w:lang w:val="en-GB" w:bidi="en-US"/>
        </w:rPr>
      </w:pPr>
      <w:r w:rsidRPr="00F153A2">
        <w:rPr>
          <w:sz w:val="20"/>
          <w:lang w:val="en-GB" w:bidi="en-US"/>
        </w:rPr>
        <w:t>Interest Receivable</w:t>
      </w:r>
    </w:p>
    <w:p w14:paraId="4855D02B" w14:textId="77777777" w:rsidR="008276AE" w:rsidRPr="00F153A2" w:rsidRDefault="008276AE" w:rsidP="008E6840">
      <w:pPr>
        <w:pStyle w:val="ListParagraph"/>
        <w:numPr>
          <w:ilvl w:val="1"/>
          <w:numId w:val="10"/>
        </w:numPr>
        <w:spacing w:before="144"/>
        <w:rPr>
          <w:sz w:val="20"/>
          <w:lang w:val="en-GB" w:bidi="en-US"/>
        </w:rPr>
      </w:pPr>
      <w:r w:rsidRPr="00F153A2">
        <w:rPr>
          <w:sz w:val="20"/>
          <w:lang w:val="en-GB" w:bidi="en-US"/>
        </w:rPr>
        <w:t>Goodwill</w:t>
      </w:r>
    </w:p>
    <w:p w14:paraId="4855D02C" w14:textId="77777777" w:rsidR="008276AE" w:rsidRPr="00F153A2" w:rsidRDefault="008276AE" w:rsidP="008E6840">
      <w:pPr>
        <w:pStyle w:val="ListParagraph"/>
        <w:numPr>
          <w:ilvl w:val="1"/>
          <w:numId w:val="10"/>
        </w:numPr>
        <w:spacing w:before="144"/>
        <w:rPr>
          <w:sz w:val="20"/>
          <w:lang w:val="en-GB" w:bidi="en-US"/>
        </w:rPr>
      </w:pPr>
      <w:r w:rsidRPr="00F153A2">
        <w:rPr>
          <w:sz w:val="20"/>
          <w:lang w:val="en-GB" w:bidi="en-US"/>
        </w:rPr>
        <w:t>Pool Interest</w:t>
      </w:r>
    </w:p>
    <w:p w14:paraId="4855D02D" w14:textId="77777777" w:rsidR="008276AE" w:rsidRPr="00F153A2" w:rsidRDefault="008276AE" w:rsidP="008E6840">
      <w:pPr>
        <w:pStyle w:val="ListParagraph"/>
        <w:numPr>
          <w:ilvl w:val="1"/>
          <w:numId w:val="10"/>
        </w:numPr>
        <w:spacing w:before="144"/>
        <w:rPr>
          <w:sz w:val="20"/>
          <w:lang w:val="en-GB" w:bidi="en-US"/>
        </w:rPr>
      </w:pPr>
      <w:r w:rsidRPr="00F153A2">
        <w:rPr>
          <w:sz w:val="20"/>
          <w:lang w:val="en-GB" w:bidi="en-US"/>
        </w:rPr>
        <w:t>Factoring Charges</w:t>
      </w:r>
    </w:p>
    <w:p w14:paraId="4855D02E" w14:textId="77777777" w:rsidR="008276AE" w:rsidRPr="00F153A2" w:rsidRDefault="008276AE" w:rsidP="008E6840">
      <w:pPr>
        <w:pStyle w:val="ListParagraph"/>
        <w:numPr>
          <w:ilvl w:val="1"/>
          <w:numId w:val="10"/>
        </w:numPr>
        <w:spacing w:before="144"/>
        <w:rPr>
          <w:sz w:val="20"/>
          <w:lang w:val="en-GB" w:bidi="en-US"/>
        </w:rPr>
      </w:pPr>
      <w:r w:rsidRPr="00F153A2">
        <w:rPr>
          <w:sz w:val="20"/>
          <w:lang w:val="en-GB" w:bidi="en-US"/>
        </w:rPr>
        <w:t>Management Charges</w:t>
      </w:r>
    </w:p>
    <w:p w14:paraId="4855D02F" w14:textId="77777777" w:rsidR="008276AE" w:rsidRPr="00F153A2" w:rsidRDefault="008276AE" w:rsidP="008E6840">
      <w:pPr>
        <w:pStyle w:val="ListParagraph"/>
        <w:numPr>
          <w:ilvl w:val="1"/>
          <w:numId w:val="10"/>
        </w:numPr>
        <w:spacing w:before="144"/>
        <w:rPr>
          <w:sz w:val="20"/>
          <w:lang w:val="en-GB" w:bidi="en-US"/>
        </w:rPr>
      </w:pPr>
      <w:r w:rsidRPr="00F153A2">
        <w:rPr>
          <w:sz w:val="20"/>
          <w:lang w:val="en-GB" w:bidi="en-US"/>
        </w:rPr>
        <w:t>Taxation</w:t>
      </w:r>
    </w:p>
    <w:p w14:paraId="4855D030" w14:textId="77777777" w:rsidR="00855615" w:rsidRPr="00F153A2" w:rsidRDefault="7036C7A4" w:rsidP="7036C7A4">
      <w:pPr>
        <w:pStyle w:val="ListParagraph"/>
        <w:numPr>
          <w:ilvl w:val="1"/>
          <w:numId w:val="10"/>
        </w:numPr>
        <w:spacing w:before="144"/>
        <w:rPr>
          <w:b/>
          <w:sz w:val="20"/>
          <w:lang w:val="en-GB" w:bidi="en-US"/>
        </w:rPr>
      </w:pPr>
      <w:r w:rsidRPr="00F153A2">
        <w:rPr>
          <w:sz w:val="20"/>
          <w:lang w:val="en-GB" w:bidi="en-US"/>
        </w:rPr>
        <w:t>Dividends</w:t>
      </w:r>
    </w:p>
    <w:p w14:paraId="4855D031" w14:textId="77777777" w:rsidR="00FB0587" w:rsidRPr="00B12D7F" w:rsidRDefault="00063DEA" w:rsidP="00063DEA">
      <w:pPr>
        <w:pStyle w:val="Heading4"/>
        <w:rPr>
          <w:lang w:val="en-GB" w:bidi="en-US"/>
        </w:rPr>
      </w:pPr>
      <w:r w:rsidRPr="00B12D7F">
        <w:rPr>
          <w:lang w:val="en-GB" w:bidi="en-US"/>
        </w:rPr>
        <w:t>F</w:t>
      </w:r>
      <w:r w:rsidR="00FB0587" w:rsidRPr="00B12D7F">
        <w:rPr>
          <w:lang w:val="en-GB" w:bidi="en-US"/>
        </w:rPr>
        <w:t xml:space="preserve">ixed Assets </w:t>
      </w:r>
    </w:p>
    <w:p w14:paraId="4855D032" w14:textId="77777777" w:rsidR="00163DA9" w:rsidRPr="00B12D7F" w:rsidRDefault="00D35297" w:rsidP="00163DA9">
      <w:pPr>
        <w:spacing w:before="144"/>
        <w:rPr>
          <w:lang w:val="en-GB" w:bidi="en-US"/>
        </w:rPr>
      </w:pPr>
      <w:r w:rsidRPr="00B12D7F">
        <w:rPr>
          <w:lang w:val="en-GB" w:bidi="en-US"/>
        </w:rPr>
        <w:t>The following GL Account</w:t>
      </w:r>
      <w:r w:rsidR="00855615" w:rsidRPr="00B12D7F">
        <w:rPr>
          <w:lang w:val="en-GB" w:bidi="en-US"/>
        </w:rPr>
        <w:t>s will be created Fixed Assets:</w:t>
      </w:r>
      <w:r w:rsidR="00163DA9" w:rsidRPr="00B12D7F">
        <w:rPr>
          <w:lang w:val="en-GB" w:bidi="en-US"/>
        </w:rPr>
        <w:t xml:space="preserve"> </w:t>
      </w:r>
    </w:p>
    <w:p w14:paraId="4855D033" w14:textId="77777777" w:rsidR="00A73160" w:rsidRPr="00B12D7F" w:rsidRDefault="00045950" w:rsidP="00DB0539">
      <w:pPr>
        <w:pStyle w:val="ListParagraph"/>
        <w:numPr>
          <w:ilvl w:val="0"/>
          <w:numId w:val="20"/>
        </w:numPr>
        <w:spacing w:before="144"/>
        <w:rPr>
          <w:sz w:val="20"/>
          <w:szCs w:val="20"/>
          <w:lang w:val="en-GB" w:bidi="en-US"/>
        </w:rPr>
      </w:pPr>
      <w:r w:rsidRPr="00B12D7F">
        <w:rPr>
          <w:sz w:val="20"/>
          <w:szCs w:val="20"/>
          <w:lang w:val="en-GB" w:bidi="en-US"/>
        </w:rPr>
        <w:t>Land and building capital cost</w:t>
      </w:r>
    </w:p>
    <w:p w14:paraId="4855D034" w14:textId="77777777" w:rsidR="00A73160" w:rsidRPr="00B12D7F" w:rsidRDefault="00A73160" w:rsidP="00DB0539">
      <w:pPr>
        <w:pStyle w:val="ListParagraph"/>
        <w:numPr>
          <w:ilvl w:val="0"/>
          <w:numId w:val="15"/>
        </w:numPr>
        <w:spacing w:before="144"/>
        <w:rPr>
          <w:sz w:val="20"/>
          <w:szCs w:val="20"/>
          <w:lang w:val="en-GB" w:bidi="en-US"/>
        </w:rPr>
      </w:pPr>
      <w:r w:rsidRPr="00B12D7F">
        <w:rPr>
          <w:sz w:val="20"/>
          <w:szCs w:val="20"/>
          <w:lang w:val="en-GB" w:bidi="en-US"/>
        </w:rPr>
        <w:t>Fixtu</w:t>
      </w:r>
      <w:r w:rsidR="00045950" w:rsidRPr="00B12D7F">
        <w:rPr>
          <w:sz w:val="20"/>
          <w:szCs w:val="20"/>
          <w:lang w:val="en-GB" w:bidi="en-US"/>
        </w:rPr>
        <w:t>res and fittings capital cost</w:t>
      </w:r>
    </w:p>
    <w:p w14:paraId="4855D035" w14:textId="77777777" w:rsidR="00163DA9" w:rsidRPr="00B12D7F" w:rsidRDefault="00163DA9" w:rsidP="00DB0539">
      <w:pPr>
        <w:pStyle w:val="ListParagraph"/>
        <w:numPr>
          <w:ilvl w:val="0"/>
          <w:numId w:val="15"/>
        </w:numPr>
        <w:spacing w:before="144"/>
        <w:rPr>
          <w:sz w:val="20"/>
          <w:szCs w:val="20"/>
          <w:lang w:val="en-GB" w:bidi="en-US"/>
        </w:rPr>
      </w:pPr>
      <w:r w:rsidRPr="00B12D7F">
        <w:rPr>
          <w:sz w:val="20"/>
          <w:szCs w:val="20"/>
          <w:lang w:val="en-GB" w:bidi="en-US"/>
        </w:rPr>
        <w:t>Motor vehicles capital cost</w:t>
      </w:r>
    </w:p>
    <w:p w14:paraId="4855D036" w14:textId="77777777" w:rsidR="00A73160" w:rsidRPr="00B12D7F" w:rsidRDefault="00A73160" w:rsidP="00DB0539">
      <w:pPr>
        <w:pStyle w:val="ListParagraph"/>
        <w:numPr>
          <w:ilvl w:val="0"/>
          <w:numId w:val="15"/>
        </w:numPr>
        <w:spacing w:before="144"/>
        <w:rPr>
          <w:sz w:val="20"/>
          <w:szCs w:val="20"/>
          <w:lang w:val="en-GB" w:bidi="en-US"/>
        </w:rPr>
      </w:pPr>
      <w:r w:rsidRPr="00B12D7F">
        <w:rPr>
          <w:sz w:val="20"/>
          <w:szCs w:val="20"/>
          <w:lang w:val="en-GB" w:bidi="en-US"/>
        </w:rPr>
        <w:t>O</w:t>
      </w:r>
      <w:r w:rsidR="00667553" w:rsidRPr="00B12D7F">
        <w:rPr>
          <w:sz w:val="20"/>
          <w:szCs w:val="20"/>
          <w:lang w:val="en-GB" w:bidi="en-US"/>
        </w:rPr>
        <w:t>ffic</w:t>
      </w:r>
      <w:r w:rsidRPr="00B12D7F">
        <w:rPr>
          <w:sz w:val="20"/>
          <w:szCs w:val="20"/>
          <w:lang w:val="en-GB" w:bidi="en-US"/>
        </w:rPr>
        <w:t>e and mach</w:t>
      </w:r>
      <w:r w:rsidR="00045950" w:rsidRPr="00B12D7F">
        <w:rPr>
          <w:sz w:val="20"/>
          <w:szCs w:val="20"/>
          <w:lang w:val="en-GB" w:bidi="en-US"/>
        </w:rPr>
        <w:t>inery equipment capital cost</w:t>
      </w:r>
    </w:p>
    <w:p w14:paraId="4855D037" w14:textId="77777777" w:rsidR="00A73160" w:rsidRPr="00B12D7F" w:rsidRDefault="00A73160" w:rsidP="00DB0539">
      <w:pPr>
        <w:pStyle w:val="ListParagraph"/>
        <w:numPr>
          <w:ilvl w:val="0"/>
          <w:numId w:val="15"/>
        </w:numPr>
        <w:spacing w:before="144"/>
        <w:rPr>
          <w:sz w:val="20"/>
          <w:szCs w:val="20"/>
          <w:lang w:val="en-GB" w:bidi="en-US"/>
        </w:rPr>
      </w:pPr>
      <w:r w:rsidRPr="00B12D7F">
        <w:rPr>
          <w:sz w:val="20"/>
          <w:szCs w:val="20"/>
          <w:lang w:val="en-GB" w:bidi="en-US"/>
        </w:rPr>
        <w:t>Computers</w:t>
      </w:r>
      <w:r w:rsidR="00045950" w:rsidRPr="00B12D7F">
        <w:rPr>
          <w:sz w:val="20"/>
          <w:szCs w:val="20"/>
          <w:lang w:val="en-GB" w:bidi="en-US"/>
        </w:rPr>
        <w:t xml:space="preserve"> capital cost</w:t>
      </w:r>
    </w:p>
    <w:p w14:paraId="4855D038" w14:textId="77777777" w:rsidR="003D4A55" w:rsidRPr="00B12D7F" w:rsidRDefault="00045950" w:rsidP="00DB0539">
      <w:pPr>
        <w:pStyle w:val="ListParagraph"/>
        <w:numPr>
          <w:ilvl w:val="0"/>
          <w:numId w:val="15"/>
        </w:numPr>
        <w:spacing w:before="144"/>
        <w:rPr>
          <w:sz w:val="20"/>
          <w:szCs w:val="20"/>
          <w:lang w:val="en-GB" w:bidi="en-US"/>
        </w:rPr>
      </w:pPr>
      <w:r w:rsidRPr="00B12D7F">
        <w:rPr>
          <w:sz w:val="20"/>
          <w:szCs w:val="20"/>
          <w:lang w:val="en-GB" w:bidi="en-US"/>
        </w:rPr>
        <w:lastRenderedPageBreak/>
        <w:t>Land and b</w:t>
      </w:r>
      <w:r w:rsidR="003D4A55" w:rsidRPr="00B12D7F">
        <w:rPr>
          <w:sz w:val="20"/>
          <w:szCs w:val="20"/>
          <w:lang w:val="en-GB" w:bidi="en-US"/>
        </w:rPr>
        <w:t>uilding acc</w:t>
      </w:r>
      <w:r w:rsidRPr="00B12D7F">
        <w:rPr>
          <w:sz w:val="20"/>
          <w:szCs w:val="20"/>
          <w:lang w:val="en-GB" w:bidi="en-US"/>
        </w:rPr>
        <w:t>umulated depreciation</w:t>
      </w:r>
    </w:p>
    <w:p w14:paraId="4855D039" w14:textId="77777777" w:rsidR="003D4A55" w:rsidRPr="00B12D7F" w:rsidRDefault="00045950" w:rsidP="00DB0539">
      <w:pPr>
        <w:pStyle w:val="ListParagraph"/>
        <w:numPr>
          <w:ilvl w:val="0"/>
          <w:numId w:val="15"/>
        </w:numPr>
        <w:spacing w:before="144"/>
        <w:rPr>
          <w:sz w:val="20"/>
          <w:szCs w:val="20"/>
          <w:lang w:val="en-GB" w:bidi="en-US"/>
        </w:rPr>
      </w:pPr>
      <w:r w:rsidRPr="00B12D7F">
        <w:rPr>
          <w:sz w:val="20"/>
          <w:szCs w:val="20"/>
          <w:lang w:val="en-GB" w:bidi="en-US"/>
        </w:rPr>
        <w:t>Fixtures and f</w:t>
      </w:r>
      <w:r w:rsidR="00E447D1" w:rsidRPr="00B12D7F">
        <w:rPr>
          <w:sz w:val="20"/>
          <w:szCs w:val="20"/>
          <w:lang w:val="en-GB" w:bidi="en-US"/>
        </w:rPr>
        <w:t>itting accum</w:t>
      </w:r>
      <w:r w:rsidR="00163DA9" w:rsidRPr="00B12D7F">
        <w:rPr>
          <w:sz w:val="20"/>
          <w:szCs w:val="20"/>
          <w:lang w:val="en-GB" w:bidi="en-US"/>
        </w:rPr>
        <w:t>u</w:t>
      </w:r>
      <w:r w:rsidR="00E447D1" w:rsidRPr="00B12D7F">
        <w:rPr>
          <w:sz w:val="20"/>
          <w:szCs w:val="20"/>
          <w:lang w:val="en-GB" w:bidi="en-US"/>
        </w:rPr>
        <w:t>lated</w:t>
      </w:r>
      <w:r w:rsidRPr="00B12D7F">
        <w:rPr>
          <w:sz w:val="20"/>
          <w:szCs w:val="20"/>
          <w:lang w:val="en-GB" w:bidi="en-US"/>
        </w:rPr>
        <w:t xml:space="preserve"> depreciation</w:t>
      </w:r>
    </w:p>
    <w:p w14:paraId="4855D03A" w14:textId="77777777" w:rsidR="00163DA9" w:rsidRPr="00B12D7F" w:rsidRDefault="00163DA9" w:rsidP="00DB0539">
      <w:pPr>
        <w:pStyle w:val="ListParagraph"/>
        <w:numPr>
          <w:ilvl w:val="0"/>
          <w:numId w:val="15"/>
        </w:numPr>
        <w:spacing w:before="144"/>
        <w:rPr>
          <w:sz w:val="20"/>
          <w:szCs w:val="20"/>
          <w:lang w:val="en-GB" w:bidi="en-US"/>
        </w:rPr>
      </w:pPr>
      <w:r w:rsidRPr="00B12D7F">
        <w:rPr>
          <w:sz w:val="20"/>
          <w:szCs w:val="20"/>
          <w:lang w:val="en-GB" w:bidi="en-US"/>
        </w:rPr>
        <w:t>Motor vehicles accumulated depreciation</w:t>
      </w:r>
    </w:p>
    <w:p w14:paraId="4855D03B" w14:textId="77777777" w:rsidR="00163DA9" w:rsidRPr="00B12D7F" w:rsidRDefault="00163DA9" w:rsidP="00DB0539">
      <w:pPr>
        <w:pStyle w:val="ListParagraph"/>
        <w:numPr>
          <w:ilvl w:val="0"/>
          <w:numId w:val="15"/>
        </w:numPr>
        <w:spacing w:before="144"/>
        <w:rPr>
          <w:sz w:val="20"/>
          <w:szCs w:val="20"/>
          <w:lang w:val="en-GB" w:bidi="en-US"/>
        </w:rPr>
      </w:pPr>
      <w:r w:rsidRPr="00B12D7F">
        <w:rPr>
          <w:sz w:val="20"/>
          <w:szCs w:val="20"/>
          <w:lang w:val="en-GB" w:bidi="en-US"/>
        </w:rPr>
        <w:t>Office and machinery accumulated depreciation</w:t>
      </w:r>
    </w:p>
    <w:p w14:paraId="4855D03C" w14:textId="77777777" w:rsidR="00163DA9" w:rsidRPr="00B12D7F" w:rsidRDefault="7036C7A4" w:rsidP="00DB0539">
      <w:pPr>
        <w:pStyle w:val="ListParagraph"/>
        <w:numPr>
          <w:ilvl w:val="0"/>
          <w:numId w:val="15"/>
        </w:numPr>
        <w:spacing w:before="144"/>
        <w:rPr>
          <w:sz w:val="20"/>
          <w:szCs w:val="20"/>
          <w:lang w:val="en-GB" w:bidi="en-US"/>
        </w:rPr>
      </w:pPr>
      <w:r w:rsidRPr="7036C7A4">
        <w:rPr>
          <w:sz w:val="20"/>
          <w:szCs w:val="20"/>
          <w:lang w:val="en-GB" w:bidi="en-US"/>
        </w:rPr>
        <w:t>Computers accumulated depreciation</w:t>
      </w:r>
    </w:p>
    <w:p w14:paraId="4855D03D" w14:textId="77777777" w:rsidR="7036C7A4" w:rsidRPr="001C630C" w:rsidRDefault="7036C7A4" w:rsidP="7036C7A4">
      <w:pPr>
        <w:rPr>
          <w:lang w:val="en-US"/>
        </w:rPr>
      </w:pPr>
      <w:r w:rsidRPr="001C630C">
        <w:rPr>
          <w:rFonts w:eastAsia="Verdana" w:cs="Verdana"/>
          <w:lang w:val="en-US"/>
        </w:rPr>
        <w:t>This is not an exhaustive list and will be continually updated during realisation</w:t>
      </w:r>
    </w:p>
    <w:p w14:paraId="4855D03E" w14:textId="77777777" w:rsidR="006D1ECA" w:rsidRPr="00B12D7F" w:rsidRDefault="006D1ECA" w:rsidP="00FB0587">
      <w:pPr>
        <w:spacing w:before="144"/>
        <w:rPr>
          <w:b/>
          <w:lang w:val="en-GB" w:bidi="en-US"/>
        </w:rPr>
      </w:pPr>
    </w:p>
    <w:p w14:paraId="4855D03F" w14:textId="77777777" w:rsidR="00FB0587" w:rsidRPr="00B12D7F" w:rsidRDefault="00FB0587" w:rsidP="00063DEA">
      <w:pPr>
        <w:pStyle w:val="Heading4"/>
        <w:rPr>
          <w:lang w:val="en-GB" w:bidi="en-US"/>
        </w:rPr>
      </w:pPr>
      <w:r w:rsidRPr="00B12D7F">
        <w:rPr>
          <w:lang w:val="en-GB" w:bidi="en-US"/>
        </w:rPr>
        <w:t xml:space="preserve">Stock &amp; Debtors </w:t>
      </w:r>
    </w:p>
    <w:p w14:paraId="4855D040" w14:textId="77777777" w:rsidR="000A6497" w:rsidRPr="00B12D7F" w:rsidRDefault="000A6497" w:rsidP="00FB0587">
      <w:pPr>
        <w:spacing w:before="144"/>
        <w:rPr>
          <w:lang w:val="en-GB" w:bidi="en-US"/>
        </w:rPr>
      </w:pPr>
      <w:r w:rsidRPr="00B12D7F">
        <w:rPr>
          <w:lang w:val="en-GB" w:bidi="en-US"/>
        </w:rPr>
        <w:t xml:space="preserve">The following GL Accounts will be created to cover </w:t>
      </w:r>
      <w:r w:rsidR="00D549C8" w:rsidRPr="00B12D7F">
        <w:rPr>
          <w:lang w:val="en-GB" w:bidi="en-US"/>
        </w:rPr>
        <w:t>Stock &amp; Debtors related items</w:t>
      </w:r>
      <w:r w:rsidR="00855615" w:rsidRPr="00B12D7F">
        <w:rPr>
          <w:lang w:val="en-GB" w:bidi="en-US"/>
        </w:rPr>
        <w:t>:</w:t>
      </w:r>
    </w:p>
    <w:p w14:paraId="4855D041" w14:textId="77777777" w:rsidR="000A6497" w:rsidRPr="00B12D7F" w:rsidRDefault="00163DA9" w:rsidP="00DB0539">
      <w:pPr>
        <w:pStyle w:val="ListParagraph"/>
        <w:numPr>
          <w:ilvl w:val="0"/>
          <w:numId w:val="16"/>
        </w:numPr>
        <w:spacing w:before="144" w:after="0"/>
        <w:rPr>
          <w:sz w:val="20"/>
          <w:szCs w:val="20"/>
          <w:lang w:val="en-GB" w:bidi="en-US"/>
        </w:rPr>
      </w:pPr>
      <w:r w:rsidRPr="00B12D7F">
        <w:rPr>
          <w:sz w:val="20"/>
          <w:szCs w:val="20"/>
          <w:lang w:val="en-GB" w:bidi="en-US"/>
        </w:rPr>
        <w:t>Stock</w:t>
      </w:r>
    </w:p>
    <w:p w14:paraId="4855D042" w14:textId="77777777" w:rsidR="0096384B" w:rsidRPr="00B12D7F" w:rsidRDefault="00BB78AD" w:rsidP="00DB0539">
      <w:pPr>
        <w:pStyle w:val="ListParagraph"/>
        <w:numPr>
          <w:ilvl w:val="0"/>
          <w:numId w:val="16"/>
        </w:numPr>
        <w:spacing w:before="144" w:after="0"/>
        <w:rPr>
          <w:ins w:id="917" w:author="Christ Twist" w:date="2015-08-28T11:23:00Z"/>
          <w:sz w:val="20"/>
          <w:szCs w:val="20"/>
          <w:lang w:val="en-GB" w:bidi="en-US"/>
        </w:rPr>
      </w:pPr>
      <w:r w:rsidRPr="00B12D7F">
        <w:rPr>
          <w:sz w:val="20"/>
          <w:szCs w:val="20"/>
          <w:lang w:val="en-GB" w:bidi="en-US"/>
        </w:rPr>
        <w:t>Purchase Price Variance (on goods receipt)</w:t>
      </w:r>
    </w:p>
    <w:p w14:paraId="4855D043" w14:textId="77777777" w:rsidR="0096384B" w:rsidRPr="00B12D7F" w:rsidRDefault="0096384B" w:rsidP="00DB0539">
      <w:pPr>
        <w:pStyle w:val="ListParagraph"/>
        <w:numPr>
          <w:ilvl w:val="0"/>
          <w:numId w:val="16"/>
        </w:numPr>
        <w:spacing w:before="144" w:after="0"/>
        <w:rPr>
          <w:sz w:val="20"/>
          <w:szCs w:val="20"/>
          <w:lang w:val="en-GB" w:bidi="en-US"/>
        </w:rPr>
      </w:pPr>
      <w:r w:rsidRPr="00B12D7F">
        <w:rPr>
          <w:sz w:val="20"/>
          <w:szCs w:val="20"/>
          <w:lang w:val="en-GB" w:bidi="en-US"/>
        </w:rPr>
        <w:t>Stock revaluation accounts</w:t>
      </w:r>
    </w:p>
    <w:p w14:paraId="4855D044" w14:textId="77777777" w:rsidR="000A6497" w:rsidRPr="00B12D7F" w:rsidRDefault="000A6497" w:rsidP="00DB0539">
      <w:pPr>
        <w:pStyle w:val="ListParagraph"/>
        <w:numPr>
          <w:ilvl w:val="0"/>
          <w:numId w:val="16"/>
        </w:numPr>
        <w:spacing w:before="144" w:after="0"/>
        <w:rPr>
          <w:sz w:val="20"/>
          <w:szCs w:val="20"/>
          <w:lang w:val="en-GB" w:bidi="en-US"/>
        </w:rPr>
      </w:pPr>
      <w:r w:rsidRPr="00B12D7F">
        <w:rPr>
          <w:sz w:val="20"/>
          <w:szCs w:val="20"/>
          <w:lang w:val="en-GB" w:bidi="en-US"/>
        </w:rPr>
        <w:t>Stock provision</w:t>
      </w:r>
    </w:p>
    <w:p w14:paraId="4855D045" w14:textId="77777777" w:rsidR="000A6497" w:rsidRPr="00B12D7F" w:rsidRDefault="00BA5F2B" w:rsidP="00DB0539">
      <w:pPr>
        <w:pStyle w:val="ListParagraph"/>
        <w:numPr>
          <w:ilvl w:val="0"/>
          <w:numId w:val="16"/>
        </w:numPr>
        <w:spacing w:before="144" w:after="0"/>
        <w:rPr>
          <w:sz w:val="20"/>
          <w:szCs w:val="20"/>
          <w:lang w:val="en-GB" w:bidi="en-US"/>
        </w:rPr>
      </w:pPr>
      <w:r w:rsidRPr="00B12D7F">
        <w:rPr>
          <w:sz w:val="20"/>
          <w:szCs w:val="20"/>
          <w:lang w:val="en-GB" w:bidi="en-US"/>
        </w:rPr>
        <w:t>Debtors</w:t>
      </w:r>
    </w:p>
    <w:p w14:paraId="4855D046" w14:textId="77777777" w:rsidR="000A6497" w:rsidRPr="00B12D7F" w:rsidRDefault="000A6497" w:rsidP="00DB0539">
      <w:pPr>
        <w:pStyle w:val="ListParagraph"/>
        <w:numPr>
          <w:ilvl w:val="0"/>
          <w:numId w:val="16"/>
        </w:numPr>
        <w:spacing w:before="144" w:after="0"/>
        <w:rPr>
          <w:sz w:val="20"/>
          <w:szCs w:val="20"/>
          <w:lang w:val="en-GB" w:bidi="en-US"/>
        </w:rPr>
      </w:pPr>
      <w:r w:rsidRPr="00B12D7F">
        <w:rPr>
          <w:sz w:val="20"/>
          <w:szCs w:val="20"/>
          <w:lang w:val="en-GB" w:bidi="en-US"/>
        </w:rPr>
        <w:t>Bad &amp; Do</w:t>
      </w:r>
      <w:r w:rsidR="00BA5F2B" w:rsidRPr="00B12D7F">
        <w:rPr>
          <w:sz w:val="20"/>
          <w:szCs w:val="20"/>
          <w:lang w:val="en-GB" w:bidi="en-US"/>
        </w:rPr>
        <w:t>ub</w:t>
      </w:r>
      <w:r w:rsidRPr="00B12D7F">
        <w:rPr>
          <w:sz w:val="20"/>
          <w:szCs w:val="20"/>
          <w:lang w:val="en-GB" w:bidi="en-US"/>
        </w:rPr>
        <w:t>tful debt</w:t>
      </w:r>
    </w:p>
    <w:p w14:paraId="4855D047" w14:textId="77777777" w:rsidR="000A6497" w:rsidRPr="00B12D7F" w:rsidRDefault="000A6497" w:rsidP="00DB0539">
      <w:pPr>
        <w:pStyle w:val="ListParagraph"/>
        <w:numPr>
          <w:ilvl w:val="0"/>
          <w:numId w:val="16"/>
        </w:numPr>
        <w:spacing w:before="144" w:after="0"/>
        <w:rPr>
          <w:sz w:val="20"/>
          <w:szCs w:val="20"/>
          <w:lang w:val="en-GB" w:bidi="en-US"/>
        </w:rPr>
      </w:pPr>
      <w:r w:rsidRPr="00B12D7F">
        <w:rPr>
          <w:sz w:val="20"/>
          <w:szCs w:val="20"/>
          <w:lang w:val="en-GB" w:bidi="en-US"/>
        </w:rPr>
        <w:t>Cash adjustment</w:t>
      </w:r>
    </w:p>
    <w:p w14:paraId="4855D048" w14:textId="77777777" w:rsidR="005A7EDA" w:rsidRDefault="000A6497" w:rsidP="005A7EDA">
      <w:pPr>
        <w:pStyle w:val="ListParagraph"/>
        <w:numPr>
          <w:ilvl w:val="0"/>
          <w:numId w:val="16"/>
        </w:numPr>
        <w:spacing w:before="144" w:after="0"/>
        <w:rPr>
          <w:sz w:val="20"/>
          <w:szCs w:val="20"/>
          <w:lang w:val="en-GB" w:bidi="en-US"/>
        </w:rPr>
      </w:pPr>
      <w:r w:rsidRPr="00B12D7F">
        <w:rPr>
          <w:sz w:val="20"/>
          <w:szCs w:val="20"/>
          <w:lang w:val="en-GB" w:bidi="en-US"/>
        </w:rPr>
        <w:t>Customer price protection</w:t>
      </w:r>
    </w:p>
    <w:p w14:paraId="4855D049" w14:textId="77777777" w:rsidR="000A6497" w:rsidRPr="005A7EDA" w:rsidRDefault="000A6497" w:rsidP="005A7EDA">
      <w:pPr>
        <w:pStyle w:val="ListParagraph"/>
        <w:numPr>
          <w:ilvl w:val="0"/>
          <w:numId w:val="16"/>
        </w:numPr>
        <w:spacing w:before="144" w:after="0"/>
        <w:rPr>
          <w:sz w:val="20"/>
          <w:szCs w:val="20"/>
          <w:lang w:val="en-GB" w:bidi="en-US"/>
        </w:rPr>
      </w:pPr>
      <w:r w:rsidRPr="005A7EDA">
        <w:rPr>
          <w:sz w:val="20"/>
          <w:szCs w:val="20"/>
          <w:lang w:val="en-GB" w:bidi="en-US"/>
        </w:rPr>
        <w:t>C</w:t>
      </w:r>
      <w:r w:rsidR="00BA5F2B" w:rsidRPr="005A7EDA">
        <w:rPr>
          <w:sz w:val="20"/>
          <w:szCs w:val="20"/>
          <w:lang w:val="en-GB" w:bidi="en-US"/>
        </w:rPr>
        <w:t>ustomer rebate accrual</w:t>
      </w:r>
      <w:r w:rsidRPr="005A7EDA">
        <w:rPr>
          <w:sz w:val="20"/>
          <w:szCs w:val="20"/>
          <w:lang w:val="en-GB" w:bidi="en-US"/>
        </w:rPr>
        <w:t>s</w:t>
      </w:r>
    </w:p>
    <w:p w14:paraId="4855D04A" w14:textId="77777777" w:rsidR="000A6497" w:rsidRPr="00B12D7F" w:rsidRDefault="000A6497" w:rsidP="00DB0539">
      <w:pPr>
        <w:pStyle w:val="ListParagraph"/>
        <w:numPr>
          <w:ilvl w:val="0"/>
          <w:numId w:val="16"/>
        </w:numPr>
        <w:spacing w:before="144" w:after="0"/>
        <w:rPr>
          <w:sz w:val="20"/>
          <w:szCs w:val="20"/>
          <w:lang w:val="en-GB" w:bidi="en-US"/>
        </w:rPr>
      </w:pPr>
      <w:r w:rsidRPr="00B12D7F">
        <w:rPr>
          <w:sz w:val="20"/>
          <w:szCs w:val="20"/>
          <w:lang w:val="en-GB" w:bidi="en-US"/>
        </w:rPr>
        <w:t>S</w:t>
      </w:r>
      <w:r w:rsidR="00BA5F2B" w:rsidRPr="00B12D7F">
        <w:rPr>
          <w:sz w:val="20"/>
          <w:szCs w:val="20"/>
          <w:lang w:val="en-GB" w:bidi="en-US"/>
        </w:rPr>
        <w:t>undry debtors</w:t>
      </w:r>
    </w:p>
    <w:p w14:paraId="4855D04B" w14:textId="77777777" w:rsidR="000A6497" w:rsidRPr="00B12D7F" w:rsidRDefault="000A6497" w:rsidP="00DB0539">
      <w:pPr>
        <w:pStyle w:val="ListParagraph"/>
        <w:numPr>
          <w:ilvl w:val="0"/>
          <w:numId w:val="16"/>
        </w:numPr>
        <w:spacing w:before="144" w:after="0"/>
        <w:rPr>
          <w:sz w:val="20"/>
          <w:szCs w:val="20"/>
          <w:lang w:val="en-GB" w:bidi="en-US"/>
        </w:rPr>
      </w:pPr>
      <w:r w:rsidRPr="00B12D7F">
        <w:rPr>
          <w:sz w:val="20"/>
          <w:szCs w:val="20"/>
          <w:lang w:val="en-GB" w:bidi="en-US"/>
        </w:rPr>
        <w:t>Salaries</w:t>
      </w:r>
    </w:p>
    <w:p w14:paraId="4855D04C" w14:textId="77777777" w:rsidR="000A6497" w:rsidRPr="00B12D7F" w:rsidRDefault="000A6497" w:rsidP="00DB0539">
      <w:pPr>
        <w:pStyle w:val="ListParagraph"/>
        <w:numPr>
          <w:ilvl w:val="0"/>
          <w:numId w:val="16"/>
        </w:numPr>
        <w:spacing w:before="144" w:after="0"/>
        <w:rPr>
          <w:sz w:val="20"/>
          <w:szCs w:val="20"/>
          <w:lang w:val="en-GB" w:bidi="en-US"/>
        </w:rPr>
      </w:pPr>
      <w:r w:rsidRPr="00B12D7F">
        <w:rPr>
          <w:sz w:val="20"/>
          <w:szCs w:val="20"/>
          <w:lang w:val="en-GB" w:bidi="en-US"/>
        </w:rPr>
        <w:t>Staff purchases</w:t>
      </w:r>
    </w:p>
    <w:p w14:paraId="4855D04D" w14:textId="77777777" w:rsidR="00E91554" w:rsidRPr="00F153A2" w:rsidRDefault="000A6497" w:rsidP="00DB0539">
      <w:pPr>
        <w:pStyle w:val="ListParagraph"/>
        <w:numPr>
          <w:ilvl w:val="0"/>
          <w:numId w:val="16"/>
        </w:numPr>
        <w:spacing w:before="144" w:after="0"/>
        <w:rPr>
          <w:sz w:val="20"/>
          <w:lang w:val="en-GB" w:bidi="en-US"/>
        </w:rPr>
      </w:pPr>
      <w:r w:rsidRPr="00B12D7F">
        <w:rPr>
          <w:sz w:val="20"/>
          <w:szCs w:val="20"/>
          <w:lang w:val="en-GB" w:bidi="en-US"/>
        </w:rPr>
        <w:t>P</w:t>
      </w:r>
      <w:r w:rsidR="00E91554" w:rsidRPr="00B12D7F">
        <w:rPr>
          <w:sz w:val="20"/>
          <w:szCs w:val="20"/>
          <w:lang w:val="en-GB" w:bidi="en-US"/>
        </w:rPr>
        <w:t>etty cash</w:t>
      </w:r>
    </w:p>
    <w:p w14:paraId="4855D04E" w14:textId="77777777" w:rsidR="00BA5F2B" w:rsidRPr="00B12D7F" w:rsidRDefault="00714F06" w:rsidP="00FB0587">
      <w:pPr>
        <w:spacing w:before="144"/>
        <w:rPr>
          <w:lang w:val="en-GB" w:bidi="en-US"/>
        </w:rPr>
      </w:pPr>
      <w:r w:rsidRPr="00B12D7F">
        <w:rPr>
          <w:lang w:val="en-GB" w:bidi="en-US"/>
        </w:rPr>
        <w:t>This is not an exhaustive list and will be continually updated during realisation</w:t>
      </w:r>
    </w:p>
    <w:p w14:paraId="4855D04F" w14:textId="77777777" w:rsidR="00FB0587" w:rsidRPr="00B12D7F" w:rsidRDefault="00FB0587" w:rsidP="00063DEA">
      <w:pPr>
        <w:pStyle w:val="Heading4"/>
        <w:rPr>
          <w:lang w:val="en-GB" w:bidi="en-US"/>
        </w:rPr>
      </w:pPr>
      <w:r w:rsidRPr="00B12D7F">
        <w:rPr>
          <w:lang w:val="en-GB" w:bidi="en-US"/>
        </w:rPr>
        <w:t xml:space="preserve">Creditors </w:t>
      </w:r>
    </w:p>
    <w:p w14:paraId="4855D050" w14:textId="77777777" w:rsidR="006D1ECA" w:rsidRPr="00B12D7F" w:rsidRDefault="006D1ECA" w:rsidP="006D1ECA">
      <w:pPr>
        <w:spacing w:before="144"/>
        <w:rPr>
          <w:lang w:val="en-GB" w:bidi="en-US"/>
        </w:rPr>
      </w:pPr>
      <w:r w:rsidRPr="00B12D7F">
        <w:rPr>
          <w:lang w:val="en-GB" w:bidi="en-US"/>
        </w:rPr>
        <w:t xml:space="preserve">The following GL Accounts will be created to cover </w:t>
      </w:r>
      <w:r w:rsidR="005E6A39" w:rsidRPr="00B12D7F">
        <w:rPr>
          <w:lang w:val="en-GB" w:bidi="en-US"/>
        </w:rPr>
        <w:t>Creditor</w:t>
      </w:r>
      <w:r w:rsidRPr="00B12D7F">
        <w:rPr>
          <w:lang w:val="en-GB" w:bidi="en-US"/>
        </w:rPr>
        <w:t xml:space="preserve"> re</w:t>
      </w:r>
      <w:r w:rsidR="00163DA9" w:rsidRPr="00B12D7F">
        <w:rPr>
          <w:lang w:val="en-GB" w:bidi="en-US"/>
        </w:rPr>
        <w:t>lated items.</w:t>
      </w:r>
    </w:p>
    <w:p w14:paraId="4855D051" w14:textId="77777777" w:rsidR="00DB7C58" w:rsidRPr="00F153A2" w:rsidRDefault="00163DA9" w:rsidP="00DB0539">
      <w:pPr>
        <w:pStyle w:val="ListParagraph"/>
        <w:numPr>
          <w:ilvl w:val="0"/>
          <w:numId w:val="17"/>
        </w:numPr>
        <w:spacing w:before="144"/>
        <w:rPr>
          <w:sz w:val="20"/>
          <w:lang w:val="en-GB" w:bidi="en-US"/>
        </w:rPr>
      </w:pPr>
      <w:r w:rsidRPr="00F153A2">
        <w:rPr>
          <w:sz w:val="20"/>
          <w:lang w:val="en-GB" w:bidi="en-US"/>
        </w:rPr>
        <w:t>Creditors</w:t>
      </w:r>
    </w:p>
    <w:p w14:paraId="4855D052" w14:textId="77777777" w:rsidR="00DB7C58" w:rsidRPr="00F153A2" w:rsidRDefault="00163DA9" w:rsidP="00DB0539">
      <w:pPr>
        <w:pStyle w:val="ListParagraph"/>
        <w:numPr>
          <w:ilvl w:val="0"/>
          <w:numId w:val="17"/>
        </w:numPr>
        <w:spacing w:before="144"/>
        <w:rPr>
          <w:sz w:val="20"/>
          <w:lang w:val="en-GB" w:bidi="en-US"/>
        </w:rPr>
      </w:pPr>
      <w:r w:rsidRPr="00F153A2">
        <w:rPr>
          <w:sz w:val="20"/>
          <w:lang w:val="en-GB" w:bidi="en-US"/>
        </w:rPr>
        <w:t>Carrier credits</w:t>
      </w:r>
    </w:p>
    <w:p w14:paraId="4855D053" w14:textId="77777777" w:rsidR="00DB7C58" w:rsidRPr="00F153A2" w:rsidRDefault="00DB7C58" w:rsidP="00DB0539">
      <w:pPr>
        <w:pStyle w:val="ListParagraph"/>
        <w:numPr>
          <w:ilvl w:val="0"/>
          <w:numId w:val="17"/>
        </w:numPr>
        <w:spacing w:before="144"/>
        <w:rPr>
          <w:sz w:val="20"/>
          <w:lang w:val="en-GB" w:bidi="en-US"/>
        </w:rPr>
      </w:pPr>
      <w:r w:rsidRPr="00F153A2">
        <w:rPr>
          <w:sz w:val="20"/>
          <w:lang w:val="en-GB" w:bidi="en-US"/>
        </w:rPr>
        <w:t>Credi</w:t>
      </w:r>
      <w:r w:rsidR="00163DA9" w:rsidRPr="00F153A2">
        <w:rPr>
          <w:sz w:val="20"/>
          <w:lang w:val="en-GB" w:bidi="en-US"/>
        </w:rPr>
        <w:t>tors trade provision</w:t>
      </w:r>
    </w:p>
    <w:p w14:paraId="4855D054" w14:textId="77777777" w:rsidR="00DB7C58" w:rsidRPr="00F153A2" w:rsidRDefault="00DB7C58" w:rsidP="00DB0539">
      <w:pPr>
        <w:pStyle w:val="ListParagraph"/>
        <w:numPr>
          <w:ilvl w:val="0"/>
          <w:numId w:val="17"/>
        </w:numPr>
        <w:spacing w:before="144"/>
        <w:rPr>
          <w:sz w:val="20"/>
          <w:lang w:val="en-GB" w:bidi="en-US"/>
        </w:rPr>
      </w:pPr>
      <w:r w:rsidRPr="00F153A2">
        <w:rPr>
          <w:sz w:val="20"/>
          <w:lang w:val="en-GB" w:bidi="en-US"/>
        </w:rPr>
        <w:t>P</w:t>
      </w:r>
      <w:r w:rsidR="005613D1" w:rsidRPr="00F153A2">
        <w:rPr>
          <w:sz w:val="20"/>
          <w:lang w:val="en-GB" w:bidi="en-US"/>
        </w:rPr>
        <w:t>rice diff</w:t>
      </w:r>
      <w:r w:rsidR="006B403A" w:rsidRPr="00F153A2">
        <w:rPr>
          <w:sz w:val="20"/>
          <w:lang w:val="en-GB" w:bidi="en-US"/>
        </w:rPr>
        <w:t>e</w:t>
      </w:r>
      <w:r w:rsidR="005613D1" w:rsidRPr="00F153A2">
        <w:rPr>
          <w:sz w:val="20"/>
          <w:lang w:val="en-GB" w:bidi="en-US"/>
        </w:rPr>
        <w:t>rences</w:t>
      </w:r>
    </w:p>
    <w:p w14:paraId="4855D055" w14:textId="77777777" w:rsidR="00DB7C58" w:rsidRPr="00F153A2" w:rsidRDefault="003F3F54" w:rsidP="00DB0539">
      <w:pPr>
        <w:pStyle w:val="ListParagraph"/>
        <w:numPr>
          <w:ilvl w:val="0"/>
          <w:numId w:val="17"/>
        </w:numPr>
        <w:spacing w:before="144"/>
        <w:rPr>
          <w:sz w:val="20"/>
          <w:lang w:val="en-GB" w:bidi="en-US"/>
        </w:rPr>
      </w:pPr>
      <w:r w:rsidRPr="00F153A2">
        <w:rPr>
          <w:sz w:val="20"/>
          <w:lang w:val="en-GB" w:bidi="en-US"/>
        </w:rPr>
        <w:t>Accruals</w:t>
      </w:r>
    </w:p>
    <w:p w14:paraId="4855D056" w14:textId="77777777" w:rsidR="00DB7C58" w:rsidRPr="00F153A2" w:rsidRDefault="00163DA9" w:rsidP="00DB0539">
      <w:pPr>
        <w:pStyle w:val="ListParagraph"/>
        <w:numPr>
          <w:ilvl w:val="0"/>
          <w:numId w:val="17"/>
        </w:numPr>
        <w:spacing w:before="144"/>
        <w:rPr>
          <w:sz w:val="20"/>
          <w:lang w:val="en-GB" w:bidi="en-US"/>
        </w:rPr>
      </w:pPr>
      <w:r w:rsidRPr="00F153A2">
        <w:rPr>
          <w:sz w:val="20"/>
          <w:lang w:val="en-GB" w:bidi="en-US"/>
        </w:rPr>
        <w:t>Consignment accrual</w:t>
      </w:r>
    </w:p>
    <w:p w14:paraId="4855D057" w14:textId="77777777" w:rsidR="00DB7C58" w:rsidRPr="00F153A2" w:rsidRDefault="00DB7C58" w:rsidP="00DB0539">
      <w:pPr>
        <w:pStyle w:val="ListParagraph"/>
        <w:numPr>
          <w:ilvl w:val="0"/>
          <w:numId w:val="17"/>
        </w:numPr>
        <w:spacing w:before="144"/>
        <w:rPr>
          <w:sz w:val="20"/>
          <w:lang w:val="en-GB" w:bidi="en-US"/>
        </w:rPr>
      </w:pPr>
      <w:r w:rsidRPr="00F153A2">
        <w:rPr>
          <w:sz w:val="20"/>
          <w:lang w:val="en-GB" w:bidi="en-US"/>
        </w:rPr>
        <w:t xml:space="preserve">Gains and </w:t>
      </w:r>
      <w:r w:rsidR="00163DA9" w:rsidRPr="00F153A2">
        <w:rPr>
          <w:sz w:val="20"/>
          <w:lang w:val="en-GB" w:bidi="en-US"/>
        </w:rPr>
        <w:t>Losses</w:t>
      </w:r>
    </w:p>
    <w:p w14:paraId="4855D058" w14:textId="77777777" w:rsidR="00DB7C58" w:rsidRPr="00F153A2" w:rsidRDefault="00DB7C58" w:rsidP="00DB0539">
      <w:pPr>
        <w:pStyle w:val="ListParagraph"/>
        <w:numPr>
          <w:ilvl w:val="0"/>
          <w:numId w:val="17"/>
        </w:numPr>
        <w:spacing w:before="144"/>
        <w:rPr>
          <w:sz w:val="20"/>
          <w:lang w:val="en-GB" w:bidi="en-US"/>
        </w:rPr>
      </w:pPr>
      <w:r w:rsidRPr="00F153A2">
        <w:rPr>
          <w:sz w:val="20"/>
          <w:lang w:val="en-GB" w:bidi="en-US"/>
        </w:rPr>
        <w:lastRenderedPageBreak/>
        <w:t>Debit n</w:t>
      </w:r>
      <w:r w:rsidR="00163DA9" w:rsidRPr="00F153A2">
        <w:rPr>
          <w:sz w:val="20"/>
          <w:lang w:val="en-GB" w:bidi="en-US"/>
        </w:rPr>
        <w:t>ote control accounts</w:t>
      </w:r>
    </w:p>
    <w:p w14:paraId="4855D059" w14:textId="77777777" w:rsidR="00DB7C58" w:rsidRPr="00F153A2" w:rsidRDefault="00163DA9" w:rsidP="00DB0539">
      <w:pPr>
        <w:pStyle w:val="ListParagraph"/>
        <w:numPr>
          <w:ilvl w:val="0"/>
          <w:numId w:val="17"/>
        </w:numPr>
        <w:spacing w:before="144"/>
        <w:rPr>
          <w:sz w:val="20"/>
          <w:lang w:val="en-GB" w:bidi="en-US"/>
        </w:rPr>
      </w:pPr>
      <w:r w:rsidRPr="00F153A2">
        <w:rPr>
          <w:sz w:val="20"/>
          <w:lang w:val="en-GB" w:bidi="en-US"/>
        </w:rPr>
        <w:t xml:space="preserve">Distribution fee </w:t>
      </w:r>
    </w:p>
    <w:p w14:paraId="4855D05A" w14:textId="77777777" w:rsidR="00DB7C58" w:rsidRPr="00F153A2" w:rsidRDefault="00DB7C58" w:rsidP="00DB0539">
      <w:pPr>
        <w:pStyle w:val="ListParagraph"/>
        <w:numPr>
          <w:ilvl w:val="0"/>
          <w:numId w:val="17"/>
        </w:numPr>
        <w:spacing w:before="144"/>
        <w:rPr>
          <w:sz w:val="20"/>
          <w:lang w:val="en-GB" w:bidi="en-US"/>
        </w:rPr>
      </w:pPr>
      <w:r w:rsidRPr="00F153A2">
        <w:rPr>
          <w:sz w:val="20"/>
          <w:lang w:val="en-GB" w:bidi="en-US"/>
        </w:rPr>
        <w:t>T</w:t>
      </w:r>
      <w:r w:rsidR="006614EF" w:rsidRPr="00F153A2">
        <w:rPr>
          <w:sz w:val="20"/>
          <w:lang w:val="en-GB" w:bidi="en-US"/>
        </w:rPr>
        <w:t>ravel expense control account</w:t>
      </w:r>
    </w:p>
    <w:p w14:paraId="4855D05B" w14:textId="77777777" w:rsidR="00DB7C58" w:rsidRPr="00F153A2" w:rsidRDefault="00163DA9" w:rsidP="00DB0539">
      <w:pPr>
        <w:pStyle w:val="ListParagraph"/>
        <w:numPr>
          <w:ilvl w:val="0"/>
          <w:numId w:val="17"/>
        </w:numPr>
        <w:spacing w:before="144"/>
        <w:rPr>
          <w:sz w:val="20"/>
          <w:lang w:val="en-GB" w:bidi="en-US"/>
        </w:rPr>
      </w:pPr>
      <w:r w:rsidRPr="00F153A2">
        <w:rPr>
          <w:sz w:val="20"/>
          <w:lang w:val="en-GB" w:bidi="en-US"/>
        </w:rPr>
        <w:t>Conversion accruals</w:t>
      </w:r>
    </w:p>
    <w:p w14:paraId="4855D05C" w14:textId="77777777" w:rsidR="0017650A" w:rsidRPr="00F153A2" w:rsidRDefault="00163DA9" w:rsidP="00DB0539">
      <w:pPr>
        <w:pStyle w:val="ListParagraph"/>
        <w:numPr>
          <w:ilvl w:val="0"/>
          <w:numId w:val="17"/>
        </w:numPr>
        <w:spacing w:before="144"/>
        <w:rPr>
          <w:sz w:val="20"/>
          <w:lang w:val="en-GB" w:bidi="en-US"/>
        </w:rPr>
      </w:pPr>
      <w:r w:rsidRPr="00F153A2">
        <w:rPr>
          <w:sz w:val="20"/>
          <w:lang w:val="en-GB" w:bidi="en-US"/>
        </w:rPr>
        <w:t>VAT input</w:t>
      </w:r>
    </w:p>
    <w:p w14:paraId="4855D05D" w14:textId="77777777" w:rsidR="0017650A" w:rsidRPr="00F153A2" w:rsidRDefault="006614EF" w:rsidP="00DB0539">
      <w:pPr>
        <w:pStyle w:val="ListParagraph"/>
        <w:numPr>
          <w:ilvl w:val="0"/>
          <w:numId w:val="17"/>
        </w:numPr>
        <w:spacing w:before="144"/>
        <w:rPr>
          <w:sz w:val="20"/>
          <w:lang w:val="en-GB" w:bidi="en-US"/>
        </w:rPr>
      </w:pPr>
      <w:r w:rsidRPr="00F153A2">
        <w:rPr>
          <w:sz w:val="20"/>
          <w:lang w:val="en-GB" w:bidi="en-US"/>
        </w:rPr>
        <w:t>TAX and social charges</w:t>
      </w:r>
    </w:p>
    <w:p w14:paraId="4855D05E" w14:textId="77777777" w:rsidR="00714F06" w:rsidRPr="00F153A2" w:rsidRDefault="00163DA9" w:rsidP="00714F06">
      <w:pPr>
        <w:pStyle w:val="ListParagraph"/>
        <w:numPr>
          <w:ilvl w:val="0"/>
          <w:numId w:val="17"/>
        </w:numPr>
        <w:spacing w:before="144"/>
        <w:rPr>
          <w:sz w:val="20"/>
          <w:lang w:val="en-GB" w:bidi="en-US"/>
        </w:rPr>
      </w:pPr>
      <w:r w:rsidRPr="00F153A2">
        <w:rPr>
          <w:sz w:val="20"/>
          <w:lang w:val="en-GB" w:bidi="en-US"/>
        </w:rPr>
        <w:t>VAT output tax</w:t>
      </w:r>
    </w:p>
    <w:p w14:paraId="4855D05F" w14:textId="77777777" w:rsidR="00714F06" w:rsidRPr="00B12D7F" w:rsidRDefault="00714F06" w:rsidP="008E6840">
      <w:pPr>
        <w:spacing w:before="144"/>
        <w:ind w:left="720"/>
        <w:rPr>
          <w:lang w:val="en-GB" w:bidi="en-US"/>
        </w:rPr>
      </w:pPr>
    </w:p>
    <w:p w14:paraId="4855D060" w14:textId="77777777" w:rsidR="00714F06" w:rsidRPr="00B12D7F" w:rsidRDefault="00714F06" w:rsidP="00714F06">
      <w:pPr>
        <w:spacing w:before="144"/>
        <w:rPr>
          <w:lang w:val="en-GB" w:bidi="en-US"/>
        </w:rPr>
      </w:pPr>
      <w:r w:rsidRPr="00B12D7F">
        <w:rPr>
          <w:lang w:val="en-GB" w:bidi="en-US"/>
        </w:rPr>
        <w:t>This is not an exhaustive list and will be continually updated during realisation</w:t>
      </w:r>
    </w:p>
    <w:p w14:paraId="4855D061" w14:textId="77777777" w:rsidR="00855615" w:rsidRPr="00B12D7F" w:rsidRDefault="00855615" w:rsidP="00855615">
      <w:pPr>
        <w:spacing w:before="144"/>
        <w:ind w:left="360"/>
        <w:rPr>
          <w:lang w:val="en-GB" w:bidi="en-US"/>
        </w:rPr>
      </w:pPr>
    </w:p>
    <w:p w14:paraId="4855D062" w14:textId="77777777" w:rsidR="00FB0587" w:rsidRPr="00B12D7F" w:rsidRDefault="00FB0587" w:rsidP="00063DEA">
      <w:pPr>
        <w:pStyle w:val="Heading4"/>
        <w:rPr>
          <w:lang w:val="en-GB" w:bidi="en-US"/>
        </w:rPr>
      </w:pPr>
      <w:r w:rsidRPr="00B12D7F">
        <w:rPr>
          <w:lang w:val="en-GB" w:bidi="en-US"/>
        </w:rPr>
        <w:t xml:space="preserve">Intercompany </w:t>
      </w:r>
    </w:p>
    <w:p w14:paraId="4855D063" w14:textId="77777777" w:rsidR="005E6A39" w:rsidRPr="00B12D7F" w:rsidRDefault="005E6A39" w:rsidP="005E6A39">
      <w:pPr>
        <w:spacing w:before="144"/>
        <w:rPr>
          <w:lang w:val="en-GB" w:bidi="en-US"/>
        </w:rPr>
      </w:pPr>
      <w:r w:rsidRPr="00B12D7F">
        <w:rPr>
          <w:lang w:val="en-GB" w:bidi="en-US"/>
        </w:rPr>
        <w:t>The following GL Accounts will be created to cover Intercompany related items</w:t>
      </w:r>
      <w:r w:rsidR="00855615" w:rsidRPr="00B12D7F">
        <w:rPr>
          <w:lang w:val="en-GB" w:bidi="en-US"/>
        </w:rPr>
        <w:t>:</w:t>
      </w:r>
    </w:p>
    <w:p w14:paraId="4855D064" w14:textId="77777777" w:rsidR="00F81421" w:rsidRPr="00B12D7F" w:rsidRDefault="00F14A1E" w:rsidP="00DB0539">
      <w:pPr>
        <w:pStyle w:val="ListParagraph"/>
        <w:numPr>
          <w:ilvl w:val="0"/>
          <w:numId w:val="18"/>
        </w:numPr>
        <w:spacing w:before="144"/>
        <w:rPr>
          <w:sz w:val="20"/>
          <w:szCs w:val="20"/>
          <w:lang w:val="en-GB" w:bidi="en-US"/>
        </w:rPr>
      </w:pPr>
      <w:r w:rsidRPr="00B12D7F">
        <w:rPr>
          <w:sz w:val="20"/>
          <w:szCs w:val="20"/>
          <w:lang w:val="en-GB" w:bidi="en-US"/>
        </w:rPr>
        <w:t>DCC holdings loan interest</w:t>
      </w:r>
    </w:p>
    <w:p w14:paraId="4855D065" w14:textId="77777777" w:rsidR="00F81421" w:rsidRPr="00B12D7F" w:rsidRDefault="00163DA9" w:rsidP="00DB0539">
      <w:pPr>
        <w:pStyle w:val="ListParagraph"/>
        <w:numPr>
          <w:ilvl w:val="0"/>
          <w:numId w:val="18"/>
        </w:numPr>
        <w:spacing w:before="144"/>
        <w:rPr>
          <w:sz w:val="20"/>
          <w:szCs w:val="20"/>
          <w:lang w:val="en-GB" w:bidi="en-US"/>
        </w:rPr>
      </w:pPr>
      <w:r w:rsidRPr="00B12D7F">
        <w:rPr>
          <w:sz w:val="20"/>
          <w:szCs w:val="20"/>
          <w:lang w:val="en-GB" w:bidi="en-US"/>
        </w:rPr>
        <w:t>DCC provision</w:t>
      </w:r>
    </w:p>
    <w:p w14:paraId="4855D066" w14:textId="77777777" w:rsidR="00FB0587" w:rsidRDefault="00163DA9" w:rsidP="00DB0539">
      <w:pPr>
        <w:pStyle w:val="ListParagraph"/>
        <w:numPr>
          <w:ilvl w:val="0"/>
          <w:numId w:val="18"/>
        </w:numPr>
        <w:spacing w:before="144"/>
        <w:rPr>
          <w:ins w:id="918" w:author="Ross Boardman" w:date="2015-08-27T10:05:00Z"/>
          <w:sz w:val="20"/>
          <w:szCs w:val="20"/>
          <w:lang w:val="en-GB" w:bidi="en-US"/>
        </w:rPr>
      </w:pPr>
      <w:r w:rsidRPr="00B12D7F">
        <w:rPr>
          <w:sz w:val="20"/>
          <w:szCs w:val="20"/>
          <w:lang w:val="en-GB" w:bidi="en-US"/>
        </w:rPr>
        <w:t>Interco balance</w:t>
      </w:r>
    </w:p>
    <w:p w14:paraId="4855D067" w14:textId="77777777" w:rsidR="003504F2" w:rsidRPr="00647CFB" w:rsidRDefault="003504F2">
      <w:pPr>
        <w:spacing w:before="144"/>
        <w:rPr>
          <w:lang w:val="en-GB" w:bidi="en-US"/>
        </w:rPr>
        <w:pPrChange w:id="919" w:author="Ross Boardman" w:date="2015-08-27T10:05:00Z">
          <w:pPr>
            <w:pStyle w:val="ListParagraph"/>
            <w:numPr>
              <w:numId w:val="18"/>
            </w:numPr>
            <w:spacing w:before="144"/>
            <w:ind w:left="720"/>
          </w:pPr>
        </w:pPrChange>
      </w:pPr>
      <w:ins w:id="920" w:author="Ross Boardman" w:date="2015-08-27T10:05:00Z">
        <w:r>
          <w:rPr>
            <w:lang w:val="en-GB" w:bidi="en-US"/>
          </w:rPr>
          <w:t>Specific intercompany balances will be held aga</w:t>
        </w:r>
      </w:ins>
      <w:ins w:id="921" w:author="Ross Boardman" w:date="2015-08-27T10:06:00Z">
        <w:r>
          <w:rPr>
            <w:lang w:val="en-GB" w:bidi="en-US"/>
          </w:rPr>
          <w:t>inst intercompany customers and vendors.</w:t>
        </w:r>
      </w:ins>
      <w:ins w:id="922" w:author="Ross Boardman" w:date="2015-08-27T10:16:00Z">
        <w:r w:rsidR="00126F39">
          <w:rPr>
            <w:lang w:val="en-GB" w:bidi="en-US"/>
          </w:rPr>
          <w:tab/>
        </w:r>
      </w:ins>
    </w:p>
    <w:p w14:paraId="4855D068" w14:textId="77777777" w:rsidR="005E6A39" w:rsidRPr="00F153A2" w:rsidRDefault="005E6A39" w:rsidP="005E6A39">
      <w:pPr>
        <w:pStyle w:val="ListParagraph"/>
        <w:numPr>
          <w:ilvl w:val="0"/>
          <w:numId w:val="0"/>
        </w:numPr>
        <w:spacing w:before="144"/>
        <w:ind w:left="720"/>
        <w:rPr>
          <w:sz w:val="20"/>
          <w:lang w:val="en-GB" w:bidi="en-US"/>
        </w:rPr>
      </w:pPr>
    </w:p>
    <w:p w14:paraId="4855D069" w14:textId="77777777" w:rsidR="00FE3170" w:rsidRPr="00B12D7F" w:rsidRDefault="006D1ECA" w:rsidP="00063DEA">
      <w:pPr>
        <w:pStyle w:val="Heading4"/>
        <w:rPr>
          <w:lang w:val="en-GB" w:bidi="en-US"/>
        </w:rPr>
      </w:pPr>
      <w:r w:rsidRPr="00B12D7F">
        <w:rPr>
          <w:lang w:val="en-GB" w:bidi="en-US"/>
        </w:rPr>
        <w:t xml:space="preserve">Capital  &amp; </w:t>
      </w:r>
      <w:r w:rsidR="00FB0587" w:rsidRPr="00B12D7F">
        <w:rPr>
          <w:lang w:val="en-GB" w:bidi="en-US"/>
        </w:rPr>
        <w:t xml:space="preserve">Reserves </w:t>
      </w:r>
    </w:p>
    <w:p w14:paraId="4855D06A" w14:textId="77777777" w:rsidR="005E6A39" w:rsidRPr="00B12D7F" w:rsidRDefault="005E6A39" w:rsidP="00FB0587">
      <w:pPr>
        <w:spacing w:before="144"/>
        <w:rPr>
          <w:lang w:val="en-GB" w:bidi="en-US"/>
        </w:rPr>
      </w:pPr>
      <w:r w:rsidRPr="00B12D7F">
        <w:rPr>
          <w:lang w:val="en-GB" w:bidi="en-US"/>
        </w:rPr>
        <w:t>The following GL Accounts will be created to cover Capital &amp; Reserves related items</w:t>
      </w:r>
      <w:r w:rsidR="00855615" w:rsidRPr="00B12D7F">
        <w:rPr>
          <w:lang w:val="en-GB" w:bidi="en-US"/>
        </w:rPr>
        <w:t>:</w:t>
      </w:r>
    </w:p>
    <w:p w14:paraId="4855D06B" w14:textId="77777777" w:rsidR="001872CE" w:rsidRPr="00B12D7F" w:rsidRDefault="00163DA9" w:rsidP="00DB0539">
      <w:pPr>
        <w:pStyle w:val="ListParagraph"/>
        <w:numPr>
          <w:ilvl w:val="0"/>
          <w:numId w:val="19"/>
        </w:numPr>
        <w:spacing w:before="144"/>
        <w:rPr>
          <w:sz w:val="20"/>
          <w:lang w:val="en-GB" w:bidi="en-US"/>
        </w:rPr>
      </w:pPr>
      <w:r w:rsidRPr="00B12D7F">
        <w:rPr>
          <w:sz w:val="20"/>
          <w:lang w:val="en-GB" w:bidi="en-US"/>
        </w:rPr>
        <w:t>Share capital</w:t>
      </w:r>
    </w:p>
    <w:p w14:paraId="4855D06C" w14:textId="77777777" w:rsidR="001872CE" w:rsidRPr="00B12D7F" w:rsidRDefault="00163DA9" w:rsidP="00DB0539">
      <w:pPr>
        <w:pStyle w:val="ListParagraph"/>
        <w:numPr>
          <w:ilvl w:val="0"/>
          <w:numId w:val="19"/>
        </w:numPr>
        <w:spacing w:before="144"/>
        <w:rPr>
          <w:sz w:val="20"/>
          <w:lang w:val="en-GB" w:bidi="en-US"/>
        </w:rPr>
      </w:pPr>
      <w:r w:rsidRPr="00B12D7F">
        <w:rPr>
          <w:sz w:val="20"/>
          <w:lang w:val="en-GB" w:bidi="en-US"/>
        </w:rPr>
        <w:t>Share premium</w:t>
      </w:r>
    </w:p>
    <w:p w14:paraId="4855D06D" w14:textId="77777777" w:rsidR="001872CE" w:rsidRPr="00B12D7F" w:rsidRDefault="001872CE" w:rsidP="00DB0539">
      <w:pPr>
        <w:pStyle w:val="ListParagraph"/>
        <w:numPr>
          <w:ilvl w:val="0"/>
          <w:numId w:val="19"/>
        </w:numPr>
        <w:spacing w:before="144"/>
        <w:rPr>
          <w:sz w:val="20"/>
          <w:lang w:val="en-GB" w:bidi="en-US"/>
        </w:rPr>
      </w:pPr>
      <w:r w:rsidRPr="00B12D7F">
        <w:rPr>
          <w:sz w:val="20"/>
          <w:lang w:val="en-GB" w:bidi="en-US"/>
        </w:rPr>
        <w:t>R</w:t>
      </w:r>
      <w:r w:rsidR="00163DA9" w:rsidRPr="00B12D7F">
        <w:rPr>
          <w:sz w:val="20"/>
          <w:lang w:val="en-GB" w:bidi="en-US"/>
        </w:rPr>
        <w:t>eserves</w:t>
      </w:r>
    </w:p>
    <w:p w14:paraId="4855D06E" w14:textId="77777777" w:rsidR="001872CE" w:rsidRPr="00B12D7F" w:rsidRDefault="00163DA9" w:rsidP="00DB0539">
      <w:pPr>
        <w:pStyle w:val="ListParagraph"/>
        <w:numPr>
          <w:ilvl w:val="0"/>
          <w:numId w:val="19"/>
        </w:numPr>
        <w:spacing w:before="144"/>
        <w:rPr>
          <w:sz w:val="20"/>
          <w:lang w:val="en-GB" w:bidi="en-US"/>
        </w:rPr>
      </w:pPr>
      <w:r w:rsidRPr="00B12D7F">
        <w:rPr>
          <w:sz w:val="20"/>
          <w:lang w:val="en-GB" w:bidi="en-US"/>
        </w:rPr>
        <w:t>P&amp;L</w:t>
      </w:r>
    </w:p>
    <w:p w14:paraId="4855D06F" w14:textId="77777777" w:rsidR="00CD562C" w:rsidRPr="0012339C" w:rsidRDefault="00163DA9" w:rsidP="00CD562C">
      <w:pPr>
        <w:pStyle w:val="ListParagraph"/>
        <w:numPr>
          <w:ilvl w:val="0"/>
          <w:numId w:val="19"/>
        </w:numPr>
        <w:spacing w:before="144"/>
        <w:rPr>
          <w:sz w:val="20"/>
          <w:lang w:val="en-GB"/>
        </w:rPr>
      </w:pPr>
      <w:r w:rsidRPr="00B12D7F">
        <w:rPr>
          <w:sz w:val="20"/>
          <w:lang w:val="en-GB" w:bidi="en-US"/>
        </w:rPr>
        <w:t>Shareholders funds</w:t>
      </w:r>
    </w:p>
    <w:p w14:paraId="4855D070" w14:textId="77777777" w:rsidR="00CD562C" w:rsidRPr="00B12D7F" w:rsidRDefault="00CD562C" w:rsidP="00CD562C">
      <w:pPr>
        <w:spacing w:before="144"/>
        <w:rPr>
          <w:lang w:val="en-GB"/>
        </w:rPr>
      </w:pPr>
    </w:p>
    <w:p w14:paraId="4855D071" w14:textId="77777777" w:rsidR="00063DEA" w:rsidRPr="00B12D7F" w:rsidRDefault="00063DEA" w:rsidP="00063DEA">
      <w:pPr>
        <w:pStyle w:val="Heading3"/>
        <w:numPr>
          <w:ilvl w:val="2"/>
          <w:numId w:val="39"/>
        </w:numPr>
        <w:rPr>
          <w:lang w:val="en-GB"/>
        </w:rPr>
      </w:pPr>
      <w:bookmarkStart w:id="923" w:name="_Toc429581500"/>
      <w:r w:rsidRPr="00B12D7F">
        <w:rPr>
          <w:lang w:val="en-GB"/>
        </w:rPr>
        <w:t>Chart of Accounts – For Bank &amp; Cash</w:t>
      </w:r>
      <w:bookmarkEnd w:id="923"/>
    </w:p>
    <w:p w14:paraId="4855D072" w14:textId="77777777" w:rsidR="00063DEA" w:rsidRPr="00B12D7F" w:rsidRDefault="00063DEA" w:rsidP="00063DEA">
      <w:pPr>
        <w:rPr>
          <w:rFonts w:cs="Arial"/>
          <w:color w:val="333333"/>
          <w:lang w:val="en-GB"/>
        </w:rPr>
      </w:pPr>
      <w:r w:rsidRPr="00B12D7F">
        <w:rPr>
          <w:rFonts w:cs="Arial"/>
          <w:color w:val="333333"/>
          <w:lang w:val="en-GB"/>
        </w:rPr>
        <w:t>The structure of the GL Accounts for Bank Statement processing will be based on a cleared and uncleared concept. The account numbers will be created in the 6 series range within the Chart of Accounts. By way of illustration, the following depicts how the GL accounts will be appear.</w:t>
      </w:r>
    </w:p>
    <w:p w14:paraId="4855D073" w14:textId="77777777" w:rsidR="00063DEA" w:rsidRPr="00B12D7F" w:rsidRDefault="00063DEA" w:rsidP="00063DEA">
      <w:pPr>
        <w:rPr>
          <w:rFonts w:cs="Arial"/>
          <w:color w:val="333333"/>
          <w:lang w:val="en-GB"/>
        </w:rPr>
      </w:pPr>
    </w:p>
    <w:p w14:paraId="4855D074" w14:textId="77777777" w:rsidR="00063DEA" w:rsidRPr="00B12D7F" w:rsidRDefault="00063DEA" w:rsidP="00063DEA">
      <w:pPr>
        <w:numPr>
          <w:ilvl w:val="0"/>
          <w:numId w:val="40"/>
        </w:numPr>
        <w:jc w:val="left"/>
        <w:rPr>
          <w:lang w:val="en-GB"/>
        </w:rPr>
      </w:pPr>
      <w:r w:rsidRPr="00B12D7F">
        <w:rPr>
          <w:lang w:val="en-GB"/>
        </w:rPr>
        <w:lastRenderedPageBreak/>
        <w:t>GL Accounts – each bank account will have a GL account assigned. The GL account will be unique for the Company Code but can be used for different bank accounts in another entity under the same Bank Key.</w:t>
      </w:r>
    </w:p>
    <w:p w14:paraId="4855D075" w14:textId="77777777" w:rsidR="00063DEA" w:rsidRPr="00B12D7F" w:rsidRDefault="00063DEA" w:rsidP="00063DEA">
      <w:pPr>
        <w:numPr>
          <w:ilvl w:val="0"/>
          <w:numId w:val="40"/>
        </w:numPr>
        <w:jc w:val="left"/>
        <w:rPr>
          <w:lang w:val="en-GB"/>
        </w:rPr>
      </w:pPr>
      <w:r w:rsidRPr="00B12D7F">
        <w:rPr>
          <w:lang w:val="en-GB"/>
        </w:rPr>
        <w:t xml:space="preserve">Main- and Sub-Account concept – the main account will represent cleared funds (i.e. the balance on the bank statement and the sub-account will represent the offset entries in some instances. </w:t>
      </w:r>
    </w:p>
    <w:p w14:paraId="4855D076" w14:textId="77777777" w:rsidR="00063DEA" w:rsidRPr="00B12D7F" w:rsidRDefault="00063DEA" w:rsidP="00063DEA">
      <w:pPr>
        <w:numPr>
          <w:ilvl w:val="0"/>
          <w:numId w:val="40"/>
        </w:numPr>
        <w:jc w:val="left"/>
        <w:rPr>
          <w:lang w:val="en-GB"/>
        </w:rPr>
      </w:pPr>
      <w:r w:rsidRPr="00B12D7F">
        <w:rPr>
          <w:lang w:val="en-GB"/>
        </w:rPr>
        <w:t>Account Determination – sub-account GL accounts will be maintained in the Account Determination where e.g. an automatic payment program will be used.</w:t>
      </w:r>
    </w:p>
    <w:p w14:paraId="4855D077" w14:textId="77777777" w:rsidR="00063DEA" w:rsidRPr="00B12D7F" w:rsidRDefault="00063DEA" w:rsidP="00063DEA">
      <w:pPr>
        <w:ind w:left="720"/>
        <w:jc w:val="left"/>
        <w:rPr>
          <w:lang w:val="en-GB"/>
        </w:rPr>
      </w:pPr>
    </w:p>
    <w:p w14:paraId="4855D078" w14:textId="77777777" w:rsidR="00063DEA" w:rsidRPr="00B12D7F" w:rsidRDefault="00063DEA" w:rsidP="00063DEA">
      <w:pPr>
        <w:rPr>
          <w:lang w:val="en-GB"/>
        </w:rPr>
      </w:pPr>
      <w:r w:rsidRPr="00B12D7F">
        <w:rPr>
          <w:lang w:val="en-GB"/>
        </w:rPr>
        <w:t>By way of illustration, the numbering convention will follow the operational Chart of Accounts as below:</w:t>
      </w:r>
    </w:p>
    <w:p w14:paraId="4855D079" w14:textId="77777777" w:rsidR="00063DEA" w:rsidRPr="00B12D7F" w:rsidRDefault="00063DEA" w:rsidP="00063DEA">
      <w:pPr>
        <w:rPr>
          <w:lang w:val="en-GB"/>
        </w:rPr>
      </w:pPr>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3"/>
        <w:gridCol w:w="2434"/>
        <w:gridCol w:w="2769"/>
        <w:gridCol w:w="2268"/>
      </w:tblGrid>
      <w:tr w:rsidR="00063DEA" w:rsidRPr="00B12D7F" w14:paraId="4855D080" w14:textId="77777777" w:rsidTr="007123B7">
        <w:trPr>
          <w:trHeight w:val="280"/>
        </w:trPr>
        <w:tc>
          <w:tcPr>
            <w:tcW w:w="1063" w:type="dxa"/>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bottom"/>
            <w:hideMark/>
          </w:tcPr>
          <w:p w14:paraId="4855D07A" w14:textId="77777777" w:rsidR="00063DEA" w:rsidRPr="00B12D7F" w:rsidRDefault="00063DEA" w:rsidP="007123B7">
            <w:pPr>
              <w:jc w:val="left"/>
              <w:rPr>
                <w:b/>
                <w:color w:val="FFFFFF" w:themeColor="background1"/>
                <w:lang w:val="en-GB" w:eastAsia="en-US"/>
              </w:rPr>
            </w:pPr>
            <w:r w:rsidRPr="00B12D7F">
              <w:rPr>
                <w:b/>
                <w:color w:val="FFFFFF" w:themeColor="background1"/>
                <w:lang w:val="en-GB" w:eastAsia="en-US"/>
              </w:rPr>
              <w:t>Type</w:t>
            </w:r>
          </w:p>
          <w:p w14:paraId="4855D07B" w14:textId="77777777" w:rsidR="007123B7" w:rsidRPr="00B12D7F" w:rsidRDefault="007123B7" w:rsidP="007123B7">
            <w:pPr>
              <w:jc w:val="left"/>
              <w:rPr>
                <w:b/>
                <w:color w:val="FFFFFF" w:themeColor="background1"/>
                <w:lang w:val="en-GB" w:eastAsia="en-US"/>
              </w:rPr>
            </w:pPr>
          </w:p>
        </w:tc>
        <w:tc>
          <w:tcPr>
            <w:tcW w:w="2434" w:type="dxa"/>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bottom"/>
            <w:hideMark/>
          </w:tcPr>
          <w:p w14:paraId="4855D07C" w14:textId="77777777" w:rsidR="00063DEA" w:rsidRPr="00B12D7F" w:rsidRDefault="00063DEA" w:rsidP="007123B7">
            <w:pPr>
              <w:jc w:val="left"/>
              <w:rPr>
                <w:b/>
                <w:color w:val="FFFFFF" w:themeColor="background1"/>
                <w:lang w:val="en-GB" w:eastAsia="en-US"/>
              </w:rPr>
            </w:pPr>
            <w:r w:rsidRPr="00B12D7F">
              <w:rPr>
                <w:b/>
                <w:color w:val="FFFFFF" w:themeColor="background1"/>
                <w:lang w:val="en-GB" w:eastAsia="en-US"/>
              </w:rPr>
              <w:t>Bank Key</w:t>
            </w:r>
          </w:p>
          <w:p w14:paraId="4855D07D" w14:textId="77777777" w:rsidR="007123B7" w:rsidRPr="00B12D7F" w:rsidRDefault="007123B7" w:rsidP="007123B7">
            <w:pPr>
              <w:jc w:val="left"/>
              <w:rPr>
                <w:b/>
                <w:color w:val="FFFFFF" w:themeColor="background1"/>
                <w:lang w:val="en-GB" w:eastAsia="en-US"/>
              </w:rPr>
            </w:pPr>
          </w:p>
        </w:tc>
        <w:tc>
          <w:tcPr>
            <w:tcW w:w="2769"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855D07E" w14:textId="77777777" w:rsidR="00063DEA" w:rsidRPr="00B12D7F" w:rsidRDefault="007123B7" w:rsidP="00063DEA">
            <w:pPr>
              <w:rPr>
                <w:b/>
                <w:color w:val="FFFFFF" w:themeColor="background1"/>
                <w:lang w:val="en-GB" w:eastAsia="en-US"/>
              </w:rPr>
            </w:pPr>
            <w:r w:rsidRPr="00B12D7F">
              <w:rPr>
                <w:b/>
                <w:color w:val="FFFFFF" w:themeColor="background1"/>
                <w:lang w:val="en-GB" w:eastAsia="en-US"/>
              </w:rPr>
              <w:t>Currency / Type</w:t>
            </w:r>
          </w:p>
        </w:tc>
        <w:tc>
          <w:tcPr>
            <w:tcW w:w="2268" w:type="dxa"/>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bottom"/>
            <w:hideMark/>
          </w:tcPr>
          <w:p w14:paraId="4855D07F" w14:textId="77777777" w:rsidR="00063DEA" w:rsidRPr="00B12D7F" w:rsidRDefault="00063DEA" w:rsidP="00063DEA">
            <w:pPr>
              <w:rPr>
                <w:b/>
                <w:color w:val="FFFFFF" w:themeColor="background1"/>
                <w:lang w:val="en-GB" w:eastAsia="en-US"/>
              </w:rPr>
            </w:pPr>
            <w:r w:rsidRPr="00B12D7F">
              <w:rPr>
                <w:b/>
                <w:color w:val="FFFFFF" w:themeColor="background1"/>
                <w:lang w:val="en-GB" w:eastAsia="en-US"/>
              </w:rPr>
              <w:t>Currency/Bank account</w:t>
            </w:r>
          </w:p>
        </w:tc>
      </w:tr>
      <w:tr w:rsidR="00063DEA" w:rsidRPr="00B12D7F" w14:paraId="4855D085" w14:textId="77777777" w:rsidTr="007123B7">
        <w:trPr>
          <w:trHeight w:val="280"/>
        </w:trPr>
        <w:tc>
          <w:tcPr>
            <w:tcW w:w="1063" w:type="dxa"/>
            <w:tcBorders>
              <w:top w:val="single" w:sz="4" w:space="0" w:color="auto"/>
              <w:left w:val="single" w:sz="4" w:space="0" w:color="auto"/>
              <w:bottom w:val="single" w:sz="4" w:space="0" w:color="auto"/>
              <w:right w:val="single" w:sz="4" w:space="0" w:color="auto"/>
            </w:tcBorders>
            <w:noWrap/>
            <w:vAlign w:val="bottom"/>
            <w:hideMark/>
          </w:tcPr>
          <w:p w14:paraId="4855D081" w14:textId="77777777" w:rsidR="00063DEA" w:rsidRPr="00B12D7F" w:rsidRDefault="00063DEA" w:rsidP="00063DEA">
            <w:pPr>
              <w:rPr>
                <w:color w:val="000000"/>
                <w:lang w:val="en-GB" w:eastAsia="en-US"/>
              </w:rPr>
            </w:pPr>
            <w:r w:rsidRPr="00B12D7F">
              <w:rPr>
                <w:color w:val="000000"/>
                <w:lang w:val="en-GB" w:eastAsia="en-US"/>
              </w:rPr>
              <w:t>Main</w:t>
            </w:r>
          </w:p>
        </w:tc>
        <w:tc>
          <w:tcPr>
            <w:tcW w:w="2434" w:type="dxa"/>
            <w:tcBorders>
              <w:top w:val="single" w:sz="4" w:space="0" w:color="auto"/>
              <w:left w:val="single" w:sz="4" w:space="0" w:color="auto"/>
              <w:bottom w:val="single" w:sz="4" w:space="0" w:color="auto"/>
              <w:right w:val="single" w:sz="4" w:space="0" w:color="auto"/>
            </w:tcBorders>
            <w:noWrap/>
            <w:vAlign w:val="bottom"/>
            <w:hideMark/>
          </w:tcPr>
          <w:p w14:paraId="4855D082" w14:textId="77777777" w:rsidR="00063DEA" w:rsidRPr="00B12D7F" w:rsidRDefault="00063DEA" w:rsidP="00063DEA">
            <w:pPr>
              <w:rPr>
                <w:color w:val="000000"/>
                <w:lang w:val="en-GB" w:eastAsia="en-US"/>
              </w:rPr>
            </w:pPr>
            <w:r w:rsidRPr="00B12D7F">
              <w:rPr>
                <w:lang w:val="en-GB"/>
              </w:rPr>
              <w:t>Bank main account  Natwest (41168747)</w:t>
            </w:r>
          </w:p>
        </w:tc>
        <w:tc>
          <w:tcPr>
            <w:tcW w:w="2769" w:type="dxa"/>
            <w:tcBorders>
              <w:top w:val="single" w:sz="4" w:space="0" w:color="auto"/>
              <w:left w:val="single" w:sz="4" w:space="0" w:color="auto"/>
              <w:bottom w:val="single" w:sz="4" w:space="0" w:color="auto"/>
              <w:right w:val="single" w:sz="4" w:space="0" w:color="auto"/>
            </w:tcBorders>
            <w:vAlign w:val="center"/>
          </w:tcPr>
          <w:p w14:paraId="4855D083" w14:textId="77777777" w:rsidR="00063DEA" w:rsidRPr="00B12D7F" w:rsidRDefault="00063DEA" w:rsidP="00063DEA">
            <w:pPr>
              <w:jc w:val="center"/>
              <w:rPr>
                <w:lang w:val="en-GB"/>
              </w:rPr>
            </w:pPr>
            <w:r w:rsidRPr="00B12D7F">
              <w:rPr>
                <w:lang w:val="en-GB"/>
              </w:rPr>
              <w:t>GBP - Cleared</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4855D084" w14:textId="77777777" w:rsidR="00063DEA" w:rsidRPr="00B12D7F" w:rsidRDefault="00063DEA" w:rsidP="00063DEA">
            <w:pPr>
              <w:rPr>
                <w:color w:val="000000"/>
                <w:lang w:val="en-GB" w:eastAsia="en-US"/>
              </w:rPr>
            </w:pPr>
            <w:r w:rsidRPr="00B12D7F">
              <w:rPr>
                <w:lang w:val="en-GB"/>
              </w:rPr>
              <w:t>61XXX0</w:t>
            </w:r>
          </w:p>
        </w:tc>
      </w:tr>
      <w:tr w:rsidR="00063DEA" w:rsidRPr="00B12D7F" w14:paraId="4855D08A" w14:textId="77777777" w:rsidTr="007123B7">
        <w:trPr>
          <w:trHeight w:val="280"/>
        </w:trPr>
        <w:tc>
          <w:tcPr>
            <w:tcW w:w="1063" w:type="dxa"/>
            <w:tcBorders>
              <w:top w:val="single" w:sz="4" w:space="0" w:color="auto"/>
              <w:left w:val="single" w:sz="4" w:space="0" w:color="auto"/>
              <w:bottom w:val="single" w:sz="4" w:space="0" w:color="auto"/>
              <w:right w:val="single" w:sz="4" w:space="0" w:color="auto"/>
            </w:tcBorders>
            <w:noWrap/>
            <w:vAlign w:val="bottom"/>
          </w:tcPr>
          <w:p w14:paraId="4855D086" w14:textId="77777777" w:rsidR="00063DEA" w:rsidRPr="00B12D7F" w:rsidRDefault="00063DEA" w:rsidP="00063DEA">
            <w:pPr>
              <w:rPr>
                <w:color w:val="000000"/>
                <w:lang w:val="en-GB" w:eastAsia="en-US"/>
              </w:rPr>
            </w:pPr>
            <w:r w:rsidRPr="00B12D7F">
              <w:rPr>
                <w:color w:val="000000"/>
                <w:lang w:val="en-GB" w:eastAsia="en-US"/>
              </w:rPr>
              <w:t>Sub</w:t>
            </w:r>
          </w:p>
        </w:tc>
        <w:tc>
          <w:tcPr>
            <w:tcW w:w="2434" w:type="dxa"/>
            <w:tcBorders>
              <w:top w:val="single" w:sz="4" w:space="0" w:color="auto"/>
              <w:left w:val="single" w:sz="4" w:space="0" w:color="auto"/>
              <w:bottom w:val="single" w:sz="4" w:space="0" w:color="auto"/>
              <w:right w:val="single" w:sz="4" w:space="0" w:color="auto"/>
            </w:tcBorders>
            <w:noWrap/>
            <w:vAlign w:val="bottom"/>
          </w:tcPr>
          <w:p w14:paraId="4855D087" w14:textId="77777777" w:rsidR="00063DEA" w:rsidRPr="00B12D7F" w:rsidRDefault="00063DEA" w:rsidP="00063DEA">
            <w:pPr>
              <w:rPr>
                <w:color w:val="000000"/>
                <w:lang w:val="en-GB" w:eastAsia="en-US"/>
              </w:rPr>
            </w:pPr>
            <w:r w:rsidRPr="00B12D7F">
              <w:rPr>
                <w:color w:val="000000"/>
                <w:lang w:val="en-GB" w:eastAsia="en-US"/>
              </w:rPr>
              <w:t xml:space="preserve">Bank - outgoing - </w:t>
            </w:r>
            <w:r w:rsidRPr="00B12D7F">
              <w:rPr>
                <w:lang w:val="en-GB"/>
              </w:rPr>
              <w:t>41168747</w:t>
            </w:r>
          </w:p>
        </w:tc>
        <w:tc>
          <w:tcPr>
            <w:tcW w:w="2769" w:type="dxa"/>
            <w:tcBorders>
              <w:top w:val="single" w:sz="4" w:space="0" w:color="auto"/>
              <w:left w:val="single" w:sz="4" w:space="0" w:color="auto"/>
              <w:bottom w:val="single" w:sz="4" w:space="0" w:color="auto"/>
              <w:right w:val="single" w:sz="4" w:space="0" w:color="auto"/>
            </w:tcBorders>
            <w:vAlign w:val="center"/>
          </w:tcPr>
          <w:p w14:paraId="4855D088" w14:textId="77777777" w:rsidR="00063DEA" w:rsidRPr="00B12D7F" w:rsidRDefault="00063DEA" w:rsidP="00063DEA">
            <w:pPr>
              <w:jc w:val="center"/>
              <w:rPr>
                <w:color w:val="000000"/>
                <w:lang w:val="en-GB" w:eastAsia="en-US"/>
              </w:rPr>
            </w:pPr>
            <w:r w:rsidRPr="00B12D7F">
              <w:rPr>
                <w:color w:val="000000"/>
                <w:lang w:val="en-GB" w:eastAsia="en-US"/>
              </w:rPr>
              <w:t>GBP - Clearing</w:t>
            </w:r>
          </w:p>
        </w:tc>
        <w:tc>
          <w:tcPr>
            <w:tcW w:w="2268" w:type="dxa"/>
            <w:tcBorders>
              <w:top w:val="single" w:sz="4" w:space="0" w:color="auto"/>
              <w:left w:val="single" w:sz="4" w:space="0" w:color="auto"/>
              <w:bottom w:val="single" w:sz="4" w:space="0" w:color="auto"/>
              <w:right w:val="single" w:sz="4" w:space="0" w:color="auto"/>
            </w:tcBorders>
            <w:noWrap/>
            <w:vAlign w:val="bottom"/>
          </w:tcPr>
          <w:p w14:paraId="4855D089" w14:textId="77777777" w:rsidR="00063DEA" w:rsidRPr="00B12D7F" w:rsidRDefault="00063DEA" w:rsidP="00063DEA">
            <w:pPr>
              <w:rPr>
                <w:color w:val="000000"/>
                <w:lang w:val="en-GB" w:eastAsia="en-US"/>
              </w:rPr>
            </w:pPr>
            <w:r w:rsidRPr="00B12D7F">
              <w:rPr>
                <w:color w:val="000000"/>
                <w:lang w:val="en-GB" w:eastAsia="en-US"/>
              </w:rPr>
              <w:t>61XXX1</w:t>
            </w:r>
          </w:p>
        </w:tc>
      </w:tr>
      <w:tr w:rsidR="00063DEA" w:rsidRPr="00B12D7F" w14:paraId="4855D08F" w14:textId="77777777" w:rsidTr="007123B7">
        <w:trPr>
          <w:trHeight w:val="280"/>
        </w:trPr>
        <w:tc>
          <w:tcPr>
            <w:tcW w:w="1063" w:type="dxa"/>
            <w:tcBorders>
              <w:top w:val="single" w:sz="4" w:space="0" w:color="auto"/>
              <w:left w:val="single" w:sz="4" w:space="0" w:color="auto"/>
              <w:bottom w:val="single" w:sz="4" w:space="0" w:color="auto"/>
              <w:right w:val="single" w:sz="4" w:space="0" w:color="auto"/>
            </w:tcBorders>
            <w:noWrap/>
            <w:vAlign w:val="bottom"/>
            <w:hideMark/>
          </w:tcPr>
          <w:p w14:paraId="4855D08B" w14:textId="77777777" w:rsidR="00063DEA" w:rsidRPr="00B12D7F" w:rsidRDefault="00063DEA" w:rsidP="00063DEA">
            <w:pPr>
              <w:rPr>
                <w:color w:val="000000"/>
                <w:lang w:val="en-GB" w:eastAsia="en-US"/>
              </w:rPr>
            </w:pPr>
            <w:r w:rsidRPr="00B12D7F">
              <w:rPr>
                <w:color w:val="000000"/>
                <w:lang w:val="en-GB" w:eastAsia="en-US"/>
              </w:rPr>
              <w:t>Sub</w:t>
            </w:r>
          </w:p>
        </w:tc>
        <w:tc>
          <w:tcPr>
            <w:tcW w:w="2434" w:type="dxa"/>
            <w:tcBorders>
              <w:top w:val="single" w:sz="4" w:space="0" w:color="auto"/>
              <w:left w:val="single" w:sz="4" w:space="0" w:color="auto"/>
              <w:bottom w:val="single" w:sz="4" w:space="0" w:color="auto"/>
              <w:right w:val="single" w:sz="4" w:space="0" w:color="auto"/>
            </w:tcBorders>
            <w:noWrap/>
            <w:vAlign w:val="bottom"/>
            <w:hideMark/>
          </w:tcPr>
          <w:p w14:paraId="4855D08C" w14:textId="77777777" w:rsidR="00063DEA" w:rsidRPr="00B12D7F" w:rsidRDefault="00063DEA" w:rsidP="00063DEA">
            <w:pPr>
              <w:rPr>
                <w:color w:val="000000"/>
                <w:lang w:val="en-GB" w:eastAsia="en-US"/>
              </w:rPr>
            </w:pPr>
            <w:r w:rsidRPr="00B12D7F">
              <w:rPr>
                <w:color w:val="000000"/>
                <w:lang w:val="en-GB" w:eastAsia="en-US"/>
              </w:rPr>
              <w:t xml:space="preserve">Bank - incoming payments - </w:t>
            </w:r>
            <w:r w:rsidRPr="00B12D7F">
              <w:rPr>
                <w:lang w:val="en-GB"/>
              </w:rPr>
              <w:t>41168747</w:t>
            </w:r>
          </w:p>
        </w:tc>
        <w:tc>
          <w:tcPr>
            <w:tcW w:w="2769" w:type="dxa"/>
            <w:tcBorders>
              <w:top w:val="single" w:sz="4" w:space="0" w:color="auto"/>
              <w:left w:val="single" w:sz="4" w:space="0" w:color="auto"/>
              <w:bottom w:val="single" w:sz="4" w:space="0" w:color="auto"/>
              <w:right w:val="single" w:sz="4" w:space="0" w:color="auto"/>
            </w:tcBorders>
            <w:vAlign w:val="center"/>
          </w:tcPr>
          <w:p w14:paraId="4855D08D" w14:textId="77777777" w:rsidR="00063DEA" w:rsidRPr="00B12D7F" w:rsidRDefault="00063DEA" w:rsidP="00063DEA">
            <w:pPr>
              <w:jc w:val="center"/>
              <w:rPr>
                <w:color w:val="000000"/>
                <w:lang w:val="en-GB" w:eastAsia="en-US"/>
              </w:rPr>
            </w:pPr>
            <w:r w:rsidRPr="00B12D7F">
              <w:rPr>
                <w:color w:val="000000"/>
                <w:lang w:val="en-GB" w:eastAsia="en-US"/>
              </w:rPr>
              <w:t>GBP - Clearing</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4855D08E" w14:textId="77777777" w:rsidR="00063DEA" w:rsidRPr="00B12D7F" w:rsidRDefault="00063DEA" w:rsidP="00063DEA">
            <w:pPr>
              <w:rPr>
                <w:color w:val="000000"/>
                <w:lang w:val="en-GB" w:eastAsia="en-US"/>
              </w:rPr>
            </w:pPr>
            <w:r w:rsidRPr="00B12D7F">
              <w:rPr>
                <w:color w:val="000000"/>
                <w:lang w:val="en-GB" w:eastAsia="en-US"/>
              </w:rPr>
              <w:t>61XXX2</w:t>
            </w:r>
          </w:p>
        </w:tc>
      </w:tr>
      <w:tr w:rsidR="00063DEA" w:rsidRPr="00B12D7F" w14:paraId="4855D094" w14:textId="77777777" w:rsidTr="007123B7">
        <w:trPr>
          <w:trHeight w:val="280"/>
        </w:trPr>
        <w:tc>
          <w:tcPr>
            <w:tcW w:w="1063" w:type="dxa"/>
            <w:tcBorders>
              <w:top w:val="single" w:sz="4" w:space="0" w:color="auto"/>
              <w:left w:val="single" w:sz="4" w:space="0" w:color="auto"/>
              <w:bottom w:val="single" w:sz="4" w:space="0" w:color="auto"/>
              <w:right w:val="single" w:sz="4" w:space="0" w:color="auto"/>
            </w:tcBorders>
            <w:noWrap/>
            <w:vAlign w:val="bottom"/>
            <w:hideMark/>
          </w:tcPr>
          <w:p w14:paraId="4855D090" w14:textId="77777777" w:rsidR="00063DEA" w:rsidRPr="00B12D7F" w:rsidRDefault="00063DEA" w:rsidP="00063DEA">
            <w:pPr>
              <w:rPr>
                <w:color w:val="000000"/>
                <w:lang w:val="en-GB" w:eastAsia="en-US"/>
              </w:rPr>
            </w:pPr>
            <w:r w:rsidRPr="00B12D7F">
              <w:rPr>
                <w:color w:val="000000"/>
                <w:lang w:val="en-GB" w:eastAsia="en-US"/>
              </w:rPr>
              <w:t>Sub</w:t>
            </w:r>
          </w:p>
        </w:tc>
        <w:tc>
          <w:tcPr>
            <w:tcW w:w="2434" w:type="dxa"/>
            <w:tcBorders>
              <w:top w:val="single" w:sz="4" w:space="0" w:color="auto"/>
              <w:left w:val="single" w:sz="4" w:space="0" w:color="auto"/>
              <w:bottom w:val="single" w:sz="4" w:space="0" w:color="auto"/>
              <w:right w:val="single" w:sz="4" w:space="0" w:color="auto"/>
            </w:tcBorders>
            <w:noWrap/>
            <w:vAlign w:val="bottom"/>
          </w:tcPr>
          <w:p w14:paraId="4855D091" w14:textId="77777777" w:rsidR="00063DEA" w:rsidRPr="00B12D7F" w:rsidRDefault="00063DEA" w:rsidP="00063DEA">
            <w:pPr>
              <w:rPr>
                <w:color w:val="000000"/>
                <w:lang w:val="en-GB" w:eastAsia="en-US"/>
              </w:rPr>
            </w:pPr>
            <w:r w:rsidRPr="00B12D7F">
              <w:rPr>
                <w:color w:val="000000"/>
                <w:lang w:val="en-GB" w:eastAsia="en-US"/>
              </w:rPr>
              <w:t xml:space="preserve">Bank Charges - </w:t>
            </w:r>
            <w:r w:rsidRPr="00B12D7F">
              <w:rPr>
                <w:lang w:val="en-GB"/>
              </w:rPr>
              <w:t>41168747</w:t>
            </w:r>
          </w:p>
        </w:tc>
        <w:tc>
          <w:tcPr>
            <w:tcW w:w="2769" w:type="dxa"/>
            <w:tcBorders>
              <w:top w:val="single" w:sz="4" w:space="0" w:color="auto"/>
              <w:left w:val="single" w:sz="4" w:space="0" w:color="auto"/>
              <w:bottom w:val="single" w:sz="4" w:space="0" w:color="auto"/>
              <w:right w:val="single" w:sz="4" w:space="0" w:color="auto"/>
            </w:tcBorders>
            <w:vAlign w:val="center"/>
          </w:tcPr>
          <w:p w14:paraId="4855D092" w14:textId="77777777" w:rsidR="00063DEA" w:rsidRPr="00B12D7F" w:rsidRDefault="00063DEA" w:rsidP="00063DEA">
            <w:pPr>
              <w:jc w:val="center"/>
              <w:rPr>
                <w:color w:val="000000"/>
                <w:lang w:val="en-GB" w:eastAsia="en-US"/>
              </w:rPr>
            </w:pPr>
            <w:r w:rsidRPr="00B12D7F">
              <w:rPr>
                <w:color w:val="000000"/>
                <w:lang w:val="en-GB" w:eastAsia="en-US"/>
              </w:rPr>
              <w:t>GBP – P/L Charge</w:t>
            </w:r>
          </w:p>
        </w:tc>
        <w:tc>
          <w:tcPr>
            <w:tcW w:w="2268" w:type="dxa"/>
            <w:tcBorders>
              <w:top w:val="single" w:sz="4" w:space="0" w:color="auto"/>
              <w:left w:val="single" w:sz="4" w:space="0" w:color="auto"/>
              <w:bottom w:val="single" w:sz="4" w:space="0" w:color="auto"/>
              <w:right w:val="single" w:sz="4" w:space="0" w:color="auto"/>
            </w:tcBorders>
            <w:noWrap/>
            <w:vAlign w:val="bottom"/>
          </w:tcPr>
          <w:p w14:paraId="4855D093" w14:textId="77777777" w:rsidR="00063DEA" w:rsidRPr="00B12D7F" w:rsidRDefault="00063DEA" w:rsidP="00063DEA">
            <w:pPr>
              <w:rPr>
                <w:color w:val="000000"/>
                <w:lang w:val="en-GB" w:eastAsia="en-US"/>
              </w:rPr>
            </w:pPr>
            <w:r w:rsidRPr="00B12D7F">
              <w:rPr>
                <w:color w:val="000000"/>
                <w:lang w:val="en-GB" w:eastAsia="en-US"/>
              </w:rPr>
              <w:t>479XXX</w:t>
            </w:r>
          </w:p>
        </w:tc>
      </w:tr>
    </w:tbl>
    <w:p w14:paraId="4855D095" w14:textId="77777777" w:rsidR="00063DEA" w:rsidRPr="00B12D7F" w:rsidRDefault="00063DEA" w:rsidP="00063DEA">
      <w:pPr>
        <w:rPr>
          <w:lang w:val="en-GB"/>
        </w:rPr>
      </w:pPr>
    </w:p>
    <w:p w14:paraId="4855D096" w14:textId="77777777" w:rsidR="00063DEA" w:rsidRPr="00B12D7F" w:rsidRDefault="00063DEA" w:rsidP="00063DEA">
      <w:pPr>
        <w:rPr>
          <w:lang w:val="en-GB"/>
        </w:rPr>
      </w:pPr>
    </w:p>
    <w:p w14:paraId="4855D097" w14:textId="77777777" w:rsidR="00063DEA" w:rsidRPr="00B12D7F" w:rsidRDefault="00063DEA" w:rsidP="00063DEA">
      <w:pPr>
        <w:rPr>
          <w:lang w:val="en-GB"/>
        </w:rPr>
      </w:pPr>
      <w:r w:rsidRPr="00B12D7F">
        <w:rPr>
          <w:lang w:val="en-GB"/>
        </w:rPr>
        <w:t xml:space="preserve">The </w:t>
      </w:r>
      <w:r w:rsidRPr="00B12D7F">
        <w:rPr>
          <w:u w:val="single"/>
          <w:lang w:val="en-GB"/>
        </w:rPr>
        <w:t>main account</w:t>
      </w:r>
      <w:r w:rsidRPr="00B12D7F">
        <w:rPr>
          <w:lang w:val="en-GB"/>
        </w:rPr>
        <w:t xml:space="preserve"> will represent the values reconciled at the time of bank statement processing and therefore does not require open item management.</w:t>
      </w:r>
    </w:p>
    <w:p w14:paraId="4855D098" w14:textId="77777777" w:rsidR="00063DEA" w:rsidRPr="00B12D7F" w:rsidRDefault="00063DEA" w:rsidP="00063DEA">
      <w:pPr>
        <w:rPr>
          <w:lang w:val="en-GB"/>
        </w:rPr>
      </w:pPr>
    </w:p>
    <w:p w14:paraId="4855D099" w14:textId="77777777" w:rsidR="00063DEA" w:rsidRPr="00B12D7F" w:rsidRDefault="00063DEA" w:rsidP="00063DEA">
      <w:pPr>
        <w:rPr>
          <w:lang w:val="en-GB"/>
        </w:rPr>
      </w:pPr>
      <w:r w:rsidRPr="00B12D7F">
        <w:rPr>
          <w:lang w:val="en-GB"/>
        </w:rPr>
        <w:t>The accounts used for the payments and receipts on a daily basis will be managed with open items and offset at the time of bank statement processing if and when the references and transactions sent across by the bank match the postings processed in the SAP system. The GL accounts should have line item management set up.</w:t>
      </w:r>
    </w:p>
    <w:p w14:paraId="4855D09A" w14:textId="77777777" w:rsidR="00063DEA" w:rsidRPr="00B12D7F" w:rsidRDefault="00063DEA" w:rsidP="00063DEA">
      <w:pPr>
        <w:rPr>
          <w:lang w:val="en-GB"/>
        </w:rPr>
      </w:pPr>
    </w:p>
    <w:p w14:paraId="4855D09B" w14:textId="77777777" w:rsidR="00063DEA" w:rsidRPr="00B12D7F" w:rsidRDefault="00063DEA" w:rsidP="00063DEA">
      <w:pPr>
        <w:rPr>
          <w:lang w:val="en-GB"/>
        </w:rPr>
      </w:pPr>
    </w:p>
    <w:p w14:paraId="4855D09C" w14:textId="77777777" w:rsidR="00063DEA" w:rsidRPr="00B12D7F" w:rsidRDefault="00063DEA" w:rsidP="00063DEA">
      <w:pPr>
        <w:pStyle w:val="Heading2"/>
        <w:tabs>
          <w:tab w:val="clear" w:pos="576"/>
        </w:tabs>
        <w:ind w:left="567" w:hanging="567"/>
        <w:rPr>
          <w:lang w:val="en-GB"/>
        </w:rPr>
      </w:pPr>
      <w:bookmarkStart w:id="924" w:name="_Toc419129882"/>
      <w:bookmarkStart w:id="925" w:name="_Toc429581501"/>
      <w:r w:rsidRPr="00B12D7F">
        <w:rPr>
          <w:lang w:val="en-GB"/>
        </w:rPr>
        <w:t>Bank Master (Directory)</w:t>
      </w:r>
      <w:bookmarkEnd w:id="924"/>
      <w:bookmarkEnd w:id="925"/>
    </w:p>
    <w:p w14:paraId="4855D09D" w14:textId="77777777" w:rsidR="00063DEA" w:rsidRPr="00B12D7F" w:rsidRDefault="00063DEA" w:rsidP="00063DEA">
      <w:pPr>
        <w:rPr>
          <w:rFonts w:cs="Arial"/>
          <w:color w:val="333333"/>
          <w:lang w:val="en-GB"/>
        </w:rPr>
      </w:pPr>
    </w:p>
    <w:p w14:paraId="4855D09E" w14:textId="77777777" w:rsidR="00063DEA" w:rsidRPr="00B12D7F" w:rsidRDefault="00063DEA" w:rsidP="00063DEA">
      <w:pPr>
        <w:rPr>
          <w:lang w:val="en-GB"/>
        </w:rPr>
      </w:pPr>
      <w:r w:rsidRPr="00B12D7F">
        <w:rPr>
          <w:lang w:val="en-GB"/>
        </w:rPr>
        <w:t>This set of data incorporates the structure of the bank with critical fields such as Bank Key/Bank Number and SWIFT, and generic data such as address and branch.</w:t>
      </w:r>
    </w:p>
    <w:p w14:paraId="4855D09F" w14:textId="77777777" w:rsidR="00063DEA" w:rsidRPr="00B12D7F" w:rsidRDefault="00063DEA" w:rsidP="00063DEA">
      <w:pPr>
        <w:rPr>
          <w:lang w:val="en-GB"/>
        </w:rPr>
      </w:pPr>
    </w:p>
    <w:p w14:paraId="4855D0A0" w14:textId="77777777" w:rsidR="00063DEA" w:rsidRPr="00B12D7F" w:rsidRDefault="00063DEA" w:rsidP="00063DEA">
      <w:pPr>
        <w:rPr>
          <w:lang w:val="en-GB"/>
        </w:rPr>
      </w:pPr>
      <w:r w:rsidRPr="00B12D7F">
        <w:rPr>
          <w:lang w:val="en-GB"/>
        </w:rPr>
        <w:t>The definition of the Bank Key (where the bank data from the respective country is stored) and bank number (the unique identification key for a bank branch) is connected to the country settings set up in SAP and follows a particular logic and SAP standards. This data is derived from the bank information related to the house banks (exertis bank accounts) as well as bank details set up in the Vendor or Customer master data, and (for example) is required to perform domestic or international transfers.</w:t>
      </w:r>
    </w:p>
    <w:p w14:paraId="4855D0A1" w14:textId="77777777" w:rsidR="00063DEA" w:rsidRPr="00B12D7F" w:rsidRDefault="00063DEA" w:rsidP="00063DEA">
      <w:pPr>
        <w:rPr>
          <w:lang w:val="en-GB"/>
        </w:rPr>
      </w:pPr>
    </w:p>
    <w:p w14:paraId="4855D0A2" w14:textId="77777777" w:rsidR="00063DEA" w:rsidRPr="00B12D7F" w:rsidRDefault="00063DEA" w:rsidP="00063DEA">
      <w:pPr>
        <w:pStyle w:val="NormalWeb"/>
        <w:shd w:val="clear" w:color="auto" w:fill="FFFFFF"/>
        <w:spacing w:before="0" w:beforeAutospacing="0" w:after="0" w:afterAutospacing="0"/>
        <w:rPr>
          <w:rFonts w:ascii="Verdana" w:hAnsi="Verdana"/>
          <w:sz w:val="20"/>
          <w:szCs w:val="20"/>
          <w:lang w:val="en-GB"/>
        </w:rPr>
      </w:pPr>
      <w:r w:rsidRPr="00B12D7F">
        <w:rPr>
          <w:rFonts w:ascii="Verdana" w:hAnsi="Verdana"/>
          <w:sz w:val="20"/>
          <w:szCs w:val="20"/>
          <w:lang w:val="en-GB"/>
        </w:rPr>
        <w:t>The initial creation of the bank directory is based on a file load which exertis will need to purchase. Ongoing maintenance will be by standard manual create and change transactions.</w:t>
      </w:r>
    </w:p>
    <w:p w14:paraId="4855D0A3" w14:textId="77777777" w:rsidR="00063DEA" w:rsidRPr="00B12D7F" w:rsidRDefault="00063DEA" w:rsidP="00063DEA">
      <w:pPr>
        <w:rPr>
          <w:lang w:val="en-GB"/>
        </w:rPr>
      </w:pPr>
    </w:p>
    <w:p w14:paraId="4855D0A4" w14:textId="77777777" w:rsidR="00063DEA" w:rsidRPr="00B12D7F" w:rsidRDefault="00063DEA" w:rsidP="00063DEA">
      <w:pPr>
        <w:rPr>
          <w:lang w:val="en-GB"/>
        </w:rPr>
      </w:pPr>
    </w:p>
    <w:p w14:paraId="4855D0A5" w14:textId="77777777" w:rsidR="00063DEA" w:rsidRPr="00B12D7F" w:rsidRDefault="00063DEA" w:rsidP="00063DEA">
      <w:pPr>
        <w:pStyle w:val="Heading2"/>
        <w:tabs>
          <w:tab w:val="clear" w:pos="576"/>
        </w:tabs>
        <w:ind w:left="567" w:hanging="567"/>
        <w:rPr>
          <w:lang w:val="en-GB"/>
        </w:rPr>
      </w:pPr>
      <w:bookmarkStart w:id="926" w:name="_Toc419129883"/>
      <w:bookmarkStart w:id="927" w:name="_Toc429581502"/>
      <w:r w:rsidRPr="00B12D7F">
        <w:rPr>
          <w:lang w:val="en-GB"/>
        </w:rPr>
        <w:t>House Banks</w:t>
      </w:r>
      <w:bookmarkEnd w:id="926"/>
      <w:bookmarkEnd w:id="927"/>
      <w:r w:rsidRPr="00B12D7F">
        <w:rPr>
          <w:lang w:val="en-GB"/>
        </w:rPr>
        <w:t xml:space="preserve"> </w:t>
      </w:r>
    </w:p>
    <w:p w14:paraId="4855D0A6" w14:textId="77777777" w:rsidR="00063DEA" w:rsidRPr="00B12D7F" w:rsidRDefault="00063DEA" w:rsidP="00063DEA">
      <w:pPr>
        <w:jc w:val="left"/>
        <w:rPr>
          <w:lang w:val="en-GB"/>
        </w:rPr>
      </w:pPr>
      <w:r w:rsidRPr="00B12D7F">
        <w:rPr>
          <w:lang w:val="en-GB"/>
        </w:rPr>
        <w:t>House banks represent the bank branches with whom exertis maintains a bank account. House Bank will be created per Entity and Bank key (Sort Code). This will be the Nat West.</w:t>
      </w:r>
    </w:p>
    <w:p w14:paraId="4855D0A7" w14:textId="77777777" w:rsidR="00063DEA" w:rsidRPr="00B12D7F" w:rsidRDefault="00063DEA" w:rsidP="00063DEA">
      <w:pPr>
        <w:jc w:val="left"/>
        <w:rPr>
          <w:lang w:val="en-GB"/>
        </w:rPr>
      </w:pPr>
    </w:p>
    <w:p w14:paraId="4855D0A8" w14:textId="77777777" w:rsidR="00063DEA" w:rsidRPr="00B12D7F" w:rsidRDefault="00063DEA" w:rsidP="00063DEA">
      <w:pPr>
        <w:jc w:val="left"/>
        <w:rPr>
          <w:lang w:val="en-GB"/>
        </w:rPr>
      </w:pPr>
      <w:r w:rsidRPr="00B12D7F">
        <w:rPr>
          <w:lang w:val="en-GB"/>
        </w:rPr>
        <w:t>House banks will be created for those bank accounts with a high volume of transactions and therefore subject to bank statement processing. It is recommended where exertis have bank accounts with minimal e.g. one monthly or annual transactions that these are maintained as cleared GL accounts only.</w:t>
      </w:r>
    </w:p>
    <w:p w14:paraId="4855D0A9" w14:textId="77777777" w:rsidR="00063DEA" w:rsidRPr="00B12D7F" w:rsidRDefault="00063DEA" w:rsidP="00063DEA">
      <w:pPr>
        <w:jc w:val="left"/>
        <w:rPr>
          <w:lang w:val="en-GB"/>
        </w:rPr>
      </w:pPr>
    </w:p>
    <w:p w14:paraId="4855D0AA" w14:textId="77777777" w:rsidR="00063DEA" w:rsidRPr="00B12D7F" w:rsidRDefault="00063DEA" w:rsidP="00063DEA">
      <w:pPr>
        <w:jc w:val="left"/>
        <w:rPr>
          <w:lang w:val="en-GB"/>
        </w:rPr>
      </w:pPr>
      <w:r w:rsidRPr="00B12D7F">
        <w:rPr>
          <w:bCs/>
          <w:lang w:val="en-GB"/>
        </w:rPr>
        <w:t>Bank account</w:t>
      </w:r>
      <w:r w:rsidRPr="00B12D7F">
        <w:rPr>
          <w:lang w:val="en-GB"/>
        </w:rPr>
        <w:t xml:space="preserve"> – the bank account will be created under each House bank with the currency in the ID. </w:t>
      </w:r>
    </w:p>
    <w:p w14:paraId="4855D0AB" w14:textId="77777777" w:rsidR="00063DEA" w:rsidRPr="00B12D7F" w:rsidRDefault="00063DEA" w:rsidP="00063DEA">
      <w:pPr>
        <w:jc w:val="left"/>
        <w:rPr>
          <w:lang w:val="en-GB"/>
        </w:rPr>
      </w:pPr>
    </w:p>
    <w:p w14:paraId="4855D0AC" w14:textId="77777777" w:rsidR="00063DEA" w:rsidRPr="00B12D7F" w:rsidRDefault="00063DEA" w:rsidP="00063DEA">
      <w:pPr>
        <w:jc w:val="left"/>
        <w:rPr>
          <w:lang w:val="en-GB"/>
        </w:rPr>
      </w:pPr>
      <w:r w:rsidRPr="00B12D7F">
        <w:rPr>
          <w:lang w:val="en-GB"/>
        </w:rPr>
        <w:t>House bank will be linked to the bank master (Bank Key) and main bank GL account described earlier.</w:t>
      </w:r>
    </w:p>
    <w:p w14:paraId="4855D0AD" w14:textId="77777777" w:rsidR="00063DEA" w:rsidRPr="00B12D7F" w:rsidRDefault="00063DEA" w:rsidP="00063DEA">
      <w:pPr>
        <w:jc w:val="left"/>
        <w:rPr>
          <w:lang w:val="en-GB"/>
        </w:rPr>
      </w:pPr>
    </w:p>
    <w:p w14:paraId="4855D0AE" w14:textId="77777777" w:rsidR="00063DEA" w:rsidRPr="00B12D7F" w:rsidRDefault="00063DEA" w:rsidP="00063DEA">
      <w:pPr>
        <w:jc w:val="left"/>
        <w:rPr>
          <w:lang w:val="en-GB"/>
        </w:rPr>
      </w:pPr>
      <w:r w:rsidRPr="00B12D7F">
        <w:rPr>
          <w:lang w:val="en-GB"/>
        </w:rPr>
        <w:t>Banks accounts are defined in the system under a house bank key and a bank ID (unique key).</w:t>
      </w:r>
    </w:p>
    <w:p w14:paraId="4855D0AF" w14:textId="77777777" w:rsidR="00063DEA" w:rsidRPr="00B12D7F" w:rsidRDefault="00063DEA" w:rsidP="00063DEA">
      <w:pPr>
        <w:ind w:left="720"/>
        <w:jc w:val="left"/>
        <w:rPr>
          <w:lang w:val="en-GB"/>
        </w:rPr>
      </w:pPr>
    </w:p>
    <w:p w14:paraId="4855D0B0" w14:textId="77777777" w:rsidR="00063DEA" w:rsidRPr="00B12D7F" w:rsidRDefault="00063DEA" w:rsidP="00063DEA">
      <w:pPr>
        <w:pStyle w:val="NormalWeb"/>
        <w:shd w:val="clear" w:color="auto" w:fill="FFFFFF"/>
        <w:spacing w:before="0" w:beforeAutospacing="0" w:after="0" w:afterAutospacing="0"/>
        <w:rPr>
          <w:rFonts w:ascii="Verdana" w:hAnsi="Verdana"/>
          <w:sz w:val="20"/>
          <w:szCs w:val="20"/>
          <w:lang w:val="en-GB"/>
        </w:rPr>
      </w:pPr>
      <w:r w:rsidRPr="00B12D7F">
        <w:rPr>
          <w:rFonts w:ascii="Verdana" w:hAnsi="Verdana"/>
          <w:sz w:val="20"/>
          <w:szCs w:val="20"/>
          <w:lang w:val="en-GB"/>
        </w:rPr>
        <w:t>The address for the exertis House Banks is:</w:t>
      </w:r>
    </w:p>
    <w:p w14:paraId="4855D0B1" w14:textId="77777777" w:rsidR="00063DEA" w:rsidRPr="00B12D7F" w:rsidRDefault="00063DEA" w:rsidP="00063DEA">
      <w:pPr>
        <w:pStyle w:val="NormalWeb"/>
        <w:shd w:val="clear" w:color="auto" w:fill="FFFFFF"/>
        <w:spacing w:before="0" w:beforeAutospacing="0" w:after="0" w:afterAutospacing="0"/>
        <w:rPr>
          <w:rFonts w:ascii="Verdana" w:hAnsi="Verdana"/>
          <w:sz w:val="20"/>
          <w:szCs w:val="20"/>
          <w:lang w:val="en-GB"/>
        </w:rPr>
      </w:pPr>
    </w:p>
    <w:p w14:paraId="4855D0B2" w14:textId="77777777" w:rsidR="00063DEA" w:rsidRPr="00B12D7F" w:rsidRDefault="00063DEA" w:rsidP="00063DEA">
      <w:pPr>
        <w:rPr>
          <w:lang w:val="en-GB"/>
        </w:rPr>
      </w:pPr>
      <w:r w:rsidRPr="00B12D7F">
        <w:rPr>
          <w:lang w:val="en-GB"/>
        </w:rPr>
        <w:t xml:space="preserve">EXERTIS (UK) LTD </w:t>
      </w:r>
    </w:p>
    <w:p w14:paraId="4855D0B3" w14:textId="77777777" w:rsidR="00063DEA" w:rsidRPr="00B12D7F" w:rsidRDefault="00063DEA" w:rsidP="00063DEA">
      <w:pPr>
        <w:rPr>
          <w:lang w:val="en-GB"/>
        </w:rPr>
      </w:pPr>
      <w:r w:rsidRPr="00B12D7F">
        <w:rPr>
          <w:lang w:val="en-GB"/>
        </w:rPr>
        <w:t xml:space="preserve">NATIONAL WESTMINSTER BANK PLC </w:t>
      </w:r>
    </w:p>
    <w:p w14:paraId="4855D0B4" w14:textId="77777777" w:rsidR="00063DEA" w:rsidRPr="00B12D7F" w:rsidRDefault="00063DEA" w:rsidP="00063DEA">
      <w:pPr>
        <w:rPr>
          <w:lang w:val="en-GB"/>
        </w:rPr>
      </w:pPr>
      <w:r w:rsidRPr="00B12D7F">
        <w:rPr>
          <w:lang w:val="en-GB"/>
        </w:rPr>
        <w:t xml:space="preserve">BRADFORD CITY CENTRE BRANCH </w:t>
      </w:r>
    </w:p>
    <w:p w14:paraId="4855D0B5" w14:textId="77777777" w:rsidR="00063DEA" w:rsidRPr="00B12D7F" w:rsidRDefault="00063DEA" w:rsidP="00063DEA">
      <w:pPr>
        <w:rPr>
          <w:lang w:val="en-GB"/>
        </w:rPr>
      </w:pPr>
      <w:r w:rsidRPr="00B12D7F">
        <w:rPr>
          <w:lang w:val="en-GB"/>
        </w:rPr>
        <w:t xml:space="preserve">7 HUSTLERGATE </w:t>
      </w:r>
    </w:p>
    <w:p w14:paraId="4855D0B6" w14:textId="77777777" w:rsidR="00063DEA" w:rsidRPr="00B12D7F" w:rsidRDefault="00063DEA" w:rsidP="00063DEA">
      <w:pPr>
        <w:rPr>
          <w:lang w:val="en-GB"/>
        </w:rPr>
      </w:pPr>
      <w:r w:rsidRPr="00B12D7F">
        <w:rPr>
          <w:lang w:val="en-GB"/>
        </w:rPr>
        <w:t xml:space="preserve">BRADFORD </w:t>
      </w:r>
    </w:p>
    <w:p w14:paraId="4855D0B7" w14:textId="77777777" w:rsidR="00063DEA" w:rsidRPr="00B12D7F" w:rsidRDefault="00063DEA" w:rsidP="00063DEA">
      <w:pPr>
        <w:rPr>
          <w:lang w:val="en-GB"/>
        </w:rPr>
      </w:pPr>
      <w:r w:rsidRPr="00B12D7F">
        <w:rPr>
          <w:lang w:val="en-GB"/>
        </w:rPr>
        <w:t xml:space="preserve">BD1 1PP </w:t>
      </w:r>
    </w:p>
    <w:p w14:paraId="4855D0B8" w14:textId="77777777" w:rsidR="00063DEA" w:rsidRPr="00B12D7F" w:rsidRDefault="00063DEA" w:rsidP="00063DEA">
      <w:pPr>
        <w:pStyle w:val="NormalWeb"/>
        <w:shd w:val="clear" w:color="auto" w:fill="FFFFFF"/>
        <w:spacing w:before="0" w:beforeAutospacing="0" w:after="0" w:afterAutospacing="0"/>
        <w:rPr>
          <w:rFonts w:ascii="Verdana" w:hAnsi="Verdana"/>
          <w:sz w:val="20"/>
          <w:szCs w:val="20"/>
          <w:lang w:val="en-GB"/>
        </w:rPr>
      </w:pPr>
    </w:p>
    <w:p w14:paraId="4855D0B9" w14:textId="77777777" w:rsidR="00063DEA" w:rsidRPr="00B12D7F" w:rsidRDefault="00063DEA" w:rsidP="00063DEA">
      <w:pPr>
        <w:pStyle w:val="NormalWeb"/>
        <w:shd w:val="clear" w:color="auto" w:fill="FFFFFF"/>
        <w:spacing w:before="0" w:beforeAutospacing="0" w:after="0" w:afterAutospacing="0"/>
        <w:rPr>
          <w:rFonts w:ascii="Verdana" w:hAnsi="Verdana"/>
          <w:sz w:val="20"/>
          <w:szCs w:val="20"/>
          <w:lang w:val="en-GB"/>
        </w:rPr>
      </w:pPr>
      <w:r w:rsidRPr="00B12D7F">
        <w:rPr>
          <w:rFonts w:ascii="Verdana" w:hAnsi="Verdana"/>
          <w:sz w:val="20"/>
          <w:szCs w:val="20"/>
          <w:lang w:val="en-GB"/>
        </w:rPr>
        <w:t>The main exertis bank accounts are as follows:</w:t>
      </w:r>
    </w:p>
    <w:p w14:paraId="4855D0BA" w14:textId="77777777" w:rsidR="00063DEA" w:rsidRPr="00B12D7F" w:rsidRDefault="00063DEA" w:rsidP="00063DEA">
      <w:pPr>
        <w:pStyle w:val="NormalWeb"/>
        <w:shd w:val="clear" w:color="auto" w:fill="FFFFFF"/>
        <w:spacing w:before="0" w:beforeAutospacing="0" w:after="0" w:afterAutospacing="0"/>
        <w:rPr>
          <w:rFonts w:ascii="Verdana" w:hAnsi="Verdana"/>
          <w:sz w:val="20"/>
          <w:szCs w:val="20"/>
          <w:lang w:val="en-GB"/>
        </w:rPr>
      </w:pPr>
    </w:p>
    <w:p w14:paraId="4855D0BB" w14:textId="77777777" w:rsidR="00063DEA" w:rsidRPr="00B12D7F" w:rsidRDefault="00063DEA" w:rsidP="00063DEA">
      <w:pPr>
        <w:rPr>
          <w:lang w:val="en-GB"/>
        </w:rPr>
      </w:pPr>
      <w:r w:rsidRPr="00B12D7F">
        <w:rPr>
          <w:lang w:val="en-GB"/>
        </w:rPr>
        <w:t xml:space="preserve">SORT CODE: 56-00-36 </w:t>
      </w:r>
    </w:p>
    <w:p w14:paraId="4855D0BC" w14:textId="77777777" w:rsidR="00063DEA" w:rsidRPr="00B12D7F" w:rsidRDefault="00063DEA" w:rsidP="00063DEA">
      <w:pPr>
        <w:rPr>
          <w:lang w:val="en-GB"/>
        </w:rPr>
      </w:pPr>
      <w:r w:rsidRPr="00B12D7F">
        <w:rPr>
          <w:lang w:val="en-GB"/>
        </w:rPr>
        <w:t xml:space="preserve">STERLING ACCOUNT NO: 41168747 IBAN (STERLING): GB20NWBK56003641168747 </w:t>
      </w:r>
    </w:p>
    <w:p w14:paraId="4855D0BD" w14:textId="77777777" w:rsidR="00063DEA" w:rsidRPr="00B12D7F" w:rsidRDefault="00063DEA" w:rsidP="00063DEA">
      <w:pPr>
        <w:rPr>
          <w:lang w:val="en-GB"/>
        </w:rPr>
      </w:pPr>
    </w:p>
    <w:p w14:paraId="4855D0BE" w14:textId="77777777" w:rsidR="00063DEA" w:rsidRPr="00B12D7F" w:rsidRDefault="00063DEA" w:rsidP="00063DEA">
      <w:pPr>
        <w:rPr>
          <w:lang w:val="en-GB"/>
        </w:rPr>
      </w:pPr>
      <w:r w:rsidRPr="00B12D7F">
        <w:rPr>
          <w:lang w:val="en-GB"/>
        </w:rPr>
        <w:t xml:space="preserve">SORT CODE: 60-72-08 </w:t>
      </w:r>
    </w:p>
    <w:p w14:paraId="4855D0BF" w14:textId="77777777" w:rsidR="00063DEA" w:rsidRPr="00B12D7F" w:rsidRDefault="00063DEA" w:rsidP="00063DEA">
      <w:pPr>
        <w:rPr>
          <w:lang w:val="en-GB"/>
        </w:rPr>
      </w:pPr>
      <w:r w:rsidRPr="00B12D7F">
        <w:rPr>
          <w:lang w:val="en-GB"/>
        </w:rPr>
        <w:t xml:space="preserve">EURO ACCOUNT NO: 08048622 IBAN (EUROS): GB66NWBK60720808048622 </w:t>
      </w:r>
    </w:p>
    <w:p w14:paraId="4855D0C0" w14:textId="77777777" w:rsidR="00063DEA" w:rsidRPr="00B12D7F" w:rsidRDefault="00063DEA" w:rsidP="00063DEA">
      <w:pPr>
        <w:rPr>
          <w:lang w:val="en-GB"/>
        </w:rPr>
      </w:pPr>
    </w:p>
    <w:p w14:paraId="4855D0C1" w14:textId="77777777" w:rsidR="00063DEA" w:rsidRPr="00B12D7F" w:rsidRDefault="00063DEA" w:rsidP="00063DEA">
      <w:pPr>
        <w:rPr>
          <w:lang w:val="en-GB"/>
        </w:rPr>
      </w:pPr>
      <w:r w:rsidRPr="00B12D7F">
        <w:rPr>
          <w:lang w:val="en-GB"/>
        </w:rPr>
        <w:t xml:space="preserve">SORT CODE: 60-73-01 </w:t>
      </w:r>
    </w:p>
    <w:p w14:paraId="4855D0C2" w14:textId="77777777" w:rsidR="00063DEA" w:rsidRPr="00B12D7F" w:rsidRDefault="00063DEA" w:rsidP="00063DEA">
      <w:pPr>
        <w:rPr>
          <w:lang w:val="en-GB"/>
        </w:rPr>
      </w:pPr>
      <w:r w:rsidRPr="00B12D7F">
        <w:rPr>
          <w:lang w:val="en-GB"/>
        </w:rPr>
        <w:t xml:space="preserve">DOLLAR ACCOUNT NO: 06028179 IBAN (DOLLARS): GB21NWBK60730106028179 </w:t>
      </w:r>
    </w:p>
    <w:p w14:paraId="4855D0C3" w14:textId="77777777" w:rsidR="00063DEA" w:rsidRPr="00B12D7F" w:rsidRDefault="00063DEA" w:rsidP="00063DEA">
      <w:pPr>
        <w:rPr>
          <w:lang w:val="en-GB"/>
        </w:rPr>
      </w:pPr>
    </w:p>
    <w:p w14:paraId="4855D0C4" w14:textId="77777777" w:rsidR="00063DEA" w:rsidRPr="00B12D7F" w:rsidRDefault="00063DEA" w:rsidP="00063DEA">
      <w:pPr>
        <w:rPr>
          <w:lang w:val="en-GB"/>
        </w:rPr>
      </w:pPr>
      <w:r w:rsidRPr="00B12D7F">
        <w:rPr>
          <w:lang w:val="en-GB"/>
        </w:rPr>
        <w:t>SWIFT NO: NWBK GB 2L</w:t>
      </w:r>
    </w:p>
    <w:p w14:paraId="4855D0C5" w14:textId="77777777" w:rsidR="00063DEA" w:rsidRPr="00B12D7F" w:rsidRDefault="00063DEA" w:rsidP="00063DEA">
      <w:pPr>
        <w:pStyle w:val="NormalWeb"/>
        <w:shd w:val="clear" w:color="auto" w:fill="FFFFFF"/>
        <w:spacing w:before="0" w:beforeAutospacing="0" w:after="0" w:afterAutospacing="0"/>
        <w:rPr>
          <w:rFonts w:ascii="Verdana" w:hAnsi="Verdana"/>
          <w:sz w:val="20"/>
          <w:szCs w:val="20"/>
          <w:lang w:val="en-GB"/>
        </w:rPr>
      </w:pPr>
    </w:p>
    <w:p w14:paraId="4855D0C6" w14:textId="77777777" w:rsidR="00063DEA" w:rsidRPr="00B12D7F" w:rsidRDefault="00063DEA" w:rsidP="00063DEA">
      <w:pPr>
        <w:pStyle w:val="NormalWeb"/>
        <w:shd w:val="clear" w:color="auto" w:fill="FFFFFF"/>
        <w:spacing w:before="0" w:beforeAutospacing="0" w:after="0" w:afterAutospacing="0"/>
        <w:rPr>
          <w:rFonts w:ascii="Verdana" w:hAnsi="Verdana"/>
          <w:sz w:val="20"/>
          <w:szCs w:val="20"/>
          <w:lang w:val="en-GB"/>
        </w:rPr>
      </w:pPr>
      <w:r w:rsidRPr="00B12D7F">
        <w:rPr>
          <w:rFonts w:ascii="Verdana" w:hAnsi="Verdana"/>
          <w:sz w:val="20"/>
          <w:szCs w:val="20"/>
          <w:lang w:val="en-GB"/>
        </w:rPr>
        <w:t>The naming convention proposed for the creation of the house banks and bank account ids are as follows:</w:t>
      </w:r>
    </w:p>
    <w:p w14:paraId="4855D0C7" w14:textId="77777777" w:rsidR="00063DEA" w:rsidRPr="00B12D7F" w:rsidRDefault="00063DEA" w:rsidP="00063DEA">
      <w:pPr>
        <w:pStyle w:val="NormalWeb"/>
        <w:shd w:val="clear" w:color="auto" w:fill="FFFFFF"/>
        <w:spacing w:before="0" w:beforeAutospacing="0" w:after="0" w:afterAutospacing="0"/>
        <w:rPr>
          <w:rFonts w:ascii="Verdana" w:hAnsi="Verdana"/>
          <w:sz w:val="20"/>
          <w:szCs w:val="20"/>
          <w:lang w:val="en-GB"/>
        </w:rPr>
      </w:pPr>
    </w:p>
    <w:p w14:paraId="4855D0C8" w14:textId="77777777" w:rsidR="00063DEA" w:rsidRPr="00B12D7F" w:rsidRDefault="00063DEA" w:rsidP="00063DEA">
      <w:pPr>
        <w:rPr>
          <w:lang w:val="en-GB"/>
        </w:rPr>
      </w:pPr>
      <w:r w:rsidRPr="00B12D7F">
        <w:rPr>
          <w:b/>
          <w:lang w:val="en-GB"/>
        </w:rPr>
        <w:t>House bank</w:t>
      </w:r>
      <w:r w:rsidRPr="00B12D7F">
        <w:rPr>
          <w:lang w:val="en-GB"/>
        </w:rPr>
        <w:t>: 3 digit bank abbreviation plus a sequence number i.e. NAT01 (maximum 5 characters). From above, exertis will have three house banks e.g. NAT01 – GBP, NAT10– Euro, NAT20 – U.S. Dollar.</w:t>
      </w:r>
    </w:p>
    <w:p w14:paraId="4855D0C9" w14:textId="77777777" w:rsidR="00063DEA" w:rsidRPr="00B12D7F" w:rsidRDefault="00063DEA" w:rsidP="00063DEA">
      <w:pPr>
        <w:pStyle w:val="NormalWeb"/>
        <w:shd w:val="clear" w:color="auto" w:fill="FFFFFF"/>
        <w:spacing w:before="0" w:beforeAutospacing="0" w:after="0" w:afterAutospacing="0" w:line="360" w:lineRule="auto"/>
        <w:rPr>
          <w:rFonts w:ascii="Verdana" w:hAnsi="Verdana"/>
          <w:b/>
          <w:sz w:val="20"/>
          <w:szCs w:val="20"/>
          <w:lang w:val="en-GB"/>
        </w:rPr>
      </w:pPr>
    </w:p>
    <w:p w14:paraId="4855D0CA" w14:textId="77777777" w:rsidR="00063DEA" w:rsidRPr="00B12D7F" w:rsidRDefault="00063DEA" w:rsidP="00063DEA">
      <w:pPr>
        <w:pStyle w:val="NormalWeb"/>
        <w:shd w:val="clear" w:color="auto" w:fill="FFFFFF"/>
        <w:spacing w:before="0" w:beforeAutospacing="0" w:after="0" w:afterAutospacing="0" w:line="360" w:lineRule="auto"/>
        <w:rPr>
          <w:rFonts w:ascii="Verdana" w:hAnsi="Verdana"/>
          <w:sz w:val="20"/>
          <w:szCs w:val="20"/>
          <w:lang w:val="en-GB"/>
        </w:rPr>
      </w:pPr>
      <w:r w:rsidRPr="00B12D7F">
        <w:rPr>
          <w:rFonts w:ascii="Verdana" w:hAnsi="Verdana"/>
          <w:b/>
          <w:sz w:val="20"/>
          <w:szCs w:val="20"/>
          <w:lang w:val="en-GB"/>
        </w:rPr>
        <w:lastRenderedPageBreak/>
        <w:t xml:space="preserve">Account ID: </w:t>
      </w:r>
      <w:r w:rsidRPr="00B12D7F">
        <w:rPr>
          <w:rFonts w:ascii="Verdana" w:hAnsi="Verdana"/>
          <w:sz w:val="20"/>
          <w:szCs w:val="20"/>
          <w:lang w:val="en-GB"/>
        </w:rPr>
        <w:t>unique ID for the bank account (maximum 5 characters). The current proposal is:</w:t>
      </w:r>
    </w:p>
    <w:p w14:paraId="4855D0CB" w14:textId="77777777" w:rsidR="00063DEA" w:rsidRPr="00B12D7F" w:rsidRDefault="00063DEA" w:rsidP="00063DEA">
      <w:pPr>
        <w:pStyle w:val="NormalWeb"/>
        <w:shd w:val="clear" w:color="auto" w:fill="FFFFFF"/>
        <w:spacing w:before="0" w:beforeAutospacing="0" w:after="0" w:afterAutospacing="0" w:line="360" w:lineRule="auto"/>
        <w:rPr>
          <w:rFonts w:ascii="Verdana" w:hAnsi="Verdana"/>
          <w:sz w:val="20"/>
          <w:szCs w:val="20"/>
          <w:lang w:val="en-GB"/>
        </w:rPr>
      </w:pPr>
      <w:r w:rsidRPr="00B12D7F">
        <w:rPr>
          <w:rFonts w:ascii="Verdana" w:hAnsi="Verdana"/>
          <w:sz w:val="20"/>
          <w:szCs w:val="20"/>
          <w:lang w:val="en-GB"/>
        </w:rPr>
        <w:t>NW001 – GBP account</w:t>
      </w:r>
    </w:p>
    <w:p w14:paraId="4855D0CC" w14:textId="77777777" w:rsidR="00063DEA" w:rsidRPr="00B12D7F" w:rsidRDefault="00063DEA" w:rsidP="00063DEA">
      <w:pPr>
        <w:pStyle w:val="NormalWeb"/>
        <w:shd w:val="clear" w:color="auto" w:fill="FFFFFF"/>
        <w:spacing w:before="0" w:beforeAutospacing="0" w:after="0" w:afterAutospacing="0" w:line="360" w:lineRule="auto"/>
        <w:rPr>
          <w:rFonts w:ascii="Verdana" w:hAnsi="Verdana"/>
          <w:sz w:val="20"/>
          <w:szCs w:val="20"/>
          <w:lang w:val="en-GB"/>
        </w:rPr>
      </w:pPr>
      <w:r w:rsidRPr="00B12D7F">
        <w:rPr>
          <w:rFonts w:ascii="Verdana" w:hAnsi="Verdana"/>
          <w:sz w:val="20"/>
          <w:szCs w:val="20"/>
          <w:lang w:val="en-GB"/>
        </w:rPr>
        <w:t>NW101 – EURO account</w:t>
      </w:r>
    </w:p>
    <w:p w14:paraId="4855D0CD" w14:textId="77777777" w:rsidR="00063DEA" w:rsidRPr="00B12D7F" w:rsidRDefault="00063DEA" w:rsidP="00063DEA">
      <w:pPr>
        <w:pStyle w:val="NormalWeb"/>
        <w:shd w:val="clear" w:color="auto" w:fill="FFFFFF"/>
        <w:spacing w:before="0" w:beforeAutospacing="0" w:after="0" w:afterAutospacing="0" w:line="360" w:lineRule="auto"/>
        <w:rPr>
          <w:rFonts w:ascii="Verdana" w:hAnsi="Verdana"/>
          <w:sz w:val="20"/>
          <w:szCs w:val="20"/>
          <w:lang w:val="en-GB"/>
        </w:rPr>
      </w:pPr>
      <w:r w:rsidRPr="00B12D7F">
        <w:rPr>
          <w:rFonts w:ascii="Verdana" w:hAnsi="Verdana"/>
          <w:sz w:val="20"/>
          <w:szCs w:val="20"/>
          <w:lang w:val="en-GB"/>
        </w:rPr>
        <w:t>NW201 – DOLLAR account</w:t>
      </w:r>
    </w:p>
    <w:p w14:paraId="4855D0CE" w14:textId="77777777" w:rsidR="007123B7" w:rsidRPr="00B12D7F" w:rsidRDefault="007123B7" w:rsidP="00CD562C">
      <w:pPr>
        <w:spacing w:before="144"/>
        <w:rPr>
          <w:lang w:val="en-GB"/>
        </w:rPr>
        <w:sectPr w:rsidR="007123B7" w:rsidRPr="00B12D7F" w:rsidSect="00292656">
          <w:headerReference w:type="default" r:id="rId11"/>
          <w:footerReference w:type="default" r:id="rId12"/>
          <w:pgSz w:w="11906" w:h="16838" w:code="9"/>
          <w:pgMar w:top="1843" w:right="1418" w:bottom="2126" w:left="1843" w:header="709" w:footer="357" w:gutter="0"/>
          <w:cols w:space="708"/>
          <w:docGrid w:linePitch="360"/>
        </w:sectPr>
      </w:pPr>
    </w:p>
    <w:p w14:paraId="4855D0CF" w14:textId="77777777" w:rsidR="007123B7" w:rsidRPr="00B12D7F" w:rsidRDefault="007123B7" w:rsidP="007123B7">
      <w:pPr>
        <w:pStyle w:val="Heading2"/>
        <w:spacing w:before="480"/>
        <w:jc w:val="both"/>
        <w:rPr>
          <w:lang w:val="en-GB"/>
        </w:rPr>
      </w:pPr>
      <w:bookmarkStart w:id="928" w:name="_Toc419129884"/>
      <w:bookmarkStart w:id="929" w:name="_Toc429581503"/>
      <w:r w:rsidRPr="00B12D7F">
        <w:rPr>
          <w:lang w:val="en-GB"/>
        </w:rPr>
        <w:lastRenderedPageBreak/>
        <w:t>Finance Master Data Catalogue</w:t>
      </w:r>
      <w:bookmarkEnd w:id="928"/>
      <w:bookmarkEnd w:id="929"/>
      <w:r w:rsidRPr="00B12D7F">
        <w:rPr>
          <w:lang w:val="en-GB"/>
        </w:rPr>
        <w:t xml:space="preserve"> </w:t>
      </w:r>
    </w:p>
    <w:tbl>
      <w:tblPr>
        <w:tblW w:w="14317"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012"/>
        <w:gridCol w:w="1256"/>
        <w:gridCol w:w="2977"/>
        <w:gridCol w:w="2410"/>
        <w:gridCol w:w="5670"/>
        <w:gridCol w:w="992"/>
      </w:tblGrid>
      <w:tr w:rsidR="007123B7" w:rsidRPr="00B12D7F" w14:paraId="4855D0D6" w14:textId="77777777" w:rsidTr="00022AB5">
        <w:trPr>
          <w:tblHeader/>
        </w:trPr>
        <w:tc>
          <w:tcPr>
            <w:tcW w:w="1012" w:type="dxa"/>
            <w:tcBorders>
              <w:top w:val="single" w:sz="4" w:space="0" w:color="auto"/>
              <w:left w:val="single" w:sz="4" w:space="0" w:color="auto"/>
              <w:bottom w:val="single" w:sz="4" w:space="0" w:color="auto"/>
              <w:right w:val="single" w:sz="4" w:space="0" w:color="auto"/>
            </w:tcBorders>
            <w:shd w:val="clear" w:color="auto" w:fill="FF0000"/>
          </w:tcPr>
          <w:p w14:paraId="4855D0D0"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No.</w:t>
            </w:r>
          </w:p>
        </w:tc>
        <w:tc>
          <w:tcPr>
            <w:tcW w:w="1256" w:type="dxa"/>
            <w:tcBorders>
              <w:top w:val="single" w:sz="4" w:space="0" w:color="auto"/>
              <w:left w:val="single" w:sz="4" w:space="0" w:color="auto"/>
              <w:bottom w:val="single" w:sz="4" w:space="0" w:color="auto"/>
              <w:right w:val="single" w:sz="4" w:space="0" w:color="auto"/>
            </w:tcBorders>
            <w:shd w:val="clear" w:color="auto" w:fill="FF0000"/>
          </w:tcPr>
          <w:p w14:paraId="4855D0D1"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Process</w:t>
            </w:r>
          </w:p>
        </w:tc>
        <w:tc>
          <w:tcPr>
            <w:tcW w:w="2977" w:type="dxa"/>
            <w:tcBorders>
              <w:top w:val="single" w:sz="4" w:space="0" w:color="auto"/>
              <w:left w:val="single" w:sz="4" w:space="0" w:color="auto"/>
              <w:bottom w:val="single" w:sz="4" w:space="0" w:color="auto"/>
              <w:right w:val="single" w:sz="4" w:space="0" w:color="auto"/>
            </w:tcBorders>
            <w:shd w:val="clear" w:color="auto" w:fill="FF0000"/>
          </w:tcPr>
          <w:p w14:paraId="4855D0D2"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Description of  Object</w:t>
            </w:r>
          </w:p>
        </w:tc>
        <w:tc>
          <w:tcPr>
            <w:tcW w:w="2410" w:type="dxa"/>
            <w:tcBorders>
              <w:top w:val="single" w:sz="4" w:space="0" w:color="auto"/>
              <w:left w:val="single" w:sz="4" w:space="0" w:color="auto"/>
              <w:bottom w:val="single" w:sz="4" w:space="0" w:color="auto"/>
              <w:right w:val="single" w:sz="4" w:space="0" w:color="auto"/>
            </w:tcBorders>
            <w:shd w:val="clear" w:color="auto" w:fill="FF0000"/>
          </w:tcPr>
          <w:p w14:paraId="4855D0D3"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Summary of SAP Design</w:t>
            </w:r>
          </w:p>
        </w:tc>
        <w:tc>
          <w:tcPr>
            <w:tcW w:w="5670" w:type="dxa"/>
            <w:tcBorders>
              <w:top w:val="single" w:sz="4" w:space="0" w:color="auto"/>
              <w:left w:val="single" w:sz="4" w:space="0" w:color="auto"/>
              <w:bottom w:val="single" w:sz="4" w:space="0" w:color="auto"/>
              <w:right w:val="single" w:sz="4" w:space="0" w:color="auto"/>
            </w:tcBorders>
            <w:shd w:val="clear" w:color="auto" w:fill="FF0000"/>
          </w:tcPr>
          <w:p w14:paraId="4855D0D4"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Solution</w:t>
            </w:r>
          </w:p>
        </w:tc>
        <w:tc>
          <w:tcPr>
            <w:tcW w:w="992" w:type="dxa"/>
            <w:tcBorders>
              <w:top w:val="single" w:sz="4" w:space="0" w:color="auto"/>
              <w:left w:val="single" w:sz="4" w:space="0" w:color="auto"/>
              <w:bottom w:val="single" w:sz="4" w:space="0" w:color="auto"/>
              <w:right w:val="single" w:sz="4" w:space="0" w:color="auto"/>
            </w:tcBorders>
            <w:shd w:val="clear" w:color="auto" w:fill="FF0000"/>
          </w:tcPr>
          <w:p w14:paraId="4855D0D5"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Comments</w:t>
            </w:r>
          </w:p>
        </w:tc>
      </w:tr>
      <w:tr w:rsidR="007123B7" w:rsidRPr="00B12D7F" w14:paraId="4855D0DD" w14:textId="77777777" w:rsidTr="00022AB5">
        <w:trPr>
          <w:trHeight w:hRule="exact" w:val="60"/>
          <w:tblHeader/>
        </w:trPr>
        <w:tc>
          <w:tcPr>
            <w:tcW w:w="1012" w:type="dxa"/>
            <w:tcBorders>
              <w:top w:val="single" w:sz="4" w:space="0" w:color="auto"/>
              <w:left w:val="nil"/>
              <w:bottom w:val="single" w:sz="6" w:space="0" w:color="auto"/>
              <w:right w:val="nil"/>
            </w:tcBorders>
            <w:shd w:val="pct50" w:color="auto" w:fill="auto"/>
          </w:tcPr>
          <w:p w14:paraId="4855D0D7" w14:textId="77777777" w:rsidR="007123B7" w:rsidRPr="00B12D7F" w:rsidRDefault="007123B7" w:rsidP="00022AB5">
            <w:pPr>
              <w:pStyle w:val="TableText"/>
              <w:rPr>
                <w:rFonts w:ascii="Verdana" w:hAnsi="Verdana"/>
                <w:sz w:val="20"/>
                <w:lang w:val="en-GB"/>
              </w:rPr>
            </w:pPr>
          </w:p>
        </w:tc>
        <w:tc>
          <w:tcPr>
            <w:tcW w:w="1256" w:type="dxa"/>
            <w:tcBorders>
              <w:top w:val="single" w:sz="4" w:space="0" w:color="auto"/>
              <w:left w:val="nil"/>
              <w:bottom w:val="single" w:sz="6" w:space="0" w:color="auto"/>
              <w:right w:val="nil"/>
            </w:tcBorders>
            <w:shd w:val="pct50" w:color="auto" w:fill="auto"/>
          </w:tcPr>
          <w:p w14:paraId="4855D0D8" w14:textId="77777777" w:rsidR="007123B7" w:rsidRPr="00B12D7F" w:rsidRDefault="007123B7" w:rsidP="00022AB5">
            <w:pPr>
              <w:pStyle w:val="TableText"/>
              <w:rPr>
                <w:rFonts w:ascii="Verdana" w:hAnsi="Verdana"/>
                <w:sz w:val="20"/>
                <w:lang w:val="en-GB"/>
              </w:rPr>
            </w:pPr>
          </w:p>
        </w:tc>
        <w:tc>
          <w:tcPr>
            <w:tcW w:w="2977" w:type="dxa"/>
            <w:tcBorders>
              <w:top w:val="single" w:sz="4" w:space="0" w:color="auto"/>
              <w:left w:val="nil"/>
              <w:bottom w:val="single" w:sz="6" w:space="0" w:color="auto"/>
              <w:right w:val="nil"/>
            </w:tcBorders>
            <w:shd w:val="pct50" w:color="auto" w:fill="auto"/>
          </w:tcPr>
          <w:p w14:paraId="4855D0D9" w14:textId="77777777" w:rsidR="007123B7" w:rsidRPr="00B12D7F" w:rsidRDefault="007123B7" w:rsidP="00022AB5">
            <w:pPr>
              <w:pStyle w:val="TableText"/>
              <w:rPr>
                <w:rFonts w:ascii="Verdana" w:hAnsi="Verdana"/>
                <w:sz w:val="20"/>
                <w:lang w:val="en-GB"/>
              </w:rPr>
            </w:pPr>
          </w:p>
        </w:tc>
        <w:tc>
          <w:tcPr>
            <w:tcW w:w="2410" w:type="dxa"/>
            <w:tcBorders>
              <w:top w:val="single" w:sz="4" w:space="0" w:color="auto"/>
              <w:left w:val="nil"/>
              <w:bottom w:val="single" w:sz="6" w:space="0" w:color="auto"/>
              <w:right w:val="nil"/>
            </w:tcBorders>
            <w:shd w:val="pct50" w:color="auto" w:fill="auto"/>
          </w:tcPr>
          <w:p w14:paraId="4855D0DA" w14:textId="77777777" w:rsidR="007123B7" w:rsidRPr="00B12D7F" w:rsidRDefault="007123B7" w:rsidP="00022AB5">
            <w:pPr>
              <w:pStyle w:val="TableText"/>
              <w:rPr>
                <w:rFonts w:ascii="Verdana" w:hAnsi="Verdana"/>
                <w:sz w:val="20"/>
                <w:lang w:val="en-GB"/>
              </w:rPr>
            </w:pPr>
          </w:p>
        </w:tc>
        <w:tc>
          <w:tcPr>
            <w:tcW w:w="5670" w:type="dxa"/>
            <w:tcBorders>
              <w:top w:val="single" w:sz="4" w:space="0" w:color="auto"/>
              <w:left w:val="nil"/>
              <w:bottom w:val="single" w:sz="6" w:space="0" w:color="auto"/>
              <w:right w:val="nil"/>
            </w:tcBorders>
            <w:shd w:val="pct50" w:color="auto" w:fill="auto"/>
          </w:tcPr>
          <w:p w14:paraId="4855D0DB" w14:textId="77777777" w:rsidR="007123B7" w:rsidRPr="00B12D7F" w:rsidRDefault="007123B7" w:rsidP="00022AB5">
            <w:pPr>
              <w:pStyle w:val="TableText"/>
              <w:rPr>
                <w:rFonts w:ascii="Verdana" w:hAnsi="Verdana"/>
                <w:sz w:val="20"/>
                <w:lang w:val="en-GB"/>
              </w:rPr>
            </w:pPr>
          </w:p>
        </w:tc>
        <w:tc>
          <w:tcPr>
            <w:tcW w:w="992" w:type="dxa"/>
            <w:tcBorders>
              <w:top w:val="single" w:sz="4" w:space="0" w:color="auto"/>
              <w:left w:val="nil"/>
              <w:bottom w:val="single" w:sz="6" w:space="0" w:color="auto"/>
              <w:right w:val="nil"/>
            </w:tcBorders>
            <w:shd w:val="pct50" w:color="auto" w:fill="auto"/>
          </w:tcPr>
          <w:p w14:paraId="4855D0DC" w14:textId="77777777" w:rsidR="007123B7" w:rsidRPr="00B12D7F" w:rsidRDefault="007123B7" w:rsidP="00022AB5">
            <w:pPr>
              <w:pStyle w:val="TableText"/>
              <w:rPr>
                <w:rFonts w:ascii="Verdana" w:hAnsi="Verdana"/>
                <w:sz w:val="20"/>
                <w:lang w:val="en-GB"/>
              </w:rPr>
            </w:pPr>
          </w:p>
        </w:tc>
      </w:tr>
      <w:tr w:rsidR="007123B7" w:rsidRPr="00B12D7F" w14:paraId="4855D0E9" w14:textId="77777777" w:rsidTr="00022AB5">
        <w:tc>
          <w:tcPr>
            <w:tcW w:w="1012" w:type="dxa"/>
            <w:tcBorders>
              <w:top w:val="nil"/>
            </w:tcBorders>
          </w:tcPr>
          <w:p w14:paraId="4855D0DE" w14:textId="77777777" w:rsidR="007123B7" w:rsidRPr="00B12D7F" w:rsidRDefault="007123B7" w:rsidP="00022AB5">
            <w:pPr>
              <w:jc w:val="left"/>
              <w:rPr>
                <w:b/>
                <w:lang w:val="en-GB"/>
              </w:rPr>
            </w:pPr>
            <w:r w:rsidRPr="00B12D7F">
              <w:rPr>
                <w:b/>
                <w:lang w:val="en-GB"/>
              </w:rPr>
              <w:t>5.1</w:t>
            </w:r>
          </w:p>
        </w:tc>
        <w:tc>
          <w:tcPr>
            <w:tcW w:w="1256" w:type="dxa"/>
            <w:tcBorders>
              <w:top w:val="nil"/>
            </w:tcBorders>
          </w:tcPr>
          <w:p w14:paraId="4855D0DF" w14:textId="77777777" w:rsidR="007123B7" w:rsidRPr="00B12D7F" w:rsidRDefault="007123B7" w:rsidP="00022AB5">
            <w:pPr>
              <w:jc w:val="left"/>
              <w:rPr>
                <w:lang w:val="en-GB"/>
              </w:rPr>
            </w:pPr>
            <w:r w:rsidRPr="00B12D7F">
              <w:rPr>
                <w:lang w:val="en-GB"/>
              </w:rPr>
              <w:t>General Ledger Accounts</w:t>
            </w:r>
          </w:p>
        </w:tc>
        <w:tc>
          <w:tcPr>
            <w:tcW w:w="2977" w:type="dxa"/>
            <w:tcBorders>
              <w:top w:val="nil"/>
            </w:tcBorders>
          </w:tcPr>
          <w:p w14:paraId="4855D0E0" w14:textId="77777777" w:rsidR="007123B7" w:rsidRPr="00B12D7F" w:rsidRDefault="007123B7" w:rsidP="00022AB5">
            <w:pPr>
              <w:pStyle w:val="TableText"/>
              <w:keepNext/>
              <w:outlineLvl w:val="3"/>
              <w:rPr>
                <w:rFonts w:ascii="Verdana" w:hAnsi="Verdana"/>
                <w:snapToGrid w:val="0"/>
                <w:sz w:val="20"/>
                <w:lang w:val="en-GB"/>
              </w:rPr>
            </w:pPr>
            <w:r w:rsidRPr="00B12D7F">
              <w:rPr>
                <w:rFonts w:ascii="Verdana" w:hAnsi="Verdana"/>
                <w:snapToGrid w:val="0"/>
                <w:sz w:val="20"/>
                <w:lang w:val="en-GB"/>
              </w:rPr>
              <w:t>Financial accounting object for posting of specific balances or types of cost or revenue within a legal entity.  It does not identify ownership or responsibility.</w:t>
            </w:r>
          </w:p>
        </w:tc>
        <w:tc>
          <w:tcPr>
            <w:tcW w:w="2410" w:type="dxa"/>
            <w:tcBorders>
              <w:top w:val="nil"/>
            </w:tcBorders>
          </w:tcPr>
          <w:p w14:paraId="4855D0E1"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Series of 6 digit account numbers structured into general account groups</w:t>
            </w:r>
          </w:p>
        </w:tc>
        <w:tc>
          <w:tcPr>
            <w:tcW w:w="5670" w:type="dxa"/>
            <w:tcBorders>
              <w:top w:val="nil"/>
            </w:tcBorders>
          </w:tcPr>
          <w:p w14:paraId="4855D0E2"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0E3" w14:textId="77777777" w:rsidR="007123B7" w:rsidRPr="00B12D7F" w:rsidRDefault="007123B7" w:rsidP="00022AB5">
            <w:pPr>
              <w:pStyle w:val="CommentText"/>
              <w:keepNext/>
              <w:jc w:val="left"/>
              <w:outlineLvl w:val="3"/>
              <w:rPr>
                <w:lang w:val="en-GB"/>
              </w:rPr>
            </w:pPr>
            <w:r w:rsidRPr="00B12D7F">
              <w:rPr>
                <w:lang w:val="en-GB"/>
              </w:rPr>
              <w:t>General ledger accounts will be created to satisfy exertis legal reporting requirements</w:t>
            </w:r>
          </w:p>
          <w:p w14:paraId="4855D0E4" w14:textId="77777777" w:rsidR="007123B7" w:rsidRPr="00B12D7F" w:rsidRDefault="007123B7" w:rsidP="00022AB5">
            <w:pPr>
              <w:pStyle w:val="CommentText"/>
              <w:keepNext/>
              <w:jc w:val="left"/>
              <w:outlineLvl w:val="3"/>
              <w:rPr>
                <w:lang w:val="en-GB"/>
              </w:rPr>
            </w:pPr>
          </w:p>
          <w:p w14:paraId="4855D0E5" w14:textId="77777777" w:rsidR="007123B7" w:rsidRPr="00B12D7F" w:rsidRDefault="007123B7" w:rsidP="00022AB5">
            <w:pPr>
              <w:pStyle w:val="CommentText"/>
              <w:keepNext/>
              <w:jc w:val="left"/>
              <w:outlineLvl w:val="3"/>
              <w:rPr>
                <w:u w:val="single"/>
                <w:lang w:val="en-GB"/>
              </w:rPr>
            </w:pPr>
            <w:r w:rsidRPr="00B12D7F">
              <w:rPr>
                <w:u w:val="single"/>
                <w:lang w:val="en-GB"/>
              </w:rPr>
              <w:t>WRICEF:</w:t>
            </w:r>
          </w:p>
          <w:p w14:paraId="4855D0E6" w14:textId="77777777" w:rsidR="007123B7" w:rsidRPr="00B12D7F" w:rsidRDefault="007123B7" w:rsidP="00022AB5">
            <w:pPr>
              <w:pStyle w:val="CommentText"/>
              <w:keepNext/>
              <w:jc w:val="left"/>
              <w:outlineLvl w:val="3"/>
              <w:rPr>
                <w:lang w:val="en-GB"/>
              </w:rPr>
            </w:pPr>
            <w:r w:rsidRPr="00B12D7F">
              <w:rPr>
                <w:lang w:val="en-GB"/>
              </w:rPr>
              <w:t>N/A</w:t>
            </w:r>
          </w:p>
        </w:tc>
        <w:tc>
          <w:tcPr>
            <w:tcW w:w="992" w:type="dxa"/>
            <w:tcBorders>
              <w:top w:val="nil"/>
            </w:tcBorders>
          </w:tcPr>
          <w:p w14:paraId="4855D0E7" w14:textId="77777777" w:rsidR="007123B7" w:rsidRPr="00B12D7F" w:rsidRDefault="007123B7" w:rsidP="00022AB5">
            <w:pPr>
              <w:pStyle w:val="CommentText"/>
              <w:jc w:val="left"/>
              <w:rPr>
                <w:lang w:val="en-GB"/>
              </w:rPr>
            </w:pPr>
          </w:p>
          <w:p w14:paraId="4855D0E8" w14:textId="77777777" w:rsidR="007123B7" w:rsidRPr="00B12D7F" w:rsidRDefault="007123B7" w:rsidP="00022AB5">
            <w:pPr>
              <w:pStyle w:val="CommentText"/>
              <w:jc w:val="left"/>
              <w:rPr>
                <w:lang w:val="en-GB"/>
              </w:rPr>
            </w:pPr>
          </w:p>
        </w:tc>
      </w:tr>
      <w:tr w:rsidR="007123B7" w:rsidRPr="00B12D7F" w14:paraId="4855D0F5" w14:textId="77777777" w:rsidTr="00022AB5">
        <w:tc>
          <w:tcPr>
            <w:tcW w:w="1012" w:type="dxa"/>
          </w:tcPr>
          <w:p w14:paraId="4855D0EA" w14:textId="77777777" w:rsidR="007123B7" w:rsidRPr="00B12D7F" w:rsidRDefault="007123B7" w:rsidP="00022AB5">
            <w:pPr>
              <w:jc w:val="left"/>
              <w:rPr>
                <w:b/>
                <w:lang w:val="en-GB"/>
              </w:rPr>
            </w:pPr>
            <w:r w:rsidRPr="00B12D7F">
              <w:rPr>
                <w:b/>
                <w:lang w:val="en-GB"/>
              </w:rPr>
              <w:t>5.2</w:t>
            </w:r>
          </w:p>
        </w:tc>
        <w:tc>
          <w:tcPr>
            <w:tcW w:w="1256" w:type="dxa"/>
          </w:tcPr>
          <w:p w14:paraId="4855D0EB" w14:textId="77777777" w:rsidR="007123B7" w:rsidRPr="00B12D7F" w:rsidRDefault="007123B7" w:rsidP="00022AB5">
            <w:pPr>
              <w:jc w:val="left"/>
              <w:rPr>
                <w:lang w:val="en-GB"/>
              </w:rPr>
            </w:pPr>
            <w:r w:rsidRPr="00B12D7F">
              <w:rPr>
                <w:lang w:val="en-GB"/>
              </w:rPr>
              <w:t>Bank Master</w:t>
            </w:r>
          </w:p>
        </w:tc>
        <w:tc>
          <w:tcPr>
            <w:tcW w:w="2977" w:type="dxa"/>
          </w:tcPr>
          <w:p w14:paraId="4855D0EC"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List of valid bank accounts by country</w:t>
            </w:r>
          </w:p>
        </w:tc>
        <w:tc>
          <w:tcPr>
            <w:tcW w:w="2410" w:type="dxa"/>
          </w:tcPr>
          <w:p w14:paraId="4855D0ED" w14:textId="77777777" w:rsidR="007123B7" w:rsidRPr="00B12D7F" w:rsidRDefault="007123B7" w:rsidP="00022AB5">
            <w:pPr>
              <w:pStyle w:val="TableText"/>
              <w:keepNext/>
              <w:ind w:left="35"/>
              <w:outlineLvl w:val="3"/>
              <w:rPr>
                <w:rFonts w:ascii="Verdana" w:hAnsi="Verdana"/>
                <w:sz w:val="20"/>
                <w:lang w:val="en-GB"/>
              </w:rPr>
            </w:pPr>
            <w:r w:rsidRPr="00B12D7F">
              <w:rPr>
                <w:rFonts w:ascii="Verdana" w:hAnsi="Verdana"/>
                <w:sz w:val="20"/>
                <w:lang w:val="en-GB"/>
              </w:rPr>
              <w:t xml:space="preserve">As per the upload file – detailed in section </w:t>
            </w:r>
            <w:r w:rsidRPr="00B12D7F">
              <w:rPr>
                <w:rFonts w:ascii="Verdana" w:hAnsi="Verdana"/>
                <w:b/>
                <w:i/>
                <w:sz w:val="20"/>
                <w:lang w:val="en-GB"/>
              </w:rPr>
              <w:t>5.2 Bank Master</w:t>
            </w:r>
            <w:r w:rsidRPr="00B12D7F">
              <w:rPr>
                <w:rFonts w:ascii="Verdana" w:hAnsi="Verdana"/>
                <w:sz w:val="20"/>
                <w:lang w:val="en-GB"/>
              </w:rPr>
              <w:t xml:space="preserve"> above. </w:t>
            </w:r>
          </w:p>
        </w:tc>
        <w:tc>
          <w:tcPr>
            <w:tcW w:w="5670" w:type="dxa"/>
          </w:tcPr>
          <w:p w14:paraId="4855D0EE"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0EF"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Standard SAP country settings exist which validate bank account details such as account number length. No changes to standard settings required.</w:t>
            </w:r>
          </w:p>
          <w:p w14:paraId="4855D0F0" w14:textId="77777777" w:rsidR="007123B7" w:rsidRPr="00B12D7F" w:rsidRDefault="007123B7" w:rsidP="00022AB5">
            <w:pPr>
              <w:pStyle w:val="TableText"/>
              <w:keepNext/>
              <w:outlineLvl w:val="3"/>
              <w:rPr>
                <w:rFonts w:ascii="Verdana" w:hAnsi="Verdana"/>
                <w:sz w:val="20"/>
                <w:lang w:val="en-GB"/>
              </w:rPr>
            </w:pPr>
          </w:p>
          <w:p w14:paraId="4855D0F1" w14:textId="77777777" w:rsidR="007123B7" w:rsidRPr="00B12D7F" w:rsidRDefault="007123B7" w:rsidP="00022AB5">
            <w:pPr>
              <w:pStyle w:val="CommentText"/>
              <w:keepNext/>
              <w:jc w:val="left"/>
              <w:outlineLvl w:val="3"/>
              <w:rPr>
                <w:u w:val="single"/>
                <w:lang w:val="en-GB"/>
              </w:rPr>
            </w:pPr>
            <w:r w:rsidRPr="00B12D7F">
              <w:rPr>
                <w:u w:val="single"/>
                <w:lang w:val="en-GB"/>
              </w:rPr>
              <w:t>WRICEF:</w:t>
            </w:r>
          </w:p>
          <w:p w14:paraId="4855D0F2"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N/A</w:t>
            </w:r>
          </w:p>
          <w:p w14:paraId="4855D0F3" w14:textId="77777777" w:rsidR="007123B7" w:rsidRPr="00B12D7F" w:rsidRDefault="007123B7" w:rsidP="00022AB5">
            <w:pPr>
              <w:pStyle w:val="TableText"/>
              <w:keepNext/>
              <w:outlineLvl w:val="3"/>
              <w:rPr>
                <w:rFonts w:ascii="Verdana" w:hAnsi="Verdana"/>
                <w:sz w:val="20"/>
                <w:lang w:val="en-GB"/>
              </w:rPr>
            </w:pPr>
          </w:p>
        </w:tc>
        <w:tc>
          <w:tcPr>
            <w:tcW w:w="992" w:type="dxa"/>
          </w:tcPr>
          <w:p w14:paraId="4855D0F4" w14:textId="77777777" w:rsidR="007123B7" w:rsidRPr="00B12D7F" w:rsidRDefault="007123B7" w:rsidP="00022AB5">
            <w:pPr>
              <w:pStyle w:val="TableText"/>
              <w:rPr>
                <w:rFonts w:ascii="Verdana" w:hAnsi="Verdana"/>
                <w:sz w:val="20"/>
                <w:lang w:val="en-GB"/>
              </w:rPr>
            </w:pPr>
          </w:p>
        </w:tc>
      </w:tr>
      <w:tr w:rsidR="007123B7" w:rsidRPr="00B12D7F" w14:paraId="4855D102" w14:textId="77777777" w:rsidTr="00022AB5">
        <w:tc>
          <w:tcPr>
            <w:tcW w:w="1012" w:type="dxa"/>
          </w:tcPr>
          <w:p w14:paraId="4855D0F6" w14:textId="77777777" w:rsidR="007123B7" w:rsidRPr="00B12D7F" w:rsidRDefault="007123B7" w:rsidP="00022AB5">
            <w:pPr>
              <w:jc w:val="left"/>
              <w:rPr>
                <w:b/>
                <w:lang w:val="en-GB"/>
              </w:rPr>
            </w:pPr>
            <w:r w:rsidRPr="00B12D7F">
              <w:rPr>
                <w:b/>
                <w:lang w:val="en-GB"/>
              </w:rPr>
              <w:t>5.3</w:t>
            </w:r>
          </w:p>
        </w:tc>
        <w:tc>
          <w:tcPr>
            <w:tcW w:w="1256" w:type="dxa"/>
          </w:tcPr>
          <w:p w14:paraId="4855D0F7" w14:textId="77777777" w:rsidR="007123B7" w:rsidRPr="00B12D7F" w:rsidRDefault="007123B7" w:rsidP="00022AB5">
            <w:pPr>
              <w:jc w:val="left"/>
              <w:rPr>
                <w:lang w:val="en-GB"/>
              </w:rPr>
            </w:pPr>
            <w:r w:rsidRPr="00B12D7F">
              <w:rPr>
                <w:lang w:val="en-GB"/>
              </w:rPr>
              <w:t>House Banks</w:t>
            </w:r>
          </w:p>
        </w:tc>
        <w:tc>
          <w:tcPr>
            <w:tcW w:w="2977" w:type="dxa"/>
          </w:tcPr>
          <w:p w14:paraId="4855D0F8"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House banks represent the financial institution who exertis bank with.</w:t>
            </w:r>
          </w:p>
        </w:tc>
        <w:tc>
          <w:tcPr>
            <w:tcW w:w="2410" w:type="dxa"/>
          </w:tcPr>
          <w:p w14:paraId="4855D0F9"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5 character naming convention to be adopted which will include an acronym to represent the bank.</w:t>
            </w:r>
          </w:p>
          <w:p w14:paraId="4855D0FA" w14:textId="77777777" w:rsidR="007123B7" w:rsidRPr="00B12D7F" w:rsidRDefault="007123B7" w:rsidP="00022AB5">
            <w:pPr>
              <w:pStyle w:val="TableText"/>
              <w:keepNext/>
              <w:outlineLvl w:val="3"/>
              <w:rPr>
                <w:rFonts w:ascii="Verdana" w:hAnsi="Verdana"/>
                <w:sz w:val="20"/>
                <w:lang w:val="en-GB"/>
              </w:rPr>
            </w:pPr>
          </w:p>
          <w:p w14:paraId="4855D0FB" w14:textId="77777777" w:rsidR="007123B7" w:rsidRPr="00B12D7F" w:rsidRDefault="007123B7" w:rsidP="00022AB5">
            <w:pPr>
              <w:pStyle w:val="TableText"/>
              <w:keepNext/>
              <w:outlineLvl w:val="3"/>
              <w:rPr>
                <w:rFonts w:ascii="Verdana" w:hAnsi="Verdana"/>
                <w:sz w:val="20"/>
                <w:lang w:val="en-GB"/>
              </w:rPr>
            </w:pPr>
          </w:p>
        </w:tc>
        <w:tc>
          <w:tcPr>
            <w:tcW w:w="5670" w:type="dxa"/>
          </w:tcPr>
          <w:p w14:paraId="4855D0FC"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0FD"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House Bank will be NAT01.</w:t>
            </w:r>
          </w:p>
          <w:p w14:paraId="4855D0FE" w14:textId="77777777" w:rsidR="007123B7" w:rsidRPr="00B12D7F" w:rsidRDefault="007123B7" w:rsidP="00022AB5">
            <w:pPr>
              <w:pStyle w:val="TableText"/>
              <w:keepNext/>
              <w:outlineLvl w:val="3"/>
              <w:rPr>
                <w:rFonts w:ascii="Verdana" w:hAnsi="Verdana"/>
                <w:sz w:val="20"/>
                <w:lang w:val="en-GB"/>
              </w:rPr>
            </w:pPr>
          </w:p>
          <w:p w14:paraId="4855D0FF" w14:textId="77777777" w:rsidR="007123B7" w:rsidRPr="00B12D7F" w:rsidRDefault="007123B7" w:rsidP="00022AB5">
            <w:pPr>
              <w:pStyle w:val="CommentText"/>
              <w:keepNext/>
              <w:jc w:val="left"/>
              <w:outlineLvl w:val="3"/>
              <w:rPr>
                <w:u w:val="single"/>
                <w:lang w:val="en-GB"/>
              </w:rPr>
            </w:pPr>
            <w:r w:rsidRPr="00B12D7F">
              <w:rPr>
                <w:u w:val="single"/>
                <w:lang w:val="en-GB"/>
              </w:rPr>
              <w:t>WRICEF:</w:t>
            </w:r>
          </w:p>
          <w:p w14:paraId="4855D100"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N/A</w:t>
            </w:r>
          </w:p>
        </w:tc>
        <w:tc>
          <w:tcPr>
            <w:tcW w:w="992" w:type="dxa"/>
          </w:tcPr>
          <w:p w14:paraId="4855D101" w14:textId="77777777" w:rsidR="007123B7" w:rsidRPr="00B12D7F" w:rsidRDefault="007123B7" w:rsidP="00022AB5">
            <w:pPr>
              <w:pStyle w:val="TableText"/>
              <w:rPr>
                <w:rFonts w:ascii="Verdana" w:hAnsi="Verdana"/>
                <w:sz w:val="20"/>
                <w:lang w:val="en-GB"/>
              </w:rPr>
            </w:pPr>
          </w:p>
        </w:tc>
      </w:tr>
    </w:tbl>
    <w:p w14:paraId="4855D103" w14:textId="77777777" w:rsidR="007123B7" w:rsidRPr="00B12D7F" w:rsidRDefault="007123B7" w:rsidP="007123B7">
      <w:pPr>
        <w:tabs>
          <w:tab w:val="num" w:pos="1080"/>
        </w:tabs>
        <w:spacing w:before="60" w:afterLines="60" w:after="144"/>
        <w:rPr>
          <w:rFonts w:cs="Arial"/>
          <w:lang w:val="en-GB"/>
        </w:rPr>
      </w:pPr>
      <w:r w:rsidRPr="00B12D7F">
        <w:rPr>
          <w:rFonts w:cs="Arial"/>
          <w:lang w:val="en-GB"/>
        </w:rPr>
        <w:t>Any process-specific detail is described within the sections below.</w:t>
      </w:r>
    </w:p>
    <w:p w14:paraId="4855D104" w14:textId="77777777" w:rsidR="007123B7" w:rsidRPr="00B12D7F" w:rsidRDefault="007123B7" w:rsidP="00CD562C">
      <w:pPr>
        <w:spacing w:before="144"/>
        <w:rPr>
          <w:lang w:val="en-GB"/>
        </w:rPr>
        <w:sectPr w:rsidR="007123B7" w:rsidRPr="00B12D7F" w:rsidSect="007123B7">
          <w:pgSz w:w="16838" w:h="11906" w:orient="landscape" w:code="9"/>
          <w:pgMar w:top="1843" w:right="1418" w:bottom="1418" w:left="2127" w:header="709" w:footer="357" w:gutter="0"/>
          <w:cols w:space="708"/>
          <w:docGrid w:linePitch="360"/>
        </w:sectPr>
      </w:pPr>
    </w:p>
    <w:p w14:paraId="4855D105" w14:textId="77777777" w:rsidR="002F432D" w:rsidRPr="00B12D7F" w:rsidRDefault="002F432D" w:rsidP="00FE3170">
      <w:pPr>
        <w:rPr>
          <w:b/>
          <w:u w:val="single"/>
          <w:lang w:val="en-GB" w:bidi="en-US"/>
        </w:rPr>
      </w:pPr>
      <w:r w:rsidRPr="00B12D7F">
        <w:rPr>
          <w:lang w:val="en-GB"/>
        </w:rPr>
        <w:object w:dxaOrig="15735" w:dyaOrig="10815" w14:anchorId="4855D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0.5pt;height:438.5pt" o:ole="">
            <v:imagedata r:id="rId13" o:title=""/>
          </v:shape>
          <o:OLEObject Type="Embed" ProgID="Visio.Drawing.15" ShapeID="_x0000_i1025" DrawAspect="Content" ObjectID="_1786540298" r:id="rId14"/>
        </w:object>
      </w:r>
    </w:p>
    <w:p w14:paraId="4855D106" w14:textId="77777777" w:rsidR="007802C3" w:rsidRPr="00B12D7F" w:rsidRDefault="007802C3" w:rsidP="00FE3170">
      <w:pPr>
        <w:rPr>
          <w:b/>
          <w:u w:val="single"/>
          <w:lang w:val="en-GB" w:bidi="en-US"/>
        </w:rPr>
      </w:pPr>
    </w:p>
    <w:p w14:paraId="4855D107" w14:textId="77777777" w:rsidR="007802C3" w:rsidRPr="00B12D7F" w:rsidRDefault="007802C3" w:rsidP="00FE3170">
      <w:pPr>
        <w:rPr>
          <w:b/>
          <w:u w:val="single"/>
          <w:lang w:val="en-GB" w:bidi="en-US"/>
        </w:rPr>
      </w:pPr>
    </w:p>
    <w:p w14:paraId="4855D108" w14:textId="77777777" w:rsidR="007802C3" w:rsidRPr="00B12D7F" w:rsidRDefault="007802C3">
      <w:pPr>
        <w:jc w:val="left"/>
        <w:rPr>
          <w:lang w:val="en-GB"/>
        </w:rPr>
      </w:pPr>
    </w:p>
    <w:tbl>
      <w:tblPr>
        <w:tblW w:w="12929" w:type="dxa"/>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582"/>
        <w:gridCol w:w="7087"/>
        <w:gridCol w:w="3260"/>
      </w:tblGrid>
      <w:tr w:rsidR="005810C9" w:rsidRPr="00B12D7F" w14:paraId="4855D10C" w14:textId="77777777" w:rsidTr="00E93513">
        <w:trPr>
          <w:tblHeader/>
        </w:trPr>
        <w:tc>
          <w:tcPr>
            <w:tcW w:w="2582" w:type="dxa"/>
            <w:tcBorders>
              <w:top w:val="single" w:sz="4" w:space="0" w:color="auto"/>
              <w:left w:val="single" w:sz="4" w:space="0" w:color="auto"/>
              <w:bottom w:val="single" w:sz="4" w:space="0" w:color="auto"/>
              <w:right w:val="single" w:sz="4" w:space="0" w:color="auto"/>
            </w:tcBorders>
            <w:shd w:val="clear" w:color="auto" w:fill="FF0000"/>
          </w:tcPr>
          <w:p w14:paraId="4855D109" w14:textId="77777777" w:rsidR="005810C9" w:rsidRPr="00B12D7F" w:rsidRDefault="005810C9" w:rsidP="00664403">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Process Flow Summary – Step No.</w:t>
            </w:r>
          </w:p>
        </w:tc>
        <w:tc>
          <w:tcPr>
            <w:tcW w:w="7087" w:type="dxa"/>
            <w:tcBorders>
              <w:top w:val="single" w:sz="4" w:space="0" w:color="auto"/>
              <w:left w:val="single" w:sz="4" w:space="0" w:color="auto"/>
              <w:bottom w:val="single" w:sz="4" w:space="0" w:color="auto"/>
              <w:right w:val="single" w:sz="4" w:space="0" w:color="auto"/>
            </w:tcBorders>
            <w:shd w:val="clear" w:color="auto" w:fill="FF0000"/>
          </w:tcPr>
          <w:p w14:paraId="4855D10A" w14:textId="77777777" w:rsidR="005810C9" w:rsidRPr="00B12D7F" w:rsidRDefault="005810C9" w:rsidP="00664403">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Description of Process</w:t>
            </w:r>
          </w:p>
        </w:tc>
        <w:tc>
          <w:tcPr>
            <w:tcW w:w="3260" w:type="dxa"/>
            <w:tcBorders>
              <w:top w:val="single" w:sz="4" w:space="0" w:color="auto"/>
              <w:left w:val="single" w:sz="4" w:space="0" w:color="auto"/>
              <w:bottom w:val="single" w:sz="4" w:space="0" w:color="auto"/>
              <w:right w:val="single" w:sz="4" w:space="0" w:color="auto"/>
            </w:tcBorders>
            <w:shd w:val="clear" w:color="auto" w:fill="FF0000"/>
          </w:tcPr>
          <w:p w14:paraId="4855D10B" w14:textId="77777777" w:rsidR="005810C9" w:rsidRPr="00B12D7F" w:rsidRDefault="005810C9" w:rsidP="00664403">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Solution Summary</w:t>
            </w:r>
          </w:p>
        </w:tc>
      </w:tr>
      <w:tr w:rsidR="005810C9" w:rsidRPr="00B12D7F" w14:paraId="4855D110" w14:textId="77777777" w:rsidTr="00E93513">
        <w:trPr>
          <w:trHeight w:hRule="exact" w:val="60"/>
          <w:tblHeader/>
        </w:trPr>
        <w:tc>
          <w:tcPr>
            <w:tcW w:w="2582" w:type="dxa"/>
            <w:tcBorders>
              <w:top w:val="single" w:sz="4" w:space="0" w:color="auto"/>
              <w:left w:val="nil"/>
              <w:bottom w:val="single" w:sz="6" w:space="0" w:color="auto"/>
              <w:right w:val="nil"/>
            </w:tcBorders>
            <w:shd w:val="pct50" w:color="auto" w:fill="auto"/>
          </w:tcPr>
          <w:p w14:paraId="4855D10D" w14:textId="77777777" w:rsidR="005810C9" w:rsidRPr="00B12D7F" w:rsidRDefault="005810C9" w:rsidP="00664403">
            <w:pPr>
              <w:pStyle w:val="TableText"/>
              <w:rPr>
                <w:rFonts w:ascii="Verdana" w:hAnsi="Verdana"/>
                <w:sz w:val="20"/>
                <w:lang w:val="en-GB"/>
              </w:rPr>
            </w:pPr>
          </w:p>
        </w:tc>
        <w:tc>
          <w:tcPr>
            <w:tcW w:w="7087" w:type="dxa"/>
            <w:tcBorders>
              <w:top w:val="single" w:sz="4" w:space="0" w:color="auto"/>
              <w:left w:val="nil"/>
              <w:bottom w:val="single" w:sz="6" w:space="0" w:color="auto"/>
              <w:right w:val="nil"/>
            </w:tcBorders>
            <w:shd w:val="pct50" w:color="auto" w:fill="auto"/>
          </w:tcPr>
          <w:p w14:paraId="4855D10E" w14:textId="77777777" w:rsidR="005810C9" w:rsidRPr="00B12D7F" w:rsidRDefault="005810C9" w:rsidP="00664403">
            <w:pPr>
              <w:pStyle w:val="TableText"/>
              <w:rPr>
                <w:rFonts w:ascii="Verdana" w:hAnsi="Verdana"/>
                <w:sz w:val="20"/>
                <w:lang w:val="en-GB"/>
              </w:rPr>
            </w:pPr>
          </w:p>
        </w:tc>
        <w:tc>
          <w:tcPr>
            <w:tcW w:w="3260" w:type="dxa"/>
            <w:tcBorders>
              <w:top w:val="single" w:sz="4" w:space="0" w:color="auto"/>
              <w:left w:val="nil"/>
              <w:bottom w:val="single" w:sz="6" w:space="0" w:color="auto"/>
              <w:right w:val="nil"/>
            </w:tcBorders>
            <w:shd w:val="pct50" w:color="auto" w:fill="auto"/>
          </w:tcPr>
          <w:p w14:paraId="4855D10F" w14:textId="77777777" w:rsidR="005810C9" w:rsidRPr="00B12D7F" w:rsidRDefault="005810C9" w:rsidP="00664403">
            <w:pPr>
              <w:pStyle w:val="TableText"/>
              <w:rPr>
                <w:rFonts w:ascii="Verdana" w:hAnsi="Verdana"/>
                <w:sz w:val="20"/>
                <w:lang w:val="en-GB"/>
              </w:rPr>
            </w:pPr>
          </w:p>
        </w:tc>
      </w:tr>
      <w:tr w:rsidR="007C69BB" w:rsidRPr="001C630C" w14:paraId="4855D114" w14:textId="77777777" w:rsidTr="00E93513">
        <w:tc>
          <w:tcPr>
            <w:tcW w:w="2582" w:type="dxa"/>
            <w:tcBorders>
              <w:top w:val="nil"/>
            </w:tcBorders>
          </w:tcPr>
          <w:p w14:paraId="4855D111" w14:textId="77777777" w:rsidR="007C69BB" w:rsidRPr="00B12D7F" w:rsidRDefault="007C69BB" w:rsidP="009476C1">
            <w:pPr>
              <w:jc w:val="left"/>
              <w:rPr>
                <w:b/>
                <w:lang w:val="en-GB"/>
              </w:rPr>
            </w:pPr>
            <w:r w:rsidRPr="00B12D7F">
              <w:rPr>
                <w:b/>
                <w:lang w:val="en-GB"/>
              </w:rPr>
              <w:t>FIN-01.01 – step 1</w:t>
            </w:r>
          </w:p>
        </w:tc>
        <w:tc>
          <w:tcPr>
            <w:tcW w:w="7087" w:type="dxa"/>
            <w:tcBorders>
              <w:top w:val="nil"/>
            </w:tcBorders>
          </w:tcPr>
          <w:p w14:paraId="4855D112" w14:textId="77777777" w:rsidR="007C69BB" w:rsidRPr="00B12D7F" w:rsidRDefault="007C69BB" w:rsidP="00664403">
            <w:pPr>
              <w:tabs>
                <w:tab w:val="num" w:pos="1080"/>
              </w:tabs>
              <w:spacing w:before="144" w:afterLines="60" w:after="144"/>
              <w:rPr>
                <w:rFonts w:cs="Arial"/>
                <w:lang w:val="en-GB"/>
              </w:rPr>
            </w:pPr>
            <w:r w:rsidRPr="00B12D7F">
              <w:rPr>
                <w:rFonts w:cs="Arial"/>
                <w:lang w:val="en-GB"/>
              </w:rPr>
              <w:t>Requirement identified for new master data</w:t>
            </w:r>
          </w:p>
        </w:tc>
        <w:tc>
          <w:tcPr>
            <w:tcW w:w="3260" w:type="dxa"/>
            <w:tcBorders>
              <w:top w:val="nil"/>
            </w:tcBorders>
          </w:tcPr>
          <w:p w14:paraId="4855D113" w14:textId="77777777" w:rsidR="007C69BB" w:rsidRPr="00B12D7F" w:rsidRDefault="007C69BB" w:rsidP="00664403">
            <w:pPr>
              <w:tabs>
                <w:tab w:val="num" w:pos="1080"/>
              </w:tabs>
              <w:spacing w:before="60" w:afterLines="60" w:after="144"/>
              <w:rPr>
                <w:snapToGrid w:val="0"/>
                <w:lang w:val="en-GB"/>
              </w:rPr>
            </w:pPr>
            <w:r w:rsidRPr="00B12D7F">
              <w:rPr>
                <w:snapToGrid w:val="0"/>
                <w:lang w:val="en-GB"/>
              </w:rPr>
              <w:t>Manual step – no system consideration</w:t>
            </w:r>
          </w:p>
        </w:tc>
      </w:tr>
      <w:tr w:rsidR="005810C9" w:rsidRPr="001C630C" w14:paraId="4855D118" w14:textId="77777777" w:rsidTr="00E93513">
        <w:tc>
          <w:tcPr>
            <w:tcW w:w="2582" w:type="dxa"/>
            <w:tcBorders>
              <w:top w:val="nil"/>
            </w:tcBorders>
          </w:tcPr>
          <w:p w14:paraId="4855D115" w14:textId="77777777" w:rsidR="005810C9" w:rsidRPr="00B12D7F" w:rsidRDefault="005810C9" w:rsidP="009476C1">
            <w:pPr>
              <w:jc w:val="left"/>
              <w:rPr>
                <w:b/>
                <w:lang w:val="en-GB"/>
              </w:rPr>
            </w:pPr>
            <w:r w:rsidRPr="00B12D7F">
              <w:rPr>
                <w:b/>
                <w:lang w:val="en-GB"/>
              </w:rPr>
              <w:t>FIN-0</w:t>
            </w:r>
            <w:r w:rsidR="009476C1" w:rsidRPr="00B12D7F">
              <w:rPr>
                <w:b/>
                <w:lang w:val="en-GB"/>
              </w:rPr>
              <w:t>1</w:t>
            </w:r>
            <w:r w:rsidRPr="00B12D7F">
              <w:rPr>
                <w:b/>
                <w:lang w:val="en-GB"/>
              </w:rPr>
              <w:t>.0</w:t>
            </w:r>
            <w:r w:rsidR="009476C1" w:rsidRPr="00B12D7F">
              <w:rPr>
                <w:b/>
                <w:lang w:val="en-GB"/>
              </w:rPr>
              <w:t>1</w:t>
            </w:r>
            <w:r w:rsidRPr="00B12D7F">
              <w:rPr>
                <w:b/>
                <w:lang w:val="en-GB"/>
              </w:rPr>
              <w:t xml:space="preserve"> – step </w:t>
            </w:r>
            <w:r w:rsidR="007C69BB" w:rsidRPr="00B12D7F">
              <w:rPr>
                <w:b/>
                <w:lang w:val="en-GB"/>
              </w:rPr>
              <w:t>2</w:t>
            </w:r>
          </w:p>
        </w:tc>
        <w:tc>
          <w:tcPr>
            <w:tcW w:w="7087" w:type="dxa"/>
            <w:tcBorders>
              <w:top w:val="nil"/>
            </w:tcBorders>
          </w:tcPr>
          <w:p w14:paraId="4855D116" w14:textId="77777777" w:rsidR="005810C9" w:rsidRPr="00B12D7F" w:rsidRDefault="006C3F3B" w:rsidP="00664403">
            <w:pPr>
              <w:tabs>
                <w:tab w:val="num" w:pos="1080"/>
              </w:tabs>
              <w:spacing w:before="144" w:afterLines="60" w:after="144"/>
              <w:rPr>
                <w:rFonts w:cs="Arial"/>
                <w:lang w:val="en-GB"/>
              </w:rPr>
            </w:pPr>
            <w:r w:rsidRPr="00B12D7F">
              <w:rPr>
                <w:rFonts w:cs="Arial"/>
                <w:lang w:val="en-GB"/>
              </w:rPr>
              <w:t>Request for new GL account</w:t>
            </w:r>
          </w:p>
        </w:tc>
        <w:tc>
          <w:tcPr>
            <w:tcW w:w="3260" w:type="dxa"/>
            <w:tcBorders>
              <w:top w:val="nil"/>
            </w:tcBorders>
          </w:tcPr>
          <w:p w14:paraId="4855D117" w14:textId="77777777" w:rsidR="005810C9" w:rsidRPr="00B12D7F" w:rsidRDefault="006C3F3B" w:rsidP="00664403">
            <w:pPr>
              <w:tabs>
                <w:tab w:val="num" w:pos="1080"/>
              </w:tabs>
              <w:spacing w:before="60" w:afterLines="60" w:after="144"/>
              <w:rPr>
                <w:rFonts w:cs="Arial"/>
                <w:lang w:val="en-GB"/>
              </w:rPr>
            </w:pPr>
            <w:r w:rsidRPr="00B12D7F">
              <w:rPr>
                <w:snapToGrid w:val="0"/>
                <w:lang w:val="en-GB"/>
              </w:rPr>
              <w:t>Manual step – no system consideration</w:t>
            </w:r>
          </w:p>
        </w:tc>
      </w:tr>
      <w:tr w:rsidR="005810C9" w:rsidRPr="001C630C" w14:paraId="4855D11C" w14:textId="77777777" w:rsidTr="00E93513">
        <w:tc>
          <w:tcPr>
            <w:tcW w:w="2582" w:type="dxa"/>
            <w:tcBorders>
              <w:top w:val="nil"/>
            </w:tcBorders>
          </w:tcPr>
          <w:p w14:paraId="4855D119" w14:textId="77777777" w:rsidR="005810C9" w:rsidRPr="00B12D7F" w:rsidRDefault="009476C1" w:rsidP="00664403">
            <w:pPr>
              <w:jc w:val="left"/>
              <w:rPr>
                <w:b/>
                <w:lang w:val="en-GB"/>
              </w:rPr>
            </w:pPr>
            <w:r w:rsidRPr="00B12D7F">
              <w:rPr>
                <w:b/>
                <w:lang w:val="en-GB"/>
              </w:rPr>
              <w:t>FIN-01.01</w:t>
            </w:r>
            <w:r w:rsidR="007C69BB" w:rsidRPr="00B12D7F">
              <w:rPr>
                <w:b/>
                <w:lang w:val="en-GB"/>
              </w:rPr>
              <w:t xml:space="preserve"> – step 3</w:t>
            </w:r>
          </w:p>
        </w:tc>
        <w:tc>
          <w:tcPr>
            <w:tcW w:w="7087" w:type="dxa"/>
            <w:tcBorders>
              <w:top w:val="nil"/>
            </w:tcBorders>
          </w:tcPr>
          <w:p w14:paraId="4855D11A" w14:textId="77777777" w:rsidR="005810C9" w:rsidRPr="00B12D7F" w:rsidRDefault="006C3F3B" w:rsidP="00664403">
            <w:pPr>
              <w:tabs>
                <w:tab w:val="num" w:pos="1080"/>
              </w:tabs>
              <w:spacing w:before="60" w:afterLines="60" w:after="144"/>
              <w:rPr>
                <w:rFonts w:cs="Arial"/>
                <w:lang w:val="en-GB"/>
              </w:rPr>
            </w:pPr>
            <w:r w:rsidRPr="00B12D7F">
              <w:rPr>
                <w:rFonts w:cs="Arial"/>
                <w:lang w:val="en-GB"/>
              </w:rPr>
              <w:t>Approve or reject request</w:t>
            </w:r>
            <w:r w:rsidR="008A559E" w:rsidRPr="00B12D7F">
              <w:rPr>
                <w:rFonts w:cs="Arial"/>
                <w:lang w:val="en-GB"/>
              </w:rPr>
              <w:t xml:space="preserve">. If rejected, message </w:t>
            </w:r>
            <w:r w:rsidR="000E4BB9" w:rsidRPr="00B12D7F">
              <w:rPr>
                <w:rFonts w:cs="Arial"/>
                <w:lang w:val="en-GB"/>
              </w:rPr>
              <w:t xml:space="preserve">the </w:t>
            </w:r>
            <w:r w:rsidR="00FB4D1C" w:rsidRPr="00B12D7F">
              <w:rPr>
                <w:rFonts w:cs="Arial"/>
                <w:lang w:val="en-GB"/>
              </w:rPr>
              <w:t xml:space="preserve">request </w:t>
            </w:r>
            <w:r w:rsidR="008A559E" w:rsidRPr="00B12D7F">
              <w:rPr>
                <w:rFonts w:cs="Arial"/>
                <w:lang w:val="en-GB"/>
              </w:rPr>
              <w:t xml:space="preserve">originator accordingly. </w:t>
            </w:r>
            <w:r w:rsidR="007C69BB" w:rsidRPr="00B12D7F">
              <w:rPr>
                <w:rFonts w:cs="Arial"/>
                <w:lang w:val="en-GB"/>
              </w:rPr>
              <w:t xml:space="preserve"> </w:t>
            </w:r>
            <w:r w:rsidR="008A559E" w:rsidRPr="00B12D7F">
              <w:rPr>
                <w:rFonts w:cs="Arial"/>
                <w:lang w:val="en-GB"/>
              </w:rPr>
              <w:t xml:space="preserve">If approved, message </w:t>
            </w:r>
            <w:r w:rsidR="00744330" w:rsidRPr="00B12D7F">
              <w:rPr>
                <w:rFonts w:cs="Arial"/>
                <w:lang w:val="en-GB"/>
              </w:rPr>
              <w:t xml:space="preserve">is forwarded </w:t>
            </w:r>
            <w:r w:rsidR="008A559E" w:rsidRPr="00B12D7F">
              <w:rPr>
                <w:rFonts w:cs="Arial"/>
                <w:lang w:val="en-GB"/>
              </w:rPr>
              <w:t>to master data team.</w:t>
            </w:r>
          </w:p>
        </w:tc>
        <w:tc>
          <w:tcPr>
            <w:tcW w:w="3260" w:type="dxa"/>
            <w:tcBorders>
              <w:top w:val="nil"/>
            </w:tcBorders>
          </w:tcPr>
          <w:p w14:paraId="4855D11B" w14:textId="77777777" w:rsidR="005810C9" w:rsidRPr="00B12D7F" w:rsidRDefault="006C3F3B" w:rsidP="00664403">
            <w:pPr>
              <w:tabs>
                <w:tab w:val="num" w:pos="1080"/>
              </w:tabs>
              <w:spacing w:before="60" w:afterLines="60" w:after="144"/>
              <w:rPr>
                <w:snapToGrid w:val="0"/>
                <w:lang w:val="en-GB"/>
              </w:rPr>
            </w:pPr>
            <w:r w:rsidRPr="00B12D7F">
              <w:rPr>
                <w:snapToGrid w:val="0"/>
                <w:lang w:val="en-GB"/>
              </w:rPr>
              <w:t>Manual step – no system consideration</w:t>
            </w:r>
          </w:p>
        </w:tc>
      </w:tr>
      <w:tr w:rsidR="005810C9" w:rsidRPr="00B12D7F" w14:paraId="4855D126" w14:textId="77777777" w:rsidTr="00E93513">
        <w:tc>
          <w:tcPr>
            <w:tcW w:w="2582" w:type="dxa"/>
          </w:tcPr>
          <w:p w14:paraId="4855D11D" w14:textId="77777777" w:rsidR="005810C9" w:rsidRPr="00B12D7F" w:rsidRDefault="009476C1" w:rsidP="00664403">
            <w:pPr>
              <w:jc w:val="left"/>
              <w:rPr>
                <w:b/>
                <w:lang w:val="en-GB"/>
              </w:rPr>
            </w:pPr>
            <w:r w:rsidRPr="00B12D7F">
              <w:rPr>
                <w:b/>
                <w:lang w:val="en-GB"/>
              </w:rPr>
              <w:t>FIN-01.01</w:t>
            </w:r>
            <w:r w:rsidR="005810C9" w:rsidRPr="00B12D7F">
              <w:rPr>
                <w:b/>
                <w:lang w:val="en-GB"/>
              </w:rPr>
              <w:t xml:space="preserve"> – step </w:t>
            </w:r>
            <w:r w:rsidR="007C69BB" w:rsidRPr="00B12D7F">
              <w:rPr>
                <w:b/>
                <w:lang w:val="en-GB"/>
              </w:rPr>
              <w:t>4</w:t>
            </w:r>
          </w:p>
        </w:tc>
        <w:tc>
          <w:tcPr>
            <w:tcW w:w="7087" w:type="dxa"/>
          </w:tcPr>
          <w:p w14:paraId="4855D11E" w14:textId="77777777" w:rsidR="00C975C9" w:rsidRPr="00B12D7F" w:rsidRDefault="008A559E" w:rsidP="00C975C9">
            <w:pPr>
              <w:tabs>
                <w:tab w:val="num" w:pos="1080"/>
              </w:tabs>
              <w:spacing w:before="60" w:afterLines="60" w:after="144"/>
              <w:rPr>
                <w:rFonts w:cs="Arial"/>
                <w:lang w:val="en-GB"/>
              </w:rPr>
            </w:pPr>
            <w:r w:rsidRPr="00B12D7F">
              <w:rPr>
                <w:rFonts w:cs="Arial"/>
                <w:lang w:val="en-GB"/>
              </w:rPr>
              <w:t>Master date team create GL master record.</w:t>
            </w:r>
            <w:r w:rsidR="00C975C9" w:rsidRPr="00B12D7F">
              <w:rPr>
                <w:rFonts w:cs="Arial"/>
                <w:lang w:val="en-GB"/>
              </w:rPr>
              <w:t xml:space="preserve"> </w:t>
            </w:r>
          </w:p>
          <w:p w14:paraId="4855D11F" w14:textId="77777777" w:rsidR="005810C9" w:rsidRPr="00B12D7F" w:rsidRDefault="008E7865" w:rsidP="007B6628">
            <w:pPr>
              <w:tabs>
                <w:tab w:val="num" w:pos="1080"/>
              </w:tabs>
              <w:spacing w:before="60" w:afterLines="60" w:after="144"/>
              <w:rPr>
                <w:rFonts w:cs="Arial"/>
                <w:lang w:val="en-GB"/>
              </w:rPr>
            </w:pPr>
            <w:r w:rsidRPr="00B12D7F">
              <w:rPr>
                <w:rFonts w:cs="Arial"/>
                <w:lang w:val="en-GB"/>
              </w:rPr>
              <w:t>e</w:t>
            </w:r>
            <w:r w:rsidR="00C975C9" w:rsidRPr="00B12D7F">
              <w:rPr>
                <w:rFonts w:cs="Arial"/>
                <w:lang w:val="en-GB"/>
              </w:rPr>
              <w:t xml:space="preserve">xertis user will create the Master data </w:t>
            </w:r>
            <w:r w:rsidR="007C69BB" w:rsidRPr="00B12D7F">
              <w:rPr>
                <w:rFonts w:cs="Arial"/>
                <w:lang w:val="en-GB"/>
              </w:rPr>
              <w:t>and</w:t>
            </w:r>
            <w:r w:rsidR="00C975C9" w:rsidRPr="00B12D7F">
              <w:rPr>
                <w:rFonts w:cs="Arial"/>
                <w:lang w:val="en-GB"/>
              </w:rPr>
              <w:t xml:space="preserve"> determine the account's function.</w:t>
            </w:r>
            <w:r w:rsidR="007C69BB" w:rsidRPr="00B12D7F">
              <w:rPr>
                <w:rFonts w:cs="Arial"/>
                <w:lang w:val="en-GB"/>
              </w:rPr>
              <w:t xml:space="preserve"> </w:t>
            </w:r>
            <w:r w:rsidR="00C975C9" w:rsidRPr="00B12D7F">
              <w:rPr>
                <w:rFonts w:cs="Arial"/>
                <w:lang w:val="en-GB"/>
              </w:rPr>
              <w:t xml:space="preserve"> The G/L account master records will control the posting of accounting transactions to G/L accounts</w:t>
            </w:r>
            <w:r w:rsidR="007B6628" w:rsidRPr="00B12D7F">
              <w:rPr>
                <w:rFonts w:cs="Arial"/>
                <w:lang w:val="en-GB"/>
              </w:rPr>
              <w:t>.</w:t>
            </w:r>
          </w:p>
        </w:tc>
        <w:tc>
          <w:tcPr>
            <w:tcW w:w="3260" w:type="dxa"/>
          </w:tcPr>
          <w:p w14:paraId="4855D120" w14:textId="77777777" w:rsidR="004D5DC4" w:rsidRPr="00B12D7F" w:rsidRDefault="004D5DC4" w:rsidP="004D5DC4">
            <w:pPr>
              <w:tabs>
                <w:tab w:val="num" w:pos="1080"/>
              </w:tabs>
              <w:rPr>
                <w:rFonts w:cs="Arial"/>
                <w:u w:val="single"/>
                <w:lang w:val="en-GB"/>
              </w:rPr>
            </w:pPr>
            <w:r w:rsidRPr="00B12D7F">
              <w:rPr>
                <w:rFonts w:cs="Arial"/>
                <w:u w:val="single"/>
                <w:lang w:val="en-GB"/>
              </w:rPr>
              <w:t>Configuration:</w:t>
            </w:r>
          </w:p>
          <w:p w14:paraId="4855D121" w14:textId="77777777" w:rsidR="004D5DC4" w:rsidRPr="00B12D7F" w:rsidRDefault="004D5DC4" w:rsidP="00FB4D1C">
            <w:pPr>
              <w:pStyle w:val="TableText"/>
              <w:keepNext/>
              <w:outlineLvl w:val="3"/>
              <w:rPr>
                <w:rFonts w:ascii="Verdana" w:hAnsi="Verdana"/>
                <w:sz w:val="20"/>
                <w:lang w:val="en-GB"/>
              </w:rPr>
            </w:pPr>
            <w:r w:rsidRPr="00B12D7F">
              <w:rPr>
                <w:rFonts w:ascii="Verdana" w:hAnsi="Verdana"/>
                <w:sz w:val="20"/>
                <w:lang w:val="en-GB"/>
              </w:rPr>
              <w:t>The Account Groups (number ranges) detailed above will contain settings which dictate whether a field is mandatory, suppressed or optional</w:t>
            </w:r>
            <w:r w:rsidR="00A458EB" w:rsidRPr="00B12D7F">
              <w:rPr>
                <w:rFonts w:ascii="Verdana" w:hAnsi="Verdana"/>
                <w:sz w:val="20"/>
                <w:lang w:val="en-GB"/>
              </w:rPr>
              <w:t>. These settings will be finalis</w:t>
            </w:r>
            <w:r w:rsidRPr="00B12D7F">
              <w:rPr>
                <w:rFonts w:ascii="Verdana" w:hAnsi="Verdana"/>
                <w:sz w:val="20"/>
                <w:lang w:val="en-GB"/>
              </w:rPr>
              <w:t>ed during Realisation.</w:t>
            </w:r>
          </w:p>
          <w:p w14:paraId="4855D122" w14:textId="77777777" w:rsidR="00DF1C8D" w:rsidRPr="00B12D7F" w:rsidRDefault="00DF1C8D" w:rsidP="00FB4D1C">
            <w:pPr>
              <w:pStyle w:val="TableText"/>
              <w:keepNext/>
              <w:outlineLvl w:val="3"/>
              <w:rPr>
                <w:rFonts w:ascii="Verdana" w:hAnsi="Verdana"/>
                <w:sz w:val="20"/>
                <w:lang w:val="en-GB"/>
              </w:rPr>
            </w:pPr>
          </w:p>
          <w:p w14:paraId="4855D123" w14:textId="77777777" w:rsidR="000E4BB9" w:rsidRPr="00B12D7F" w:rsidRDefault="00DF1C8D" w:rsidP="00FB4D1C">
            <w:pPr>
              <w:pStyle w:val="TableText"/>
              <w:keepNext/>
              <w:outlineLvl w:val="3"/>
              <w:rPr>
                <w:rFonts w:ascii="Verdana" w:hAnsi="Verdana"/>
                <w:sz w:val="20"/>
                <w:lang w:val="en-GB"/>
              </w:rPr>
            </w:pPr>
            <w:r w:rsidRPr="00B12D7F">
              <w:rPr>
                <w:rFonts w:ascii="Verdana" w:hAnsi="Verdana"/>
                <w:sz w:val="20"/>
                <w:u w:val="single"/>
                <w:lang w:val="en-GB"/>
              </w:rPr>
              <w:t>WRICEF</w:t>
            </w:r>
            <w:r w:rsidR="000E4BB9" w:rsidRPr="00B12D7F">
              <w:rPr>
                <w:rFonts w:ascii="Verdana" w:hAnsi="Verdana"/>
                <w:sz w:val="20"/>
                <w:u w:val="single"/>
                <w:lang w:val="en-GB"/>
              </w:rPr>
              <w:t>:</w:t>
            </w:r>
            <w:r w:rsidRPr="00B12D7F">
              <w:rPr>
                <w:rFonts w:ascii="Verdana" w:hAnsi="Verdana"/>
                <w:sz w:val="20"/>
                <w:lang w:val="en-GB"/>
              </w:rPr>
              <w:t xml:space="preserve"> </w:t>
            </w:r>
          </w:p>
          <w:p w14:paraId="4855D124" w14:textId="77777777" w:rsidR="00DF1C8D" w:rsidRPr="00B12D7F" w:rsidRDefault="000E4BB9" w:rsidP="00FB4D1C">
            <w:pPr>
              <w:pStyle w:val="TableText"/>
              <w:keepNext/>
              <w:outlineLvl w:val="3"/>
              <w:rPr>
                <w:rFonts w:ascii="Verdana" w:hAnsi="Verdana"/>
                <w:sz w:val="20"/>
                <w:lang w:val="en-GB"/>
              </w:rPr>
            </w:pPr>
            <w:r w:rsidRPr="00B12D7F">
              <w:rPr>
                <w:rFonts w:ascii="Verdana" w:hAnsi="Verdana"/>
                <w:sz w:val="20"/>
                <w:lang w:val="en-GB"/>
              </w:rPr>
              <w:t>N</w:t>
            </w:r>
            <w:r w:rsidR="00DF1C8D" w:rsidRPr="00B12D7F">
              <w:rPr>
                <w:rFonts w:ascii="Verdana" w:hAnsi="Verdana"/>
                <w:sz w:val="20"/>
                <w:lang w:val="en-GB"/>
              </w:rPr>
              <w:t>/</w:t>
            </w:r>
            <w:r w:rsidRPr="00B12D7F">
              <w:rPr>
                <w:rFonts w:ascii="Verdana" w:hAnsi="Verdana"/>
                <w:sz w:val="20"/>
                <w:lang w:val="en-GB"/>
              </w:rPr>
              <w:t>A</w:t>
            </w:r>
          </w:p>
          <w:p w14:paraId="4855D125" w14:textId="77777777" w:rsidR="000E4BB9" w:rsidRPr="00B12D7F" w:rsidRDefault="000E4BB9" w:rsidP="00FB4D1C">
            <w:pPr>
              <w:pStyle w:val="TableText"/>
              <w:keepNext/>
              <w:outlineLvl w:val="3"/>
              <w:rPr>
                <w:rFonts w:ascii="Verdana" w:hAnsi="Verdana"/>
                <w:sz w:val="20"/>
                <w:lang w:val="en-GB"/>
              </w:rPr>
            </w:pPr>
          </w:p>
        </w:tc>
      </w:tr>
      <w:tr w:rsidR="005810C9" w:rsidRPr="00B12D7F" w14:paraId="4855D130" w14:textId="77777777" w:rsidTr="00E93513">
        <w:tc>
          <w:tcPr>
            <w:tcW w:w="2582" w:type="dxa"/>
          </w:tcPr>
          <w:p w14:paraId="4855D127" w14:textId="77777777" w:rsidR="005810C9" w:rsidRPr="00B12D7F" w:rsidRDefault="009476C1" w:rsidP="00664403">
            <w:pPr>
              <w:jc w:val="left"/>
              <w:rPr>
                <w:b/>
                <w:lang w:val="en-GB"/>
              </w:rPr>
            </w:pPr>
            <w:r w:rsidRPr="00B12D7F">
              <w:rPr>
                <w:b/>
                <w:lang w:val="en-GB"/>
              </w:rPr>
              <w:lastRenderedPageBreak/>
              <w:t>FIN-01.01</w:t>
            </w:r>
            <w:r w:rsidR="005810C9" w:rsidRPr="00B12D7F">
              <w:rPr>
                <w:b/>
                <w:lang w:val="en-GB"/>
              </w:rPr>
              <w:t xml:space="preserve"> – step </w:t>
            </w:r>
            <w:r w:rsidR="007C69BB" w:rsidRPr="00B12D7F">
              <w:rPr>
                <w:b/>
                <w:lang w:val="en-GB"/>
              </w:rPr>
              <w:t>5</w:t>
            </w:r>
          </w:p>
        </w:tc>
        <w:tc>
          <w:tcPr>
            <w:tcW w:w="7087" w:type="dxa"/>
          </w:tcPr>
          <w:p w14:paraId="4855D128" w14:textId="77777777" w:rsidR="005810C9" w:rsidRPr="00B12D7F" w:rsidRDefault="008A559E" w:rsidP="00664403">
            <w:pPr>
              <w:spacing w:before="144" w:afterLines="60" w:after="144"/>
              <w:rPr>
                <w:rFonts w:cs="Arial"/>
                <w:lang w:val="en-GB"/>
              </w:rPr>
            </w:pPr>
            <w:r w:rsidRPr="00B12D7F">
              <w:rPr>
                <w:rFonts w:cs="Arial"/>
                <w:lang w:val="en-GB"/>
              </w:rPr>
              <w:t>Create Cost Element if required.</w:t>
            </w:r>
          </w:p>
          <w:p w14:paraId="4855D129" w14:textId="77777777" w:rsidR="00E52273" w:rsidRPr="00B12D7F" w:rsidRDefault="005247E6" w:rsidP="00F84CEA">
            <w:pPr>
              <w:spacing w:before="144" w:afterLines="60" w:after="144"/>
              <w:rPr>
                <w:rFonts w:cs="Arial"/>
                <w:lang w:val="en-GB"/>
              </w:rPr>
            </w:pPr>
            <w:r w:rsidRPr="00B12D7F">
              <w:rPr>
                <w:rFonts w:cs="Arial"/>
                <w:lang w:val="en-GB"/>
              </w:rPr>
              <w:t>User will create the cost element if the GL account is a</w:t>
            </w:r>
            <w:r w:rsidR="00F84CEA" w:rsidRPr="00B12D7F">
              <w:rPr>
                <w:rFonts w:cs="Arial"/>
                <w:lang w:val="en-GB"/>
              </w:rPr>
              <w:t xml:space="preserve"> P&amp;L</w:t>
            </w:r>
            <w:r w:rsidR="000E4BB9" w:rsidRPr="00B12D7F">
              <w:rPr>
                <w:rFonts w:cs="Arial"/>
                <w:lang w:val="en-GB"/>
              </w:rPr>
              <w:t>-</w:t>
            </w:r>
            <w:r w:rsidRPr="00B12D7F">
              <w:rPr>
                <w:rFonts w:cs="Arial"/>
                <w:lang w:val="en-GB"/>
              </w:rPr>
              <w:t>related account</w:t>
            </w:r>
            <w:r w:rsidR="00E52273" w:rsidRPr="00B12D7F">
              <w:rPr>
                <w:rFonts w:cs="Arial"/>
                <w:lang w:val="en-GB"/>
              </w:rPr>
              <w:t xml:space="preserve"> to ensure representation of values in the Controlling module.</w:t>
            </w:r>
          </w:p>
        </w:tc>
        <w:tc>
          <w:tcPr>
            <w:tcW w:w="3260" w:type="dxa"/>
          </w:tcPr>
          <w:p w14:paraId="4855D12A" w14:textId="77777777" w:rsidR="004D5DC4" w:rsidRPr="00B12D7F" w:rsidRDefault="00FB4D1C" w:rsidP="00664403">
            <w:pPr>
              <w:pStyle w:val="TableText"/>
              <w:keepNext/>
              <w:outlineLvl w:val="3"/>
              <w:rPr>
                <w:rFonts w:ascii="Verdana" w:hAnsi="Verdana"/>
                <w:sz w:val="20"/>
                <w:u w:val="single"/>
                <w:lang w:val="en-GB"/>
              </w:rPr>
            </w:pPr>
            <w:r w:rsidRPr="00B12D7F">
              <w:rPr>
                <w:rFonts w:ascii="Verdana" w:hAnsi="Verdana"/>
                <w:sz w:val="20"/>
                <w:u w:val="single"/>
                <w:lang w:val="en-GB"/>
              </w:rPr>
              <w:t>C</w:t>
            </w:r>
            <w:r w:rsidR="00F84CEA" w:rsidRPr="00B12D7F">
              <w:rPr>
                <w:rFonts w:ascii="Verdana" w:hAnsi="Verdana"/>
                <w:sz w:val="20"/>
                <w:u w:val="single"/>
                <w:lang w:val="en-GB"/>
              </w:rPr>
              <w:t>onfiguration</w:t>
            </w:r>
            <w:r w:rsidR="004D5DC4" w:rsidRPr="00B12D7F">
              <w:rPr>
                <w:rFonts w:ascii="Verdana" w:hAnsi="Verdana"/>
                <w:sz w:val="20"/>
                <w:u w:val="single"/>
                <w:lang w:val="en-GB"/>
              </w:rPr>
              <w:t>:</w:t>
            </w:r>
          </w:p>
          <w:p w14:paraId="4855D12B" w14:textId="77777777" w:rsidR="005810C9" w:rsidRPr="00B12D7F" w:rsidRDefault="004D5DC4" w:rsidP="00664403">
            <w:pPr>
              <w:pStyle w:val="TableText"/>
              <w:keepNext/>
              <w:outlineLvl w:val="3"/>
              <w:rPr>
                <w:rFonts w:ascii="Verdana" w:hAnsi="Verdana"/>
                <w:sz w:val="20"/>
                <w:lang w:val="en-GB"/>
              </w:rPr>
            </w:pPr>
            <w:r w:rsidRPr="00B12D7F">
              <w:rPr>
                <w:rFonts w:ascii="Verdana" w:hAnsi="Verdana"/>
                <w:sz w:val="20"/>
                <w:lang w:val="en-GB"/>
              </w:rPr>
              <w:t>T</w:t>
            </w:r>
            <w:r w:rsidR="00F84CEA" w:rsidRPr="00B12D7F">
              <w:rPr>
                <w:rFonts w:ascii="Verdana" w:hAnsi="Verdana"/>
                <w:sz w:val="20"/>
                <w:lang w:val="en-GB"/>
              </w:rPr>
              <w:t xml:space="preserve">his is included in the </w:t>
            </w:r>
            <w:r w:rsidR="000609B0" w:rsidRPr="00B12D7F">
              <w:rPr>
                <w:rFonts w:ascii="Verdana" w:hAnsi="Verdana"/>
                <w:sz w:val="20"/>
                <w:lang w:val="en-GB"/>
              </w:rPr>
              <w:t>Revenue and Cost Controlling Business Processes</w:t>
            </w:r>
            <w:r w:rsidR="00F84CEA" w:rsidRPr="00B12D7F">
              <w:rPr>
                <w:rFonts w:ascii="Verdana" w:hAnsi="Verdana"/>
                <w:sz w:val="20"/>
                <w:lang w:val="en-GB"/>
              </w:rPr>
              <w:t xml:space="preserve"> </w:t>
            </w:r>
            <w:r w:rsidR="000609B0" w:rsidRPr="00B12D7F">
              <w:rPr>
                <w:rFonts w:ascii="Verdana" w:hAnsi="Verdana"/>
                <w:sz w:val="20"/>
                <w:lang w:val="en-GB"/>
              </w:rPr>
              <w:t xml:space="preserve">(FIN-06) </w:t>
            </w:r>
            <w:r w:rsidR="00F84CEA" w:rsidRPr="00B12D7F">
              <w:rPr>
                <w:rFonts w:ascii="Verdana" w:hAnsi="Verdana"/>
                <w:sz w:val="20"/>
                <w:lang w:val="en-GB"/>
              </w:rPr>
              <w:t>Blueprint document</w:t>
            </w:r>
          </w:p>
          <w:p w14:paraId="4855D12C" w14:textId="77777777" w:rsidR="00DF1C8D" w:rsidRPr="00B12D7F" w:rsidRDefault="00DF1C8D" w:rsidP="00664403">
            <w:pPr>
              <w:pStyle w:val="TableText"/>
              <w:keepNext/>
              <w:outlineLvl w:val="3"/>
              <w:rPr>
                <w:rFonts w:ascii="Verdana" w:hAnsi="Verdana"/>
                <w:sz w:val="20"/>
                <w:lang w:val="en-GB"/>
              </w:rPr>
            </w:pPr>
          </w:p>
          <w:p w14:paraId="4855D12D" w14:textId="77777777" w:rsidR="000E4BB9" w:rsidRPr="00B12D7F" w:rsidRDefault="00DF1C8D" w:rsidP="00664403">
            <w:pPr>
              <w:pStyle w:val="TableText"/>
              <w:keepNext/>
              <w:outlineLvl w:val="3"/>
              <w:rPr>
                <w:rFonts w:ascii="Verdana" w:hAnsi="Verdana"/>
                <w:sz w:val="20"/>
                <w:u w:val="single"/>
                <w:lang w:val="en-GB"/>
              </w:rPr>
            </w:pPr>
            <w:r w:rsidRPr="00B12D7F">
              <w:rPr>
                <w:rFonts w:ascii="Verdana" w:hAnsi="Verdana"/>
                <w:sz w:val="20"/>
                <w:u w:val="single"/>
                <w:lang w:val="en-GB"/>
              </w:rPr>
              <w:t>WRICEF</w:t>
            </w:r>
            <w:r w:rsidR="000E4BB9" w:rsidRPr="00B12D7F">
              <w:rPr>
                <w:rFonts w:ascii="Verdana" w:hAnsi="Verdana"/>
                <w:sz w:val="20"/>
                <w:u w:val="single"/>
                <w:lang w:val="en-GB"/>
              </w:rPr>
              <w:t>:</w:t>
            </w:r>
          </w:p>
          <w:p w14:paraId="4855D12E" w14:textId="77777777" w:rsidR="00DF1C8D" w:rsidRPr="00B12D7F" w:rsidRDefault="000E4BB9" w:rsidP="000E4BB9">
            <w:pPr>
              <w:pStyle w:val="TableText"/>
              <w:keepNext/>
              <w:outlineLvl w:val="3"/>
              <w:rPr>
                <w:rFonts w:ascii="Verdana" w:hAnsi="Verdana"/>
                <w:sz w:val="20"/>
                <w:lang w:val="en-GB"/>
              </w:rPr>
            </w:pPr>
            <w:r w:rsidRPr="00B12D7F">
              <w:rPr>
                <w:rFonts w:ascii="Verdana" w:hAnsi="Verdana"/>
                <w:sz w:val="20"/>
                <w:lang w:val="en-GB"/>
              </w:rPr>
              <w:t>N/A</w:t>
            </w:r>
          </w:p>
          <w:p w14:paraId="4855D12F" w14:textId="77777777" w:rsidR="000E4BB9" w:rsidRPr="00B12D7F" w:rsidRDefault="000E4BB9" w:rsidP="000E4BB9">
            <w:pPr>
              <w:pStyle w:val="TableText"/>
              <w:keepNext/>
              <w:outlineLvl w:val="3"/>
              <w:rPr>
                <w:rFonts w:ascii="Verdana" w:hAnsi="Verdana"/>
                <w:sz w:val="20"/>
                <w:lang w:val="en-GB"/>
              </w:rPr>
            </w:pPr>
          </w:p>
        </w:tc>
      </w:tr>
      <w:tr w:rsidR="005810C9" w:rsidRPr="00B12D7F" w14:paraId="4855D139" w14:textId="77777777" w:rsidTr="00E93513">
        <w:tc>
          <w:tcPr>
            <w:tcW w:w="2582" w:type="dxa"/>
          </w:tcPr>
          <w:p w14:paraId="4855D131" w14:textId="77777777" w:rsidR="005810C9" w:rsidRPr="00B12D7F" w:rsidRDefault="005810C9" w:rsidP="00664403">
            <w:pPr>
              <w:jc w:val="left"/>
              <w:rPr>
                <w:b/>
                <w:lang w:val="en-GB"/>
              </w:rPr>
            </w:pPr>
            <w:r w:rsidRPr="00B12D7F">
              <w:rPr>
                <w:b/>
                <w:lang w:val="en-GB"/>
              </w:rPr>
              <w:t>FIN</w:t>
            </w:r>
            <w:r w:rsidR="009476C1" w:rsidRPr="00B12D7F">
              <w:rPr>
                <w:b/>
                <w:lang w:val="en-GB"/>
              </w:rPr>
              <w:t>-01.01</w:t>
            </w:r>
            <w:r w:rsidRPr="00B12D7F">
              <w:rPr>
                <w:b/>
                <w:lang w:val="en-GB"/>
              </w:rPr>
              <w:t xml:space="preserve"> – step </w:t>
            </w:r>
            <w:r w:rsidR="007C69BB" w:rsidRPr="00B12D7F">
              <w:rPr>
                <w:b/>
                <w:lang w:val="en-GB"/>
              </w:rPr>
              <w:t>6</w:t>
            </w:r>
          </w:p>
        </w:tc>
        <w:tc>
          <w:tcPr>
            <w:tcW w:w="7087" w:type="dxa"/>
          </w:tcPr>
          <w:p w14:paraId="4855D132" w14:textId="77777777" w:rsidR="005810C9" w:rsidRPr="00B12D7F" w:rsidRDefault="00FB4D1C" w:rsidP="00664403">
            <w:pPr>
              <w:spacing w:before="144" w:afterLines="60" w:after="144"/>
              <w:rPr>
                <w:rFonts w:cs="Arial"/>
                <w:lang w:val="en-GB"/>
              </w:rPr>
            </w:pPr>
            <w:r w:rsidRPr="00B12D7F">
              <w:rPr>
                <w:rFonts w:cs="Arial"/>
                <w:lang w:val="en-GB"/>
              </w:rPr>
              <w:t xml:space="preserve">IT </w:t>
            </w:r>
            <w:r w:rsidR="000E4BB9" w:rsidRPr="00B12D7F">
              <w:rPr>
                <w:rFonts w:cs="Arial"/>
                <w:lang w:val="en-GB"/>
              </w:rPr>
              <w:t xml:space="preserve">update any </w:t>
            </w:r>
            <w:r w:rsidRPr="00B12D7F">
              <w:rPr>
                <w:rFonts w:cs="Arial"/>
                <w:lang w:val="en-GB"/>
              </w:rPr>
              <w:t>related configuration.</w:t>
            </w:r>
          </w:p>
          <w:p w14:paraId="4855D133" w14:textId="77777777" w:rsidR="00FA0C79" w:rsidRPr="00B12D7F" w:rsidRDefault="000E4BB9" w:rsidP="00664403">
            <w:pPr>
              <w:spacing w:before="144" w:afterLines="60" w:after="144"/>
              <w:rPr>
                <w:rFonts w:cs="Arial"/>
                <w:lang w:val="en-GB"/>
              </w:rPr>
            </w:pPr>
            <w:r w:rsidRPr="00B12D7F">
              <w:rPr>
                <w:rFonts w:cs="Arial"/>
                <w:lang w:val="en-GB"/>
              </w:rPr>
              <w:t xml:space="preserve">The </w:t>
            </w:r>
            <w:r w:rsidR="00F84CEA" w:rsidRPr="00B12D7F">
              <w:rPr>
                <w:rFonts w:cs="Arial"/>
                <w:lang w:val="en-GB"/>
              </w:rPr>
              <w:t>e</w:t>
            </w:r>
            <w:r w:rsidR="005E5BD0" w:rsidRPr="00B12D7F">
              <w:rPr>
                <w:rFonts w:cs="Arial"/>
                <w:lang w:val="en-GB"/>
              </w:rPr>
              <w:t xml:space="preserve">xertis </w:t>
            </w:r>
            <w:r w:rsidR="00FA0C79" w:rsidRPr="00B12D7F">
              <w:rPr>
                <w:rFonts w:cs="Arial"/>
                <w:lang w:val="en-GB"/>
              </w:rPr>
              <w:t xml:space="preserve">IT department will carry out necessary configuration and account determination as well as account group selection. </w:t>
            </w:r>
            <w:r w:rsidR="007C69BB" w:rsidRPr="00B12D7F">
              <w:rPr>
                <w:rFonts w:cs="Arial"/>
                <w:lang w:val="en-GB"/>
              </w:rPr>
              <w:t xml:space="preserve"> </w:t>
            </w:r>
            <w:r w:rsidR="00FA0C79" w:rsidRPr="00B12D7F">
              <w:rPr>
                <w:rFonts w:cs="Arial"/>
                <w:lang w:val="en-GB"/>
              </w:rPr>
              <w:t xml:space="preserve">After this is complete the account will become ready for entries by users. </w:t>
            </w:r>
          </w:p>
        </w:tc>
        <w:tc>
          <w:tcPr>
            <w:tcW w:w="3260" w:type="dxa"/>
          </w:tcPr>
          <w:p w14:paraId="4855D134" w14:textId="77777777" w:rsidR="004D5DC4" w:rsidRPr="00B12D7F" w:rsidRDefault="00FB4D1C" w:rsidP="0066463A">
            <w:pPr>
              <w:pStyle w:val="TableText"/>
              <w:rPr>
                <w:rFonts w:ascii="Verdana" w:hAnsi="Verdana"/>
                <w:sz w:val="20"/>
                <w:u w:val="single"/>
                <w:lang w:val="en-GB"/>
              </w:rPr>
            </w:pPr>
            <w:r w:rsidRPr="00B12D7F">
              <w:rPr>
                <w:rFonts w:ascii="Verdana" w:hAnsi="Verdana"/>
                <w:sz w:val="20"/>
                <w:u w:val="single"/>
                <w:lang w:val="en-GB"/>
              </w:rPr>
              <w:t>Configuration</w:t>
            </w:r>
            <w:r w:rsidR="004D5DC4" w:rsidRPr="00B12D7F">
              <w:rPr>
                <w:rFonts w:ascii="Verdana" w:hAnsi="Verdana"/>
                <w:sz w:val="20"/>
                <w:u w:val="single"/>
                <w:lang w:val="en-GB"/>
              </w:rPr>
              <w:t>:</w:t>
            </w:r>
          </w:p>
          <w:p w14:paraId="4855D135" w14:textId="77777777" w:rsidR="005810C9" w:rsidRPr="00B12D7F" w:rsidRDefault="004D5DC4" w:rsidP="0066463A">
            <w:pPr>
              <w:pStyle w:val="TableText"/>
              <w:rPr>
                <w:rFonts w:ascii="Verdana" w:hAnsi="Verdana"/>
                <w:sz w:val="20"/>
                <w:lang w:val="en-GB"/>
              </w:rPr>
            </w:pPr>
            <w:r w:rsidRPr="00B12D7F">
              <w:rPr>
                <w:rFonts w:ascii="Verdana" w:hAnsi="Verdana"/>
                <w:sz w:val="20"/>
                <w:lang w:val="en-GB"/>
              </w:rPr>
              <w:t>R</w:t>
            </w:r>
            <w:r w:rsidR="0066463A" w:rsidRPr="00B12D7F">
              <w:rPr>
                <w:rFonts w:ascii="Verdana" w:hAnsi="Verdana"/>
                <w:sz w:val="20"/>
                <w:lang w:val="en-GB"/>
              </w:rPr>
              <w:t xml:space="preserve">efer to section </w:t>
            </w:r>
            <w:r w:rsidR="00C36E31">
              <w:rPr>
                <w:rFonts w:ascii="Verdana" w:hAnsi="Verdana"/>
                <w:sz w:val="20"/>
                <w:lang w:val="en-GB"/>
              </w:rPr>
              <w:t>7.5</w:t>
            </w:r>
          </w:p>
          <w:p w14:paraId="4855D136" w14:textId="77777777" w:rsidR="00DF1C8D" w:rsidRPr="00B12D7F" w:rsidRDefault="00DF1C8D" w:rsidP="0066463A">
            <w:pPr>
              <w:pStyle w:val="TableText"/>
              <w:rPr>
                <w:rFonts w:ascii="Verdana" w:hAnsi="Verdana"/>
                <w:sz w:val="20"/>
                <w:lang w:val="en-GB"/>
              </w:rPr>
            </w:pPr>
          </w:p>
          <w:p w14:paraId="4855D137" w14:textId="77777777" w:rsidR="000E4BB9" w:rsidRPr="00B12D7F" w:rsidRDefault="000E4BB9" w:rsidP="0066463A">
            <w:pPr>
              <w:pStyle w:val="TableText"/>
              <w:rPr>
                <w:rFonts w:ascii="Verdana" w:hAnsi="Verdana"/>
                <w:sz w:val="20"/>
                <w:lang w:val="en-GB"/>
              </w:rPr>
            </w:pPr>
            <w:r w:rsidRPr="00B12D7F">
              <w:rPr>
                <w:rFonts w:ascii="Verdana" w:hAnsi="Verdana"/>
                <w:sz w:val="20"/>
                <w:u w:val="single"/>
                <w:lang w:val="en-GB"/>
              </w:rPr>
              <w:t>WRICEF:</w:t>
            </w:r>
            <w:r w:rsidR="00DF1C8D" w:rsidRPr="00B12D7F">
              <w:rPr>
                <w:rFonts w:ascii="Verdana" w:hAnsi="Verdana"/>
                <w:sz w:val="20"/>
                <w:lang w:val="en-GB"/>
              </w:rPr>
              <w:t xml:space="preserve"> </w:t>
            </w:r>
          </w:p>
          <w:p w14:paraId="4855D138" w14:textId="77777777" w:rsidR="00DF1C8D" w:rsidRPr="00B12D7F" w:rsidRDefault="000E4BB9" w:rsidP="000E4BB9">
            <w:pPr>
              <w:pStyle w:val="TableText"/>
              <w:rPr>
                <w:rFonts w:ascii="Verdana" w:hAnsi="Verdana"/>
                <w:sz w:val="20"/>
                <w:lang w:val="en-GB"/>
              </w:rPr>
            </w:pPr>
            <w:r w:rsidRPr="00B12D7F">
              <w:rPr>
                <w:rFonts w:ascii="Verdana" w:hAnsi="Verdana"/>
                <w:sz w:val="20"/>
                <w:lang w:val="en-GB"/>
              </w:rPr>
              <w:t>N/A</w:t>
            </w:r>
          </w:p>
        </w:tc>
      </w:tr>
      <w:tr w:rsidR="00FB4D1C" w:rsidRPr="001C630C" w14:paraId="4855D13E" w14:textId="77777777" w:rsidTr="00E93513">
        <w:tc>
          <w:tcPr>
            <w:tcW w:w="2582" w:type="dxa"/>
          </w:tcPr>
          <w:p w14:paraId="4855D13A" w14:textId="77777777" w:rsidR="00FB4D1C" w:rsidRPr="00B12D7F" w:rsidRDefault="009476C1" w:rsidP="00664403">
            <w:pPr>
              <w:jc w:val="left"/>
              <w:rPr>
                <w:b/>
                <w:lang w:val="en-GB"/>
              </w:rPr>
            </w:pPr>
            <w:r w:rsidRPr="00B12D7F">
              <w:rPr>
                <w:b/>
                <w:lang w:val="en-GB"/>
              </w:rPr>
              <w:t>FIN-01.01</w:t>
            </w:r>
            <w:r w:rsidR="007C69BB" w:rsidRPr="00B12D7F">
              <w:rPr>
                <w:b/>
                <w:lang w:val="en-GB"/>
              </w:rPr>
              <w:t xml:space="preserve"> – step 7</w:t>
            </w:r>
          </w:p>
        </w:tc>
        <w:tc>
          <w:tcPr>
            <w:tcW w:w="7087" w:type="dxa"/>
          </w:tcPr>
          <w:p w14:paraId="4855D13B" w14:textId="77777777" w:rsidR="00FA0C79" w:rsidRPr="00B12D7F" w:rsidRDefault="00FB4D1C" w:rsidP="00664403">
            <w:pPr>
              <w:spacing w:before="144" w:afterLines="60" w:after="144"/>
              <w:rPr>
                <w:rFonts w:cs="Arial"/>
                <w:lang w:val="en-GB"/>
              </w:rPr>
            </w:pPr>
            <w:r w:rsidRPr="00B12D7F">
              <w:rPr>
                <w:rFonts w:cs="Arial"/>
                <w:lang w:val="en-GB"/>
              </w:rPr>
              <w:t>Message request originator accordingly.</w:t>
            </w:r>
          </w:p>
          <w:p w14:paraId="4855D13C" w14:textId="77777777" w:rsidR="00FA0C79" w:rsidRPr="00B12D7F" w:rsidRDefault="002B73FB" w:rsidP="00664403">
            <w:pPr>
              <w:spacing w:before="144" w:afterLines="60" w:after="144"/>
              <w:rPr>
                <w:rFonts w:cs="Arial"/>
                <w:lang w:val="en-GB"/>
              </w:rPr>
            </w:pPr>
            <w:r w:rsidRPr="00B12D7F">
              <w:rPr>
                <w:rFonts w:cs="Arial"/>
                <w:lang w:val="en-GB"/>
              </w:rPr>
              <w:t>Confirm w</w:t>
            </w:r>
            <w:r w:rsidR="00FA0C79" w:rsidRPr="00B12D7F">
              <w:rPr>
                <w:rFonts w:cs="Arial"/>
                <w:lang w:val="en-GB"/>
              </w:rPr>
              <w:t xml:space="preserve">hether or not the account </w:t>
            </w:r>
            <w:r w:rsidRPr="00B12D7F">
              <w:rPr>
                <w:rFonts w:cs="Arial"/>
                <w:lang w:val="en-GB"/>
              </w:rPr>
              <w:t>has been created. T</w:t>
            </w:r>
            <w:r w:rsidR="00FA0C79" w:rsidRPr="00B12D7F">
              <w:rPr>
                <w:rFonts w:cs="Arial"/>
                <w:lang w:val="en-GB"/>
              </w:rPr>
              <w:t>he notification will be sent to the orig</w:t>
            </w:r>
            <w:r w:rsidR="000E4BB9" w:rsidRPr="00B12D7F">
              <w:rPr>
                <w:rFonts w:cs="Arial"/>
                <w:lang w:val="en-GB"/>
              </w:rPr>
              <w:t>i</w:t>
            </w:r>
            <w:r w:rsidR="00FA0C79" w:rsidRPr="00B12D7F">
              <w:rPr>
                <w:rFonts w:cs="Arial"/>
                <w:lang w:val="en-GB"/>
              </w:rPr>
              <w:t xml:space="preserve">nator accordingly before the process is fully complete.  </w:t>
            </w:r>
          </w:p>
        </w:tc>
        <w:tc>
          <w:tcPr>
            <w:tcW w:w="3260" w:type="dxa"/>
          </w:tcPr>
          <w:p w14:paraId="4855D13D" w14:textId="77777777" w:rsidR="00FB4D1C" w:rsidRPr="00B12D7F" w:rsidRDefault="00D678B5" w:rsidP="00D678B5">
            <w:pPr>
              <w:tabs>
                <w:tab w:val="num" w:pos="1080"/>
              </w:tabs>
              <w:spacing w:before="60" w:afterLines="60" w:after="144"/>
              <w:rPr>
                <w:lang w:val="en-GB"/>
              </w:rPr>
            </w:pPr>
            <w:r w:rsidRPr="00B12D7F">
              <w:rPr>
                <w:snapToGrid w:val="0"/>
                <w:lang w:val="en-GB"/>
              </w:rPr>
              <w:t>Manual step – no system consideration</w:t>
            </w:r>
          </w:p>
        </w:tc>
      </w:tr>
    </w:tbl>
    <w:p w14:paraId="4855D13F" w14:textId="77777777" w:rsidR="00942C43" w:rsidRPr="00B12D7F" w:rsidRDefault="00942C43">
      <w:pPr>
        <w:jc w:val="left"/>
        <w:rPr>
          <w:lang w:val="en-GB"/>
        </w:rPr>
      </w:pPr>
    </w:p>
    <w:p w14:paraId="4855D140" w14:textId="77777777" w:rsidR="00942C43" w:rsidRPr="00B12D7F" w:rsidRDefault="00942C43">
      <w:pPr>
        <w:jc w:val="left"/>
        <w:rPr>
          <w:lang w:val="en-GB"/>
        </w:rPr>
      </w:pPr>
    </w:p>
    <w:p w14:paraId="4855D141" w14:textId="77777777" w:rsidR="006B403A" w:rsidRPr="00B12D7F" w:rsidRDefault="006B403A">
      <w:pPr>
        <w:jc w:val="left"/>
        <w:rPr>
          <w:b/>
          <w:kern w:val="28"/>
          <w:sz w:val="32"/>
          <w:lang w:val="en-GB"/>
        </w:rPr>
      </w:pPr>
      <w:r w:rsidRPr="00B12D7F">
        <w:rPr>
          <w:lang w:val="en-GB"/>
        </w:rPr>
        <w:br w:type="page"/>
      </w:r>
    </w:p>
    <w:p w14:paraId="4855D142" w14:textId="77777777" w:rsidR="007123B7" w:rsidRPr="00B12D7F" w:rsidRDefault="007123B7" w:rsidP="00DE67B7">
      <w:pPr>
        <w:pStyle w:val="Heading1"/>
        <w:tabs>
          <w:tab w:val="clear" w:pos="432"/>
          <w:tab w:val="num" w:pos="464"/>
        </w:tabs>
        <w:ind w:left="573" w:hanging="573"/>
        <w:rPr>
          <w:lang w:val="en-GB"/>
        </w:rPr>
        <w:sectPr w:rsidR="007123B7" w:rsidRPr="00B12D7F" w:rsidSect="007123B7">
          <w:pgSz w:w="16838" w:h="11906" w:orient="landscape" w:code="9"/>
          <w:pgMar w:top="1701" w:right="1843" w:bottom="1418" w:left="2659" w:header="709" w:footer="357" w:gutter="0"/>
          <w:cols w:space="708"/>
          <w:docGrid w:linePitch="360"/>
        </w:sectPr>
      </w:pPr>
    </w:p>
    <w:p w14:paraId="4855D143" w14:textId="77777777" w:rsidR="00DE67B7" w:rsidRPr="00B12D7F" w:rsidRDefault="000E2E78" w:rsidP="00DE67B7">
      <w:pPr>
        <w:pStyle w:val="Heading1"/>
        <w:tabs>
          <w:tab w:val="clear" w:pos="432"/>
          <w:tab w:val="num" w:pos="464"/>
        </w:tabs>
        <w:ind w:left="573" w:hanging="573"/>
        <w:rPr>
          <w:lang w:val="en-GB"/>
        </w:rPr>
      </w:pPr>
      <w:bookmarkStart w:id="930" w:name="_Toc429581504"/>
      <w:r w:rsidRPr="00B12D7F">
        <w:rPr>
          <w:lang w:val="en-GB"/>
        </w:rPr>
        <w:lastRenderedPageBreak/>
        <w:t>Finance</w:t>
      </w:r>
      <w:r w:rsidR="00DE67B7" w:rsidRPr="00B12D7F">
        <w:rPr>
          <w:lang w:val="en-GB"/>
        </w:rPr>
        <w:t xml:space="preserve"> Process Overview</w:t>
      </w:r>
      <w:bookmarkEnd w:id="930"/>
      <w:r w:rsidR="00ED2B51" w:rsidRPr="00B12D7F">
        <w:rPr>
          <w:lang w:val="en-GB"/>
        </w:rPr>
        <w:t xml:space="preserve"> </w:t>
      </w:r>
    </w:p>
    <w:p w14:paraId="4855D144" w14:textId="77777777" w:rsidR="001819E1" w:rsidRPr="00B12D7F" w:rsidRDefault="009B5681" w:rsidP="00CC7C05">
      <w:pPr>
        <w:pStyle w:val="Heading2"/>
        <w:spacing w:before="480"/>
        <w:jc w:val="both"/>
        <w:rPr>
          <w:lang w:val="en-GB"/>
        </w:rPr>
      </w:pPr>
      <w:bookmarkStart w:id="931" w:name="_Toc429581505"/>
      <w:bookmarkStart w:id="932" w:name="_Toc148234070"/>
      <w:bookmarkStart w:id="933" w:name="_Toc147908040"/>
      <w:bookmarkStart w:id="934" w:name="_Toc148026115"/>
      <w:r w:rsidRPr="00B12D7F">
        <w:rPr>
          <w:lang w:val="en-GB"/>
        </w:rPr>
        <w:t xml:space="preserve">General Ledger </w:t>
      </w:r>
      <w:r w:rsidR="00272D90" w:rsidRPr="00B12D7F">
        <w:rPr>
          <w:lang w:val="en-GB"/>
        </w:rPr>
        <w:t>Processing (</w:t>
      </w:r>
      <w:r w:rsidR="00036F25" w:rsidRPr="00B12D7F">
        <w:rPr>
          <w:lang w:val="en-GB"/>
        </w:rPr>
        <w:t>FIN-02.01)</w:t>
      </w:r>
      <w:bookmarkEnd w:id="931"/>
    </w:p>
    <w:p w14:paraId="4855D145" w14:textId="77777777" w:rsidR="001714F2" w:rsidRPr="00B12D7F" w:rsidRDefault="001927D5" w:rsidP="00CC7C05">
      <w:pPr>
        <w:rPr>
          <w:lang w:val="en-GB"/>
        </w:rPr>
      </w:pPr>
      <w:r w:rsidRPr="00B12D7F">
        <w:rPr>
          <w:lang w:val="en-GB"/>
        </w:rPr>
        <w:object w:dxaOrig="15735" w:dyaOrig="10305" w14:anchorId="4855DA19">
          <v:shape id="_x0000_i1026" type="#_x0000_t75" style="width:569pt;height:331.5pt" o:ole="">
            <v:imagedata r:id="rId15" o:title=""/>
          </v:shape>
          <o:OLEObject Type="Embed" ProgID="Visio.Drawing.15" ShapeID="_x0000_i1026" DrawAspect="Content" ObjectID="_1786540299" r:id="rId16"/>
        </w:object>
      </w:r>
    </w:p>
    <w:tbl>
      <w:tblPr>
        <w:tblpPr w:leftFromText="180" w:rightFromText="180" w:vertAnchor="page" w:horzAnchor="margin" w:tblpY="2466"/>
        <w:tblW w:w="122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Change w:id="935" w:author="Christ Twist" w:date="2015-08-28T15:09:00Z">
          <w:tblPr>
            <w:tblpPr w:leftFromText="180" w:rightFromText="180" w:vertAnchor="page" w:horzAnchor="margin" w:tblpY="2466"/>
            <w:tblW w:w="122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PrChange>
      </w:tblPr>
      <w:tblGrid>
        <w:gridCol w:w="1838"/>
        <w:gridCol w:w="7655"/>
        <w:gridCol w:w="2728"/>
        <w:tblGridChange w:id="936">
          <w:tblGrid>
            <w:gridCol w:w="360"/>
            <w:gridCol w:w="360"/>
            <w:gridCol w:w="360"/>
            <w:gridCol w:w="758"/>
            <w:gridCol w:w="7655"/>
            <w:gridCol w:w="2728"/>
          </w:tblGrid>
        </w:tblGridChange>
      </w:tblGrid>
      <w:tr w:rsidR="00166C35" w:rsidRPr="00B12D7F" w14:paraId="4855D149" w14:textId="77777777" w:rsidTr="0060CE3F">
        <w:trPr>
          <w:tblHeader/>
          <w:trPrChange w:id="937" w:author="Christ Twist" w:date="2015-08-28T15:09:00Z">
            <w:trPr>
              <w:gridAfter w:val="0"/>
            </w:trPr>
          </w:trPrChange>
        </w:trPr>
        <w:tc>
          <w:tcPr>
            <w:tcW w:w="1838" w:type="dxa"/>
            <w:tcBorders>
              <w:top w:val="single" w:sz="4" w:space="0" w:color="auto"/>
              <w:left w:val="single" w:sz="4" w:space="0" w:color="auto"/>
              <w:bottom w:val="single" w:sz="4" w:space="0" w:color="auto"/>
              <w:right w:val="single" w:sz="4" w:space="0" w:color="auto"/>
            </w:tcBorders>
            <w:shd w:val="clear" w:color="auto" w:fill="FF0000"/>
            <w:tcPrChange w:id="938" w:author="Christ Twist" w:date="2015-08-28T15:09:00Z">
              <w:tcPr>
                <w:tcW w:w="1838" w:type="dxa"/>
                <w:tcBorders>
                  <w:top w:val="single" w:sz="4" w:space="0" w:color="auto"/>
                  <w:left w:val="single" w:sz="4" w:space="0" w:color="auto"/>
                  <w:bottom w:val="single" w:sz="4" w:space="0" w:color="auto"/>
                  <w:right w:val="single" w:sz="4" w:space="0" w:color="auto"/>
                </w:tcBorders>
                <w:shd w:val="clear" w:color="auto" w:fill="FF0000"/>
              </w:tcPr>
            </w:tcPrChange>
          </w:tcPr>
          <w:p w14:paraId="4855D146" w14:textId="77777777" w:rsidR="00166C35" w:rsidRPr="00B12D7F" w:rsidRDefault="00166C35" w:rsidP="00166C3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lastRenderedPageBreak/>
              <w:t>Process Flow Summary – Step No.</w:t>
            </w:r>
          </w:p>
        </w:tc>
        <w:tc>
          <w:tcPr>
            <w:tcW w:w="7655" w:type="dxa"/>
            <w:tcBorders>
              <w:top w:val="single" w:sz="4" w:space="0" w:color="auto"/>
              <w:left w:val="single" w:sz="4" w:space="0" w:color="auto"/>
              <w:bottom w:val="single" w:sz="4" w:space="0" w:color="auto"/>
              <w:right w:val="single" w:sz="4" w:space="0" w:color="auto"/>
            </w:tcBorders>
            <w:shd w:val="clear" w:color="auto" w:fill="FF0000"/>
            <w:tcPrChange w:id="939" w:author="Christ Twist" w:date="2015-08-28T15:09:00Z">
              <w:tcPr>
                <w:tcW w:w="7655" w:type="dxa"/>
                <w:tcBorders>
                  <w:top w:val="single" w:sz="4" w:space="0" w:color="auto"/>
                  <w:left w:val="single" w:sz="4" w:space="0" w:color="auto"/>
                  <w:bottom w:val="single" w:sz="4" w:space="0" w:color="auto"/>
                  <w:right w:val="single" w:sz="4" w:space="0" w:color="auto"/>
                </w:tcBorders>
                <w:shd w:val="clear" w:color="auto" w:fill="FF0000"/>
              </w:tcPr>
            </w:tcPrChange>
          </w:tcPr>
          <w:p w14:paraId="4855D147" w14:textId="77777777" w:rsidR="00166C35" w:rsidRPr="00B12D7F" w:rsidRDefault="00166C35" w:rsidP="00166C3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Description of Process</w:t>
            </w:r>
          </w:p>
        </w:tc>
        <w:tc>
          <w:tcPr>
            <w:tcW w:w="2728" w:type="dxa"/>
            <w:tcBorders>
              <w:top w:val="single" w:sz="4" w:space="0" w:color="auto"/>
              <w:left w:val="single" w:sz="4" w:space="0" w:color="auto"/>
              <w:bottom w:val="single" w:sz="4" w:space="0" w:color="auto"/>
              <w:right w:val="single" w:sz="4" w:space="0" w:color="auto"/>
            </w:tcBorders>
            <w:shd w:val="clear" w:color="auto" w:fill="FF0000"/>
            <w:tcPrChange w:id="940" w:author="Christ Twist" w:date="2015-08-28T15:09:00Z">
              <w:tcPr>
                <w:tcW w:w="2728" w:type="dxa"/>
                <w:tcBorders>
                  <w:top w:val="single" w:sz="4" w:space="0" w:color="auto"/>
                  <w:left w:val="single" w:sz="4" w:space="0" w:color="auto"/>
                  <w:bottom w:val="single" w:sz="4" w:space="0" w:color="auto"/>
                  <w:right w:val="single" w:sz="4" w:space="0" w:color="auto"/>
                </w:tcBorders>
                <w:shd w:val="clear" w:color="auto" w:fill="FF0000"/>
              </w:tcPr>
            </w:tcPrChange>
          </w:tcPr>
          <w:p w14:paraId="4855D148" w14:textId="77777777" w:rsidR="00166C35" w:rsidRPr="00B12D7F" w:rsidRDefault="00166C35" w:rsidP="00166C3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Solution Summary</w:t>
            </w:r>
          </w:p>
        </w:tc>
      </w:tr>
      <w:tr w:rsidR="00166C35" w:rsidRPr="00B12D7F" w14:paraId="4855D14D" w14:textId="77777777" w:rsidTr="0060CE3F">
        <w:trPr>
          <w:trHeight w:hRule="exact" w:val="60"/>
          <w:tblHeader/>
          <w:trPrChange w:id="941" w:author="Christ Twist" w:date="2015-08-28T15:09:00Z">
            <w:trPr>
              <w:gridAfter w:val="0"/>
            </w:trPr>
          </w:trPrChange>
        </w:trPr>
        <w:tc>
          <w:tcPr>
            <w:tcW w:w="1838" w:type="dxa"/>
            <w:tcBorders>
              <w:top w:val="single" w:sz="4" w:space="0" w:color="auto"/>
              <w:left w:val="nil"/>
              <w:bottom w:val="single" w:sz="6" w:space="0" w:color="auto"/>
              <w:right w:val="nil"/>
            </w:tcBorders>
            <w:shd w:val="clear" w:color="auto" w:fill="auto"/>
            <w:tcPrChange w:id="942" w:author="Christ Twist" w:date="2015-08-28T15:09:00Z">
              <w:tcPr>
                <w:tcW w:w="1838" w:type="dxa"/>
                <w:tcBorders>
                  <w:top w:val="single" w:sz="4" w:space="0" w:color="auto"/>
                  <w:left w:val="nil"/>
                  <w:bottom w:val="single" w:sz="6" w:space="0" w:color="auto"/>
                  <w:right w:val="nil"/>
                </w:tcBorders>
                <w:shd w:val="pct50" w:color="auto" w:fill="auto"/>
              </w:tcPr>
            </w:tcPrChange>
          </w:tcPr>
          <w:p w14:paraId="4855D14A" w14:textId="77777777" w:rsidR="00166C35" w:rsidRPr="00B12D7F" w:rsidRDefault="00166C35" w:rsidP="00166C35">
            <w:pPr>
              <w:pStyle w:val="TableText"/>
              <w:rPr>
                <w:rFonts w:ascii="Verdana" w:hAnsi="Verdana"/>
                <w:sz w:val="20"/>
                <w:lang w:val="en-GB"/>
              </w:rPr>
            </w:pPr>
          </w:p>
        </w:tc>
        <w:tc>
          <w:tcPr>
            <w:tcW w:w="7655" w:type="dxa"/>
            <w:tcBorders>
              <w:top w:val="single" w:sz="4" w:space="0" w:color="auto"/>
              <w:left w:val="nil"/>
              <w:bottom w:val="single" w:sz="6" w:space="0" w:color="auto"/>
              <w:right w:val="nil"/>
            </w:tcBorders>
            <w:shd w:val="clear" w:color="auto" w:fill="auto"/>
            <w:tcPrChange w:id="943" w:author="Christ Twist" w:date="2015-08-28T15:09:00Z">
              <w:tcPr>
                <w:tcW w:w="7655" w:type="dxa"/>
                <w:tcBorders>
                  <w:top w:val="single" w:sz="4" w:space="0" w:color="auto"/>
                  <w:left w:val="nil"/>
                  <w:bottom w:val="single" w:sz="6" w:space="0" w:color="auto"/>
                  <w:right w:val="nil"/>
                </w:tcBorders>
                <w:shd w:val="pct50" w:color="auto" w:fill="auto"/>
              </w:tcPr>
            </w:tcPrChange>
          </w:tcPr>
          <w:p w14:paraId="4855D14B" w14:textId="77777777" w:rsidR="00166C35" w:rsidRPr="00B12D7F" w:rsidRDefault="00166C35" w:rsidP="00166C35">
            <w:pPr>
              <w:pStyle w:val="TableText"/>
              <w:rPr>
                <w:rFonts w:ascii="Verdana" w:hAnsi="Verdana"/>
                <w:sz w:val="20"/>
                <w:lang w:val="en-GB"/>
              </w:rPr>
            </w:pPr>
          </w:p>
        </w:tc>
        <w:tc>
          <w:tcPr>
            <w:tcW w:w="2728" w:type="dxa"/>
            <w:tcBorders>
              <w:top w:val="single" w:sz="4" w:space="0" w:color="auto"/>
              <w:left w:val="nil"/>
              <w:bottom w:val="single" w:sz="6" w:space="0" w:color="auto"/>
              <w:right w:val="nil"/>
            </w:tcBorders>
            <w:shd w:val="clear" w:color="auto" w:fill="auto"/>
            <w:tcPrChange w:id="944" w:author="Christ Twist" w:date="2015-08-28T15:09:00Z">
              <w:tcPr>
                <w:tcW w:w="2728" w:type="dxa"/>
                <w:tcBorders>
                  <w:top w:val="single" w:sz="4" w:space="0" w:color="auto"/>
                  <w:left w:val="nil"/>
                  <w:bottom w:val="single" w:sz="6" w:space="0" w:color="auto"/>
                  <w:right w:val="nil"/>
                </w:tcBorders>
                <w:shd w:val="pct50" w:color="auto" w:fill="auto"/>
              </w:tcPr>
            </w:tcPrChange>
          </w:tcPr>
          <w:p w14:paraId="4855D14C" w14:textId="77777777" w:rsidR="00166C35" w:rsidRPr="00B12D7F" w:rsidRDefault="00166C35" w:rsidP="00166C35">
            <w:pPr>
              <w:pStyle w:val="TableText"/>
              <w:rPr>
                <w:rFonts w:ascii="Verdana" w:hAnsi="Verdana"/>
                <w:sz w:val="20"/>
                <w:lang w:val="en-GB"/>
              </w:rPr>
            </w:pPr>
          </w:p>
        </w:tc>
      </w:tr>
      <w:tr w:rsidR="00166C35" w:rsidRPr="00B12D7F" w14:paraId="4855D15A" w14:textId="77777777" w:rsidTr="0060CE3F">
        <w:trPr>
          <w:trPrChange w:id="945" w:author="Christ Twist" w:date="2015-08-28T15:09:00Z">
            <w:trPr>
              <w:gridAfter w:val="0"/>
            </w:trPr>
          </w:trPrChange>
        </w:trPr>
        <w:tc>
          <w:tcPr>
            <w:tcW w:w="1838" w:type="dxa"/>
            <w:tcBorders>
              <w:top w:val="nil"/>
            </w:tcBorders>
            <w:tcPrChange w:id="946" w:author="Christ Twist" w:date="2015-08-28T15:09:00Z">
              <w:tcPr>
                <w:tcW w:w="1838" w:type="dxa"/>
                <w:tcBorders>
                  <w:top w:val="nil"/>
                </w:tcBorders>
              </w:tcPr>
            </w:tcPrChange>
          </w:tcPr>
          <w:p w14:paraId="4855D14E" w14:textId="77777777" w:rsidR="00166C35" w:rsidRPr="00B12D7F" w:rsidRDefault="00166C35" w:rsidP="00166C35">
            <w:pPr>
              <w:jc w:val="left"/>
              <w:rPr>
                <w:b/>
                <w:lang w:val="en-GB"/>
              </w:rPr>
            </w:pPr>
            <w:r w:rsidRPr="00B12D7F">
              <w:rPr>
                <w:b/>
                <w:lang w:val="en-GB"/>
              </w:rPr>
              <w:t>FIN-02.01 – step 1</w:t>
            </w:r>
          </w:p>
        </w:tc>
        <w:tc>
          <w:tcPr>
            <w:tcW w:w="7655" w:type="dxa"/>
            <w:tcBorders>
              <w:top w:val="nil"/>
            </w:tcBorders>
            <w:tcPrChange w:id="947" w:author="Christ Twist" w:date="2015-08-28T15:09:00Z">
              <w:tcPr>
                <w:tcW w:w="7655" w:type="dxa"/>
                <w:tcBorders>
                  <w:top w:val="nil"/>
                </w:tcBorders>
              </w:tcPr>
            </w:tcPrChange>
          </w:tcPr>
          <w:p w14:paraId="4855D14F" w14:textId="77777777" w:rsidR="009B422C" w:rsidRPr="00B12D7F" w:rsidRDefault="00166C35" w:rsidP="00166C35">
            <w:pPr>
              <w:tabs>
                <w:tab w:val="num" w:pos="1080"/>
              </w:tabs>
              <w:spacing w:before="144" w:afterLines="60" w:after="144"/>
              <w:rPr>
                <w:rFonts w:cs="Arial"/>
                <w:lang w:val="en-GB"/>
              </w:rPr>
            </w:pPr>
            <w:r w:rsidRPr="00B12D7F">
              <w:rPr>
                <w:rFonts w:cs="Arial"/>
                <w:lang w:val="en-GB"/>
              </w:rPr>
              <w:t xml:space="preserve">Mass upload of journals </w:t>
            </w:r>
          </w:p>
          <w:p w14:paraId="4855D150" w14:textId="77777777" w:rsidR="00166C35" w:rsidRPr="00B12D7F" w:rsidRDefault="009B422C" w:rsidP="00166C35">
            <w:pPr>
              <w:tabs>
                <w:tab w:val="num" w:pos="1080"/>
              </w:tabs>
              <w:spacing w:before="144" w:afterLines="60" w:after="144"/>
              <w:rPr>
                <w:rFonts w:cs="Arial"/>
                <w:lang w:val="en-GB"/>
              </w:rPr>
            </w:pPr>
            <w:r w:rsidRPr="00B12D7F">
              <w:rPr>
                <w:rFonts w:cs="Arial"/>
                <w:lang w:val="en-GB"/>
              </w:rPr>
              <w:t>This</w:t>
            </w:r>
            <w:r w:rsidR="00166C35" w:rsidRPr="00B12D7F">
              <w:rPr>
                <w:rFonts w:cs="Arial"/>
                <w:lang w:val="en-GB"/>
              </w:rPr>
              <w:t xml:space="preserve"> will be used when the number of lines in the journal will exceed that accepted for manual process.</w:t>
            </w:r>
          </w:p>
          <w:p w14:paraId="4855D151" w14:textId="77777777" w:rsidR="00721C36" w:rsidRPr="00B12D7F" w:rsidRDefault="00EA068F" w:rsidP="008E6840">
            <w:pPr>
              <w:spacing w:before="144" w:afterLines="60" w:after="144"/>
              <w:rPr>
                <w:lang w:val="en-GB"/>
              </w:rPr>
            </w:pPr>
            <w:r w:rsidRPr="00B12D7F">
              <w:rPr>
                <w:lang w:val="en-GB"/>
              </w:rPr>
              <w:t>Only appropriate individuals with the relevant authorisation will have access to this functionality</w:t>
            </w:r>
            <w:r w:rsidR="008B06C7" w:rsidRPr="00B12D7F">
              <w:rPr>
                <w:lang w:val="en-GB"/>
              </w:rPr>
              <w:t>.</w:t>
            </w:r>
          </w:p>
          <w:p w14:paraId="4855D152" w14:textId="77777777" w:rsidR="008B06C7" w:rsidRPr="00B12D7F" w:rsidRDefault="008B06C7" w:rsidP="008E6840">
            <w:pPr>
              <w:spacing w:before="144" w:afterLines="60" w:after="144"/>
              <w:rPr>
                <w:lang w:val="en-GB"/>
              </w:rPr>
            </w:pPr>
          </w:p>
          <w:p w14:paraId="4855D153" w14:textId="77777777" w:rsidR="008B06C7" w:rsidRPr="00B12D7F" w:rsidRDefault="008B06C7" w:rsidP="008E6840">
            <w:pPr>
              <w:spacing w:before="144" w:afterLines="60" w:after="144"/>
              <w:rPr>
                <w:rFonts w:cs="Arial"/>
                <w:lang w:val="en-GB"/>
              </w:rPr>
            </w:pPr>
            <w:r w:rsidRPr="00B12D7F">
              <w:rPr>
                <w:lang w:val="en-GB"/>
              </w:rPr>
              <w:t>IT.SOLUTIONS provides the mass upload functionality. Within here, there is the opportunity to create the journal initially as a “parked” document with a workflow being triggered for approval at which time it becomes a posted GL journal.</w:t>
            </w:r>
            <w:ins w:id="948" w:author="Ross Boardman" w:date="2015-08-27T14:15:00Z">
              <w:r w:rsidR="007D6972">
                <w:rPr>
                  <w:lang w:val="en-GB"/>
                </w:rPr>
                <w:t xml:space="preserve"> IT.TRADE could be used, dependant on data volumes.</w:t>
              </w:r>
            </w:ins>
          </w:p>
          <w:p w14:paraId="4855D154" w14:textId="77777777" w:rsidR="00721C36" w:rsidRPr="00B12D7F" w:rsidRDefault="00721C36" w:rsidP="00166C35">
            <w:pPr>
              <w:tabs>
                <w:tab w:val="num" w:pos="1080"/>
              </w:tabs>
              <w:spacing w:before="144" w:afterLines="60" w:after="144"/>
              <w:rPr>
                <w:rFonts w:cs="Arial"/>
                <w:lang w:val="en-GB"/>
              </w:rPr>
            </w:pPr>
          </w:p>
        </w:tc>
        <w:tc>
          <w:tcPr>
            <w:tcW w:w="2728" w:type="dxa"/>
            <w:tcBorders>
              <w:top w:val="nil"/>
            </w:tcBorders>
            <w:tcPrChange w:id="949" w:author="Christ Twist" w:date="2015-08-28T15:09:00Z">
              <w:tcPr>
                <w:tcW w:w="2728" w:type="dxa"/>
                <w:tcBorders>
                  <w:top w:val="nil"/>
                </w:tcBorders>
              </w:tcPr>
            </w:tcPrChange>
          </w:tcPr>
          <w:p w14:paraId="4855D155" w14:textId="77777777" w:rsidR="00DF1C8D" w:rsidRPr="00B12D7F" w:rsidRDefault="00DF1C8D" w:rsidP="00DF1C8D">
            <w:pPr>
              <w:tabs>
                <w:tab w:val="num" w:pos="1080"/>
              </w:tabs>
              <w:rPr>
                <w:rFonts w:cs="Arial"/>
                <w:u w:val="single"/>
                <w:lang w:val="en-GB"/>
              </w:rPr>
            </w:pPr>
            <w:r w:rsidRPr="00B12D7F">
              <w:rPr>
                <w:rFonts w:cs="Arial"/>
                <w:u w:val="single"/>
                <w:lang w:val="en-GB"/>
              </w:rPr>
              <w:t>Configuration:</w:t>
            </w:r>
          </w:p>
          <w:p w14:paraId="4855D156" w14:textId="77777777" w:rsidR="00DF1C8D" w:rsidRPr="00B12D7F" w:rsidRDefault="00DF1C8D" w:rsidP="00166C35">
            <w:pPr>
              <w:tabs>
                <w:tab w:val="num" w:pos="1080"/>
              </w:tabs>
              <w:spacing w:before="60" w:afterLines="60" w:after="144"/>
              <w:rPr>
                <w:lang w:val="en-GB"/>
              </w:rPr>
            </w:pPr>
            <w:r w:rsidRPr="00B12D7F">
              <w:rPr>
                <w:lang w:val="en-GB"/>
              </w:rPr>
              <w:t>T</w:t>
            </w:r>
            <w:r w:rsidR="003B6F20" w:rsidRPr="00B12D7F">
              <w:rPr>
                <w:lang w:val="en-GB"/>
              </w:rPr>
              <w:t>BC</w:t>
            </w:r>
            <w:r w:rsidR="000E4BB9" w:rsidRPr="00B12D7F">
              <w:rPr>
                <w:lang w:val="en-GB"/>
              </w:rPr>
              <w:t xml:space="preserve"> in Realisation</w:t>
            </w:r>
          </w:p>
          <w:p w14:paraId="4855D157" w14:textId="77777777" w:rsidR="00DF1C8D" w:rsidRPr="00B12D7F" w:rsidRDefault="00DF1C8D" w:rsidP="00166C35">
            <w:pPr>
              <w:tabs>
                <w:tab w:val="num" w:pos="1080"/>
              </w:tabs>
              <w:spacing w:before="60" w:afterLines="60" w:after="144"/>
              <w:rPr>
                <w:lang w:val="en-GB"/>
              </w:rPr>
            </w:pPr>
          </w:p>
          <w:p w14:paraId="4855D158" w14:textId="77777777" w:rsidR="000E4BB9" w:rsidRPr="00B12D7F" w:rsidRDefault="00DC4C68" w:rsidP="000E4BB9">
            <w:pPr>
              <w:tabs>
                <w:tab w:val="num" w:pos="1080"/>
              </w:tabs>
              <w:spacing w:before="60" w:afterLines="60" w:after="144"/>
              <w:rPr>
                <w:lang w:val="en-GB"/>
              </w:rPr>
            </w:pPr>
            <w:r w:rsidRPr="00B12D7F">
              <w:rPr>
                <w:u w:val="single"/>
                <w:lang w:val="en-GB"/>
              </w:rPr>
              <w:t>WRICEF</w:t>
            </w:r>
            <w:r w:rsidR="000E4BB9" w:rsidRPr="00B12D7F">
              <w:rPr>
                <w:u w:val="single"/>
                <w:lang w:val="en-GB"/>
              </w:rPr>
              <w:t>:</w:t>
            </w:r>
          </w:p>
          <w:p w14:paraId="4855D159" w14:textId="77777777" w:rsidR="00166C35" w:rsidRPr="00B12D7F" w:rsidRDefault="000E4BB9" w:rsidP="000E4BB9">
            <w:pPr>
              <w:tabs>
                <w:tab w:val="num" w:pos="1080"/>
              </w:tabs>
              <w:spacing w:before="60" w:afterLines="60" w:after="144"/>
              <w:rPr>
                <w:rFonts w:cs="Arial"/>
                <w:lang w:val="en-GB"/>
              </w:rPr>
            </w:pPr>
            <w:r w:rsidRPr="00B12D7F">
              <w:rPr>
                <w:lang w:val="en-GB"/>
              </w:rPr>
              <w:t>N/A</w:t>
            </w:r>
          </w:p>
        </w:tc>
      </w:tr>
      <w:tr w:rsidR="00166C35" w:rsidRPr="00B12D7F" w14:paraId="4855D164" w14:textId="77777777" w:rsidTr="0060CE3F">
        <w:trPr>
          <w:trPrChange w:id="950" w:author="Christ Twist" w:date="2015-08-28T15:09:00Z">
            <w:trPr>
              <w:gridAfter w:val="0"/>
            </w:trPr>
          </w:trPrChange>
        </w:trPr>
        <w:tc>
          <w:tcPr>
            <w:tcW w:w="1838" w:type="dxa"/>
            <w:tcBorders>
              <w:top w:val="nil"/>
            </w:tcBorders>
            <w:tcPrChange w:id="951" w:author="Christ Twist" w:date="2015-08-28T15:09:00Z">
              <w:tcPr>
                <w:tcW w:w="1838" w:type="dxa"/>
                <w:tcBorders>
                  <w:top w:val="nil"/>
                </w:tcBorders>
              </w:tcPr>
            </w:tcPrChange>
          </w:tcPr>
          <w:p w14:paraId="4855D15B" w14:textId="77777777" w:rsidR="00166C35" w:rsidRPr="00B12D7F" w:rsidRDefault="00166C35" w:rsidP="00166C35">
            <w:pPr>
              <w:jc w:val="left"/>
              <w:rPr>
                <w:b/>
                <w:lang w:val="en-GB"/>
              </w:rPr>
            </w:pPr>
            <w:r w:rsidRPr="00B12D7F">
              <w:rPr>
                <w:b/>
                <w:lang w:val="en-GB"/>
              </w:rPr>
              <w:t>FIN-02.01 – step 2</w:t>
            </w:r>
          </w:p>
        </w:tc>
        <w:tc>
          <w:tcPr>
            <w:tcW w:w="7655" w:type="dxa"/>
            <w:tcBorders>
              <w:top w:val="nil"/>
            </w:tcBorders>
            <w:tcPrChange w:id="952" w:author="Christ Twist" w:date="2015-08-28T15:09:00Z">
              <w:tcPr>
                <w:tcW w:w="7655" w:type="dxa"/>
                <w:tcBorders>
                  <w:top w:val="nil"/>
                </w:tcBorders>
              </w:tcPr>
            </w:tcPrChange>
          </w:tcPr>
          <w:p w14:paraId="4855D15C" w14:textId="77777777" w:rsidR="00166C35" w:rsidRPr="00B12D7F" w:rsidRDefault="00166C35" w:rsidP="00166C35">
            <w:pPr>
              <w:tabs>
                <w:tab w:val="num" w:pos="1080"/>
              </w:tabs>
              <w:spacing w:before="60" w:afterLines="60" w:after="144"/>
              <w:rPr>
                <w:rFonts w:cs="Arial"/>
                <w:lang w:val="en-GB"/>
              </w:rPr>
            </w:pPr>
            <w:r w:rsidRPr="00B12D7F">
              <w:rPr>
                <w:rFonts w:cs="Arial"/>
                <w:lang w:val="en-GB"/>
              </w:rPr>
              <w:t>Manual posting of journals.</w:t>
            </w:r>
          </w:p>
          <w:p w14:paraId="4855D15D" w14:textId="77777777" w:rsidR="009B422C" w:rsidRPr="00B12D7F" w:rsidRDefault="00735055" w:rsidP="00166C35">
            <w:pPr>
              <w:tabs>
                <w:tab w:val="num" w:pos="1080"/>
              </w:tabs>
              <w:spacing w:before="60" w:afterLines="60" w:after="144"/>
              <w:rPr>
                <w:rFonts w:cs="Arial"/>
                <w:lang w:val="en-GB"/>
              </w:rPr>
            </w:pPr>
            <w:r w:rsidRPr="00B12D7F">
              <w:rPr>
                <w:rFonts w:cs="Arial"/>
                <w:lang w:val="en-GB"/>
              </w:rPr>
              <w:t>This step will be used to post manual journals, It will also be used</w:t>
            </w:r>
            <w:r w:rsidR="000E4BB9" w:rsidRPr="00B12D7F">
              <w:rPr>
                <w:rFonts w:cs="Arial"/>
                <w:lang w:val="en-GB"/>
              </w:rPr>
              <w:t xml:space="preserve"> by Exertis users to make cross-c</w:t>
            </w:r>
            <w:r w:rsidRPr="00B12D7F">
              <w:rPr>
                <w:rFonts w:cs="Arial"/>
                <w:lang w:val="en-GB"/>
              </w:rPr>
              <w:t xml:space="preserve">ountry code journal. </w:t>
            </w:r>
          </w:p>
          <w:p w14:paraId="4855D15E" w14:textId="77777777" w:rsidR="009B422C" w:rsidRPr="00B12D7F" w:rsidRDefault="009B422C" w:rsidP="00166C35">
            <w:pPr>
              <w:tabs>
                <w:tab w:val="num" w:pos="1080"/>
              </w:tabs>
              <w:spacing w:before="60" w:afterLines="60" w:after="144"/>
              <w:rPr>
                <w:rFonts w:cs="Arial"/>
                <w:lang w:val="en-GB"/>
              </w:rPr>
            </w:pPr>
          </w:p>
        </w:tc>
        <w:tc>
          <w:tcPr>
            <w:tcW w:w="2728" w:type="dxa"/>
            <w:tcBorders>
              <w:top w:val="nil"/>
            </w:tcBorders>
            <w:tcPrChange w:id="953" w:author="Christ Twist" w:date="2015-08-28T15:09:00Z">
              <w:tcPr>
                <w:tcW w:w="2728" w:type="dxa"/>
                <w:tcBorders>
                  <w:top w:val="nil"/>
                </w:tcBorders>
              </w:tcPr>
            </w:tcPrChange>
          </w:tcPr>
          <w:p w14:paraId="4855D15F" w14:textId="77777777" w:rsidR="003B6F20" w:rsidRPr="00B12D7F" w:rsidRDefault="003B6F20" w:rsidP="003B6F20">
            <w:pPr>
              <w:tabs>
                <w:tab w:val="num" w:pos="1080"/>
              </w:tabs>
              <w:rPr>
                <w:snapToGrid w:val="0"/>
                <w:u w:val="single"/>
                <w:lang w:val="en-GB"/>
              </w:rPr>
            </w:pPr>
            <w:r w:rsidRPr="00B12D7F">
              <w:rPr>
                <w:snapToGrid w:val="0"/>
                <w:u w:val="single"/>
                <w:lang w:val="en-GB"/>
              </w:rPr>
              <w:t>Configuration:</w:t>
            </w:r>
          </w:p>
          <w:p w14:paraId="4855D160" w14:textId="77777777" w:rsidR="003B6F20" w:rsidRPr="00B12D7F" w:rsidRDefault="00565602" w:rsidP="003B6F20">
            <w:pPr>
              <w:tabs>
                <w:tab w:val="num" w:pos="1080"/>
              </w:tabs>
              <w:rPr>
                <w:lang w:val="en-GB"/>
              </w:rPr>
            </w:pPr>
            <w:r>
              <w:rPr>
                <w:lang w:val="en-GB"/>
              </w:rPr>
              <w:t>Refer to section 7.3</w:t>
            </w:r>
            <w:r w:rsidR="003B6F20" w:rsidRPr="00B12D7F">
              <w:rPr>
                <w:lang w:val="en-GB"/>
              </w:rPr>
              <w:t xml:space="preserve"> </w:t>
            </w:r>
          </w:p>
          <w:p w14:paraId="4855D161" w14:textId="77777777" w:rsidR="003B6F20" w:rsidRPr="00B12D7F" w:rsidRDefault="003B6F20" w:rsidP="003B6F20">
            <w:pPr>
              <w:tabs>
                <w:tab w:val="num" w:pos="1080"/>
              </w:tabs>
              <w:rPr>
                <w:lang w:val="en-GB"/>
              </w:rPr>
            </w:pPr>
          </w:p>
          <w:p w14:paraId="4855D162" w14:textId="77777777" w:rsidR="000E4BB9" w:rsidRPr="00B12D7F" w:rsidRDefault="00DC4C68" w:rsidP="000E4BB9">
            <w:pPr>
              <w:tabs>
                <w:tab w:val="num" w:pos="1080"/>
              </w:tabs>
              <w:rPr>
                <w:u w:val="single"/>
                <w:lang w:val="en-GB"/>
              </w:rPr>
            </w:pPr>
            <w:r w:rsidRPr="00B12D7F">
              <w:rPr>
                <w:u w:val="single"/>
                <w:lang w:val="en-GB"/>
              </w:rPr>
              <w:t>WRICEF</w:t>
            </w:r>
            <w:r w:rsidR="000E4BB9" w:rsidRPr="00B12D7F">
              <w:rPr>
                <w:u w:val="single"/>
                <w:lang w:val="en-GB"/>
              </w:rPr>
              <w:t>:</w:t>
            </w:r>
          </w:p>
          <w:p w14:paraId="4855D163" w14:textId="77777777" w:rsidR="003B6F20" w:rsidRPr="00B12D7F" w:rsidRDefault="000E4BB9" w:rsidP="000E4BB9">
            <w:pPr>
              <w:tabs>
                <w:tab w:val="num" w:pos="1080"/>
              </w:tabs>
              <w:rPr>
                <w:u w:val="single"/>
                <w:lang w:val="en-GB"/>
              </w:rPr>
            </w:pPr>
            <w:r w:rsidRPr="00B12D7F">
              <w:rPr>
                <w:lang w:val="en-GB"/>
              </w:rPr>
              <w:t>N/A</w:t>
            </w:r>
          </w:p>
        </w:tc>
      </w:tr>
      <w:tr w:rsidR="00166C35" w:rsidRPr="00B12D7F" w14:paraId="4855D16E" w14:textId="77777777" w:rsidTr="0060CE3F">
        <w:tc>
          <w:tcPr>
            <w:tcW w:w="1838" w:type="dxa"/>
          </w:tcPr>
          <w:p w14:paraId="4855D165" w14:textId="77777777" w:rsidR="00166C35" w:rsidRPr="00B12D7F" w:rsidRDefault="00166C35" w:rsidP="00166C35">
            <w:pPr>
              <w:jc w:val="left"/>
              <w:rPr>
                <w:b/>
                <w:lang w:val="en-GB"/>
              </w:rPr>
            </w:pPr>
            <w:r w:rsidRPr="00B12D7F">
              <w:rPr>
                <w:b/>
                <w:lang w:val="en-GB"/>
              </w:rPr>
              <w:t>FIN-02.01 – step 3</w:t>
            </w:r>
          </w:p>
        </w:tc>
        <w:tc>
          <w:tcPr>
            <w:tcW w:w="7655" w:type="dxa"/>
          </w:tcPr>
          <w:p w14:paraId="4855D166" w14:textId="77777777" w:rsidR="00735055" w:rsidRPr="00B12D7F" w:rsidRDefault="00166C35" w:rsidP="00735055">
            <w:pPr>
              <w:tabs>
                <w:tab w:val="num" w:pos="1080"/>
              </w:tabs>
              <w:spacing w:before="60" w:afterLines="60" w:after="144"/>
              <w:rPr>
                <w:rFonts w:cs="Arial"/>
                <w:lang w:val="en-GB"/>
              </w:rPr>
            </w:pPr>
            <w:r w:rsidRPr="00B12D7F">
              <w:rPr>
                <w:rFonts w:cs="Arial"/>
                <w:lang w:val="en-GB"/>
              </w:rPr>
              <w:t>Set up recurring entry</w:t>
            </w:r>
            <w:r w:rsidR="00CF22CB" w:rsidRPr="00B12D7F">
              <w:rPr>
                <w:rFonts w:cs="Arial"/>
                <w:lang w:val="en-GB"/>
              </w:rPr>
              <w:t xml:space="preserve"> </w:t>
            </w:r>
          </w:p>
          <w:p w14:paraId="4855D167" w14:textId="77777777" w:rsidR="00166C35" w:rsidRPr="00B12D7F" w:rsidRDefault="001D1771" w:rsidP="00735055">
            <w:pPr>
              <w:tabs>
                <w:tab w:val="num" w:pos="1080"/>
              </w:tabs>
              <w:spacing w:before="60" w:afterLines="60" w:after="144"/>
              <w:rPr>
                <w:rFonts w:cs="Arial"/>
                <w:lang w:val="en-GB"/>
              </w:rPr>
            </w:pPr>
            <w:r w:rsidRPr="00B12D7F">
              <w:rPr>
                <w:rFonts w:cs="Arial"/>
                <w:lang w:val="en-GB"/>
              </w:rPr>
              <w:t xml:space="preserve">In this step users will set up recurring entries such as rent. The </w:t>
            </w:r>
            <w:r w:rsidR="00166C35" w:rsidRPr="00B12D7F">
              <w:rPr>
                <w:rFonts w:cs="Arial"/>
                <w:lang w:val="en-GB"/>
              </w:rPr>
              <w:t>parameters for repetitive postings</w:t>
            </w:r>
            <w:r w:rsidRPr="00B12D7F">
              <w:rPr>
                <w:rFonts w:cs="Arial"/>
                <w:lang w:val="en-GB"/>
              </w:rPr>
              <w:t xml:space="preserve"> are set</w:t>
            </w:r>
            <w:r w:rsidR="00166C35" w:rsidRPr="00B12D7F">
              <w:rPr>
                <w:rFonts w:cs="Arial"/>
                <w:lang w:val="en-GB"/>
              </w:rPr>
              <w:t xml:space="preserve"> at month end. NB this does not post to the ledgers.</w:t>
            </w:r>
          </w:p>
        </w:tc>
        <w:tc>
          <w:tcPr>
            <w:tcW w:w="2728" w:type="dxa"/>
          </w:tcPr>
          <w:p w14:paraId="4855D168" w14:textId="77777777" w:rsidR="00702874" w:rsidRPr="00B12D7F" w:rsidRDefault="00702874" w:rsidP="00702874">
            <w:pPr>
              <w:tabs>
                <w:tab w:val="num" w:pos="1080"/>
              </w:tabs>
              <w:rPr>
                <w:u w:val="single"/>
                <w:lang w:val="en-GB"/>
              </w:rPr>
            </w:pPr>
            <w:r w:rsidRPr="00B12D7F">
              <w:rPr>
                <w:u w:val="single"/>
                <w:lang w:val="en-GB"/>
              </w:rPr>
              <w:t>Configuration:</w:t>
            </w:r>
          </w:p>
          <w:p w14:paraId="4855D169" w14:textId="77777777" w:rsidR="00702874" w:rsidRPr="00B12D7F" w:rsidRDefault="00565602" w:rsidP="00702874">
            <w:pPr>
              <w:tabs>
                <w:tab w:val="num" w:pos="1080"/>
              </w:tabs>
              <w:rPr>
                <w:lang w:val="en-GB"/>
              </w:rPr>
            </w:pPr>
            <w:r>
              <w:rPr>
                <w:lang w:val="en-GB"/>
              </w:rPr>
              <w:t>Refer to section 7.3</w:t>
            </w:r>
            <w:r w:rsidR="00702874" w:rsidRPr="00B12D7F">
              <w:rPr>
                <w:lang w:val="en-GB"/>
              </w:rPr>
              <w:t xml:space="preserve"> </w:t>
            </w:r>
          </w:p>
          <w:p w14:paraId="4855D16A" w14:textId="77777777" w:rsidR="00702874" w:rsidRPr="00B12D7F" w:rsidRDefault="00702874" w:rsidP="00702874">
            <w:pPr>
              <w:tabs>
                <w:tab w:val="num" w:pos="1080"/>
              </w:tabs>
              <w:rPr>
                <w:lang w:val="en-GB"/>
              </w:rPr>
            </w:pPr>
          </w:p>
          <w:p w14:paraId="4855D16B" w14:textId="77777777" w:rsidR="000E4BB9" w:rsidRPr="00B12D7F" w:rsidRDefault="00DC4C68" w:rsidP="000E4BB9">
            <w:pPr>
              <w:pStyle w:val="TableText"/>
              <w:keepNext/>
              <w:outlineLvl w:val="3"/>
              <w:rPr>
                <w:rFonts w:ascii="Verdana" w:hAnsi="Verdana"/>
                <w:sz w:val="20"/>
                <w:lang w:val="en-GB"/>
              </w:rPr>
            </w:pPr>
            <w:r w:rsidRPr="00B12D7F">
              <w:rPr>
                <w:rFonts w:ascii="Verdana" w:hAnsi="Verdana"/>
                <w:sz w:val="20"/>
                <w:u w:val="single"/>
                <w:lang w:val="en-GB"/>
              </w:rPr>
              <w:t>WRICEF</w:t>
            </w:r>
            <w:r w:rsidR="000E4BB9" w:rsidRPr="00B12D7F">
              <w:rPr>
                <w:rFonts w:ascii="Verdana" w:hAnsi="Verdana"/>
                <w:sz w:val="20"/>
                <w:u w:val="single"/>
                <w:lang w:val="en-GB"/>
              </w:rPr>
              <w:t>:</w:t>
            </w:r>
            <w:r w:rsidRPr="00B12D7F">
              <w:rPr>
                <w:rFonts w:ascii="Verdana" w:hAnsi="Verdana"/>
                <w:sz w:val="20"/>
                <w:lang w:val="en-GB"/>
              </w:rPr>
              <w:t xml:space="preserve"> </w:t>
            </w:r>
          </w:p>
          <w:p w14:paraId="4855D16C" w14:textId="77777777" w:rsidR="00166C35" w:rsidRPr="00B12D7F" w:rsidRDefault="000E4BB9" w:rsidP="000E4BB9">
            <w:pPr>
              <w:pStyle w:val="TableText"/>
              <w:keepNext/>
              <w:outlineLvl w:val="3"/>
              <w:rPr>
                <w:rFonts w:ascii="Verdana" w:hAnsi="Verdana"/>
                <w:sz w:val="20"/>
                <w:lang w:val="en-GB"/>
              </w:rPr>
            </w:pPr>
            <w:r w:rsidRPr="00B12D7F">
              <w:rPr>
                <w:rFonts w:ascii="Verdana" w:hAnsi="Verdana"/>
                <w:sz w:val="20"/>
                <w:lang w:val="en-GB"/>
              </w:rPr>
              <w:t>N</w:t>
            </w:r>
            <w:r w:rsidR="00DC4C68" w:rsidRPr="00B12D7F">
              <w:rPr>
                <w:rFonts w:ascii="Verdana" w:hAnsi="Verdana"/>
                <w:sz w:val="20"/>
                <w:lang w:val="en-GB"/>
              </w:rPr>
              <w:t>/</w:t>
            </w:r>
            <w:r w:rsidRPr="00B12D7F">
              <w:rPr>
                <w:rFonts w:ascii="Verdana" w:hAnsi="Verdana"/>
                <w:sz w:val="20"/>
                <w:lang w:val="en-GB"/>
              </w:rPr>
              <w:t>A</w:t>
            </w:r>
          </w:p>
          <w:p w14:paraId="4855D16D" w14:textId="77777777" w:rsidR="000E4BB9" w:rsidRPr="00B12D7F" w:rsidRDefault="000E4BB9" w:rsidP="000E4BB9">
            <w:pPr>
              <w:pStyle w:val="TableText"/>
              <w:keepNext/>
              <w:outlineLvl w:val="3"/>
              <w:rPr>
                <w:rFonts w:ascii="Verdana" w:hAnsi="Verdana"/>
                <w:sz w:val="20"/>
                <w:lang w:val="en-GB" w:eastAsia="de-DE"/>
              </w:rPr>
            </w:pPr>
          </w:p>
        </w:tc>
      </w:tr>
      <w:tr w:rsidR="00166C35" w:rsidRPr="00B12D7F" w14:paraId="4855D177" w14:textId="77777777" w:rsidTr="0060CE3F">
        <w:tc>
          <w:tcPr>
            <w:tcW w:w="1838" w:type="dxa"/>
          </w:tcPr>
          <w:p w14:paraId="4855D16F" w14:textId="77777777" w:rsidR="00166C35" w:rsidRPr="00B12D7F" w:rsidRDefault="00166C35" w:rsidP="00166C35">
            <w:pPr>
              <w:jc w:val="left"/>
              <w:rPr>
                <w:b/>
                <w:lang w:val="en-GB"/>
              </w:rPr>
            </w:pPr>
            <w:r w:rsidRPr="00B12D7F">
              <w:rPr>
                <w:b/>
                <w:lang w:val="en-GB"/>
              </w:rPr>
              <w:lastRenderedPageBreak/>
              <w:t>FIN-02.01 – step 4</w:t>
            </w:r>
          </w:p>
        </w:tc>
        <w:tc>
          <w:tcPr>
            <w:tcW w:w="7655" w:type="dxa"/>
          </w:tcPr>
          <w:p w14:paraId="4855D170" w14:textId="77777777" w:rsidR="00166C35" w:rsidRPr="00B12D7F" w:rsidRDefault="00166C35" w:rsidP="00166C35">
            <w:pPr>
              <w:spacing w:before="144" w:afterLines="60" w:after="144"/>
              <w:rPr>
                <w:rFonts w:cs="Arial"/>
                <w:lang w:val="en-GB"/>
              </w:rPr>
            </w:pPr>
            <w:r w:rsidRPr="00B12D7F">
              <w:rPr>
                <w:rFonts w:cs="Arial"/>
                <w:lang w:val="en-GB"/>
              </w:rPr>
              <w:t>Set up accrual journals for posting at month end.  NB this does not post to the ledgers.</w:t>
            </w:r>
          </w:p>
        </w:tc>
        <w:tc>
          <w:tcPr>
            <w:tcW w:w="2728" w:type="dxa"/>
          </w:tcPr>
          <w:p w14:paraId="4855D171" w14:textId="77777777" w:rsidR="00702874" w:rsidRPr="00B12D7F" w:rsidRDefault="00702874" w:rsidP="00702874">
            <w:pPr>
              <w:tabs>
                <w:tab w:val="num" w:pos="1080"/>
              </w:tabs>
              <w:rPr>
                <w:u w:val="single"/>
                <w:lang w:val="en-GB"/>
              </w:rPr>
            </w:pPr>
            <w:r w:rsidRPr="00B12D7F">
              <w:rPr>
                <w:u w:val="single"/>
                <w:lang w:val="en-GB"/>
              </w:rPr>
              <w:t>Configuration:</w:t>
            </w:r>
          </w:p>
          <w:p w14:paraId="4855D172" w14:textId="77777777" w:rsidR="00702874" w:rsidRPr="00B12D7F" w:rsidRDefault="00565602" w:rsidP="00702874">
            <w:pPr>
              <w:tabs>
                <w:tab w:val="num" w:pos="1080"/>
              </w:tabs>
              <w:rPr>
                <w:lang w:val="en-GB"/>
              </w:rPr>
            </w:pPr>
            <w:r>
              <w:rPr>
                <w:lang w:val="en-GB"/>
              </w:rPr>
              <w:t>Refer to section 7.3</w:t>
            </w:r>
            <w:r w:rsidR="00702874" w:rsidRPr="00B12D7F">
              <w:rPr>
                <w:lang w:val="en-GB"/>
              </w:rPr>
              <w:t xml:space="preserve"> </w:t>
            </w:r>
          </w:p>
          <w:p w14:paraId="4855D173" w14:textId="77777777" w:rsidR="00702874" w:rsidRPr="00B12D7F" w:rsidRDefault="00702874" w:rsidP="00702874">
            <w:pPr>
              <w:tabs>
                <w:tab w:val="num" w:pos="1080"/>
              </w:tabs>
              <w:rPr>
                <w:lang w:val="en-GB"/>
              </w:rPr>
            </w:pPr>
          </w:p>
          <w:p w14:paraId="4855D174" w14:textId="77777777" w:rsidR="000E4BB9" w:rsidRPr="00B12D7F" w:rsidRDefault="00DC4C68" w:rsidP="000E4BB9">
            <w:pPr>
              <w:pStyle w:val="TableText"/>
              <w:keepNext/>
              <w:outlineLvl w:val="3"/>
              <w:rPr>
                <w:rFonts w:ascii="Verdana" w:hAnsi="Verdana"/>
                <w:sz w:val="20"/>
                <w:u w:val="single"/>
                <w:lang w:val="en-GB"/>
              </w:rPr>
            </w:pPr>
            <w:r w:rsidRPr="00B12D7F">
              <w:rPr>
                <w:rFonts w:ascii="Verdana" w:hAnsi="Verdana"/>
                <w:sz w:val="20"/>
                <w:u w:val="single"/>
                <w:lang w:val="en-GB"/>
              </w:rPr>
              <w:t>WRICEF</w:t>
            </w:r>
            <w:r w:rsidR="000E4BB9" w:rsidRPr="00B12D7F">
              <w:rPr>
                <w:rFonts w:ascii="Verdana" w:hAnsi="Verdana"/>
                <w:sz w:val="20"/>
                <w:u w:val="single"/>
                <w:lang w:val="en-GB"/>
              </w:rPr>
              <w:t>:</w:t>
            </w:r>
          </w:p>
          <w:p w14:paraId="4855D175" w14:textId="77777777" w:rsidR="00166C35" w:rsidRPr="00B12D7F" w:rsidRDefault="000E4BB9" w:rsidP="000E4BB9">
            <w:pPr>
              <w:pStyle w:val="TableText"/>
              <w:keepNext/>
              <w:outlineLvl w:val="3"/>
              <w:rPr>
                <w:rFonts w:ascii="Verdana" w:hAnsi="Verdana"/>
                <w:sz w:val="20"/>
                <w:lang w:val="en-GB"/>
              </w:rPr>
            </w:pPr>
            <w:r w:rsidRPr="00B12D7F">
              <w:rPr>
                <w:rFonts w:ascii="Verdana" w:hAnsi="Verdana"/>
                <w:sz w:val="20"/>
                <w:lang w:val="en-GB"/>
              </w:rPr>
              <w:t>N</w:t>
            </w:r>
            <w:r w:rsidR="00DC4C68" w:rsidRPr="00B12D7F">
              <w:rPr>
                <w:rFonts w:ascii="Verdana" w:hAnsi="Verdana"/>
                <w:sz w:val="20"/>
                <w:lang w:val="en-GB"/>
              </w:rPr>
              <w:t>/</w:t>
            </w:r>
            <w:r w:rsidRPr="00B12D7F">
              <w:rPr>
                <w:rFonts w:ascii="Verdana" w:hAnsi="Verdana"/>
                <w:sz w:val="20"/>
                <w:lang w:val="en-GB"/>
              </w:rPr>
              <w:t>A</w:t>
            </w:r>
          </w:p>
          <w:p w14:paraId="4855D176" w14:textId="77777777" w:rsidR="000E4BB9" w:rsidRPr="00B12D7F" w:rsidRDefault="000E4BB9" w:rsidP="000E4BB9">
            <w:pPr>
              <w:pStyle w:val="TableText"/>
              <w:keepNext/>
              <w:outlineLvl w:val="3"/>
              <w:rPr>
                <w:rFonts w:ascii="Verdana" w:hAnsi="Verdana"/>
                <w:sz w:val="20"/>
                <w:lang w:val="en-GB" w:eastAsia="de-DE"/>
              </w:rPr>
            </w:pPr>
          </w:p>
        </w:tc>
      </w:tr>
      <w:tr w:rsidR="00166C35" w:rsidRPr="00B12D7F" w14:paraId="4855D180" w14:textId="77777777" w:rsidTr="0060CE3F">
        <w:tc>
          <w:tcPr>
            <w:tcW w:w="1838" w:type="dxa"/>
          </w:tcPr>
          <w:p w14:paraId="4855D178" w14:textId="77777777" w:rsidR="00166C35" w:rsidRPr="00B12D7F" w:rsidRDefault="00166C35" w:rsidP="00166C35">
            <w:pPr>
              <w:jc w:val="left"/>
              <w:rPr>
                <w:b/>
                <w:lang w:val="en-GB"/>
              </w:rPr>
            </w:pPr>
            <w:r w:rsidRPr="00B12D7F">
              <w:rPr>
                <w:b/>
                <w:lang w:val="en-GB"/>
              </w:rPr>
              <w:t>FIN-02.01 – step 5</w:t>
            </w:r>
          </w:p>
        </w:tc>
        <w:tc>
          <w:tcPr>
            <w:tcW w:w="7655" w:type="dxa"/>
          </w:tcPr>
          <w:p w14:paraId="4855D179" w14:textId="77777777" w:rsidR="00CF22CB" w:rsidRPr="00B12D7F" w:rsidRDefault="00166C35" w:rsidP="00166C35">
            <w:pPr>
              <w:spacing w:before="144" w:afterLines="60" w:after="144"/>
              <w:rPr>
                <w:rFonts w:cs="Arial"/>
                <w:lang w:val="en-GB"/>
              </w:rPr>
            </w:pPr>
            <w:r w:rsidRPr="00B12D7F">
              <w:rPr>
                <w:rFonts w:cs="Arial"/>
                <w:lang w:val="en-GB"/>
              </w:rPr>
              <w:t xml:space="preserve">Manual and automatic clearing </w:t>
            </w:r>
          </w:p>
          <w:p w14:paraId="4855D17A" w14:textId="77777777" w:rsidR="00166C35" w:rsidRPr="00B12D7F" w:rsidRDefault="00CF22CB" w:rsidP="00166C35">
            <w:pPr>
              <w:spacing w:before="144" w:afterLines="60" w:after="144"/>
              <w:rPr>
                <w:rFonts w:cs="Arial"/>
                <w:lang w:val="en-GB"/>
              </w:rPr>
            </w:pPr>
            <w:r w:rsidRPr="00B12D7F">
              <w:rPr>
                <w:rFonts w:cs="Arial"/>
                <w:lang w:val="en-GB"/>
              </w:rPr>
              <w:t>Open item managed GL accounts will be first cleared through t</w:t>
            </w:r>
            <w:r w:rsidR="000C46E7" w:rsidRPr="00B12D7F">
              <w:rPr>
                <w:rFonts w:cs="Arial"/>
                <w:lang w:val="en-GB"/>
              </w:rPr>
              <w:t>he automatic clearing process. T</w:t>
            </w:r>
            <w:r w:rsidR="008913B4" w:rsidRPr="00B12D7F">
              <w:rPr>
                <w:rFonts w:cs="Arial"/>
                <w:lang w:val="en-GB"/>
              </w:rPr>
              <w:t>he uncleared line items will the</w:t>
            </w:r>
            <w:r w:rsidR="000C46E7" w:rsidRPr="00B12D7F">
              <w:rPr>
                <w:rFonts w:cs="Arial"/>
                <w:lang w:val="en-GB"/>
              </w:rPr>
              <w:t xml:space="preserve">n be analysed and cleared </w:t>
            </w:r>
            <w:r w:rsidR="00702874" w:rsidRPr="00B12D7F">
              <w:rPr>
                <w:rFonts w:cs="Arial"/>
                <w:lang w:val="en-GB"/>
              </w:rPr>
              <w:t>manually.</w:t>
            </w:r>
          </w:p>
        </w:tc>
        <w:tc>
          <w:tcPr>
            <w:tcW w:w="2728" w:type="dxa"/>
          </w:tcPr>
          <w:p w14:paraId="4855D17B" w14:textId="77777777" w:rsidR="00702874" w:rsidRPr="00B12D7F" w:rsidRDefault="00702874" w:rsidP="00702874">
            <w:pPr>
              <w:tabs>
                <w:tab w:val="num" w:pos="1080"/>
              </w:tabs>
              <w:rPr>
                <w:u w:val="single"/>
                <w:lang w:val="en-GB"/>
              </w:rPr>
            </w:pPr>
            <w:r w:rsidRPr="00B12D7F">
              <w:rPr>
                <w:u w:val="single"/>
                <w:lang w:val="en-GB"/>
              </w:rPr>
              <w:t>Configuration:</w:t>
            </w:r>
          </w:p>
          <w:p w14:paraId="4855D17C" w14:textId="77777777" w:rsidR="00702874" w:rsidRPr="00B12D7F" w:rsidRDefault="00935AD1" w:rsidP="00702874">
            <w:pPr>
              <w:tabs>
                <w:tab w:val="num" w:pos="1080"/>
              </w:tabs>
              <w:rPr>
                <w:lang w:val="en-GB"/>
              </w:rPr>
            </w:pPr>
            <w:r>
              <w:rPr>
                <w:lang w:val="en-GB"/>
              </w:rPr>
              <w:t>Refer to section 7.3</w:t>
            </w:r>
            <w:r w:rsidR="00702874" w:rsidRPr="00B12D7F">
              <w:rPr>
                <w:lang w:val="en-GB"/>
              </w:rPr>
              <w:t xml:space="preserve"> </w:t>
            </w:r>
          </w:p>
          <w:p w14:paraId="4855D17D" w14:textId="77777777" w:rsidR="00702874" w:rsidRPr="00B12D7F" w:rsidRDefault="00702874" w:rsidP="00702874">
            <w:pPr>
              <w:tabs>
                <w:tab w:val="num" w:pos="1080"/>
              </w:tabs>
              <w:rPr>
                <w:lang w:val="en-GB"/>
              </w:rPr>
            </w:pPr>
          </w:p>
          <w:p w14:paraId="4855D17E" w14:textId="77777777" w:rsidR="000E4BB9" w:rsidRPr="00B12D7F" w:rsidRDefault="000E4BB9" w:rsidP="00702874">
            <w:pPr>
              <w:pStyle w:val="TableText"/>
              <w:rPr>
                <w:rFonts w:ascii="Verdana" w:hAnsi="Verdana"/>
                <w:sz w:val="20"/>
                <w:lang w:val="en-GB"/>
              </w:rPr>
            </w:pPr>
            <w:r w:rsidRPr="00B12D7F">
              <w:rPr>
                <w:rFonts w:ascii="Verdana" w:hAnsi="Verdana"/>
                <w:sz w:val="20"/>
                <w:u w:val="single"/>
                <w:lang w:val="en-GB"/>
              </w:rPr>
              <w:t>WRICEF:</w:t>
            </w:r>
          </w:p>
          <w:p w14:paraId="4855D17F" w14:textId="77777777" w:rsidR="00166C35" w:rsidRPr="00B12D7F" w:rsidRDefault="000E4BB9" w:rsidP="00702874">
            <w:pPr>
              <w:pStyle w:val="TableText"/>
              <w:rPr>
                <w:rFonts w:ascii="Verdana" w:hAnsi="Verdana"/>
                <w:sz w:val="20"/>
                <w:lang w:val="en-GB" w:eastAsia="de-DE"/>
              </w:rPr>
            </w:pPr>
            <w:r w:rsidRPr="00B12D7F">
              <w:rPr>
                <w:rFonts w:ascii="Verdana" w:hAnsi="Verdana"/>
                <w:sz w:val="20"/>
                <w:lang w:val="en-GB"/>
              </w:rPr>
              <w:t>N</w:t>
            </w:r>
            <w:r w:rsidR="00DC4C68" w:rsidRPr="00B12D7F">
              <w:rPr>
                <w:rFonts w:ascii="Verdana" w:hAnsi="Verdana"/>
                <w:sz w:val="20"/>
                <w:lang w:val="en-GB"/>
              </w:rPr>
              <w:t>/</w:t>
            </w:r>
            <w:r w:rsidRPr="00B12D7F">
              <w:rPr>
                <w:rFonts w:ascii="Verdana" w:hAnsi="Verdana"/>
                <w:sz w:val="20"/>
                <w:lang w:val="en-GB"/>
              </w:rPr>
              <w:t>A</w:t>
            </w:r>
          </w:p>
        </w:tc>
      </w:tr>
      <w:tr w:rsidR="00166C35" w:rsidRPr="00B12D7F" w14:paraId="4855D18A" w14:textId="77777777" w:rsidTr="0060CE3F">
        <w:tc>
          <w:tcPr>
            <w:tcW w:w="1838" w:type="dxa"/>
          </w:tcPr>
          <w:p w14:paraId="4855D181" w14:textId="77777777" w:rsidR="00166C35" w:rsidRPr="00B12D7F" w:rsidRDefault="00166C35" w:rsidP="00166C35">
            <w:pPr>
              <w:jc w:val="left"/>
              <w:rPr>
                <w:b/>
                <w:lang w:val="en-GB"/>
              </w:rPr>
            </w:pPr>
            <w:r w:rsidRPr="00B12D7F">
              <w:rPr>
                <w:b/>
                <w:lang w:val="en-GB"/>
              </w:rPr>
              <w:t>FIN-02.01 – step 6</w:t>
            </w:r>
          </w:p>
        </w:tc>
        <w:tc>
          <w:tcPr>
            <w:tcW w:w="7655" w:type="dxa"/>
          </w:tcPr>
          <w:p w14:paraId="4855D182" w14:textId="77777777" w:rsidR="008913B4" w:rsidRPr="00B12D7F" w:rsidRDefault="008913B4" w:rsidP="00166C35">
            <w:pPr>
              <w:spacing w:before="144" w:afterLines="60" w:after="144"/>
              <w:rPr>
                <w:rFonts w:cs="Arial"/>
                <w:lang w:val="en-GB"/>
              </w:rPr>
            </w:pPr>
            <w:r w:rsidRPr="00B12D7F">
              <w:rPr>
                <w:rFonts w:cs="Arial"/>
                <w:lang w:val="en-GB"/>
              </w:rPr>
              <w:t>Reset &amp; Reverse Items</w:t>
            </w:r>
          </w:p>
          <w:p w14:paraId="4855D183" w14:textId="77777777" w:rsidR="00166C35" w:rsidRPr="00B12D7F" w:rsidRDefault="00166C35" w:rsidP="00166C35">
            <w:pPr>
              <w:spacing w:before="144" w:afterLines="60" w:after="144"/>
              <w:rPr>
                <w:rFonts w:cs="Arial"/>
                <w:lang w:val="en-GB"/>
              </w:rPr>
            </w:pPr>
            <w:r w:rsidRPr="00B12D7F">
              <w:rPr>
                <w:rFonts w:cs="Arial"/>
                <w:lang w:val="en-GB"/>
              </w:rPr>
              <w:t>For items which have been incorrect</w:t>
            </w:r>
            <w:r w:rsidR="000E4BB9" w:rsidRPr="00B12D7F">
              <w:rPr>
                <w:rFonts w:cs="Arial"/>
                <w:lang w:val="en-GB"/>
              </w:rPr>
              <w:t xml:space="preserve">ly cleared, the ‘reset and reverse‘ function </w:t>
            </w:r>
            <w:r w:rsidRPr="00B12D7F">
              <w:rPr>
                <w:rFonts w:cs="Arial"/>
                <w:lang w:val="en-GB"/>
              </w:rPr>
              <w:t xml:space="preserve">will be used for corrections. </w:t>
            </w:r>
          </w:p>
        </w:tc>
        <w:tc>
          <w:tcPr>
            <w:tcW w:w="2728" w:type="dxa"/>
          </w:tcPr>
          <w:p w14:paraId="4855D184" w14:textId="77777777" w:rsidR="00702874" w:rsidRPr="00B12D7F" w:rsidRDefault="00702874" w:rsidP="00702874">
            <w:pPr>
              <w:tabs>
                <w:tab w:val="num" w:pos="1080"/>
              </w:tabs>
              <w:rPr>
                <w:u w:val="single"/>
                <w:lang w:val="en-GB"/>
              </w:rPr>
            </w:pPr>
            <w:r w:rsidRPr="00B12D7F">
              <w:rPr>
                <w:u w:val="single"/>
                <w:lang w:val="en-GB"/>
              </w:rPr>
              <w:t>Configuration:</w:t>
            </w:r>
          </w:p>
          <w:p w14:paraId="4855D185" w14:textId="77777777" w:rsidR="00702874" w:rsidRPr="00B12D7F" w:rsidRDefault="00935AD1" w:rsidP="00702874">
            <w:pPr>
              <w:tabs>
                <w:tab w:val="num" w:pos="1080"/>
              </w:tabs>
              <w:rPr>
                <w:lang w:val="en-GB"/>
              </w:rPr>
            </w:pPr>
            <w:r>
              <w:rPr>
                <w:lang w:val="en-GB"/>
              </w:rPr>
              <w:t>Refer to section 7.3</w:t>
            </w:r>
            <w:r w:rsidR="00702874" w:rsidRPr="00B12D7F">
              <w:rPr>
                <w:lang w:val="en-GB"/>
              </w:rPr>
              <w:t xml:space="preserve"> </w:t>
            </w:r>
          </w:p>
          <w:p w14:paraId="4855D186" w14:textId="77777777" w:rsidR="00702874" w:rsidRPr="00B12D7F" w:rsidRDefault="00702874" w:rsidP="00702874">
            <w:pPr>
              <w:tabs>
                <w:tab w:val="num" w:pos="1080"/>
              </w:tabs>
              <w:rPr>
                <w:lang w:val="en-GB"/>
              </w:rPr>
            </w:pPr>
          </w:p>
          <w:p w14:paraId="4855D187" w14:textId="77777777" w:rsidR="000E4BB9" w:rsidRPr="00B12D7F" w:rsidRDefault="00DC4C68" w:rsidP="000E4BB9">
            <w:pPr>
              <w:pStyle w:val="TableText"/>
              <w:rPr>
                <w:rFonts w:ascii="Verdana" w:hAnsi="Verdana"/>
                <w:sz w:val="20"/>
                <w:u w:val="single"/>
                <w:lang w:val="en-GB"/>
              </w:rPr>
            </w:pPr>
            <w:r w:rsidRPr="00B12D7F">
              <w:rPr>
                <w:rFonts w:ascii="Verdana" w:hAnsi="Verdana"/>
                <w:sz w:val="20"/>
                <w:u w:val="single"/>
                <w:lang w:val="en-GB"/>
              </w:rPr>
              <w:t>WRICEF</w:t>
            </w:r>
            <w:r w:rsidR="000E4BB9" w:rsidRPr="00B12D7F">
              <w:rPr>
                <w:rFonts w:ascii="Verdana" w:hAnsi="Verdana"/>
                <w:sz w:val="20"/>
                <w:u w:val="single"/>
                <w:lang w:val="en-GB"/>
              </w:rPr>
              <w:t>:</w:t>
            </w:r>
          </w:p>
          <w:p w14:paraId="4855D188" w14:textId="77777777" w:rsidR="00166C35" w:rsidRPr="00B12D7F" w:rsidRDefault="000E4BB9" w:rsidP="000E4BB9">
            <w:pPr>
              <w:pStyle w:val="TableText"/>
              <w:rPr>
                <w:rFonts w:ascii="Verdana" w:hAnsi="Verdana"/>
                <w:sz w:val="20"/>
                <w:lang w:val="en-GB"/>
              </w:rPr>
            </w:pPr>
            <w:r w:rsidRPr="00B12D7F">
              <w:rPr>
                <w:rFonts w:ascii="Verdana" w:hAnsi="Verdana"/>
                <w:sz w:val="20"/>
                <w:lang w:val="en-GB"/>
              </w:rPr>
              <w:t>N/A</w:t>
            </w:r>
          </w:p>
          <w:p w14:paraId="4855D189" w14:textId="77777777" w:rsidR="000E4BB9" w:rsidRPr="00B12D7F" w:rsidRDefault="000E4BB9" w:rsidP="000E4BB9">
            <w:pPr>
              <w:pStyle w:val="TableText"/>
              <w:rPr>
                <w:rFonts w:ascii="Verdana" w:hAnsi="Verdana"/>
                <w:sz w:val="20"/>
                <w:lang w:val="en-GB"/>
              </w:rPr>
            </w:pPr>
          </w:p>
        </w:tc>
      </w:tr>
      <w:tr w:rsidR="00166C35" w:rsidRPr="00B12D7F" w14:paraId="4855D192" w14:textId="77777777" w:rsidTr="0060CE3F">
        <w:tc>
          <w:tcPr>
            <w:tcW w:w="1838" w:type="dxa"/>
          </w:tcPr>
          <w:p w14:paraId="4855D18B" w14:textId="77777777" w:rsidR="00166C35" w:rsidRPr="00B12D7F" w:rsidRDefault="00166C35" w:rsidP="00166C35">
            <w:pPr>
              <w:jc w:val="left"/>
              <w:rPr>
                <w:b/>
                <w:lang w:val="en-GB"/>
              </w:rPr>
            </w:pPr>
            <w:r w:rsidRPr="00B12D7F">
              <w:rPr>
                <w:b/>
                <w:lang w:val="en-GB"/>
              </w:rPr>
              <w:t>FIN-02.01 – step 7</w:t>
            </w:r>
          </w:p>
        </w:tc>
        <w:tc>
          <w:tcPr>
            <w:tcW w:w="7655" w:type="dxa"/>
          </w:tcPr>
          <w:p w14:paraId="4855D18C" w14:textId="77777777" w:rsidR="008913B4" w:rsidRPr="00B12D7F" w:rsidRDefault="008913B4" w:rsidP="00166C35">
            <w:pPr>
              <w:spacing w:before="144" w:afterLines="60" w:after="144"/>
              <w:rPr>
                <w:rFonts w:cs="Arial"/>
                <w:lang w:val="en-GB"/>
              </w:rPr>
            </w:pPr>
            <w:r w:rsidRPr="00B12D7F">
              <w:rPr>
                <w:rFonts w:cs="Arial"/>
                <w:lang w:val="en-GB"/>
              </w:rPr>
              <w:t>GL Account Balances</w:t>
            </w:r>
          </w:p>
          <w:p w14:paraId="4855D18D" w14:textId="77777777" w:rsidR="00166C35" w:rsidRPr="00B12D7F" w:rsidRDefault="00224A66" w:rsidP="00224A66">
            <w:pPr>
              <w:spacing w:before="144" w:afterLines="60" w:after="144"/>
              <w:rPr>
                <w:rFonts w:cs="Arial"/>
                <w:lang w:val="en-GB"/>
              </w:rPr>
            </w:pPr>
            <w:r w:rsidRPr="00B12D7F">
              <w:rPr>
                <w:rFonts w:cs="Arial"/>
                <w:lang w:val="en-GB"/>
              </w:rPr>
              <w:t>Open</w:t>
            </w:r>
            <w:r w:rsidR="00166C35" w:rsidRPr="00B12D7F">
              <w:rPr>
                <w:rFonts w:cs="Arial"/>
                <w:lang w:val="en-GB"/>
              </w:rPr>
              <w:t xml:space="preserve"> line GL account enquiries </w:t>
            </w:r>
            <w:r w:rsidRPr="00B12D7F">
              <w:rPr>
                <w:rFonts w:cs="Arial"/>
                <w:lang w:val="en-GB"/>
              </w:rPr>
              <w:t xml:space="preserve">will be carried out along with </w:t>
            </w:r>
            <w:r w:rsidR="00166C35" w:rsidRPr="00B12D7F">
              <w:rPr>
                <w:rFonts w:cs="Arial"/>
                <w:lang w:val="en-GB"/>
              </w:rPr>
              <w:t>reporting of line items or balances.</w:t>
            </w:r>
          </w:p>
        </w:tc>
        <w:tc>
          <w:tcPr>
            <w:tcW w:w="2728" w:type="dxa"/>
          </w:tcPr>
          <w:p w14:paraId="4855D18E" w14:textId="77777777" w:rsidR="00702874" w:rsidRPr="00B12D7F" w:rsidRDefault="00702874" w:rsidP="00702874">
            <w:pPr>
              <w:tabs>
                <w:tab w:val="num" w:pos="1080"/>
              </w:tabs>
              <w:rPr>
                <w:u w:val="single"/>
                <w:lang w:val="en-GB"/>
              </w:rPr>
            </w:pPr>
            <w:r w:rsidRPr="00B12D7F">
              <w:rPr>
                <w:u w:val="single"/>
                <w:lang w:val="en-GB"/>
              </w:rPr>
              <w:t>Configuration:</w:t>
            </w:r>
            <w:r w:rsidR="000E4BB9" w:rsidRPr="00B12D7F">
              <w:rPr>
                <w:lang w:val="en-GB"/>
              </w:rPr>
              <w:t xml:space="preserve"> - N/A</w:t>
            </w:r>
            <w:r w:rsidRPr="00B12D7F">
              <w:rPr>
                <w:lang w:val="en-GB"/>
              </w:rPr>
              <w:t xml:space="preserve"> </w:t>
            </w:r>
          </w:p>
          <w:p w14:paraId="4855D18F" w14:textId="77777777" w:rsidR="00702874" w:rsidRPr="00B12D7F" w:rsidRDefault="00702874" w:rsidP="00702874">
            <w:pPr>
              <w:tabs>
                <w:tab w:val="num" w:pos="1080"/>
              </w:tabs>
              <w:rPr>
                <w:lang w:val="en-GB"/>
              </w:rPr>
            </w:pPr>
          </w:p>
          <w:p w14:paraId="4855D190" w14:textId="77777777" w:rsidR="000E4BB9" w:rsidRPr="00B12D7F" w:rsidRDefault="000E4BB9" w:rsidP="00702874">
            <w:pPr>
              <w:pStyle w:val="TableText"/>
              <w:rPr>
                <w:rFonts w:ascii="Verdana" w:hAnsi="Verdana"/>
                <w:sz w:val="20"/>
                <w:lang w:val="en-GB"/>
              </w:rPr>
            </w:pPr>
            <w:r w:rsidRPr="00B12D7F">
              <w:rPr>
                <w:rFonts w:ascii="Verdana" w:hAnsi="Verdana"/>
                <w:sz w:val="20"/>
                <w:u w:val="single"/>
                <w:lang w:val="en-GB"/>
              </w:rPr>
              <w:t>WRICEF:</w:t>
            </w:r>
            <w:r w:rsidRPr="00B12D7F">
              <w:rPr>
                <w:rFonts w:ascii="Verdana" w:hAnsi="Verdana"/>
                <w:sz w:val="20"/>
                <w:lang w:val="en-GB"/>
              </w:rPr>
              <w:t xml:space="preserve"> </w:t>
            </w:r>
          </w:p>
          <w:p w14:paraId="4855D191" w14:textId="77777777" w:rsidR="00166C35" w:rsidRPr="00B12D7F" w:rsidRDefault="000E4BB9" w:rsidP="00702874">
            <w:pPr>
              <w:pStyle w:val="TableText"/>
              <w:rPr>
                <w:rFonts w:ascii="Verdana" w:hAnsi="Verdana"/>
                <w:sz w:val="20"/>
                <w:lang w:val="en-GB"/>
              </w:rPr>
            </w:pPr>
            <w:r w:rsidRPr="00B12D7F">
              <w:rPr>
                <w:rFonts w:ascii="Verdana" w:hAnsi="Verdana"/>
                <w:sz w:val="20"/>
                <w:lang w:val="en-GB"/>
              </w:rPr>
              <w:t>N/A</w:t>
            </w:r>
          </w:p>
        </w:tc>
      </w:tr>
    </w:tbl>
    <w:p w14:paraId="4855D193" w14:textId="77777777" w:rsidR="007123B7" w:rsidRPr="00B12D7F" w:rsidRDefault="007123B7" w:rsidP="00CC7C05">
      <w:pPr>
        <w:rPr>
          <w:lang w:val="en-GB"/>
        </w:rPr>
        <w:sectPr w:rsidR="007123B7" w:rsidRPr="00B12D7F" w:rsidSect="007123B7">
          <w:pgSz w:w="16838" w:h="11906" w:orient="landscape" w:code="9"/>
          <w:pgMar w:top="1701" w:right="1843" w:bottom="1418" w:left="2659" w:header="709" w:footer="357" w:gutter="0"/>
          <w:cols w:space="708"/>
          <w:docGrid w:linePitch="360"/>
        </w:sectPr>
      </w:pPr>
    </w:p>
    <w:p w14:paraId="4855D194" w14:textId="77777777" w:rsidR="00BC22E6" w:rsidRPr="00B12D7F" w:rsidRDefault="00BC22E6" w:rsidP="00CC7C05">
      <w:pPr>
        <w:rPr>
          <w:lang w:val="en-GB"/>
        </w:rPr>
      </w:pPr>
    </w:p>
    <w:p w14:paraId="4855D195" w14:textId="77777777" w:rsidR="00BC22E6" w:rsidRPr="00B12D7F" w:rsidRDefault="00BC22E6" w:rsidP="00CC7C05">
      <w:pPr>
        <w:rPr>
          <w:lang w:val="en-GB"/>
        </w:rPr>
      </w:pPr>
    </w:p>
    <w:p w14:paraId="4855D196" w14:textId="77777777" w:rsidR="004C37A5" w:rsidRPr="00B12D7F" w:rsidRDefault="009A6924" w:rsidP="00367833">
      <w:pPr>
        <w:rPr>
          <w:lang w:val="en-GB"/>
        </w:rPr>
      </w:pPr>
      <w:r w:rsidRPr="00B12D7F">
        <w:rPr>
          <w:lang w:val="en-GB"/>
        </w:rPr>
        <w:t>Note that payroll costs will be processed by taking an extract from the payroll system (Resource Link).</w:t>
      </w:r>
      <w:r w:rsidR="00D079AB" w:rsidRPr="00B12D7F">
        <w:rPr>
          <w:lang w:val="en-GB"/>
        </w:rPr>
        <w:t xml:space="preserve"> During Realisation the contents of the file received will need to be reviewed to determine transformation details which will need to be carried out to facilitate the correct assignments on the posting into Finance and Controlling. It is assumed that this transformation will be carried out in Excel and the journal upload template populated.</w:t>
      </w:r>
      <w:bookmarkEnd w:id="932"/>
      <w:bookmarkEnd w:id="933"/>
      <w:bookmarkEnd w:id="934"/>
      <w:r w:rsidR="00721C36" w:rsidRPr="00B12D7F">
        <w:rPr>
          <w:lang w:val="en-GB"/>
        </w:rPr>
        <w:t xml:space="preserve"> </w:t>
      </w:r>
    </w:p>
    <w:p w14:paraId="4855D197" w14:textId="77777777" w:rsidR="00721C36" w:rsidRPr="00B12D7F" w:rsidRDefault="00721C36" w:rsidP="00367833">
      <w:pPr>
        <w:rPr>
          <w:lang w:val="en-GB"/>
        </w:rPr>
      </w:pPr>
    </w:p>
    <w:p w14:paraId="4855D198" w14:textId="77777777" w:rsidR="000E4BB9" w:rsidRPr="00B12D7F" w:rsidRDefault="00721C36" w:rsidP="008E6840">
      <w:pPr>
        <w:rPr>
          <w:lang w:val="en-GB"/>
        </w:rPr>
      </w:pPr>
      <w:r w:rsidRPr="00B12D7F">
        <w:rPr>
          <w:lang w:val="en-GB"/>
        </w:rPr>
        <w:t xml:space="preserve">A direct interface between Resource Link and SAP will be considered during realisation </w:t>
      </w:r>
      <w:r w:rsidR="009D57A3" w:rsidRPr="00B12D7F">
        <w:rPr>
          <w:lang w:val="en-GB"/>
        </w:rPr>
        <w:t>to further enhance this process and has been noted as a</w:t>
      </w:r>
      <w:ins w:id="954" w:author="Ross Boardman" w:date="2015-08-27T11:04:00Z">
        <w:r w:rsidR="001A5E1D">
          <w:rPr>
            <w:lang w:val="en-GB"/>
          </w:rPr>
          <w:t>n enhancement</w:t>
        </w:r>
      </w:ins>
      <w:del w:id="955" w:author="Ross Boardman" w:date="2015-08-27T11:04:00Z">
        <w:r w:rsidR="009D57A3" w:rsidRPr="00B12D7F" w:rsidDel="001A5E1D">
          <w:rPr>
            <w:lang w:val="en-GB"/>
          </w:rPr>
          <w:delText xml:space="preserve"> gap</w:delText>
        </w:r>
      </w:del>
      <w:ins w:id="956" w:author="Ross Boardman" w:date="2015-08-27T11:04:00Z">
        <w:r w:rsidR="001A5E1D">
          <w:rPr>
            <w:lang w:val="en-GB"/>
          </w:rPr>
          <w:t xml:space="preserve"> on the WRICEF tracker </w:t>
        </w:r>
      </w:ins>
      <w:ins w:id="957" w:author="Ross Boardman" w:date="2015-08-27T11:05:00Z">
        <w:r w:rsidR="001A5E1D">
          <w:rPr>
            <w:lang w:val="en-GB"/>
          </w:rPr>
          <w:t>(EN558)</w:t>
        </w:r>
      </w:ins>
      <w:r w:rsidR="009D57A3" w:rsidRPr="00B12D7F">
        <w:rPr>
          <w:lang w:val="en-GB"/>
        </w:rPr>
        <w:t>.</w:t>
      </w:r>
      <w:bookmarkStart w:id="958" w:name="_Toc281923515"/>
      <w:bookmarkEnd w:id="885"/>
    </w:p>
    <w:p w14:paraId="4855D199" w14:textId="77777777" w:rsidR="007123B7" w:rsidRDefault="007123B7" w:rsidP="008E6840">
      <w:pPr>
        <w:rPr>
          <w:ins w:id="959" w:author="Chris Varma" w:date="2015-09-09T16:59:00Z"/>
          <w:lang w:val="en-GB"/>
        </w:rPr>
      </w:pPr>
    </w:p>
    <w:p w14:paraId="4855D19A" w14:textId="77777777" w:rsidR="004D7B1E" w:rsidRDefault="004D7B1E">
      <w:pPr>
        <w:pStyle w:val="Heading3"/>
        <w:tabs>
          <w:tab w:val="clear" w:pos="1288"/>
          <w:tab w:val="num" w:pos="709"/>
        </w:tabs>
        <w:ind w:left="709" w:hanging="709"/>
        <w:rPr>
          <w:ins w:id="960" w:author="Chris Varma" w:date="2015-09-09T16:59:00Z"/>
          <w:lang w:val="en-GB"/>
        </w:rPr>
        <w:pPrChange w:id="961" w:author="Chris Varma" w:date="2015-09-09T16:59:00Z">
          <w:pPr/>
        </w:pPrChange>
      </w:pPr>
      <w:bookmarkStart w:id="962" w:name="_Toc429581506"/>
      <w:ins w:id="963" w:author="Chris Varma" w:date="2015-09-09T16:59:00Z">
        <w:r>
          <w:rPr>
            <w:lang w:val="en-GB"/>
          </w:rPr>
          <w:t>Document Splitting</w:t>
        </w:r>
        <w:bookmarkEnd w:id="962"/>
      </w:ins>
    </w:p>
    <w:p w14:paraId="4855D19B" w14:textId="77777777" w:rsidR="004D7B1E" w:rsidRDefault="004D7B1E" w:rsidP="008E6840">
      <w:pPr>
        <w:rPr>
          <w:ins w:id="964" w:author="Chris Varma" w:date="2015-09-09T16:59:00Z"/>
          <w:lang w:val="en-GB"/>
        </w:rPr>
      </w:pPr>
    </w:p>
    <w:p w14:paraId="4855D19C" w14:textId="77777777" w:rsidR="004D7B1E" w:rsidRDefault="004D7B1E" w:rsidP="008E6840">
      <w:pPr>
        <w:rPr>
          <w:ins w:id="965" w:author="Chris Varma" w:date="2015-09-09T17:00:00Z"/>
          <w:lang w:val="en-GB"/>
        </w:rPr>
      </w:pPr>
      <w:ins w:id="966" w:author="Chris Varma" w:date="2015-09-09T16:59:00Z">
        <w:r>
          <w:rPr>
            <w:lang w:val="en-GB"/>
          </w:rPr>
          <w:t xml:space="preserve">Document </w:t>
        </w:r>
      </w:ins>
      <w:ins w:id="967" w:author="Chris Varma" w:date="2015-09-09T17:00:00Z">
        <w:r>
          <w:rPr>
            <w:lang w:val="en-GB"/>
          </w:rPr>
          <w:t>s</w:t>
        </w:r>
      </w:ins>
      <w:ins w:id="968" w:author="Chris Varma" w:date="2015-09-09T16:59:00Z">
        <w:r>
          <w:rPr>
            <w:lang w:val="en-GB"/>
          </w:rPr>
          <w:t>plitting</w:t>
        </w:r>
      </w:ins>
      <w:ins w:id="969" w:author="Chris Varma" w:date="2015-09-09T17:00:00Z">
        <w:r>
          <w:rPr>
            <w:lang w:val="en-GB"/>
          </w:rPr>
          <w:t xml:space="preserve"> functionality </w:t>
        </w:r>
        <w:r w:rsidR="00325D44">
          <w:rPr>
            <w:lang w:val="en-GB"/>
          </w:rPr>
          <w:t>will allow fully balanced balance sheets at a level lower than company code.</w:t>
        </w:r>
      </w:ins>
    </w:p>
    <w:p w14:paraId="4855D19D" w14:textId="77777777" w:rsidR="00325D44" w:rsidRDefault="00325D44" w:rsidP="008E6840">
      <w:pPr>
        <w:rPr>
          <w:ins w:id="970" w:author="Chris Varma" w:date="2015-09-09T17:00:00Z"/>
          <w:lang w:val="en-GB"/>
        </w:rPr>
      </w:pPr>
    </w:p>
    <w:p w14:paraId="4855D19E" w14:textId="77777777" w:rsidR="00325D44" w:rsidRPr="00B12D7F" w:rsidRDefault="00325D44" w:rsidP="008E6840">
      <w:pPr>
        <w:rPr>
          <w:lang w:val="en-GB"/>
        </w:rPr>
      </w:pPr>
      <w:ins w:id="971" w:author="Chris Varma" w:date="2015-09-09T17:00:00Z">
        <w:r>
          <w:rPr>
            <w:lang w:val="en-GB"/>
          </w:rPr>
          <w:t>Although there is currently no requirement to have this functionality, this has not been ruled out as a potential future requirement so it will be activated with basic configuration to allow account postings.</w:t>
        </w:r>
      </w:ins>
    </w:p>
    <w:p w14:paraId="4855D19F" w14:textId="77777777" w:rsidR="007123B7" w:rsidRPr="00B12D7F" w:rsidRDefault="007123B7" w:rsidP="007123B7">
      <w:pPr>
        <w:pStyle w:val="Heading2"/>
        <w:rPr>
          <w:lang w:val="en-GB"/>
        </w:rPr>
      </w:pPr>
      <w:bookmarkStart w:id="972" w:name="_Toc419129885"/>
      <w:bookmarkStart w:id="973" w:name="_Toc429581507"/>
      <w:r w:rsidRPr="00B12D7F">
        <w:rPr>
          <w:lang w:val="en-GB"/>
        </w:rPr>
        <w:t>Bank Statement Process Overview (FIN-07.01)</w:t>
      </w:r>
      <w:bookmarkEnd w:id="972"/>
      <w:bookmarkEnd w:id="973"/>
    </w:p>
    <w:p w14:paraId="4855D1A0" w14:textId="77777777" w:rsidR="007123B7" w:rsidRPr="00B12D7F" w:rsidRDefault="007123B7" w:rsidP="007123B7">
      <w:pPr>
        <w:rPr>
          <w:lang w:val="en-GB"/>
        </w:rPr>
      </w:pPr>
    </w:p>
    <w:p w14:paraId="4855D1A1" w14:textId="77777777" w:rsidR="007123B7" w:rsidRPr="00B12D7F" w:rsidRDefault="007123B7" w:rsidP="007123B7">
      <w:pPr>
        <w:rPr>
          <w:lang w:val="en-GB"/>
        </w:rPr>
      </w:pPr>
      <w:r w:rsidRPr="00B12D7F">
        <w:rPr>
          <w:lang w:val="en-GB"/>
        </w:rPr>
        <w:t>The following initial bank transactions will be covered for exertis:</w:t>
      </w:r>
    </w:p>
    <w:p w14:paraId="4855D1A2" w14:textId="77777777" w:rsidR="007123B7" w:rsidRPr="00B12D7F" w:rsidRDefault="007123B7" w:rsidP="007123B7">
      <w:pPr>
        <w:rPr>
          <w:lang w:val="en-GB"/>
        </w:rPr>
      </w:pPr>
    </w:p>
    <w:p w14:paraId="4855D1A3" w14:textId="77777777" w:rsidR="007123B7" w:rsidRPr="00B12D7F" w:rsidRDefault="007123B7" w:rsidP="007123B7">
      <w:pPr>
        <w:keepNext/>
        <w:autoSpaceDE w:val="0"/>
        <w:autoSpaceDN w:val="0"/>
        <w:adjustRightInd w:val="0"/>
        <w:rPr>
          <w:lang w:val="en-GB"/>
        </w:rPr>
      </w:pPr>
      <w:r w:rsidRPr="00B12D7F">
        <w:rPr>
          <w:lang w:val="en-GB"/>
        </w:rPr>
        <w:t xml:space="preserve">Outgoing payments </w:t>
      </w:r>
    </w:p>
    <w:p w14:paraId="4855D1A4" w14:textId="77777777" w:rsidR="007123B7" w:rsidRPr="00B12D7F" w:rsidRDefault="007123B7" w:rsidP="007123B7">
      <w:pPr>
        <w:numPr>
          <w:ilvl w:val="0"/>
          <w:numId w:val="41"/>
        </w:numPr>
        <w:jc w:val="left"/>
        <w:rPr>
          <w:lang w:val="en-GB"/>
        </w:rPr>
      </w:pPr>
      <w:r w:rsidRPr="00B12D7F">
        <w:rPr>
          <w:lang w:val="en-GB"/>
        </w:rPr>
        <w:t>Outgoing BACS</w:t>
      </w:r>
    </w:p>
    <w:p w14:paraId="4855D1A5" w14:textId="77777777" w:rsidR="007123B7" w:rsidRPr="00B12D7F" w:rsidRDefault="007123B7" w:rsidP="007123B7">
      <w:pPr>
        <w:numPr>
          <w:ilvl w:val="0"/>
          <w:numId w:val="41"/>
        </w:numPr>
        <w:jc w:val="left"/>
        <w:rPr>
          <w:lang w:val="en-GB"/>
        </w:rPr>
      </w:pPr>
      <w:r w:rsidRPr="00B12D7F">
        <w:rPr>
          <w:lang w:val="en-GB"/>
        </w:rPr>
        <w:t>Outgoing CHAPS/SO</w:t>
      </w:r>
    </w:p>
    <w:p w14:paraId="4855D1A6" w14:textId="77777777" w:rsidR="007123B7" w:rsidRPr="00B12D7F" w:rsidRDefault="007123B7" w:rsidP="007123B7">
      <w:pPr>
        <w:numPr>
          <w:ilvl w:val="0"/>
          <w:numId w:val="41"/>
        </w:numPr>
        <w:jc w:val="left"/>
        <w:rPr>
          <w:lang w:val="en-GB"/>
        </w:rPr>
      </w:pPr>
      <w:r w:rsidRPr="00B12D7F">
        <w:rPr>
          <w:lang w:val="en-GB"/>
        </w:rPr>
        <w:t>Bank Interest Charges</w:t>
      </w:r>
    </w:p>
    <w:p w14:paraId="4855D1A7" w14:textId="77777777" w:rsidR="007123B7" w:rsidRPr="00B12D7F" w:rsidRDefault="007123B7" w:rsidP="007123B7">
      <w:pPr>
        <w:numPr>
          <w:ilvl w:val="0"/>
          <w:numId w:val="41"/>
        </w:numPr>
        <w:jc w:val="left"/>
        <w:rPr>
          <w:lang w:val="en-GB"/>
        </w:rPr>
      </w:pPr>
      <w:r w:rsidRPr="00B12D7F">
        <w:rPr>
          <w:lang w:val="en-GB"/>
        </w:rPr>
        <w:t>Outgoing Direct Debits</w:t>
      </w:r>
    </w:p>
    <w:p w14:paraId="4855D1A8" w14:textId="77777777" w:rsidR="007123B7" w:rsidRPr="00B12D7F" w:rsidRDefault="007123B7" w:rsidP="007123B7">
      <w:pPr>
        <w:numPr>
          <w:ilvl w:val="0"/>
          <w:numId w:val="41"/>
        </w:numPr>
        <w:jc w:val="left"/>
        <w:rPr>
          <w:lang w:val="en-GB"/>
        </w:rPr>
      </w:pPr>
      <w:r w:rsidRPr="00B12D7F">
        <w:rPr>
          <w:lang w:val="en-GB"/>
        </w:rPr>
        <w:t>Outgoing Foreign Currency transfers</w:t>
      </w:r>
    </w:p>
    <w:p w14:paraId="4855D1A9" w14:textId="77777777" w:rsidR="007123B7" w:rsidRPr="00B12D7F" w:rsidRDefault="007123B7" w:rsidP="007123B7">
      <w:pPr>
        <w:numPr>
          <w:ilvl w:val="0"/>
          <w:numId w:val="41"/>
        </w:numPr>
        <w:jc w:val="left"/>
        <w:rPr>
          <w:lang w:val="en-GB"/>
        </w:rPr>
      </w:pPr>
      <w:r w:rsidRPr="00B12D7F">
        <w:rPr>
          <w:lang w:val="en-GB"/>
        </w:rPr>
        <w:t>Outgoing Cheques</w:t>
      </w:r>
    </w:p>
    <w:p w14:paraId="4855D1AA" w14:textId="77777777" w:rsidR="007123B7" w:rsidRPr="00B12D7F" w:rsidRDefault="007123B7" w:rsidP="007123B7">
      <w:pPr>
        <w:jc w:val="left"/>
        <w:rPr>
          <w:lang w:val="en-GB"/>
        </w:rPr>
      </w:pPr>
    </w:p>
    <w:p w14:paraId="4855D1AB" w14:textId="77777777" w:rsidR="007123B7" w:rsidRPr="00B12D7F" w:rsidRDefault="007123B7" w:rsidP="007123B7">
      <w:pPr>
        <w:keepNext/>
        <w:autoSpaceDE w:val="0"/>
        <w:autoSpaceDN w:val="0"/>
        <w:adjustRightInd w:val="0"/>
        <w:rPr>
          <w:lang w:val="en-GB"/>
        </w:rPr>
      </w:pPr>
      <w:r w:rsidRPr="00B12D7F">
        <w:rPr>
          <w:lang w:val="en-GB"/>
        </w:rPr>
        <w:t>Incoming receipts</w:t>
      </w:r>
    </w:p>
    <w:p w14:paraId="4855D1AC" w14:textId="77777777" w:rsidR="007123B7" w:rsidRPr="00B12D7F" w:rsidRDefault="007123B7" w:rsidP="007123B7">
      <w:pPr>
        <w:numPr>
          <w:ilvl w:val="0"/>
          <w:numId w:val="41"/>
        </w:numPr>
        <w:jc w:val="left"/>
        <w:rPr>
          <w:lang w:val="en-GB"/>
        </w:rPr>
      </w:pPr>
      <w:r w:rsidRPr="00B12D7F">
        <w:rPr>
          <w:lang w:val="en-GB"/>
        </w:rPr>
        <w:t>Incoming BACS/SO/Chaps</w:t>
      </w:r>
    </w:p>
    <w:p w14:paraId="4855D1AD" w14:textId="77777777" w:rsidR="007123B7" w:rsidRPr="00B12D7F" w:rsidRDefault="007123B7" w:rsidP="007123B7">
      <w:pPr>
        <w:numPr>
          <w:ilvl w:val="0"/>
          <w:numId w:val="41"/>
        </w:numPr>
        <w:jc w:val="left"/>
        <w:rPr>
          <w:lang w:val="en-GB"/>
        </w:rPr>
      </w:pPr>
      <w:r w:rsidRPr="00B12D7F">
        <w:rPr>
          <w:lang w:val="en-GB"/>
        </w:rPr>
        <w:t>Incoming Direct Debit</w:t>
      </w:r>
    </w:p>
    <w:p w14:paraId="4855D1AE" w14:textId="77777777" w:rsidR="007123B7" w:rsidRPr="00B12D7F" w:rsidRDefault="007123B7" w:rsidP="007123B7">
      <w:pPr>
        <w:numPr>
          <w:ilvl w:val="0"/>
          <w:numId w:val="41"/>
        </w:numPr>
        <w:jc w:val="left"/>
        <w:rPr>
          <w:lang w:val="en-GB"/>
        </w:rPr>
      </w:pPr>
      <w:r w:rsidRPr="00B12D7F">
        <w:rPr>
          <w:lang w:val="en-GB"/>
        </w:rPr>
        <w:t>Incoming Credit Card Payments</w:t>
      </w:r>
    </w:p>
    <w:p w14:paraId="4855D1AF" w14:textId="77777777" w:rsidR="007123B7" w:rsidRPr="00B12D7F" w:rsidRDefault="007123B7" w:rsidP="007123B7">
      <w:pPr>
        <w:numPr>
          <w:ilvl w:val="0"/>
          <w:numId w:val="41"/>
        </w:numPr>
        <w:jc w:val="left"/>
        <w:rPr>
          <w:lang w:val="en-GB"/>
        </w:rPr>
      </w:pPr>
      <w:r w:rsidRPr="00B12D7F">
        <w:rPr>
          <w:lang w:val="en-GB"/>
        </w:rPr>
        <w:t>Incoming Receipts Other</w:t>
      </w:r>
    </w:p>
    <w:p w14:paraId="4855D1B0" w14:textId="77777777" w:rsidR="007123B7" w:rsidRPr="00B12D7F" w:rsidRDefault="007123B7" w:rsidP="007123B7">
      <w:pPr>
        <w:numPr>
          <w:ilvl w:val="0"/>
          <w:numId w:val="41"/>
        </w:numPr>
        <w:jc w:val="left"/>
        <w:rPr>
          <w:lang w:val="en-GB"/>
        </w:rPr>
      </w:pPr>
      <w:r w:rsidRPr="00B12D7F">
        <w:rPr>
          <w:lang w:val="en-GB"/>
        </w:rPr>
        <w:t>Incoming Cash Receipts</w:t>
      </w:r>
    </w:p>
    <w:p w14:paraId="4855D1B1" w14:textId="77777777" w:rsidR="007123B7" w:rsidRPr="00B12D7F" w:rsidRDefault="007123B7" w:rsidP="007123B7">
      <w:pPr>
        <w:numPr>
          <w:ilvl w:val="0"/>
          <w:numId w:val="41"/>
        </w:numPr>
        <w:jc w:val="left"/>
        <w:rPr>
          <w:lang w:val="en-GB"/>
        </w:rPr>
      </w:pPr>
      <w:r w:rsidRPr="00B12D7F">
        <w:rPr>
          <w:lang w:val="en-GB"/>
        </w:rPr>
        <w:t>Incoming Cheque Receipts</w:t>
      </w:r>
    </w:p>
    <w:p w14:paraId="4855D1B2" w14:textId="77777777" w:rsidR="007123B7" w:rsidRPr="00B12D7F" w:rsidRDefault="007123B7" w:rsidP="007123B7">
      <w:pPr>
        <w:numPr>
          <w:ilvl w:val="0"/>
          <w:numId w:val="41"/>
        </w:numPr>
        <w:jc w:val="left"/>
        <w:rPr>
          <w:lang w:val="en-GB"/>
        </w:rPr>
      </w:pPr>
      <w:r w:rsidRPr="00B12D7F">
        <w:rPr>
          <w:lang w:val="en-GB"/>
        </w:rPr>
        <w:t xml:space="preserve">Bank Interest Income </w:t>
      </w:r>
    </w:p>
    <w:p w14:paraId="4855D1B3" w14:textId="77777777" w:rsidR="007123B7" w:rsidRPr="00B12D7F" w:rsidRDefault="007123B7" w:rsidP="007123B7">
      <w:pPr>
        <w:rPr>
          <w:lang w:val="en-GB"/>
        </w:rPr>
      </w:pPr>
      <w:bookmarkStart w:id="974" w:name="_Toc118090086"/>
    </w:p>
    <w:p w14:paraId="4855D1B4" w14:textId="77777777" w:rsidR="007123B7" w:rsidRPr="00B12D7F" w:rsidRDefault="007123B7" w:rsidP="007123B7">
      <w:pPr>
        <w:rPr>
          <w:lang w:val="en-GB"/>
        </w:rPr>
      </w:pPr>
      <w:r w:rsidRPr="00B12D7F">
        <w:rPr>
          <w:lang w:val="en-GB"/>
        </w:rPr>
        <w:t>Note that a full analysis of the bank statement files will be carried out during Realisation to finalise the list of bank transactions.</w:t>
      </w:r>
    </w:p>
    <w:p w14:paraId="4855D1B5" w14:textId="77777777" w:rsidR="007123B7" w:rsidRPr="00B12D7F" w:rsidRDefault="007123B7" w:rsidP="007123B7">
      <w:pPr>
        <w:rPr>
          <w:lang w:val="en-GB"/>
        </w:rPr>
      </w:pPr>
    </w:p>
    <w:p w14:paraId="4855D1B6" w14:textId="77777777" w:rsidR="007123B7" w:rsidRPr="00B12D7F" w:rsidRDefault="007123B7" w:rsidP="007123B7">
      <w:pPr>
        <w:rPr>
          <w:lang w:val="en-GB"/>
        </w:rPr>
      </w:pPr>
    </w:p>
    <w:p w14:paraId="4855D1B7" w14:textId="77777777" w:rsidR="007123B7" w:rsidRPr="00B12D7F" w:rsidRDefault="007123B7" w:rsidP="007123B7">
      <w:pPr>
        <w:rPr>
          <w:b/>
          <w:lang w:val="en-GB"/>
        </w:rPr>
      </w:pPr>
      <w:bookmarkStart w:id="975" w:name="_Toc118090088"/>
      <w:bookmarkStart w:id="976" w:name="_Toc416802743"/>
      <w:bookmarkEnd w:id="974"/>
      <w:r w:rsidRPr="00B12D7F">
        <w:rPr>
          <w:b/>
          <w:lang w:val="en-GB"/>
        </w:rPr>
        <w:t>Outgoing BACS</w:t>
      </w:r>
      <w:bookmarkEnd w:id="975"/>
      <w:bookmarkEnd w:id="976"/>
      <w:r w:rsidRPr="00B12D7F">
        <w:rPr>
          <w:b/>
          <w:lang w:val="en-GB"/>
        </w:rPr>
        <w:t xml:space="preserve"> / Foreign Currency Payments / Direct Debits</w:t>
      </w:r>
    </w:p>
    <w:p w14:paraId="4855D1B8" w14:textId="77777777" w:rsidR="007123B7" w:rsidRPr="00B12D7F" w:rsidRDefault="007123B7" w:rsidP="007123B7">
      <w:pPr>
        <w:rPr>
          <w:lang w:val="en-GB"/>
        </w:rPr>
      </w:pPr>
    </w:p>
    <w:p w14:paraId="4855D1B9" w14:textId="77777777" w:rsidR="007123B7" w:rsidRPr="00B12D7F" w:rsidRDefault="007123B7" w:rsidP="007123B7">
      <w:pPr>
        <w:rPr>
          <w:lang w:val="en-GB"/>
        </w:rPr>
      </w:pPr>
      <w:r w:rsidRPr="00B12D7F">
        <w:rPr>
          <w:lang w:val="en-GB"/>
        </w:rPr>
        <w:lastRenderedPageBreak/>
        <w:t>The result of the payment program will produce the following accounting entries:</w:t>
      </w:r>
    </w:p>
    <w:p w14:paraId="4855D1BA" w14:textId="77777777" w:rsidR="007123B7" w:rsidRPr="00B12D7F" w:rsidRDefault="007123B7" w:rsidP="007123B7">
      <w:pPr>
        <w:rPr>
          <w:lang w:val="en-GB"/>
        </w:rPr>
      </w:pPr>
    </w:p>
    <w:p w14:paraId="4855D1BB" w14:textId="77777777" w:rsidR="007123B7" w:rsidRPr="00B12D7F" w:rsidRDefault="007123B7" w:rsidP="007123B7">
      <w:pPr>
        <w:rPr>
          <w:lang w:val="en-GB"/>
        </w:rPr>
      </w:pPr>
      <w:r w:rsidRPr="00B12D7F">
        <w:rPr>
          <w:lang w:val="en-GB"/>
        </w:rPr>
        <w:t>DR Vendor Account</w:t>
      </w:r>
    </w:p>
    <w:p w14:paraId="4855D1BC" w14:textId="77777777" w:rsidR="007123B7" w:rsidRPr="00B12D7F" w:rsidRDefault="007123B7" w:rsidP="007123B7">
      <w:pPr>
        <w:rPr>
          <w:lang w:val="en-GB"/>
        </w:rPr>
      </w:pPr>
      <w:r w:rsidRPr="00B12D7F">
        <w:rPr>
          <w:lang w:val="en-GB"/>
        </w:rPr>
        <w:t>CR Outgoing Clearing</w:t>
      </w:r>
    </w:p>
    <w:p w14:paraId="4855D1BD" w14:textId="77777777" w:rsidR="007123B7" w:rsidRPr="00B12D7F" w:rsidRDefault="007123B7" w:rsidP="007123B7">
      <w:pPr>
        <w:rPr>
          <w:lang w:val="en-GB"/>
        </w:rPr>
      </w:pPr>
    </w:p>
    <w:p w14:paraId="4855D1BE" w14:textId="77777777" w:rsidR="007123B7" w:rsidRPr="00B12D7F" w:rsidRDefault="007123B7" w:rsidP="007123B7">
      <w:pPr>
        <w:rPr>
          <w:lang w:val="en-GB"/>
        </w:rPr>
      </w:pPr>
      <w:r w:rsidRPr="00B12D7F">
        <w:rPr>
          <w:lang w:val="en-GB"/>
        </w:rPr>
        <w:t>The bank statement process accounting entries will be:</w:t>
      </w:r>
    </w:p>
    <w:p w14:paraId="4855D1BF" w14:textId="77777777" w:rsidR="007123B7" w:rsidRPr="00B12D7F" w:rsidRDefault="007123B7" w:rsidP="007123B7">
      <w:pPr>
        <w:rPr>
          <w:lang w:val="en-GB"/>
        </w:rPr>
      </w:pPr>
    </w:p>
    <w:p w14:paraId="4855D1C0" w14:textId="77777777" w:rsidR="007123B7" w:rsidRPr="00B12D7F" w:rsidRDefault="007123B7" w:rsidP="007123B7">
      <w:pPr>
        <w:rPr>
          <w:lang w:val="en-GB"/>
        </w:rPr>
      </w:pPr>
      <w:r w:rsidRPr="00B12D7F">
        <w:rPr>
          <w:lang w:val="en-GB"/>
        </w:rPr>
        <w:t>DR Outgoing Clearing</w:t>
      </w:r>
    </w:p>
    <w:p w14:paraId="4855D1C1" w14:textId="77777777" w:rsidR="007123B7" w:rsidRPr="00B12D7F" w:rsidRDefault="007123B7" w:rsidP="007123B7">
      <w:pPr>
        <w:rPr>
          <w:lang w:val="en-GB"/>
        </w:rPr>
      </w:pPr>
      <w:r w:rsidRPr="00B12D7F">
        <w:rPr>
          <w:lang w:val="en-GB"/>
        </w:rPr>
        <w:t>CR Main Bank Account (Cleared Account)</w:t>
      </w:r>
    </w:p>
    <w:p w14:paraId="4855D1C2" w14:textId="77777777" w:rsidR="007123B7" w:rsidRPr="00B12D7F" w:rsidRDefault="007123B7" w:rsidP="007123B7">
      <w:pPr>
        <w:rPr>
          <w:lang w:val="en-GB"/>
        </w:rPr>
      </w:pPr>
    </w:p>
    <w:p w14:paraId="4855D1C3" w14:textId="77777777" w:rsidR="007123B7" w:rsidRPr="00B12D7F" w:rsidRDefault="007123B7" w:rsidP="007123B7">
      <w:pPr>
        <w:rPr>
          <w:lang w:val="en-GB"/>
        </w:rPr>
      </w:pPr>
      <w:r w:rsidRPr="00B12D7F">
        <w:rPr>
          <w:lang w:val="en-GB"/>
        </w:rPr>
        <w:t>Refer to the Accounts Payable (FIN-03) blueprint for details on payment processing.</w:t>
      </w:r>
    </w:p>
    <w:p w14:paraId="4855D1C4" w14:textId="77777777" w:rsidR="007123B7" w:rsidRPr="00B12D7F" w:rsidRDefault="007123B7" w:rsidP="007123B7">
      <w:pPr>
        <w:rPr>
          <w:lang w:val="en-GB"/>
        </w:rPr>
      </w:pPr>
    </w:p>
    <w:p w14:paraId="4855D1C5" w14:textId="77777777" w:rsidR="007123B7" w:rsidRPr="00B12D7F" w:rsidRDefault="007123B7" w:rsidP="007123B7">
      <w:pPr>
        <w:rPr>
          <w:lang w:val="en-GB"/>
        </w:rPr>
      </w:pPr>
    </w:p>
    <w:p w14:paraId="4855D1C6" w14:textId="77777777" w:rsidR="007123B7" w:rsidRPr="00B12D7F" w:rsidRDefault="007123B7" w:rsidP="007123B7">
      <w:pPr>
        <w:pStyle w:val="TOC1"/>
        <w:rPr>
          <w:lang w:val="en-GB"/>
        </w:rPr>
      </w:pPr>
    </w:p>
    <w:p w14:paraId="4855D1C7" w14:textId="77777777" w:rsidR="007123B7" w:rsidRPr="00B12D7F" w:rsidRDefault="007123B7" w:rsidP="007123B7">
      <w:pPr>
        <w:rPr>
          <w:b/>
          <w:lang w:val="en-GB"/>
        </w:rPr>
      </w:pPr>
      <w:bookmarkStart w:id="977" w:name="_Toc416802744"/>
      <w:r w:rsidRPr="00B12D7F">
        <w:rPr>
          <w:b/>
          <w:lang w:val="en-GB"/>
        </w:rPr>
        <w:t>Outgoing CHAPS/SO</w:t>
      </w:r>
      <w:bookmarkEnd w:id="977"/>
    </w:p>
    <w:p w14:paraId="4855D1C8" w14:textId="77777777" w:rsidR="007123B7" w:rsidRPr="00B12D7F" w:rsidRDefault="007123B7" w:rsidP="007123B7">
      <w:pPr>
        <w:rPr>
          <w:lang w:val="en-GB"/>
        </w:rPr>
      </w:pPr>
      <w:r w:rsidRPr="00B12D7F">
        <w:rPr>
          <w:lang w:val="en-GB"/>
        </w:rPr>
        <w:t>There are two options for this transaction:</w:t>
      </w:r>
    </w:p>
    <w:p w14:paraId="4855D1C9" w14:textId="77777777" w:rsidR="007123B7" w:rsidRPr="00B12D7F" w:rsidRDefault="007123B7" w:rsidP="007123B7">
      <w:pPr>
        <w:rPr>
          <w:lang w:val="en-GB"/>
        </w:rPr>
      </w:pPr>
    </w:p>
    <w:p w14:paraId="4855D1CA" w14:textId="77777777" w:rsidR="007123B7" w:rsidRPr="00B12D7F" w:rsidRDefault="007123B7" w:rsidP="007123B7">
      <w:pPr>
        <w:rPr>
          <w:lang w:val="en-GB"/>
        </w:rPr>
      </w:pPr>
      <w:r w:rsidRPr="00B12D7F">
        <w:rPr>
          <w:lang w:val="en-GB"/>
        </w:rPr>
        <w:t>Option one, if the vendor account has already been cleared through a payment transaction i.e. DR Vendor Account / CR Outgoing CHAPS/SO, then the bank statement entries will be:</w:t>
      </w:r>
    </w:p>
    <w:p w14:paraId="4855D1CB" w14:textId="77777777" w:rsidR="007123B7" w:rsidRPr="00B12D7F" w:rsidRDefault="007123B7" w:rsidP="007123B7">
      <w:pPr>
        <w:rPr>
          <w:lang w:val="en-GB"/>
        </w:rPr>
      </w:pPr>
    </w:p>
    <w:p w14:paraId="4855D1CC" w14:textId="77777777" w:rsidR="007123B7" w:rsidRPr="00B12D7F" w:rsidRDefault="007123B7" w:rsidP="007123B7">
      <w:pPr>
        <w:rPr>
          <w:lang w:val="en-GB"/>
        </w:rPr>
      </w:pPr>
      <w:r w:rsidRPr="00B12D7F">
        <w:rPr>
          <w:lang w:val="en-GB"/>
        </w:rPr>
        <w:t>DR Outgoing Clearing</w:t>
      </w:r>
    </w:p>
    <w:p w14:paraId="4855D1CD" w14:textId="77777777" w:rsidR="007123B7" w:rsidRPr="00B12D7F" w:rsidRDefault="007123B7" w:rsidP="007123B7">
      <w:pPr>
        <w:rPr>
          <w:lang w:val="en-GB"/>
        </w:rPr>
      </w:pPr>
      <w:r w:rsidRPr="00B12D7F">
        <w:rPr>
          <w:lang w:val="en-GB"/>
        </w:rPr>
        <w:t>CR Main Bank Account (Cleared Account)</w:t>
      </w:r>
    </w:p>
    <w:p w14:paraId="4855D1CE" w14:textId="77777777" w:rsidR="007123B7" w:rsidRPr="00B12D7F" w:rsidRDefault="007123B7" w:rsidP="007123B7">
      <w:pPr>
        <w:rPr>
          <w:lang w:val="en-GB"/>
        </w:rPr>
      </w:pPr>
    </w:p>
    <w:p w14:paraId="4855D1CF" w14:textId="77777777" w:rsidR="007123B7" w:rsidRPr="00B12D7F" w:rsidRDefault="007123B7" w:rsidP="007123B7">
      <w:pPr>
        <w:rPr>
          <w:lang w:val="en-GB"/>
        </w:rPr>
      </w:pPr>
      <w:r w:rsidRPr="00B12D7F">
        <w:rPr>
          <w:lang w:val="en-GB"/>
        </w:rPr>
        <w:t>Alternatively, the bank transaction will be set up to post directly to the vendor account:</w:t>
      </w:r>
    </w:p>
    <w:p w14:paraId="4855D1D0" w14:textId="77777777" w:rsidR="007123B7" w:rsidRPr="00B12D7F" w:rsidRDefault="007123B7" w:rsidP="007123B7">
      <w:pPr>
        <w:rPr>
          <w:lang w:val="en-GB"/>
        </w:rPr>
      </w:pPr>
    </w:p>
    <w:p w14:paraId="4855D1D1" w14:textId="77777777" w:rsidR="007123B7" w:rsidRPr="00B12D7F" w:rsidRDefault="007123B7" w:rsidP="007123B7">
      <w:pPr>
        <w:rPr>
          <w:lang w:val="en-GB"/>
        </w:rPr>
      </w:pPr>
      <w:r w:rsidRPr="00B12D7F">
        <w:rPr>
          <w:lang w:val="en-GB"/>
        </w:rPr>
        <w:t>DR Vendor</w:t>
      </w:r>
    </w:p>
    <w:p w14:paraId="4855D1D2" w14:textId="77777777" w:rsidR="007123B7" w:rsidRPr="00B12D7F" w:rsidRDefault="007123B7" w:rsidP="007123B7">
      <w:pPr>
        <w:rPr>
          <w:lang w:val="en-GB"/>
        </w:rPr>
      </w:pPr>
      <w:r w:rsidRPr="00B12D7F">
        <w:rPr>
          <w:lang w:val="en-GB"/>
        </w:rPr>
        <w:t>CR Main Bank Account (Cleared Account)</w:t>
      </w:r>
    </w:p>
    <w:p w14:paraId="4855D1D3" w14:textId="77777777" w:rsidR="007123B7" w:rsidRPr="00B12D7F" w:rsidRDefault="007123B7" w:rsidP="007123B7">
      <w:pPr>
        <w:rPr>
          <w:lang w:val="en-GB"/>
        </w:rPr>
      </w:pPr>
      <w:r w:rsidRPr="00B12D7F">
        <w:rPr>
          <w:lang w:val="en-GB"/>
        </w:rPr>
        <w:t xml:space="preserve"> </w:t>
      </w:r>
    </w:p>
    <w:p w14:paraId="4855D1D4" w14:textId="77777777" w:rsidR="007123B7" w:rsidRPr="00B12D7F" w:rsidRDefault="007123B7" w:rsidP="007123B7">
      <w:pPr>
        <w:rPr>
          <w:lang w:val="en-GB"/>
        </w:rPr>
      </w:pPr>
      <w:r w:rsidRPr="00B12D7F">
        <w:rPr>
          <w:lang w:val="en-GB"/>
        </w:rPr>
        <w:t>Note that depending on the detail that is included in the bank statement, this will most likely be posted as unallocated cash on the vendor account and will be subject to post-processing on the vendor i.e. manual clearing.</w:t>
      </w:r>
    </w:p>
    <w:p w14:paraId="4855D1D5" w14:textId="77777777" w:rsidR="007123B7" w:rsidRPr="00B12D7F" w:rsidRDefault="007123B7" w:rsidP="007123B7">
      <w:pPr>
        <w:rPr>
          <w:lang w:val="en-GB"/>
        </w:rPr>
      </w:pPr>
    </w:p>
    <w:p w14:paraId="4855D1D6" w14:textId="77777777" w:rsidR="007123B7" w:rsidRPr="00B12D7F" w:rsidRDefault="007123B7" w:rsidP="007123B7">
      <w:pPr>
        <w:rPr>
          <w:b/>
          <w:lang w:val="en-GB"/>
        </w:rPr>
      </w:pPr>
    </w:p>
    <w:p w14:paraId="4855D1D7" w14:textId="77777777" w:rsidR="007123B7" w:rsidRPr="00B12D7F" w:rsidRDefault="007123B7" w:rsidP="007123B7">
      <w:pPr>
        <w:rPr>
          <w:b/>
          <w:lang w:val="en-GB"/>
        </w:rPr>
      </w:pPr>
      <w:r w:rsidRPr="00B12D7F">
        <w:rPr>
          <w:b/>
          <w:lang w:val="en-GB"/>
        </w:rPr>
        <w:t>Outgoing Cheque Payments</w:t>
      </w:r>
    </w:p>
    <w:p w14:paraId="4855D1D8" w14:textId="77777777" w:rsidR="007123B7" w:rsidRPr="00B12D7F" w:rsidRDefault="007123B7" w:rsidP="007123B7">
      <w:pPr>
        <w:rPr>
          <w:lang w:val="en-GB"/>
        </w:rPr>
      </w:pPr>
      <w:r w:rsidRPr="00B12D7F">
        <w:rPr>
          <w:lang w:val="en-GB"/>
        </w:rPr>
        <w:t>Non-vendor related cheque payments, such as Petty Cash cheques, will be processed via the automatic bank statement processing routine.</w:t>
      </w:r>
    </w:p>
    <w:p w14:paraId="4855D1D9" w14:textId="77777777" w:rsidR="007123B7" w:rsidRPr="00B12D7F" w:rsidRDefault="007123B7" w:rsidP="007123B7">
      <w:pPr>
        <w:rPr>
          <w:lang w:val="en-GB"/>
        </w:rPr>
      </w:pPr>
    </w:p>
    <w:p w14:paraId="4855D1DA" w14:textId="77777777" w:rsidR="007123B7" w:rsidRPr="00B12D7F" w:rsidRDefault="007123B7" w:rsidP="007123B7">
      <w:pPr>
        <w:rPr>
          <w:lang w:val="en-GB"/>
        </w:rPr>
      </w:pPr>
      <w:r w:rsidRPr="00B12D7F">
        <w:rPr>
          <w:lang w:val="en-GB"/>
        </w:rPr>
        <w:t>The bank statement transaction ID will be configured such that the accounting entries will be:</w:t>
      </w:r>
    </w:p>
    <w:p w14:paraId="4855D1DB" w14:textId="77777777" w:rsidR="007123B7" w:rsidRPr="00B12D7F" w:rsidRDefault="007123B7" w:rsidP="007123B7">
      <w:pPr>
        <w:rPr>
          <w:lang w:val="en-GB"/>
        </w:rPr>
      </w:pPr>
    </w:p>
    <w:p w14:paraId="4855D1DC" w14:textId="77777777" w:rsidR="007123B7" w:rsidRPr="00B12D7F" w:rsidRDefault="007123B7" w:rsidP="007123B7">
      <w:pPr>
        <w:rPr>
          <w:lang w:val="en-GB"/>
        </w:rPr>
      </w:pPr>
      <w:r w:rsidRPr="00B12D7F">
        <w:rPr>
          <w:lang w:val="en-GB"/>
        </w:rPr>
        <w:t>DR Outgoing Clearing Account</w:t>
      </w:r>
    </w:p>
    <w:p w14:paraId="4855D1DD" w14:textId="77777777" w:rsidR="007123B7" w:rsidRPr="00B12D7F" w:rsidRDefault="007123B7" w:rsidP="007123B7">
      <w:pPr>
        <w:rPr>
          <w:lang w:val="en-GB"/>
        </w:rPr>
      </w:pPr>
      <w:r w:rsidRPr="00B12D7F">
        <w:rPr>
          <w:lang w:val="en-GB"/>
        </w:rPr>
        <w:t>CR Main Bank Account (Cleared Account)</w:t>
      </w:r>
    </w:p>
    <w:p w14:paraId="4855D1DE" w14:textId="77777777" w:rsidR="007123B7" w:rsidRPr="00B12D7F" w:rsidRDefault="007123B7" w:rsidP="007123B7">
      <w:pPr>
        <w:ind w:left="360"/>
        <w:rPr>
          <w:lang w:val="en-GB"/>
        </w:rPr>
      </w:pPr>
    </w:p>
    <w:p w14:paraId="4855D1DF" w14:textId="77777777" w:rsidR="007123B7" w:rsidRPr="00B12D7F" w:rsidRDefault="007123B7" w:rsidP="007123B7">
      <w:pPr>
        <w:ind w:left="360"/>
        <w:rPr>
          <w:lang w:val="en-GB"/>
        </w:rPr>
      </w:pPr>
    </w:p>
    <w:p w14:paraId="4855D1E0" w14:textId="77777777" w:rsidR="007123B7" w:rsidRPr="00B12D7F" w:rsidRDefault="007123B7" w:rsidP="007123B7">
      <w:pPr>
        <w:rPr>
          <w:b/>
          <w:lang w:val="en-GB"/>
        </w:rPr>
      </w:pPr>
      <w:r w:rsidRPr="00B12D7F">
        <w:rPr>
          <w:b/>
          <w:lang w:val="en-GB"/>
        </w:rPr>
        <w:t>Bank Charges</w:t>
      </w:r>
    </w:p>
    <w:p w14:paraId="4855D1E1" w14:textId="77777777" w:rsidR="007123B7" w:rsidRPr="00B12D7F" w:rsidRDefault="007123B7" w:rsidP="007123B7">
      <w:pPr>
        <w:rPr>
          <w:b/>
          <w:lang w:val="en-GB"/>
        </w:rPr>
      </w:pPr>
      <w:r w:rsidRPr="00B12D7F">
        <w:rPr>
          <w:lang w:val="en-GB"/>
        </w:rPr>
        <w:t>Automatic Account Determination and Account Assignment (i.e. assignment to the relevant Cost Centre) will be configured to facilitate the following posting:</w:t>
      </w:r>
    </w:p>
    <w:p w14:paraId="4855D1E2" w14:textId="77777777" w:rsidR="007123B7" w:rsidRPr="00B12D7F" w:rsidRDefault="007123B7" w:rsidP="007123B7">
      <w:pPr>
        <w:rPr>
          <w:lang w:val="en-GB"/>
        </w:rPr>
      </w:pPr>
    </w:p>
    <w:p w14:paraId="4855D1E3" w14:textId="77777777" w:rsidR="007123B7" w:rsidRPr="00B12D7F" w:rsidRDefault="007123B7" w:rsidP="007123B7">
      <w:pPr>
        <w:rPr>
          <w:lang w:val="en-GB"/>
        </w:rPr>
      </w:pPr>
      <w:r w:rsidRPr="00B12D7F">
        <w:rPr>
          <w:lang w:val="en-GB"/>
        </w:rPr>
        <w:t>DR Bank Charges (with reference to a cost centre)</w:t>
      </w:r>
    </w:p>
    <w:p w14:paraId="4855D1E4" w14:textId="77777777" w:rsidR="007123B7" w:rsidRPr="00B12D7F" w:rsidRDefault="007123B7" w:rsidP="007123B7">
      <w:pPr>
        <w:rPr>
          <w:lang w:val="en-GB"/>
        </w:rPr>
      </w:pPr>
      <w:r w:rsidRPr="00B12D7F">
        <w:rPr>
          <w:lang w:val="en-GB"/>
        </w:rPr>
        <w:t>CR Main Bank Account (Cleared Account)</w:t>
      </w:r>
    </w:p>
    <w:p w14:paraId="4855D1E5" w14:textId="77777777" w:rsidR="007123B7" w:rsidRPr="00B12D7F" w:rsidRDefault="007123B7" w:rsidP="007123B7">
      <w:pPr>
        <w:rPr>
          <w:lang w:val="en-GB"/>
        </w:rPr>
      </w:pPr>
    </w:p>
    <w:p w14:paraId="4855D1E6" w14:textId="77777777" w:rsidR="007123B7" w:rsidRPr="00B12D7F" w:rsidRDefault="007123B7" w:rsidP="007123B7">
      <w:pPr>
        <w:rPr>
          <w:lang w:val="en-GB"/>
        </w:rPr>
      </w:pPr>
      <w:r w:rsidRPr="00B12D7F">
        <w:rPr>
          <w:lang w:val="en-GB"/>
        </w:rPr>
        <w:t>It is possible to post bank charges to multiple GL accounts but is reliant on being able to differentiate based on the account ID or the banks transaction code.</w:t>
      </w:r>
    </w:p>
    <w:p w14:paraId="4855D1E7" w14:textId="77777777" w:rsidR="007123B7" w:rsidRPr="00B12D7F" w:rsidRDefault="007123B7" w:rsidP="007123B7">
      <w:pPr>
        <w:rPr>
          <w:lang w:val="en-GB"/>
        </w:rPr>
      </w:pPr>
    </w:p>
    <w:p w14:paraId="4855D1E8" w14:textId="77777777" w:rsidR="007123B7" w:rsidRPr="00B12D7F" w:rsidRDefault="007123B7" w:rsidP="007123B7">
      <w:pPr>
        <w:rPr>
          <w:lang w:val="en-GB"/>
        </w:rPr>
      </w:pPr>
    </w:p>
    <w:p w14:paraId="4855D1E9" w14:textId="77777777" w:rsidR="007123B7" w:rsidRPr="00B12D7F" w:rsidRDefault="007123B7" w:rsidP="007123B7">
      <w:pPr>
        <w:rPr>
          <w:b/>
          <w:lang w:val="en-GB"/>
        </w:rPr>
      </w:pPr>
      <w:bookmarkStart w:id="978" w:name="_Toc118090093"/>
      <w:bookmarkStart w:id="979" w:name="_Toc416802747"/>
    </w:p>
    <w:p w14:paraId="4855D1EA" w14:textId="77777777" w:rsidR="007123B7" w:rsidRPr="00B12D7F" w:rsidRDefault="007123B7" w:rsidP="007123B7">
      <w:pPr>
        <w:rPr>
          <w:b/>
          <w:lang w:val="en-GB"/>
        </w:rPr>
      </w:pPr>
      <w:r w:rsidRPr="00B12D7F">
        <w:rPr>
          <w:b/>
          <w:lang w:val="en-GB"/>
        </w:rPr>
        <w:t>Incoming BACS/CHAP/SO</w:t>
      </w:r>
      <w:bookmarkEnd w:id="978"/>
      <w:bookmarkEnd w:id="979"/>
      <w:r w:rsidRPr="00B12D7F">
        <w:rPr>
          <w:b/>
          <w:lang w:val="en-GB"/>
        </w:rPr>
        <w:t>/Foreign Payments</w:t>
      </w:r>
    </w:p>
    <w:p w14:paraId="4855D1EB" w14:textId="77777777" w:rsidR="007123B7" w:rsidRPr="00B12D7F" w:rsidRDefault="007123B7" w:rsidP="007123B7">
      <w:pPr>
        <w:rPr>
          <w:lang w:val="en-GB"/>
        </w:rPr>
      </w:pPr>
      <w:r w:rsidRPr="00B12D7F">
        <w:rPr>
          <w:lang w:val="en-GB"/>
        </w:rPr>
        <w:t>The general policy for incoming receipts is to only post to the customer account when the amount appears on the bank statement.</w:t>
      </w:r>
    </w:p>
    <w:p w14:paraId="4855D1EC" w14:textId="77777777" w:rsidR="007123B7" w:rsidRPr="00B12D7F" w:rsidRDefault="007123B7" w:rsidP="007123B7">
      <w:pPr>
        <w:rPr>
          <w:lang w:val="en-GB"/>
        </w:rPr>
      </w:pPr>
    </w:p>
    <w:p w14:paraId="4855D1ED" w14:textId="77777777" w:rsidR="007123B7" w:rsidRPr="00B12D7F" w:rsidRDefault="007123B7" w:rsidP="007123B7">
      <w:pPr>
        <w:rPr>
          <w:lang w:val="en-GB"/>
        </w:rPr>
      </w:pPr>
      <w:r w:rsidRPr="00B12D7F">
        <w:rPr>
          <w:lang w:val="en-GB"/>
        </w:rPr>
        <w:t>The posting will be set up as follows:</w:t>
      </w:r>
    </w:p>
    <w:p w14:paraId="4855D1EE" w14:textId="77777777" w:rsidR="007123B7" w:rsidRPr="00B12D7F" w:rsidRDefault="007123B7" w:rsidP="007123B7">
      <w:pPr>
        <w:rPr>
          <w:lang w:val="en-GB"/>
        </w:rPr>
      </w:pPr>
    </w:p>
    <w:p w14:paraId="4855D1EF" w14:textId="77777777" w:rsidR="007123B7" w:rsidRPr="00B12D7F" w:rsidRDefault="007123B7" w:rsidP="007123B7">
      <w:pPr>
        <w:rPr>
          <w:lang w:val="en-GB"/>
        </w:rPr>
      </w:pPr>
      <w:r w:rsidRPr="00B12D7F">
        <w:rPr>
          <w:lang w:val="en-GB"/>
        </w:rPr>
        <w:t>DR Main Bank Account (Cleared Account)</w:t>
      </w:r>
    </w:p>
    <w:p w14:paraId="4855D1F0" w14:textId="77777777" w:rsidR="007123B7" w:rsidRPr="00B12D7F" w:rsidRDefault="007123B7" w:rsidP="007123B7">
      <w:pPr>
        <w:rPr>
          <w:lang w:val="en-GB"/>
        </w:rPr>
      </w:pPr>
      <w:r w:rsidRPr="00B12D7F">
        <w:rPr>
          <w:lang w:val="en-GB"/>
        </w:rPr>
        <w:t>CR Customer Account</w:t>
      </w:r>
    </w:p>
    <w:p w14:paraId="4855D1F1" w14:textId="77777777" w:rsidR="007123B7" w:rsidRPr="00B12D7F" w:rsidRDefault="007123B7" w:rsidP="007123B7">
      <w:pPr>
        <w:rPr>
          <w:lang w:val="en-GB"/>
        </w:rPr>
      </w:pPr>
    </w:p>
    <w:p w14:paraId="4855D1F2" w14:textId="77777777" w:rsidR="007123B7" w:rsidRPr="00B12D7F" w:rsidRDefault="007123B7" w:rsidP="007123B7">
      <w:pPr>
        <w:rPr>
          <w:lang w:val="en-GB"/>
        </w:rPr>
      </w:pPr>
      <w:r w:rsidRPr="00B12D7F">
        <w:rPr>
          <w:lang w:val="en-GB"/>
        </w:rPr>
        <w:t xml:space="preserve">For transactions that cannot post directly to a customer account (e.g. missing detail from bank statement entry) these will appear as “errors” in the post bank statement process. Further off system investigation should identify the correct customer against which to post this entry. </w:t>
      </w:r>
    </w:p>
    <w:p w14:paraId="4855D1F3" w14:textId="77777777" w:rsidR="007123B7" w:rsidRPr="00B12D7F" w:rsidRDefault="007123B7" w:rsidP="007123B7">
      <w:pPr>
        <w:rPr>
          <w:lang w:val="en-GB"/>
        </w:rPr>
      </w:pPr>
    </w:p>
    <w:p w14:paraId="4855D1F4" w14:textId="77777777" w:rsidR="007123B7" w:rsidRPr="00B12D7F" w:rsidRDefault="007123B7" w:rsidP="007123B7">
      <w:pPr>
        <w:rPr>
          <w:b/>
          <w:lang w:val="en-GB"/>
        </w:rPr>
      </w:pPr>
      <w:bookmarkStart w:id="980" w:name="_Toc118090094"/>
    </w:p>
    <w:p w14:paraId="4855D1F5" w14:textId="77777777" w:rsidR="007123B7" w:rsidRPr="00B12D7F" w:rsidRDefault="007123B7" w:rsidP="007123B7">
      <w:pPr>
        <w:rPr>
          <w:b/>
          <w:lang w:val="en-GB"/>
        </w:rPr>
      </w:pPr>
      <w:bookmarkStart w:id="981" w:name="_Toc416802748"/>
      <w:r w:rsidRPr="00B12D7F">
        <w:rPr>
          <w:b/>
          <w:lang w:val="en-GB"/>
        </w:rPr>
        <w:t>Incoming Direct Debit</w:t>
      </w:r>
      <w:bookmarkEnd w:id="980"/>
      <w:bookmarkEnd w:id="981"/>
      <w:r w:rsidRPr="00B12D7F">
        <w:rPr>
          <w:b/>
          <w:lang w:val="en-GB"/>
        </w:rPr>
        <w:t xml:space="preserve">  </w:t>
      </w:r>
    </w:p>
    <w:p w14:paraId="4855D1F6" w14:textId="77777777" w:rsidR="007123B7" w:rsidRPr="00B12D7F" w:rsidRDefault="007123B7" w:rsidP="007123B7">
      <w:pPr>
        <w:rPr>
          <w:lang w:val="en-GB"/>
        </w:rPr>
      </w:pPr>
      <w:r w:rsidRPr="00B12D7F">
        <w:rPr>
          <w:lang w:val="en-GB"/>
        </w:rPr>
        <w:t>As a result of the payment program, the following accounting entries will have taken place:</w:t>
      </w:r>
    </w:p>
    <w:p w14:paraId="4855D1F7" w14:textId="77777777" w:rsidR="007123B7" w:rsidRPr="00B12D7F" w:rsidRDefault="007123B7" w:rsidP="007123B7">
      <w:pPr>
        <w:rPr>
          <w:lang w:val="en-GB"/>
        </w:rPr>
      </w:pPr>
    </w:p>
    <w:p w14:paraId="4855D1F8" w14:textId="77777777" w:rsidR="007123B7" w:rsidRPr="00B12D7F" w:rsidRDefault="007123B7" w:rsidP="007123B7">
      <w:pPr>
        <w:jc w:val="left"/>
        <w:rPr>
          <w:lang w:val="en-GB"/>
        </w:rPr>
      </w:pPr>
      <w:r w:rsidRPr="00B12D7F">
        <w:rPr>
          <w:lang w:val="en-GB"/>
        </w:rPr>
        <w:t>DR Incoming Direct Debit (Clearing account)</w:t>
      </w:r>
    </w:p>
    <w:p w14:paraId="4855D1F9" w14:textId="77777777" w:rsidR="007123B7" w:rsidRPr="00B12D7F" w:rsidRDefault="007123B7" w:rsidP="007123B7">
      <w:pPr>
        <w:rPr>
          <w:lang w:val="en-GB"/>
        </w:rPr>
      </w:pPr>
      <w:r w:rsidRPr="00B12D7F">
        <w:rPr>
          <w:lang w:val="en-GB"/>
        </w:rPr>
        <w:t>CR Customer Account</w:t>
      </w:r>
    </w:p>
    <w:p w14:paraId="4855D1FA" w14:textId="77777777" w:rsidR="007123B7" w:rsidRPr="00B12D7F" w:rsidRDefault="007123B7" w:rsidP="007123B7">
      <w:pPr>
        <w:rPr>
          <w:lang w:val="en-GB"/>
        </w:rPr>
      </w:pPr>
    </w:p>
    <w:p w14:paraId="4855D1FB" w14:textId="77777777" w:rsidR="007123B7" w:rsidRPr="00B12D7F" w:rsidRDefault="007123B7" w:rsidP="007123B7">
      <w:pPr>
        <w:rPr>
          <w:lang w:val="en-GB"/>
        </w:rPr>
      </w:pPr>
      <w:r w:rsidRPr="00B12D7F">
        <w:rPr>
          <w:lang w:val="en-GB"/>
        </w:rPr>
        <w:t>Note that the relevant open items are cleared through this process.</w:t>
      </w:r>
    </w:p>
    <w:p w14:paraId="4855D1FC" w14:textId="77777777" w:rsidR="007123B7" w:rsidRPr="00B12D7F" w:rsidRDefault="007123B7" w:rsidP="007123B7">
      <w:pPr>
        <w:rPr>
          <w:lang w:val="en-GB"/>
        </w:rPr>
      </w:pPr>
    </w:p>
    <w:p w14:paraId="4855D1FD" w14:textId="77777777" w:rsidR="007123B7" w:rsidRPr="00B12D7F" w:rsidRDefault="007123B7" w:rsidP="007123B7">
      <w:pPr>
        <w:rPr>
          <w:lang w:val="en-GB"/>
        </w:rPr>
      </w:pPr>
      <w:r w:rsidRPr="00B12D7F">
        <w:rPr>
          <w:lang w:val="en-GB"/>
        </w:rPr>
        <w:t>The bank statement will then make the following account postings:</w:t>
      </w:r>
    </w:p>
    <w:p w14:paraId="4855D1FE" w14:textId="77777777" w:rsidR="007123B7" w:rsidRPr="00B12D7F" w:rsidRDefault="007123B7" w:rsidP="007123B7">
      <w:pPr>
        <w:rPr>
          <w:lang w:val="en-GB"/>
        </w:rPr>
      </w:pPr>
    </w:p>
    <w:p w14:paraId="4855D1FF" w14:textId="77777777" w:rsidR="007123B7" w:rsidRPr="00B12D7F" w:rsidRDefault="007123B7" w:rsidP="007123B7">
      <w:pPr>
        <w:rPr>
          <w:lang w:val="en-GB"/>
        </w:rPr>
      </w:pPr>
      <w:r w:rsidRPr="00B12D7F">
        <w:rPr>
          <w:lang w:val="en-GB"/>
        </w:rPr>
        <w:t>DR Main Bank Account (Cleared Account)</w:t>
      </w:r>
    </w:p>
    <w:p w14:paraId="4855D200" w14:textId="77777777" w:rsidR="007123B7" w:rsidRPr="00B12D7F" w:rsidRDefault="007123B7" w:rsidP="007123B7">
      <w:pPr>
        <w:rPr>
          <w:lang w:val="en-GB"/>
        </w:rPr>
      </w:pPr>
      <w:r w:rsidRPr="00B12D7F">
        <w:rPr>
          <w:lang w:val="en-GB"/>
        </w:rPr>
        <w:t>CR Incoming Direct Debit (Clearing Account)</w:t>
      </w:r>
    </w:p>
    <w:p w14:paraId="4855D201" w14:textId="77777777" w:rsidR="007123B7" w:rsidRPr="00B12D7F" w:rsidRDefault="007123B7" w:rsidP="007123B7">
      <w:pPr>
        <w:rPr>
          <w:lang w:val="en-GB"/>
        </w:rPr>
      </w:pPr>
    </w:p>
    <w:p w14:paraId="4855D202" w14:textId="77777777" w:rsidR="007123B7" w:rsidRPr="00B12D7F" w:rsidRDefault="007123B7" w:rsidP="007123B7">
      <w:pPr>
        <w:rPr>
          <w:lang w:val="en-GB"/>
        </w:rPr>
      </w:pPr>
      <w:r w:rsidRPr="00B12D7F">
        <w:rPr>
          <w:lang w:val="en-GB"/>
        </w:rPr>
        <w:t>The bank transaction ID will be configured such that direct debits are automatically posted to the “Incoming Direct Debit” account and not the customer account – hence preventing double postings.</w:t>
      </w:r>
    </w:p>
    <w:p w14:paraId="4855D203" w14:textId="77777777" w:rsidR="007123B7" w:rsidRPr="00B12D7F" w:rsidRDefault="007123B7" w:rsidP="007123B7">
      <w:pPr>
        <w:rPr>
          <w:lang w:val="en-GB"/>
        </w:rPr>
      </w:pPr>
    </w:p>
    <w:p w14:paraId="4855D204" w14:textId="77777777" w:rsidR="007123B7" w:rsidRPr="00B12D7F" w:rsidRDefault="007123B7" w:rsidP="007123B7">
      <w:pPr>
        <w:rPr>
          <w:lang w:val="en-GB"/>
        </w:rPr>
      </w:pPr>
    </w:p>
    <w:p w14:paraId="4855D205" w14:textId="77777777" w:rsidR="007123B7" w:rsidRPr="00B12D7F" w:rsidRDefault="007123B7" w:rsidP="007123B7">
      <w:pPr>
        <w:rPr>
          <w:b/>
          <w:lang w:val="en-GB"/>
        </w:rPr>
      </w:pPr>
      <w:r w:rsidRPr="00B12D7F">
        <w:rPr>
          <w:b/>
          <w:lang w:val="en-GB"/>
        </w:rPr>
        <w:t>Incoming Cheque Receipts</w:t>
      </w:r>
    </w:p>
    <w:p w14:paraId="4855D206" w14:textId="77777777" w:rsidR="007123B7" w:rsidRPr="00B12D7F" w:rsidRDefault="007123B7" w:rsidP="007123B7">
      <w:pPr>
        <w:rPr>
          <w:lang w:val="en-GB"/>
        </w:rPr>
      </w:pPr>
      <w:r w:rsidRPr="00B12D7F">
        <w:rPr>
          <w:lang w:val="en-GB"/>
        </w:rPr>
        <w:t>When in receipt of incoming cheque payment exertis will use cheque deposit functionality. This will post directly to the customer account with the offset entry to a bank incoming clearing account.</w:t>
      </w:r>
    </w:p>
    <w:p w14:paraId="4855D207" w14:textId="77777777" w:rsidR="007123B7" w:rsidRPr="00B12D7F" w:rsidRDefault="007123B7" w:rsidP="007123B7">
      <w:pPr>
        <w:rPr>
          <w:lang w:val="en-GB"/>
        </w:rPr>
      </w:pPr>
    </w:p>
    <w:p w14:paraId="4855D208" w14:textId="77777777" w:rsidR="007123B7" w:rsidRPr="00B12D7F" w:rsidRDefault="007123B7" w:rsidP="007123B7">
      <w:pPr>
        <w:rPr>
          <w:lang w:val="en-GB"/>
        </w:rPr>
      </w:pPr>
      <w:r w:rsidRPr="00B12D7F">
        <w:rPr>
          <w:lang w:val="en-GB"/>
        </w:rPr>
        <w:t>DR Incoming Clearing Account</w:t>
      </w:r>
    </w:p>
    <w:p w14:paraId="4855D209" w14:textId="77777777" w:rsidR="007123B7" w:rsidRPr="00B12D7F" w:rsidRDefault="007123B7" w:rsidP="007123B7">
      <w:pPr>
        <w:rPr>
          <w:lang w:val="en-GB"/>
        </w:rPr>
      </w:pPr>
      <w:r w:rsidRPr="00B12D7F">
        <w:rPr>
          <w:lang w:val="en-GB"/>
        </w:rPr>
        <w:t>CR Customer Account</w:t>
      </w:r>
    </w:p>
    <w:p w14:paraId="4855D20A" w14:textId="77777777" w:rsidR="007123B7" w:rsidRPr="00B12D7F" w:rsidRDefault="007123B7" w:rsidP="007123B7">
      <w:pPr>
        <w:rPr>
          <w:lang w:val="en-GB"/>
        </w:rPr>
      </w:pPr>
    </w:p>
    <w:p w14:paraId="4855D20B" w14:textId="77777777" w:rsidR="007123B7" w:rsidRPr="00B12D7F" w:rsidRDefault="007123B7" w:rsidP="007123B7">
      <w:pPr>
        <w:rPr>
          <w:lang w:val="en-GB"/>
        </w:rPr>
      </w:pPr>
      <w:r w:rsidRPr="00B12D7F">
        <w:rPr>
          <w:lang w:val="en-GB"/>
        </w:rPr>
        <w:t>Bank statement processing will then:</w:t>
      </w:r>
    </w:p>
    <w:p w14:paraId="4855D20C" w14:textId="77777777" w:rsidR="007123B7" w:rsidRPr="00B12D7F" w:rsidRDefault="007123B7" w:rsidP="007123B7">
      <w:pPr>
        <w:rPr>
          <w:lang w:val="en-GB"/>
        </w:rPr>
      </w:pPr>
    </w:p>
    <w:p w14:paraId="4855D20D" w14:textId="77777777" w:rsidR="007123B7" w:rsidRPr="00B12D7F" w:rsidRDefault="007123B7" w:rsidP="007123B7">
      <w:pPr>
        <w:rPr>
          <w:lang w:val="en-GB"/>
        </w:rPr>
      </w:pPr>
      <w:r w:rsidRPr="00B12D7F">
        <w:rPr>
          <w:lang w:val="en-GB"/>
        </w:rPr>
        <w:t>CR Incoming Clearing Account</w:t>
      </w:r>
    </w:p>
    <w:p w14:paraId="4855D20E" w14:textId="77777777" w:rsidR="007123B7" w:rsidRPr="00B12D7F" w:rsidRDefault="007123B7" w:rsidP="007123B7">
      <w:pPr>
        <w:rPr>
          <w:lang w:val="en-GB"/>
        </w:rPr>
      </w:pPr>
      <w:r w:rsidRPr="00B12D7F">
        <w:rPr>
          <w:lang w:val="en-GB"/>
        </w:rPr>
        <w:t>DR Main Bank Account (Cleared)</w:t>
      </w:r>
    </w:p>
    <w:p w14:paraId="4855D20F" w14:textId="77777777" w:rsidR="007123B7" w:rsidRPr="00B12D7F" w:rsidRDefault="007123B7" w:rsidP="007123B7">
      <w:pPr>
        <w:rPr>
          <w:lang w:val="en-GB"/>
        </w:rPr>
      </w:pPr>
    </w:p>
    <w:p w14:paraId="4855D210" w14:textId="77777777" w:rsidR="007123B7" w:rsidRPr="00B12D7F" w:rsidRDefault="007123B7" w:rsidP="007123B7">
      <w:pPr>
        <w:rPr>
          <w:b/>
          <w:lang w:val="en-GB"/>
        </w:rPr>
      </w:pPr>
      <w:bookmarkStart w:id="982" w:name="_Toc118090095"/>
      <w:bookmarkStart w:id="983" w:name="_Toc416802749"/>
      <w:r w:rsidRPr="00B12D7F">
        <w:rPr>
          <w:b/>
          <w:lang w:val="en-GB"/>
        </w:rPr>
        <w:t>Incoming Credit Card Payments</w:t>
      </w:r>
      <w:bookmarkEnd w:id="982"/>
      <w:bookmarkEnd w:id="983"/>
    </w:p>
    <w:p w14:paraId="4855D211" w14:textId="77777777" w:rsidR="007123B7" w:rsidRPr="00B12D7F" w:rsidRDefault="007123B7" w:rsidP="007123B7">
      <w:pPr>
        <w:rPr>
          <w:lang w:val="en-GB"/>
        </w:rPr>
      </w:pPr>
      <w:r w:rsidRPr="00B12D7F">
        <w:rPr>
          <w:lang w:val="en-GB"/>
        </w:rPr>
        <w:t>For credit cards, there will be a posting to a credit card control account (incoming credit card payments) which will have effectively credited the customer and debited this account. The bank statement entry which will represent the amount of money received from the merchant (e.g. Amex, Visa, Mastercard, VISA Debit) so the following will be posted by the bank statement:</w:t>
      </w:r>
    </w:p>
    <w:p w14:paraId="4855D212" w14:textId="77777777" w:rsidR="007123B7" w:rsidRPr="00B12D7F" w:rsidRDefault="007123B7" w:rsidP="007123B7">
      <w:pPr>
        <w:rPr>
          <w:lang w:val="en-GB"/>
        </w:rPr>
      </w:pPr>
    </w:p>
    <w:p w14:paraId="4855D213" w14:textId="77777777" w:rsidR="007123B7" w:rsidRPr="00B12D7F" w:rsidRDefault="007123B7" w:rsidP="007123B7">
      <w:pPr>
        <w:rPr>
          <w:lang w:val="en-GB"/>
        </w:rPr>
      </w:pPr>
      <w:r w:rsidRPr="00B12D7F">
        <w:rPr>
          <w:lang w:val="en-GB"/>
        </w:rPr>
        <w:t>DR Main Bank Account (Cleared Account)</w:t>
      </w:r>
    </w:p>
    <w:p w14:paraId="4855D214" w14:textId="77777777" w:rsidR="007123B7" w:rsidRPr="00B12D7F" w:rsidRDefault="007123B7" w:rsidP="007123B7">
      <w:pPr>
        <w:rPr>
          <w:lang w:val="en-GB"/>
        </w:rPr>
      </w:pPr>
      <w:r w:rsidRPr="00B12D7F">
        <w:rPr>
          <w:lang w:val="en-GB"/>
        </w:rPr>
        <w:t>CR Incoming Credit Card Payments</w:t>
      </w:r>
    </w:p>
    <w:p w14:paraId="4855D215" w14:textId="77777777" w:rsidR="007123B7" w:rsidRPr="00B12D7F" w:rsidRDefault="007123B7" w:rsidP="007123B7">
      <w:pPr>
        <w:rPr>
          <w:lang w:val="en-GB"/>
        </w:rPr>
      </w:pPr>
    </w:p>
    <w:p w14:paraId="4855D216" w14:textId="77777777" w:rsidR="007123B7" w:rsidRPr="00B12D7F" w:rsidRDefault="007123B7" w:rsidP="007123B7">
      <w:pPr>
        <w:rPr>
          <w:lang w:val="en-GB"/>
        </w:rPr>
      </w:pPr>
    </w:p>
    <w:p w14:paraId="4855D217" w14:textId="77777777" w:rsidR="007123B7" w:rsidRPr="00B12D7F" w:rsidRDefault="007123B7" w:rsidP="007123B7">
      <w:pPr>
        <w:rPr>
          <w:b/>
          <w:lang w:val="en-GB"/>
        </w:rPr>
      </w:pPr>
      <w:r w:rsidRPr="00B12D7F">
        <w:rPr>
          <w:b/>
          <w:lang w:val="en-GB"/>
        </w:rPr>
        <w:t>Incoming Receipts Other</w:t>
      </w:r>
    </w:p>
    <w:p w14:paraId="4855D218" w14:textId="77777777" w:rsidR="007123B7" w:rsidRPr="00B12D7F" w:rsidRDefault="007123B7" w:rsidP="007123B7">
      <w:pPr>
        <w:rPr>
          <w:lang w:val="en-GB"/>
        </w:rPr>
      </w:pPr>
    </w:p>
    <w:p w14:paraId="4855D219" w14:textId="77777777" w:rsidR="007123B7" w:rsidRPr="00B12D7F" w:rsidRDefault="007123B7" w:rsidP="007123B7">
      <w:pPr>
        <w:rPr>
          <w:lang w:val="en-GB"/>
        </w:rPr>
      </w:pPr>
      <w:r w:rsidRPr="00B12D7F">
        <w:rPr>
          <w:lang w:val="en-GB"/>
        </w:rPr>
        <w:t>If miscellaneous income (non-invoiced) is paid directly into the bank, it is recommended that these miscellaneous receipts are posting directly to a bank clearing account and not to any sub-ledgers.</w:t>
      </w:r>
    </w:p>
    <w:p w14:paraId="4855D21A" w14:textId="77777777" w:rsidR="007123B7" w:rsidRPr="00B12D7F" w:rsidRDefault="007123B7" w:rsidP="007123B7">
      <w:pPr>
        <w:rPr>
          <w:lang w:val="en-GB"/>
        </w:rPr>
      </w:pPr>
    </w:p>
    <w:p w14:paraId="4855D21B" w14:textId="77777777" w:rsidR="007123B7" w:rsidRPr="00B12D7F" w:rsidRDefault="007123B7" w:rsidP="007123B7">
      <w:pPr>
        <w:rPr>
          <w:lang w:val="en-GB"/>
        </w:rPr>
      </w:pPr>
      <w:r w:rsidRPr="00B12D7F">
        <w:rPr>
          <w:lang w:val="en-GB"/>
        </w:rPr>
        <w:t>DR Main Bank Account (Cleared Account)</w:t>
      </w:r>
    </w:p>
    <w:p w14:paraId="4855D21C" w14:textId="77777777" w:rsidR="007123B7" w:rsidRPr="00B12D7F" w:rsidRDefault="007123B7" w:rsidP="007123B7">
      <w:pPr>
        <w:rPr>
          <w:lang w:val="en-GB"/>
        </w:rPr>
      </w:pPr>
      <w:r w:rsidRPr="00B12D7F">
        <w:rPr>
          <w:lang w:val="en-GB"/>
        </w:rPr>
        <w:t>CR Incoming Receipts Other</w:t>
      </w:r>
    </w:p>
    <w:p w14:paraId="4855D21D" w14:textId="77777777" w:rsidR="007123B7" w:rsidRPr="00B12D7F" w:rsidRDefault="007123B7" w:rsidP="007123B7">
      <w:pPr>
        <w:rPr>
          <w:lang w:val="en-GB"/>
        </w:rPr>
      </w:pPr>
    </w:p>
    <w:p w14:paraId="4855D21E" w14:textId="77777777" w:rsidR="007123B7" w:rsidRPr="00B12D7F" w:rsidRDefault="007123B7" w:rsidP="007123B7">
      <w:pPr>
        <w:rPr>
          <w:lang w:val="en-GB"/>
        </w:rPr>
      </w:pPr>
      <w:r w:rsidRPr="00B12D7F">
        <w:rPr>
          <w:lang w:val="en-GB"/>
        </w:rPr>
        <w:t>Investigation will then be required to identify what these receipts are and then postings will be made to clear this account and post to the relevant customer (or write off to the P&amp;L).</w:t>
      </w:r>
    </w:p>
    <w:p w14:paraId="4855D21F" w14:textId="77777777" w:rsidR="007123B7" w:rsidRPr="00B12D7F" w:rsidRDefault="007123B7" w:rsidP="007123B7">
      <w:pPr>
        <w:rPr>
          <w:lang w:val="en-GB"/>
        </w:rPr>
      </w:pPr>
    </w:p>
    <w:p w14:paraId="4855D220" w14:textId="77777777" w:rsidR="007123B7" w:rsidRPr="00B12D7F" w:rsidRDefault="007123B7" w:rsidP="007123B7">
      <w:pPr>
        <w:rPr>
          <w:lang w:val="en-GB"/>
        </w:rPr>
      </w:pPr>
    </w:p>
    <w:p w14:paraId="4855D221" w14:textId="77777777" w:rsidR="007123B7" w:rsidRPr="00B12D7F" w:rsidRDefault="007123B7" w:rsidP="007123B7">
      <w:pPr>
        <w:rPr>
          <w:lang w:val="en-GB"/>
        </w:rPr>
      </w:pPr>
      <w:r w:rsidRPr="00B12D7F">
        <w:rPr>
          <w:b/>
          <w:lang w:val="en-GB"/>
        </w:rPr>
        <w:t>Bank Interest Income</w:t>
      </w:r>
      <w:r w:rsidRPr="00B12D7F">
        <w:rPr>
          <w:lang w:val="en-GB"/>
        </w:rPr>
        <w:t xml:space="preserve"> </w:t>
      </w:r>
    </w:p>
    <w:p w14:paraId="4855D222" w14:textId="77777777" w:rsidR="007123B7" w:rsidRPr="00B12D7F" w:rsidRDefault="007123B7" w:rsidP="007123B7">
      <w:pPr>
        <w:rPr>
          <w:lang w:val="en-GB"/>
        </w:rPr>
      </w:pPr>
    </w:p>
    <w:p w14:paraId="4855D223" w14:textId="77777777" w:rsidR="007123B7" w:rsidRPr="00B12D7F" w:rsidRDefault="007123B7" w:rsidP="007123B7">
      <w:pPr>
        <w:rPr>
          <w:lang w:val="en-GB"/>
        </w:rPr>
      </w:pPr>
      <w:r w:rsidRPr="00B12D7F">
        <w:rPr>
          <w:lang w:val="en-GB"/>
        </w:rPr>
        <w:t>Automatic Account Determination and Account Assignment (i.e. Cost Centre) will be configured to facilitate the following posting:</w:t>
      </w:r>
    </w:p>
    <w:p w14:paraId="4855D224" w14:textId="77777777" w:rsidR="007123B7" w:rsidRPr="00B12D7F" w:rsidRDefault="007123B7" w:rsidP="007123B7">
      <w:pPr>
        <w:rPr>
          <w:lang w:val="en-GB"/>
        </w:rPr>
      </w:pPr>
    </w:p>
    <w:p w14:paraId="4855D225" w14:textId="77777777" w:rsidR="007123B7" w:rsidRPr="00B12D7F" w:rsidRDefault="007123B7" w:rsidP="007123B7">
      <w:pPr>
        <w:rPr>
          <w:lang w:val="en-GB"/>
        </w:rPr>
      </w:pPr>
      <w:r w:rsidRPr="00B12D7F">
        <w:rPr>
          <w:lang w:val="en-GB"/>
        </w:rPr>
        <w:t>DR Main Bank Account (Cleared Account)</w:t>
      </w:r>
    </w:p>
    <w:p w14:paraId="4855D226" w14:textId="77777777" w:rsidR="007123B7" w:rsidRPr="00B12D7F" w:rsidRDefault="007123B7" w:rsidP="007123B7">
      <w:pPr>
        <w:rPr>
          <w:lang w:val="en-GB"/>
        </w:rPr>
      </w:pPr>
    </w:p>
    <w:p w14:paraId="4855D227" w14:textId="77777777" w:rsidR="007123B7" w:rsidRPr="00B12D7F" w:rsidRDefault="007123B7" w:rsidP="007123B7">
      <w:pPr>
        <w:rPr>
          <w:lang w:val="en-GB"/>
        </w:rPr>
      </w:pPr>
    </w:p>
    <w:p w14:paraId="4855D228" w14:textId="77777777" w:rsidR="007123B7" w:rsidRPr="00B12D7F" w:rsidRDefault="007123B7" w:rsidP="007123B7">
      <w:pPr>
        <w:rPr>
          <w:lang w:val="en-GB"/>
        </w:rPr>
      </w:pPr>
      <w:r w:rsidRPr="00B12D7F">
        <w:rPr>
          <w:lang w:val="en-GB"/>
        </w:rPr>
        <w:t>CR Bank Interest (with reference to a Cost Centre)</w:t>
      </w:r>
    </w:p>
    <w:p w14:paraId="4855D229" w14:textId="77777777" w:rsidR="007123B7" w:rsidRPr="00B12D7F" w:rsidRDefault="007123B7" w:rsidP="007123B7">
      <w:pPr>
        <w:rPr>
          <w:lang w:val="en-GB"/>
        </w:rPr>
      </w:pPr>
    </w:p>
    <w:p w14:paraId="4855D22A" w14:textId="77777777" w:rsidR="007123B7" w:rsidRPr="00B12D7F" w:rsidRDefault="007123B7" w:rsidP="007123B7">
      <w:pPr>
        <w:rPr>
          <w:lang w:val="en-GB"/>
        </w:rPr>
      </w:pPr>
    </w:p>
    <w:p w14:paraId="4855D22B" w14:textId="77777777" w:rsidR="007123B7" w:rsidRPr="00B12D7F" w:rsidRDefault="007123B7" w:rsidP="007123B7">
      <w:pPr>
        <w:rPr>
          <w:lang w:val="en-GB"/>
        </w:rPr>
      </w:pPr>
      <w:r w:rsidRPr="00B12D7F">
        <w:rPr>
          <w:lang w:val="en-GB"/>
        </w:rPr>
        <w:t>It is possible to post bank interest income to multiple GL accounts but is reliant on being able to differentiate based on the account ID or the banks transaction code.</w:t>
      </w:r>
    </w:p>
    <w:p w14:paraId="4855D22C" w14:textId="77777777" w:rsidR="007123B7" w:rsidRPr="00B12D7F" w:rsidRDefault="007123B7" w:rsidP="007123B7">
      <w:pPr>
        <w:rPr>
          <w:lang w:val="en-GB"/>
        </w:rPr>
        <w:sectPr w:rsidR="007123B7" w:rsidRPr="00B12D7F" w:rsidSect="007123B7">
          <w:pgSz w:w="11906" w:h="16838" w:code="9"/>
          <w:pgMar w:top="1843" w:right="1418" w:bottom="2268" w:left="1701" w:header="709" w:footer="357" w:gutter="0"/>
          <w:cols w:space="708"/>
          <w:docGrid w:linePitch="360"/>
        </w:sectPr>
      </w:pPr>
    </w:p>
    <w:p w14:paraId="4855D22D" w14:textId="77777777" w:rsidR="007123B7" w:rsidRPr="00B12D7F" w:rsidRDefault="007123B7" w:rsidP="007123B7">
      <w:pPr>
        <w:rPr>
          <w:lang w:val="en-GB"/>
        </w:rPr>
      </w:pPr>
    </w:p>
    <w:p w14:paraId="4855D22E" w14:textId="77777777" w:rsidR="007123B7" w:rsidRPr="00B12D7F" w:rsidRDefault="007123B7" w:rsidP="007123B7">
      <w:pPr>
        <w:pStyle w:val="Heading2"/>
        <w:spacing w:before="480"/>
        <w:jc w:val="both"/>
        <w:rPr>
          <w:lang w:val="en-GB"/>
        </w:rPr>
      </w:pPr>
      <w:bookmarkStart w:id="984" w:name="_Toc419129886"/>
      <w:bookmarkStart w:id="985" w:name="_Toc429581508"/>
      <w:r w:rsidRPr="00B12D7F">
        <w:rPr>
          <w:lang w:val="en-GB"/>
        </w:rPr>
        <w:t>Bank Statement Processing (FIN-07.01)</w:t>
      </w:r>
      <w:bookmarkEnd w:id="984"/>
      <w:bookmarkEnd w:id="985"/>
    </w:p>
    <w:p w14:paraId="4855D22F" w14:textId="77777777" w:rsidR="007123B7" w:rsidRPr="00B12D7F" w:rsidRDefault="007123B7" w:rsidP="007123B7">
      <w:pPr>
        <w:rPr>
          <w:lang w:val="en-GB"/>
        </w:rPr>
      </w:pPr>
    </w:p>
    <w:p w14:paraId="4855D230" w14:textId="77777777" w:rsidR="007123B7" w:rsidRPr="00B12D7F" w:rsidRDefault="007123B7" w:rsidP="007123B7">
      <w:pPr>
        <w:rPr>
          <w:lang w:val="en-GB"/>
        </w:rPr>
      </w:pPr>
      <w:r w:rsidRPr="00B12D7F">
        <w:rPr>
          <w:lang w:val="en-GB"/>
        </w:rPr>
        <w:t>The following process flow details the steps required to process a bank statement either manually or electronically.</w:t>
      </w:r>
    </w:p>
    <w:p w14:paraId="4855D231" w14:textId="77777777" w:rsidR="007123B7" w:rsidRPr="00B12D7F" w:rsidRDefault="007123B7" w:rsidP="007123B7">
      <w:pPr>
        <w:rPr>
          <w:lang w:val="en-GB"/>
        </w:rPr>
      </w:pPr>
    </w:p>
    <w:p w14:paraId="4855D232" w14:textId="77777777" w:rsidR="007123B7" w:rsidRPr="00B12D7F" w:rsidRDefault="007123B7" w:rsidP="007123B7">
      <w:pPr>
        <w:jc w:val="left"/>
        <w:rPr>
          <w:lang w:val="en-GB"/>
        </w:rPr>
      </w:pPr>
      <w:r w:rsidRPr="00B12D7F">
        <w:rPr>
          <w:lang w:val="en-GB"/>
        </w:rPr>
        <w:object w:dxaOrig="11251" w:dyaOrig="11776" w14:anchorId="4855DA1A">
          <v:shape id="_x0000_i1027" type="#_x0000_t75" style="width:454.5pt;height:476pt" o:ole="">
            <v:imagedata r:id="rId17" o:title=""/>
          </v:shape>
          <o:OLEObject Type="Embed" ProgID="Visio.Drawing.15" ShapeID="_x0000_i1027" DrawAspect="Content" ObjectID="_1786540300" r:id="rId18"/>
        </w:object>
      </w:r>
    </w:p>
    <w:p w14:paraId="4855D233" w14:textId="77777777" w:rsidR="007123B7" w:rsidRPr="00B12D7F" w:rsidRDefault="007123B7" w:rsidP="007123B7">
      <w:pPr>
        <w:jc w:val="left"/>
        <w:rPr>
          <w:lang w:val="en-GB"/>
        </w:rPr>
      </w:pPr>
    </w:p>
    <w:p w14:paraId="4855D234" w14:textId="77777777" w:rsidR="007123B7" w:rsidRPr="00B12D7F" w:rsidRDefault="007123B7" w:rsidP="007123B7">
      <w:pPr>
        <w:jc w:val="left"/>
        <w:rPr>
          <w:lang w:val="en-GB"/>
        </w:rPr>
      </w:pPr>
    </w:p>
    <w:p w14:paraId="4855D235" w14:textId="77777777" w:rsidR="007123B7" w:rsidRPr="00B12D7F" w:rsidRDefault="007123B7" w:rsidP="007123B7">
      <w:pPr>
        <w:jc w:val="left"/>
        <w:rPr>
          <w:lang w:val="en-GB"/>
        </w:rPr>
      </w:pPr>
      <w:r w:rsidRPr="00B12D7F">
        <w:rPr>
          <w:lang w:val="en-GB"/>
        </w:rPr>
        <w:t xml:space="preserve">The following details the steps in the process flow. </w:t>
      </w:r>
    </w:p>
    <w:p w14:paraId="4855D236" w14:textId="77777777" w:rsidR="007123B7" w:rsidRPr="00B12D7F" w:rsidRDefault="007123B7" w:rsidP="007123B7">
      <w:pPr>
        <w:pStyle w:val="TableHeading"/>
        <w:rPr>
          <w:rFonts w:ascii="Verdana" w:hAnsi="Verdana"/>
          <w:color w:val="FFFFFF" w:themeColor="background1"/>
          <w:sz w:val="20"/>
          <w:lang w:val="en-GB"/>
        </w:rPr>
        <w:sectPr w:rsidR="007123B7" w:rsidRPr="00B12D7F" w:rsidSect="00F25820">
          <w:pgSz w:w="11906" w:h="16838" w:code="9"/>
          <w:pgMar w:top="1418" w:right="1418" w:bottom="2659" w:left="1418" w:header="709" w:footer="357" w:gutter="0"/>
          <w:cols w:space="708"/>
          <w:docGrid w:linePitch="360"/>
        </w:sectPr>
      </w:pPr>
    </w:p>
    <w:tbl>
      <w:tblPr>
        <w:tblpPr w:leftFromText="180" w:rightFromText="180" w:vertAnchor="page" w:horzAnchor="margin" w:tblpY="1522"/>
        <w:tblW w:w="133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696"/>
        <w:gridCol w:w="6804"/>
        <w:gridCol w:w="4820"/>
      </w:tblGrid>
      <w:tr w:rsidR="007123B7" w:rsidRPr="00B12D7F" w14:paraId="4855D23A" w14:textId="77777777" w:rsidTr="00022AB5">
        <w:trPr>
          <w:tblHeader/>
        </w:trPr>
        <w:tc>
          <w:tcPr>
            <w:tcW w:w="1696" w:type="dxa"/>
            <w:tcBorders>
              <w:top w:val="single" w:sz="4" w:space="0" w:color="auto"/>
              <w:left w:val="single" w:sz="4" w:space="0" w:color="auto"/>
              <w:bottom w:val="single" w:sz="4" w:space="0" w:color="auto"/>
              <w:right w:val="single" w:sz="4" w:space="0" w:color="auto"/>
            </w:tcBorders>
            <w:shd w:val="clear" w:color="auto" w:fill="FF0000"/>
          </w:tcPr>
          <w:p w14:paraId="4855D237"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lastRenderedPageBreak/>
              <w:t>Process Flow Summary – Step No.</w:t>
            </w:r>
          </w:p>
        </w:tc>
        <w:tc>
          <w:tcPr>
            <w:tcW w:w="6804" w:type="dxa"/>
            <w:tcBorders>
              <w:top w:val="single" w:sz="4" w:space="0" w:color="auto"/>
              <w:left w:val="single" w:sz="4" w:space="0" w:color="auto"/>
              <w:bottom w:val="single" w:sz="4" w:space="0" w:color="auto"/>
              <w:right w:val="single" w:sz="4" w:space="0" w:color="auto"/>
            </w:tcBorders>
            <w:shd w:val="clear" w:color="auto" w:fill="FF0000"/>
          </w:tcPr>
          <w:p w14:paraId="4855D238"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Description of Process</w:t>
            </w:r>
          </w:p>
        </w:tc>
        <w:tc>
          <w:tcPr>
            <w:tcW w:w="4820" w:type="dxa"/>
            <w:tcBorders>
              <w:top w:val="single" w:sz="4" w:space="0" w:color="auto"/>
              <w:left w:val="single" w:sz="4" w:space="0" w:color="auto"/>
              <w:bottom w:val="single" w:sz="4" w:space="0" w:color="auto"/>
              <w:right w:val="single" w:sz="4" w:space="0" w:color="auto"/>
            </w:tcBorders>
            <w:shd w:val="clear" w:color="auto" w:fill="FF0000"/>
          </w:tcPr>
          <w:p w14:paraId="4855D239"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Solution Summary</w:t>
            </w:r>
          </w:p>
        </w:tc>
      </w:tr>
      <w:tr w:rsidR="007123B7" w:rsidRPr="00B12D7F" w14:paraId="4855D23E" w14:textId="77777777" w:rsidTr="00022AB5">
        <w:trPr>
          <w:trHeight w:hRule="exact" w:val="60"/>
          <w:tblHeader/>
        </w:trPr>
        <w:tc>
          <w:tcPr>
            <w:tcW w:w="1696" w:type="dxa"/>
            <w:tcBorders>
              <w:top w:val="single" w:sz="4" w:space="0" w:color="auto"/>
              <w:left w:val="nil"/>
              <w:bottom w:val="single" w:sz="6" w:space="0" w:color="auto"/>
              <w:right w:val="nil"/>
            </w:tcBorders>
            <w:shd w:val="pct50" w:color="auto" w:fill="auto"/>
          </w:tcPr>
          <w:p w14:paraId="4855D23B" w14:textId="77777777" w:rsidR="007123B7" w:rsidRPr="00B12D7F" w:rsidRDefault="007123B7" w:rsidP="00022AB5">
            <w:pPr>
              <w:pStyle w:val="TableText"/>
              <w:rPr>
                <w:rFonts w:ascii="Verdana" w:hAnsi="Verdana"/>
                <w:sz w:val="20"/>
                <w:lang w:val="en-GB"/>
              </w:rPr>
            </w:pPr>
          </w:p>
        </w:tc>
        <w:tc>
          <w:tcPr>
            <w:tcW w:w="6804" w:type="dxa"/>
            <w:tcBorders>
              <w:top w:val="single" w:sz="4" w:space="0" w:color="auto"/>
              <w:left w:val="nil"/>
              <w:bottom w:val="single" w:sz="6" w:space="0" w:color="auto"/>
              <w:right w:val="nil"/>
            </w:tcBorders>
            <w:shd w:val="pct50" w:color="auto" w:fill="auto"/>
          </w:tcPr>
          <w:p w14:paraId="4855D23C" w14:textId="77777777" w:rsidR="007123B7" w:rsidRPr="00B12D7F" w:rsidRDefault="007123B7" w:rsidP="00022AB5">
            <w:pPr>
              <w:pStyle w:val="TableText"/>
              <w:rPr>
                <w:rFonts w:ascii="Verdana" w:hAnsi="Verdana"/>
                <w:sz w:val="20"/>
                <w:lang w:val="en-GB"/>
              </w:rPr>
            </w:pPr>
          </w:p>
        </w:tc>
        <w:tc>
          <w:tcPr>
            <w:tcW w:w="4820" w:type="dxa"/>
            <w:tcBorders>
              <w:top w:val="single" w:sz="4" w:space="0" w:color="auto"/>
              <w:left w:val="nil"/>
              <w:bottom w:val="single" w:sz="6" w:space="0" w:color="auto"/>
              <w:right w:val="nil"/>
            </w:tcBorders>
            <w:shd w:val="pct50" w:color="auto" w:fill="auto"/>
          </w:tcPr>
          <w:p w14:paraId="4855D23D" w14:textId="77777777" w:rsidR="007123B7" w:rsidRPr="00B12D7F" w:rsidRDefault="007123B7" w:rsidP="00022AB5">
            <w:pPr>
              <w:pStyle w:val="TableText"/>
              <w:rPr>
                <w:rFonts w:ascii="Verdana" w:hAnsi="Verdana"/>
                <w:sz w:val="20"/>
                <w:lang w:val="en-GB"/>
              </w:rPr>
            </w:pPr>
          </w:p>
        </w:tc>
      </w:tr>
      <w:tr w:rsidR="007123B7" w:rsidRPr="00B12D7F" w14:paraId="4855D249" w14:textId="77777777" w:rsidTr="00022AB5">
        <w:tc>
          <w:tcPr>
            <w:tcW w:w="1696" w:type="dxa"/>
            <w:tcBorders>
              <w:top w:val="nil"/>
            </w:tcBorders>
          </w:tcPr>
          <w:p w14:paraId="4855D23F" w14:textId="77777777" w:rsidR="007123B7" w:rsidRPr="00B12D7F" w:rsidRDefault="007123B7" w:rsidP="00022AB5">
            <w:pPr>
              <w:jc w:val="left"/>
              <w:rPr>
                <w:b/>
                <w:lang w:val="en-GB"/>
              </w:rPr>
            </w:pPr>
            <w:r w:rsidRPr="00B12D7F">
              <w:rPr>
                <w:b/>
                <w:lang w:val="en-GB"/>
              </w:rPr>
              <w:t>FIN-07.01 – step 1</w:t>
            </w:r>
          </w:p>
        </w:tc>
        <w:tc>
          <w:tcPr>
            <w:tcW w:w="6804" w:type="dxa"/>
            <w:tcBorders>
              <w:top w:val="nil"/>
            </w:tcBorders>
          </w:tcPr>
          <w:p w14:paraId="4855D240" w14:textId="77777777" w:rsidR="007123B7" w:rsidRPr="00B12D7F" w:rsidRDefault="007123B7" w:rsidP="00022AB5">
            <w:pPr>
              <w:rPr>
                <w:lang w:val="en-GB"/>
              </w:rPr>
            </w:pPr>
            <w:r w:rsidRPr="00B12D7F">
              <w:rPr>
                <w:lang w:val="en-GB"/>
              </w:rPr>
              <w:t xml:space="preserve">Manual bank statement entry. </w:t>
            </w:r>
          </w:p>
          <w:p w14:paraId="4855D241" w14:textId="77777777" w:rsidR="007123B7" w:rsidRPr="00B12D7F" w:rsidRDefault="007123B7" w:rsidP="00022AB5">
            <w:pPr>
              <w:rPr>
                <w:lang w:val="en-GB"/>
              </w:rPr>
            </w:pPr>
          </w:p>
          <w:p w14:paraId="4855D242" w14:textId="77777777" w:rsidR="007123B7" w:rsidRPr="00B12D7F" w:rsidRDefault="007123B7" w:rsidP="00022AB5">
            <w:pPr>
              <w:rPr>
                <w:rFonts w:cs="Arial"/>
                <w:color w:val="333333"/>
                <w:lang w:val="en-GB"/>
              </w:rPr>
            </w:pPr>
            <w:r w:rsidRPr="00B12D7F">
              <w:rPr>
                <w:lang w:val="en-GB"/>
              </w:rPr>
              <w:t>When the bank statements are not received electronically, they will be entered manually into the system. Each bank statement will be given a unique number.</w:t>
            </w:r>
            <w:r w:rsidRPr="00B12D7F">
              <w:rPr>
                <w:rFonts w:cs="Arial"/>
                <w:color w:val="333333"/>
                <w:lang w:val="en-GB"/>
              </w:rPr>
              <w:t xml:space="preserve"> </w:t>
            </w:r>
          </w:p>
          <w:p w14:paraId="4855D243" w14:textId="77777777" w:rsidR="007123B7" w:rsidRPr="00B12D7F" w:rsidRDefault="007123B7" w:rsidP="00022AB5">
            <w:pPr>
              <w:tabs>
                <w:tab w:val="num" w:pos="1080"/>
              </w:tabs>
              <w:spacing w:before="144" w:afterLines="60" w:after="144"/>
              <w:rPr>
                <w:rFonts w:cs="Arial"/>
                <w:lang w:val="en-GB"/>
              </w:rPr>
            </w:pPr>
          </w:p>
        </w:tc>
        <w:tc>
          <w:tcPr>
            <w:tcW w:w="4820" w:type="dxa"/>
            <w:tcBorders>
              <w:top w:val="nil"/>
            </w:tcBorders>
          </w:tcPr>
          <w:p w14:paraId="4855D244" w14:textId="77777777" w:rsidR="007123B7" w:rsidRPr="00B12D7F" w:rsidRDefault="007123B7" w:rsidP="00022AB5">
            <w:pPr>
              <w:tabs>
                <w:tab w:val="num" w:pos="1080"/>
              </w:tabs>
              <w:rPr>
                <w:rFonts w:cs="Arial"/>
                <w:u w:val="single"/>
                <w:lang w:val="en-GB"/>
              </w:rPr>
            </w:pPr>
            <w:r w:rsidRPr="00B12D7F">
              <w:rPr>
                <w:rFonts w:cs="Arial"/>
                <w:u w:val="single"/>
                <w:lang w:val="en-GB"/>
              </w:rPr>
              <w:t>Configuration:</w:t>
            </w:r>
          </w:p>
          <w:p w14:paraId="4855D245" w14:textId="77777777" w:rsidR="007123B7" w:rsidRPr="00B12D7F" w:rsidRDefault="00935AD1" w:rsidP="00022AB5">
            <w:pPr>
              <w:tabs>
                <w:tab w:val="num" w:pos="1080"/>
              </w:tabs>
              <w:rPr>
                <w:rFonts w:cs="Arial"/>
                <w:lang w:val="en-GB"/>
              </w:rPr>
            </w:pPr>
            <w:r>
              <w:rPr>
                <w:rFonts w:cs="Arial"/>
                <w:lang w:val="en-GB"/>
              </w:rPr>
              <w:t>Refer to section 7.8</w:t>
            </w:r>
            <w:r w:rsidR="007123B7" w:rsidRPr="00B12D7F">
              <w:rPr>
                <w:rFonts w:cs="Arial"/>
                <w:lang w:val="en-GB"/>
              </w:rPr>
              <w:t xml:space="preserve"> for configuration details.</w:t>
            </w:r>
          </w:p>
          <w:p w14:paraId="4855D246" w14:textId="77777777" w:rsidR="007123B7" w:rsidRPr="00B12D7F" w:rsidRDefault="007123B7" w:rsidP="00022AB5">
            <w:pPr>
              <w:tabs>
                <w:tab w:val="num" w:pos="1080"/>
              </w:tabs>
              <w:rPr>
                <w:rFonts w:cs="Arial"/>
                <w:lang w:val="en-GB"/>
              </w:rPr>
            </w:pPr>
          </w:p>
          <w:p w14:paraId="4855D247"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248"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N/A</w:t>
            </w:r>
          </w:p>
        </w:tc>
      </w:tr>
      <w:tr w:rsidR="007123B7" w:rsidRPr="00B12D7F" w14:paraId="4855D251" w14:textId="77777777" w:rsidTr="00022AB5">
        <w:trPr>
          <w:trHeight w:val="1295"/>
        </w:trPr>
        <w:tc>
          <w:tcPr>
            <w:tcW w:w="1696" w:type="dxa"/>
            <w:tcBorders>
              <w:top w:val="nil"/>
            </w:tcBorders>
          </w:tcPr>
          <w:p w14:paraId="4855D24A" w14:textId="77777777" w:rsidR="007123B7" w:rsidRPr="00B12D7F" w:rsidRDefault="007123B7" w:rsidP="00022AB5">
            <w:pPr>
              <w:jc w:val="left"/>
              <w:rPr>
                <w:b/>
                <w:lang w:val="en-GB"/>
              </w:rPr>
            </w:pPr>
            <w:r w:rsidRPr="00B12D7F">
              <w:rPr>
                <w:b/>
                <w:lang w:val="en-GB"/>
              </w:rPr>
              <w:t>FIN-07.01 – step 2</w:t>
            </w:r>
          </w:p>
        </w:tc>
        <w:tc>
          <w:tcPr>
            <w:tcW w:w="6804" w:type="dxa"/>
            <w:tcBorders>
              <w:top w:val="nil"/>
            </w:tcBorders>
          </w:tcPr>
          <w:p w14:paraId="4855D24B" w14:textId="77777777" w:rsidR="007123B7" w:rsidRPr="00B12D7F" w:rsidRDefault="007123B7" w:rsidP="00022AB5">
            <w:pPr>
              <w:tabs>
                <w:tab w:val="num" w:pos="1080"/>
              </w:tabs>
              <w:spacing w:before="60" w:afterLines="60" w:after="144"/>
              <w:rPr>
                <w:rFonts w:cs="Arial"/>
                <w:lang w:val="en-GB"/>
              </w:rPr>
            </w:pPr>
            <w:r w:rsidRPr="00B12D7F">
              <w:rPr>
                <w:rFonts w:cs="Arial"/>
                <w:lang w:val="en-GB"/>
              </w:rPr>
              <w:t>For statements received electronically, exertis will use this process to upload them into the system. Nat West format is BAI. The system will try to automatically assign payments to the open items to clear them accordingly. The items which do not clear on matching will remain as open items in the relevant account and will be cleared manually as a post process activity.</w:t>
            </w:r>
          </w:p>
        </w:tc>
        <w:tc>
          <w:tcPr>
            <w:tcW w:w="4820" w:type="dxa"/>
            <w:tcBorders>
              <w:top w:val="nil"/>
            </w:tcBorders>
          </w:tcPr>
          <w:p w14:paraId="4855D24C" w14:textId="77777777" w:rsidR="007123B7" w:rsidRPr="00B12D7F" w:rsidRDefault="007123B7" w:rsidP="00022AB5">
            <w:pPr>
              <w:tabs>
                <w:tab w:val="num" w:pos="1080"/>
              </w:tabs>
              <w:rPr>
                <w:rFonts w:cs="Arial"/>
                <w:u w:val="single"/>
                <w:lang w:val="en-GB"/>
              </w:rPr>
            </w:pPr>
            <w:r w:rsidRPr="00B12D7F">
              <w:rPr>
                <w:rFonts w:cs="Arial"/>
                <w:u w:val="single"/>
                <w:lang w:val="en-GB"/>
              </w:rPr>
              <w:t>Configuration:</w:t>
            </w:r>
          </w:p>
          <w:p w14:paraId="4855D24D" w14:textId="77777777" w:rsidR="007123B7" w:rsidRPr="00B12D7F" w:rsidRDefault="00935AD1" w:rsidP="00022AB5">
            <w:pPr>
              <w:tabs>
                <w:tab w:val="num" w:pos="1080"/>
              </w:tabs>
              <w:rPr>
                <w:rFonts w:cs="Arial"/>
                <w:lang w:val="en-GB"/>
              </w:rPr>
            </w:pPr>
            <w:r>
              <w:rPr>
                <w:rFonts w:cs="Arial"/>
                <w:lang w:val="en-GB"/>
              </w:rPr>
              <w:t>Refer to section 7.8</w:t>
            </w:r>
            <w:r w:rsidR="007123B7" w:rsidRPr="00B12D7F">
              <w:rPr>
                <w:rFonts w:cs="Arial"/>
                <w:lang w:val="en-GB"/>
              </w:rPr>
              <w:t xml:space="preserve"> for configuration details.</w:t>
            </w:r>
          </w:p>
          <w:p w14:paraId="4855D24E" w14:textId="77777777" w:rsidR="007123B7" w:rsidRPr="00B12D7F" w:rsidRDefault="007123B7" w:rsidP="00022AB5">
            <w:pPr>
              <w:tabs>
                <w:tab w:val="num" w:pos="1080"/>
              </w:tabs>
              <w:rPr>
                <w:rFonts w:cs="Arial"/>
                <w:lang w:val="en-GB"/>
              </w:rPr>
            </w:pPr>
          </w:p>
          <w:p w14:paraId="4855D24F"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250" w14:textId="77777777" w:rsidR="007123B7" w:rsidRPr="00B12D7F" w:rsidRDefault="00B15F8A" w:rsidP="00B15F8A">
            <w:pPr>
              <w:pStyle w:val="TableText"/>
              <w:keepNext/>
              <w:outlineLvl w:val="3"/>
              <w:rPr>
                <w:rFonts w:ascii="Verdana" w:hAnsi="Verdana"/>
                <w:sz w:val="20"/>
                <w:lang w:val="en-GB"/>
              </w:rPr>
            </w:pPr>
            <w:r>
              <w:rPr>
                <w:rFonts w:ascii="Verdana" w:hAnsi="Verdana"/>
                <w:sz w:val="20"/>
                <w:lang w:val="en-GB"/>
              </w:rPr>
              <w:t>N/A</w:t>
            </w:r>
          </w:p>
        </w:tc>
      </w:tr>
      <w:tr w:rsidR="007123B7" w:rsidRPr="00B12D7F" w14:paraId="4855D25A" w14:textId="77777777" w:rsidTr="00022AB5">
        <w:tc>
          <w:tcPr>
            <w:tcW w:w="1696" w:type="dxa"/>
          </w:tcPr>
          <w:p w14:paraId="4855D252" w14:textId="77777777" w:rsidR="007123B7" w:rsidRPr="00B12D7F" w:rsidRDefault="007123B7" w:rsidP="00022AB5">
            <w:pPr>
              <w:jc w:val="left"/>
              <w:rPr>
                <w:b/>
                <w:lang w:val="en-GB"/>
              </w:rPr>
            </w:pPr>
            <w:r w:rsidRPr="00B12D7F">
              <w:rPr>
                <w:b/>
                <w:lang w:val="en-GB"/>
              </w:rPr>
              <w:t>FIN-07.01 – step 3</w:t>
            </w:r>
          </w:p>
        </w:tc>
        <w:tc>
          <w:tcPr>
            <w:tcW w:w="6804" w:type="dxa"/>
          </w:tcPr>
          <w:p w14:paraId="4855D253" w14:textId="77777777" w:rsidR="007123B7" w:rsidRPr="00B12D7F" w:rsidRDefault="007123B7" w:rsidP="00022AB5">
            <w:pPr>
              <w:tabs>
                <w:tab w:val="num" w:pos="1080"/>
              </w:tabs>
              <w:spacing w:before="60" w:afterLines="60" w:after="144"/>
              <w:rPr>
                <w:rFonts w:cs="Arial"/>
                <w:lang w:val="en-GB"/>
              </w:rPr>
            </w:pPr>
            <w:r w:rsidRPr="00B12D7F">
              <w:rPr>
                <w:rFonts w:cs="Arial"/>
                <w:lang w:val="en-GB"/>
              </w:rPr>
              <w:t>The post process transaction will allow the user to correct postings which failed during bank statement load. End user to investigate.</w:t>
            </w:r>
          </w:p>
        </w:tc>
        <w:tc>
          <w:tcPr>
            <w:tcW w:w="4820" w:type="dxa"/>
          </w:tcPr>
          <w:p w14:paraId="4855D254"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u w:val="single"/>
                <w:lang w:val="en-GB"/>
              </w:rPr>
              <w:t>Configuration:</w:t>
            </w:r>
            <w:r w:rsidRPr="00B12D7F">
              <w:rPr>
                <w:rFonts w:ascii="Verdana" w:hAnsi="Verdana"/>
                <w:sz w:val="20"/>
                <w:lang w:val="en-GB"/>
              </w:rPr>
              <w:t xml:space="preserve"> </w:t>
            </w:r>
          </w:p>
          <w:p w14:paraId="4855D255"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256" w14:textId="77777777" w:rsidR="007123B7" w:rsidRPr="00B12D7F" w:rsidRDefault="007123B7" w:rsidP="00022AB5">
            <w:pPr>
              <w:pStyle w:val="TableText"/>
              <w:keepNext/>
              <w:outlineLvl w:val="3"/>
              <w:rPr>
                <w:rFonts w:ascii="Verdana" w:hAnsi="Verdana"/>
                <w:sz w:val="20"/>
                <w:lang w:val="en-GB"/>
              </w:rPr>
            </w:pPr>
          </w:p>
          <w:p w14:paraId="4855D257"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258"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259" w14:textId="77777777" w:rsidR="007123B7" w:rsidRPr="00B12D7F" w:rsidRDefault="007123B7" w:rsidP="00022AB5">
            <w:pPr>
              <w:pStyle w:val="TableText"/>
              <w:keepNext/>
              <w:outlineLvl w:val="3"/>
              <w:rPr>
                <w:rFonts w:ascii="Verdana" w:hAnsi="Verdana"/>
                <w:sz w:val="20"/>
                <w:lang w:val="en-GB"/>
              </w:rPr>
            </w:pPr>
          </w:p>
        </w:tc>
      </w:tr>
      <w:tr w:rsidR="007123B7" w:rsidRPr="00B12D7F" w14:paraId="4855D265" w14:textId="77777777" w:rsidTr="00022AB5">
        <w:tc>
          <w:tcPr>
            <w:tcW w:w="1696" w:type="dxa"/>
          </w:tcPr>
          <w:p w14:paraId="4855D25B" w14:textId="77777777" w:rsidR="007123B7" w:rsidRPr="00B12D7F" w:rsidRDefault="007123B7" w:rsidP="00022AB5">
            <w:pPr>
              <w:jc w:val="left"/>
              <w:rPr>
                <w:b/>
                <w:lang w:val="en-GB"/>
              </w:rPr>
            </w:pPr>
            <w:r w:rsidRPr="00B12D7F">
              <w:rPr>
                <w:b/>
                <w:lang w:val="en-GB"/>
              </w:rPr>
              <w:t>FIN-07.01 – step 4</w:t>
            </w:r>
          </w:p>
        </w:tc>
        <w:tc>
          <w:tcPr>
            <w:tcW w:w="6804" w:type="dxa"/>
          </w:tcPr>
          <w:p w14:paraId="4855D25C" w14:textId="77777777" w:rsidR="007123B7" w:rsidRPr="00B12D7F" w:rsidRDefault="007123B7" w:rsidP="00022AB5">
            <w:pPr>
              <w:jc w:val="left"/>
              <w:rPr>
                <w:lang w:val="en-GB"/>
              </w:rPr>
            </w:pPr>
          </w:p>
          <w:p w14:paraId="4855D25D" w14:textId="77777777" w:rsidR="007123B7" w:rsidRPr="00B12D7F" w:rsidRDefault="007123B7" w:rsidP="00022AB5">
            <w:pPr>
              <w:jc w:val="left"/>
              <w:rPr>
                <w:lang w:val="en-GB"/>
              </w:rPr>
            </w:pPr>
            <w:r w:rsidRPr="00B12D7F">
              <w:rPr>
                <w:lang w:val="en-GB"/>
              </w:rPr>
              <w:t>GL and Sub-ledger accounts updated by the posted transactions.</w:t>
            </w:r>
          </w:p>
          <w:p w14:paraId="4855D25E" w14:textId="77777777" w:rsidR="007123B7" w:rsidRPr="00B12D7F" w:rsidRDefault="007123B7" w:rsidP="00022AB5">
            <w:pPr>
              <w:spacing w:before="144" w:afterLines="60" w:after="144"/>
              <w:rPr>
                <w:rFonts w:cs="Arial"/>
                <w:lang w:val="en-GB"/>
              </w:rPr>
            </w:pPr>
          </w:p>
        </w:tc>
        <w:tc>
          <w:tcPr>
            <w:tcW w:w="4820" w:type="dxa"/>
          </w:tcPr>
          <w:p w14:paraId="4855D25F" w14:textId="77777777" w:rsidR="007123B7" w:rsidRPr="00B12D7F" w:rsidRDefault="007123B7" w:rsidP="00022AB5">
            <w:pPr>
              <w:tabs>
                <w:tab w:val="num" w:pos="1080"/>
              </w:tabs>
              <w:rPr>
                <w:rFonts w:cs="Arial"/>
                <w:u w:val="single"/>
                <w:lang w:val="en-GB"/>
              </w:rPr>
            </w:pPr>
            <w:r w:rsidRPr="00B12D7F">
              <w:rPr>
                <w:rFonts w:cs="Arial"/>
                <w:u w:val="single"/>
                <w:lang w:val="en-GB"/>
              </w:rPr>
              <w:t>Configuration:</w:t>
            </w:r>
          </w:p>
          <w:p w14:paraId="4855D260" w14:textId="77777777" w:rsidR="007123B7" w:rsidRPr="00B12D7F" w:rsidRDefault="00935AD1" w:rsidP="00022AB5">
            <w:pPr>
              <w:tabs>
                <w:tab w:val="num" w:pos="1080"/>
              </w:tabs>
              <w:rPr>
                <w:rFonts w:cs="Arial"/>
                <w:lang w:val="en-GB"/>
              </w:rPr>
            </w:pPr>
            <w:r>
              <w:rPr>
                <w:rFonts w:cs="Arial"/>
                <w:lang w:val="en-GB"/>
              </w:rPr>
              <w:t>Refer to section 7.8</w:t>
            </w:r>
            <w:r w:rsidR="007123B7" w:rsidRPr="00B12D7F">
              <w:rPr>
                <w:rFonts w:cs="Arial"/>
                <w:lang w:val="en-GB"/>
              </w:rPr>
              <w:t xml:space="preserve"> for configuration details.</w:t>
            </w:r>
          </w:p>
          <w:p w14:paraId="4855D261" w14:textId="77777777" w:rsidR="007123B7" w:rsidRPr="00B12D7F" w:rsidRDefault="007123B7" w:rsidP="00022AB5">
            <w:pPr>
              <w:tabs>
                <w:tab w:val="num" w:pos="1080"/>
              </w:tabs>
              <w:rPr>
                <w:rFonts w:cs="Arial"/>
                <w:lang w:val="en-GB"/>
              </w:rPr>
            </w:pPr>
          </w:p>
          <w:p w14:paraId="4855D262"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263"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N/A</w:t>
            </w:r>
          </w:p>
          <w:p w14:paraId="4855D264" w14:textId="77777777" w:rsidR="007123B7" w:rsidRPr="00B12D7F" w:rsidRDefault="007123B7" w:rsidP="00022AB5">
            <w:pPr>
              <w:pStyle w:val="TableText"/>
              <w:keepNext/>
              <w:outlineLvl w:val="3"/>
              <w:rPr>
                <w:rFonts w:ascii="Verdana" w:hAnsi="Verdana"/>
                <w:sz w:val="20"/>
                <w:lang w:val="en-GB"/>
              </w:rPr>
            </w:pPr>
          </w:p>
        </w:tc>
      </w:tr>
      <w:tr w:rsidR="007123B7" w:rsidRPr="00B12D7F" w14:paraId="4855D26F" w14:textId="77777777" w:rsidTr="00022AB5">
        <w:tc>
          <w:tcPr>
            <w:tcW w:w="1696" w:type="dxa"/>
          </w:tcPr>
          <w:p w14:paraId="4855D266" w14:textId="77777777" w:rsidR="007123B7" w:rsidRPr="00B12D7F" w:rsidRDefault="007123B7" w:rsidP="00022AB5">
            <w:pPr>
              <w:jc w:val="left"/>
              <w:rPr>
                <w:b/>
                <w:lang w:val="en-GB"/>
              </w:rPr>
            </w:pPr>
            <w:r w:rsidRPr="00B12D7F">
              <w:rPr>
                <w:b/>
                <w:lang w:val="en-GB"/>
              </w:rPr>
              <w:t>FIN-07.01 – step 5</w:t>
            </w:r>
          </w:p>
        </w:tc>
        <w:tc>
          <w:tcPr>
            <w:tcW w:w="6804" w:type="dxa"/>
          </w:tcPr>
          <w:p w14:paraId="4855D267" w14:textId="77777777" w:rsidR="007123B7" w:rsidRPr="00B12D7F" w:rsidRDefault="007123B7" w:rsidP="00022AB5">
            <w:pPr>
              <w:jc w:val="left"/>
              <w:rPr>
                <w:rFonts w:cs="Arial"/>
                <w:lang w:val="en-GB"/>
              </w:rPr>
            </w:pPr>
            <w:r w:rsidRPr="00B12D7F">
              <w:rPr>
                <w:rFonts w:cs="Arial"/>
                <w:lang w:val="en-GB"/>
              </w:rPr>
              <w:t>As part of the general maintenance of open item managed accounts, the bank clearing accounts will be cleared either manually or automatically.</w:t>
            </w:r>
          </w:p>
          <w:p w14:paraId="4855D268" w14:textId="77777777" w:rsidR="007123B7" w:rsidRPr="00B12D7F" w:rsidRDefault="007123B7" w:rsidP="00022AB5">
            <w:pPr>
              <w:jc w:val="left"/>
              <w:rPr>
                <w:lang w:val="en-GB"/>
              </w:rPr>
            </w:pPr>
          </w:p>
        </w:tc>
        <w:tc>
          <w:tcPr>
            <w:tcW w:w="4820" w:type="dxa"/>
          </w:tcPr>
          <w:p w14:paraId="4855D269" w14:textId="77777777" w:rsidR="007123B7" w:rsidRPr="00B12D7F" w:rsidRDefault="007123B7" w:rsidP="00022AB5">
            <w:pPr>
              <w:tabs>
                <w:tab w:val="num" w:pos="1080"/>
              </w:tabs>
              <w:rPr>
                <w:rFonts w:cs="Arial"/>
                <w:u w:val="single"/>
                <w:lang w:val="en-GB"/>
              </w:rPr>
            </w:pPr>
            <w:r w:rsidRPr="00B12D7F">
              <w:rPr>
                <w:rFonts w:cs="Arial"/>
                <w:u w:val="single"/>
                <w:lang w:val="en-GB"/>
              </w:rPr>
              <w:t>Configuration:</w:t>
            </w:r>
          </w:p>
          <w:p w14:paraId="4855D26A" w14:textId="77777777" w:rsidR="007123B7" w:rsidRPr="00B12D7F" w:rsidRDefault="00935AD1" w:rsidP="00022AB5">
            <w:pPr>
              <w:tabs>
                <w:tab w:val="num" w:pos="1080"/>
              </w:tabs>
              <w:rPr>
                <w:rFonts w:cs="Arial"/>
                <w:lang w:val="en-GB"/>
              </w:rPr>
            </w:pPr>
            <w:r>
              <w:rPr>
                <w:rFonts w:cs="Arial"/>
                <w:lang w:val="en-GB"/>
              </w:rPr>
              <w:t>Refer to section 7.8</w:t>
            </w:r>
            <w:r w:rsidR="007123B7" w:rsidRPr="00B12D7F">
              <w:rPr>
                <w:rFonts w:cs="Arial"/>
                <w:lang w:val="en-GB"/>
              </w:rPr>
              <w:t xml:space="preserve"> for configuration details.</w:t>
            </w:r>
          </w:p>
          <w:p w14:paraId="4855D26B" w14:textId="77777777" w:rsidR="007123B7" w:rsidRPr="00B12D7F" w:rsidRDefault="007123B7" w:rsidP="00022AB5">
            <w:pPr>
              <w:pStyle w:val="TableText"/>
              <w:keepNext/>
              <w:outlineLvl w:val="3"/>
              <w:rPr>
                <w:rFonts w:ascii="Verdana" w:hAnsi="Verdana"/>
                <w:sz w:val="20"/>
                <w:u w:val="single"/>
                <w:lang w:val="en-GB"/>
              </w:rPr>
            </w:pPr>
          </w:p>
          <w:p w14:paraId="4855D26C"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26D" w14:textId="77777777" w:rsidR="007123B7" w:rsidRPr="00B12D7F" w:rsidRDefault="007123B7" w:rsidP="00022AB5">
            <w:pPr>
              <w:pStyle w:val="TableText"/>
              <w:keepNext/>
              <w:outlineLvl w:val="3"/>
              <w:rPr>
                <w:rFonts w:ascii="Verdana" w:hAnsi="Verdana"/>
                <w:sz w:val="20"/>
                <w:lang w:val="en-GB"/>
              </w:rPr>
            </w:pPr>
            <w:r w:rsidRPr="00B12D7F">
              <w:rPr>
                <w:rFonts w:ascii="Verdana" w:hAnsi="Verdana"/>
                <w:sz w:val="20"/>
                <w:lang w:val="en-GB"/>
              </w:rPr>
              <w:t>N/A</w:t>
            </w:r>
          </w:p>
          <w:p w14:paraId="4855D26E" w14:textId="77777777" w:rsidR="007123B7" w:rsidRPr="00B12D7F" w:rsidRDefault="007123B7" w:rsidP="00022AB5">
            <w:pPr>
              <w:pStyle w:val="TableText"/>
              <w:keepNext/>
              <w:outlineLvl w:val="3"/>
              <w:rPr>
                <w:rFonts w:ascii="Verdana" w:hAnsi="Verdana"/>
                <w:sz w:val="20"/>
                <w:lang w:val="en-GB"/>
              </w:rPr>
            </w:pPr>
          </w:p>
        </w:tc>
      </w:tr>
    </w:tbl>
    <w:p w14:paraId="4855D270" w14:textId="77777777" w:rsidR="007123B7" w:rsidRPr="00B12D7F" w:rsidRDefault="007123B7" w:rsidP="007123B7">
      <w:pPr>
        <w:pStyle w:val="Heading2"/>
        <w:tabs>
          <w:tab w:val="clear" w:pos="576"/>
          <w:tab w:val="num" w:pos="0"/>
        </w:tabs>
        <w:ind w:left="709" w:hanging="709"/>
        <w:rPr>
          <w:lang w:val="en-GB"/>
        </w:rPr>
        <w:sectPr w:rsidR="007123B7" w:rsidRPr="00B12D7F" w:rsidSect="00DF4B99">
          <w:pgSz w:w="16838" w:h="11906" w:orient="landscape" w:code="9"/>
          <w:pgMar w:top="1418" w:right="2662" w:bottom="1418" w:left="1418" w:header="709" w:footer="357" w:gutter="0"/>
          <w:cols w:space="708"/>
          <w:docGrid w:linePitch="360"/>
        </w:sectPr>
      </w:pPr>
    </w:p>
    <w:p w14:paraId="4855D271" w14:textId="77777777" w:rsidR="007123B7" w:rsidRPr="00B12D7F" w:rsidRDefault="007123B7" w:rsidP="007123B7">
      <w:pPr>
        <w:pStyle w:val="Heading2"/>
        <w:tabs>
          <w:tab w:val="clear" w:pos="576"/>
          <w:tab w:val="num" w:pos="0"/>
        </w:tabs>
        <w:ind w:left="709" w:hanging="709"/>
        <w:rPr>
          <w:lang w:val="en-GB"/>
        </w:rPr>
      </w:pPr>
      <w:bookmarkStart w:id="986" w:name="_Toc419129887"/>
      <w:bookmarkStart w:id="987" w:name="_Toc429581509"/>
      <w:r w:rsidRPr="00B12D7F">
        <w:rPr>
          <w:lang w:val="en-GB"/>
        </w:rPr>
        <w:lastRenderedPageBreak/>
        <w:t>Petty Cash</w:t>
      </w:r>
      <w:bookmarkEnd w:id="986"/>
      <w:bookmarkEnd w:id="987"/>
    </w:p>
    <w:p w14:paraId="4855D272" w14:textId="77777777" w:rsidR="007123B7" w:rsidRPr="00B12D7F" w:rsidRDefault="007123B7" w:rsidP="007123B7">
      <w:pPr>
        <w:rPr>
          <w:rFonts w:cs="Arial"/>
          <w:lang w:val="en-GB"/>
        </w:rPr>
      </w:pPr>
    </w:p>
    <w:p w14:paraId="4855D273" w14:textId="77777777" w:rsidR="007123B7" w:rsidRPr="00B12D7F" w:rsidRDefault="007123B7" w:rsidP="007123B7">
      <w:pPr>
        <w:rPr>
          <w:rFonts w:cs="Arial"/>
          <w:lang w:val="en-GB"/>
        </w:rPr>
      </w:pPr>
      <w:r w:rsidRPr="00B12D7F">
        <w:rPr>
          <w:rFonts w:cs="Arial"/>
          <w:lang w:val="en-GB"/>
        </w:rPr>
        <w:t>Petty Cash will be managed off system via excel spreadsheets.</w:t>
      </w:r>
    </w:p>
    <w:p w14:paraId="4855D274" w14:textId="77777777" w:rsidR="007123B7" w:rsidRPr="00B12D7F" w:rsidRDefault="007123B7" w:rsidP="007123B7">
      <w:pPr>
        <w:rPr>
          <w:rFonts w:cs="Arial"/>
          <w:lang w:val="en-GB"/>
        </w:rPr>
      </w:pPr>
    </w:p>
    <w:p w14:paraId="4855D275" w14:textId="77777777" w:rsidR="007123B7" w:rsidRPr="00B12D7F" w:rsidRDefault="007123B7" w:rsidP="007123B7">
      <w:pPr>
        <w:rPr>
          <w:rFonts w:cs="Arial"/>
          <w:lang w:val="en-GB"/>
        </w:rPr>
      </w:pPr>
      <w:r w:rsidRPr="00B12D7F">
        <w:rPr>
          <w:rFonts w:cs="Arial"/>
          <w:lang w:val="en-GB"/>
        </w:rPr>
        <w:t>GL accounts will be created in the ‘6’ series accounts to represent Petty Cash. The balance on this account will represent the cash holding.</w:t>
      </w:r>
    </w:p>
    <w:p w14:paraId="4855D276" w14:textId="77777777" w:rsidR="007123B7" w:rsidRPr="00B12D7F" w:rsidRDefault="007123B7" w:rsidP="007123B7">
      <w:pPr>
        <w:rPr>
          <w:rFonts w:cs="Arial"/>
          <w:lang w:val="en-GB"/>
        </w:rPr>
      </w:pPr>
    </w:p>
    <w:p w14:paraId="4855D277" w14:textId="77777777" w:rsidR="007123B7" w:rsidRPr="00B12D7F" w:rsidRDefault="007123B7" w:rsidP="007123B7">
      <w:pPr>
        <w:rPr>
          <w:rFonts w:cs="Arial"/>
          <w:lang w:val="en-GB"/>
        </w:rPr>
      </w:pPr>
      <w:r w:rsidRPr="00B12D7F">
        <w:rPr>
          <w:rFonts w:cs="Arial"/>
          <w:lang w:val="en-GB"/>
        </w:rPr>
        <w:t>Note that manual journals will be used to account for petty cash, debiting or crediting the petty cash GL account with the offset entry going to another GL account (Balance Sheet or P&amp;L) or to a Sub-ledger account i.e. Customer or Vendor. Note that postings to the P&amp;L will be made with reference to a cost object i.e. a Cost Centre.</w:t>
      </w:r>
    </w:p>
    <w:p w14:paraId="4855D278" w14:textId="77777777" w:rsidR="007123B7" w:rsidRPr="00B12D7F" w:rsidRDefault="007123B7" w:rsidP="008E6840">
      <w:pPr>
        <w:rPr>
          <w:lang w:val="en-GB"/>
        </w:rPr>
      </w:pPr>
    </w:p>
    <w:p w14:paraId="4855D279" w14:textId="77777777" w:rsidR="00022AB5" w:rsidRPr="00B12D7F" w:rsidRDefault="00022AB5" w:rsidP="008E6840">
      <w:pPr>
        <w:rPr>
          <w:lang w:val="en-GB"/>
        </w:rPr>
      </w:pPr>
    </w:p>
    <w:p w14:paraId="4855D27A" w14:textId="77777777" w:rsidR="00022AB5" w:rsidRPr="001C630C" w:rsidRDefault="00022AB5">
      <w:pPr>
        <w:jc w:val="left"/>
        <w:rPr>
          <w:rFonts w:cs="Arial"/>
          <w:b/>
          <w:sz w:val="28"/>
          <w:szCs w:val="12"/>
          <w:lang w:val="en-US"/>
        </w:rPr>
      </w:pPr>
      <w:bookmarkStart w:id="988" w:name="_Toc417907352"/>
      <w:r w:rsidRPr="001C630C">
        <w:rPr>
          <w:lang w:val="en-US"/>
        </w:rPr>
        <w:br w:type="page"/>
      </w:r>
    </w:p>
    <w:p w14:paraId="4855D27B" w14:textId="77777777" w:rsidR="00022AB5" w:rsidRPr="00B12D7F" w:rsidRDefault="00022AB5" w:rsidP="00022AB5">
      <w:pPr>
        <w:pStyle w:val="Heading2"/>
        <w:spacing w:before="480"/>
        <w:jc w:val="both"/>
      </w:pPr>
      <w:bookmarkStart w:id="989" w:name="_Toc429581510"/>
      <w:r w:rsidRPr="00B12D7F">
        <w:lastRenderedPageBreak/>
        <w:t>Period End Processing (FIN-08.01)</w:t>
      </w:r>
      <w:bookmarkEnd w:id="988"/>
      <w:bookmarkEnd w:id="989"/>
    </w:p>
    <w:p w14:paraId="4855D27C" w14:textId="77777777" w:rsidR="00022AB5" w:rsidRPr="001C630C" w:rsidRDefault="00022AB5" w:rsidP="00022AB5">
      <w:pPr>
        <w:rPr>
          <w:lang w:val="en-US"/>
        </w:rPr>
      </w:pPr>
      <w:r w:rsidRPr="001C630C">
        <w:rPr>
          <w:lang w:val="en-US"/>
        </w:rPr>
        <w:t xml:space="preserve">The following describes the steps that will be carried out as part of month end processing. </w:t>
      </w:r>
    </w:p>
    <w:p w14:paraId="4855D27D" w14:textId="77777777" w:rsidR="00022AB5" w:rsidRPr="001C630C" w:rsidRDefault="00022AB5" w:rsidP="00022AB5">
      <w:pPr>
        <w:rPr>
          <w:lang w:val="en-US"/>
        </w:rPr>
      </w:pPr>
    </w:p>
    <w:p w14:paraId="4855D27E" w14:textId="77777777" w:rsidR="00022AB5" w:rsidRPr="00B12D7F" w:rsidRDefault="00022AB5" w:rsidP="00022AB5">
      <w:pPr>
        <w:sectPr w:rsidR="00022AB5" w:rsidRPr="00B12D7F" w:rsidSect="005A7EDA">
          <w:pgSz w:w="11906" w:h="16838" w:code="9"/>
          <w:pgMar w:top="1747" w:right="1418" w:bottom="2659" w:left="1418" w:header="709" w:footer="357" w:gutter="0"/>
          <w:cols w:space="708"/>
          <w:docGrid w:linePitch="360"/>
        </w:sectPr>
      </w:pPr>
      <w:r w:rsidRPr="00B12D7F">
        <w:object w:dxaOrig="10815" w:dyaOrig="16155" w14:anchorId="4855DA1B">
          <v:shape id="_x0000_i1028" type="#_x0000_t75" style="width:399.5pt;height:574.5pt" o:ole="">
            <v:imagedata r:id="rId19" o:title=""/>
          </v:shape>
          <o:OLEObject Type="Embed" ProgID="Visio.Drawing.15" ShapeID="_x0000_i1028" DrawAspect="Content" ObjectID="_1786540301" r:id="rId20"/>
        </w:object>
      </w:r>
    </w:p>
    <w:p w14:paraId="4855D27F" w14:textId="77777777" w:rsidR="00022AB5" w:rsidRPr="00B12D7F" w:rsidRDefault="00022AB5" w:rsidP="00022AB5"/>
    <w:tbl>
      <w:tblPr>
        <w:tblpPr w:leftFromText="180" w:rightFromText="180" w:vertAnchor="page" w:horzAnchor="margin" w:tblpY="3415"/>
        <w:tblW w:w="122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8"/>
        <w:gridCol w:w="6521"/>
        <w:gridCol w:w="3862"/>
      </w:tblGrid>
      <w:tr w:rsidR="00022AB5" w:rsidRPr="00B12D7F" w14:paraId="4855D283" w14:textId="77777777" w:rsidTr="00022AB5">
        <w:trPr>
          <w:trHeight w:val="699"/>
          <w:tblHeader/>
        </w:trPr>
        <w:tc>
          <w:tcPr>
            <w:tcW w:w="1838" w:type="dxa"/>
            <w:tcBorders>
              <w:top w:val="single" w:sz="4" w:space="0" w:color="auto"/>
              <w:left w:val="single" w:sz="4" w:space="0" w:color="auto"/>
              <w:bottom w:val="single" w:sz="4" w:space="0" w:color="auto"/>
              <w:right w:val="single" w:sz="4" w:space="0" w:color="auto"/>
            </w:tcBorders>
            <w:shd w:val="clear" w:color="auto" w:fill="FF0000"/>
          </w:tcPr>
          <w:p w14:paraId="4855D280" w14:textId="77777777" w:rsidR="00022AB5" w:rsidRPr="00B12D7F" w:rsidRDefault="00022AB5" w:rsidP="00022AB5">
            <w:pPr>
              <w:pStyle w:val="TableHeading"/>
              <w:rPr>
                <w:rFonts w:ascii="Verdana" w:hAnsi="Verdana"/>
                <w:color w:val="FFFFFF" w:themeColor="background1"/>
                <w:sz w:val="20"/>
              </w:rPr>
            </w:pPr>
            <w:r w:rsidRPr="00B12D7F">
              <w:rPr>
                <w:rFonts w:ascii="Verdana" w:hAnsi="Verdana"/>
                <w:color w:val="FFFFFF" w:themeColor="background1"/>
                <w:sz w:val="20"/>
              </w:rPr>
              <w:t>Process Flow Summary – Step No.</w:t>
            </w:r>
          </w:p>
        </w:tc>
        <w:tc>
          <w:tcPr>
            <w:tcW w:w="6521" w:type="dxa"/>
            <w:tcBorders>
              <w:top w:val="single" w:sz="4" w:space="0" w:color="auto"/>
              <w:left w:val="single" w:sz="4" w:space="0" w:color="auto"/>
              <w:bottom w:val="single" w:sz="4" w:space="0" w:color="auto"/>
              <w:right w:val="single" w:sz="4" w:space="0" w:color="auto"/>
            </w:tcBorders>
            <w:shd w:val="clear" w:color="auto" w:fill="FF0000"/>
          </w:tcPr>
          <w:p w14:paraId="4855D281" w14:textId="77777777" w:rsidR="00022AB5" w:rsidRPr="00B12D7F" w:rsidRDefault="00022AB5" w:rsidP="00022AB5">
            <w:pPr>
              <w:pStyle w:val="TableHeading"/>
              <w:rPr>
                <w:rFonts w:ascii="Verdana" w:hAnsi="Verdana"/>
                <w:color w:val="FFFFFF" w:themeColor="background1"/>
                <w:sz w:val="20"/>
              </w:rPr>
            </w:pPr>
            <w:r w:rsidRPr="00B12D7F">
              <w:rPr>
                <w:rFonts w:ascii="Verdana" w:hAnsi="Verdana"/>
                <w:color w:val="FFFFFF" w:themeColor="background1"/>
                <w:sz w:val="20"/>
              </w:rPr>
              <w:t>Description of Process</w:t>
            </w:r>
          </w:p>
        </w:tc>
        <w:tc>
          <w:tcPr>
            <w:tcW w:w="3862" w:type="dxa"/>
            <w:tcBorders>
              <w:top w:val="single" w:sz="4" w:space="0" w:color="auto"/>
              <w:left w:val="single" w:sz="4" w:space="0" w:color="auto"/>
              <w:bottom w:val="single" w:sz="4" w:space="0" w:color="auto"/>
              <w:right w:val="single" w:sz="4" w:space="0" w:color="auto"/>
            </w:tcBorders>
            <w:shd w:val="clear" w:color="auto" w:fill="FF0000"/>
          </w:tcPr>
          <w:p w14:paraId="4855D282" w14:textId="77777777" w:rsidR="00022AB5" w:rsidRPr="00B12D7F" w:rsidRDefault="00022AB5" w:rsidP="00022AB5">
            <w:pPr>
              <w:pStyle w:val="TableHeading"/>
              <w:rPr>
                <w:rFonts w:ascii="Verdana" w:hAnsi="Verdana"/>
                <w:color w:val="FFFFFF" w:themeColor="background1"/>
                <w:sz w:val="20"/>
              </w:rPr>
            </w:pPr>
            <w:r w:rsidRPr="00B12D7F">
              <w:rPr>
                <w:rFonts w:ascii="Verdana" w:hAnsi="Verdana"/>
                <w:color w:val="FFFFFF" w:themeColor="background1"/>
                <w:sz w:val="20"/>
              </w:rPr>
              <w:t>Solution Summary</w:t>
            </w:r>
          </w:p>
        </w:tc>
      </w:tr>
      <w:tr w:rsidR="00022AB5" w:rsidRPr="00B12D7F" w14:paraId="4855D287" w14:textId="77777777" w:rsidTr="00022AB5">
        <w:trPr>
          <w:trHeight w:hRule="exact" w:val="60"/>
          <w:tblHeader/>
        </w:trPr>
        <w:tc>
          <w:tcPr>
            <w:tcW w:w="1838" w:type="dxa"/>
            <w:tcBorders>
              <w:top w:val="single" w:sz="4" w:space="0" w:color="auto"/>
              <w:left w:val="nil"/>
              <w:bottom w:val="single" w:sz="6" w:space="0" w:color="auto"/>
              <w:right w:val="nil"/>
            </w:tcBorders>
            <w:shd w:val="pct50" w:color="auto" w:fill="auto"/>
          </w:tcPr>
          <w:p w14:paraId="4855D284" w14:textId="77777777" w:rsidR="00022AB5" w:rsidRPr="00B12D7F" w:rsidRDefault="00022AB5" w:rsidP="00022AB5">
            <w:pPr>
              <w:pStyle w:val="TableText"/>
              <w:rPr>
                <w:rFonts w:ascii="Verdana" w:hAnsi="Verdana"/>
                <w:sz w:val="20"/>
              </w:rPr>
            </w:pPr>
          </w:p>
        </w:tc>
        <w:tc>
          <w:tcPr>
            <w:tcW w:w="6521" w:type="dxa"/>
            <w:tcBorders>
              <w:top w:val="single" w:sz="4" w:space="0" w:color="auto"/>
              <w:left w:val="nil"/>
              <w:bottom w:val="single" w:sz="6" w:space="0" w:color="auto"/>
              <w:right w:val="nil"/>
            </w:tcBorders>
            <w:shd w:val="pct50" w:color="auto" w:fill="auto"/>
          </w:tcPr>
          <w:p w14:paraId="4855D285" w14:textId="77777777" w:rsidR="00022AB5" w:rsidRPr="00B12D7F" w:rsidRDefault="00022AB5" w:rsidP="00022AB5">
            <w:pPr>
              <w:pStyle w:val="TableText"/>
              <w:rPr>
                <w:rFonts w:ascii="Verdana" w:hAnsi="Verdana"/>
                <w:sz w:val="20"/>
              </w:rPr>
            </w:pPr>
          </w:p>
        </w:tc>
        <w:tc>
          <w:tcPr>
            <w:tcW w:w="3862" w:type="dxa"/>
            <w:tcBorders>
              <w:top w:val="single" w:sz="4" w:space="0" w:color="auto"/>
              <w:left w:val="nil"/>
              <w:bottom w:val="single" w:sz="6" w:space="0" w:color="auto"/>
              <w:right w:val="nil"/>
            </w:tcBorders>
            <w:shd w:val="pct50" w:color="auto" w:fill="auto"/>
          </w:tcPr>
          <w:p w14:paraId="4855D286" w14:textId="77777777" w:rsidR="00022AB5" w:rsidRPr="00B12D7F" w:rsidRDefault="00022AB5" w:rsidP="00022AB5">
            <w:pPr>
              <w:pStyle w:val="TableText"/>
              <w:rPr>
                <w:rFonts w:ascii="Verdana" w:hAnsi="Verdana"/>
                <w:sz w:val="20"/>
              </w:rPr>
            </w:pPr>
          </w:p>
        </w:tc>
      </w:tr>
      <w:tr w:rsidR="00022AB5" w:rsidRPr="00B12D7F" w14:paraId="4855D291" w14:textId="77777777" w:rsidTr="00022AB5">
        <w:trPr>
          <w:tblHeader/>
        </w:trPr>
        <w:tc>
          <w:tcPr>
            <w:tcW w:w="1838" w:type="dxa"/>
            <w:tcBorders>
              <w:top w:val="nil"/>
            </w:tcBorders>
          </w:tcPr>
          <w:p w14:paraId="4855D288" w14:textId="77777777" w:rsidR="00022AB5" w:rsidRPr="00B12D7F" w:rsidRDefault="00022AB5" w:rsidP="00022AB5">
            <w:pPr>
              <w:jc w:val="left"/>
              <w:rPr>
                <w:b/>
              </w:rPr>
            </w:pPr>
            <w:r w:rsidRPr="00B12D7F">
              <w:rPr>
                <w:b/>
              </w:rPr>
              <w:t>FIN-08.01 – step 1</w:t>
            </w:r>
          </w:p>
        </w:tc>
        <w:tc>
          <w:tcPr>
            <w:tcW w:w="6521" w:type="dxa"/>
            <w:tcBorders>
              <w:top w:val="nil"/>
            </w:tcBorders>
          </w:tcPr>
          <w:p w14:paraId="4855D289" w14:textId="77777777" w:rsidR="00022AB5" w:rsidRPr="001C630C" w:rsidRDefault="00022AB5" w:rsidP="00022AB5">
            <w:pPr>
              <w:tabs>
                <w:tab w:val="num" w:pos="1080"/>
              </w:tabs>
              <w:spacing w:before="144" w:afterLines="60" w:after="144"/>
              <w:rPr>
                <w:rFonts w:cs="Arial"/>
                <w:lang w:val="en-US"/>
              </w:rPr>
            </w:pPr>
            <w:r w:rsidRPr="001C630C">
              <w:rPr>
                <w:rFonts w:cs="Arial"/>
                <w:lang w:val="en-US"/>
              </w:rPr>
              <w:t>Open the new Materials Management  (MM) period.</w:t>
            </w:r>
          </w:p>
          <w:p w14:paraId="4855D28A" w14:textId="77777777" w:rsidR="00022AB5" w:rsidRPr="001C630C" w:rsidRDefault="00022AB5" w:rsidP="00022AB5">
            <w:pPr>
              <w:tabs>
                <w:tab w:val="num" w:pos="1080"/>
              </w:tabs>
              <w:spacing w:before="144" w:afterLines="60" w:after="144"/>
              <w:rPr>
                <w:rFonts w:cs="Arial"/>
                <w:lang w:val="en-US"/>
              </w:rPr>
            </w:pPr>
            <w:r w:rsidRPr="001C630C">
              <w:rPr>
                <w:rFonts w:cs="Arial"/>
                <w:lang w:val="en-US"/>
              </w:rPr>
              <w:t>Opening the new period in MM will allow postings and changes to be made in the given specific time period, once the new period is open authorised users can post documents in the new period.  The materials period is moved each month and if not completed users will not be able to post material based documents e.g purchase orders, goods receipts even though the financial and controlling periods are open.  The period opening process will be a monthly scheduled job and also closes the prior period</w:t>
            </w:r>
          </w:p>
        </w:tc>
        <w:tc>
          <w:tcPr>
            <w:tcW w:w="3862" w:type="dxa"/>
            <w:tcBorders>
              <w:top w:val="nil"/>
            </w:tcBorders>
          </w:tcPr>
          <w:p w14:paraId="4855D28B" w14:textId="77777777" w:rsidR="00022AB5" w:rsidRPr="00B12D7F" w:rsidRDefault="00022AB5" w:rsidP="00022AB5">
            <w:pPr>
              <w:tabs>
                <w:tab w:val="num" w:pos="1080"/>
              </w:tabs>
              <w:spacing w:before="60" w:afterLines="60" w:after="144"/>
              <w:rPr>
                <w:rFonts w:cs="Arial"/>
              </w:rPr>
            </w:pPr>
            <w:r w:rsidRPr="00B12D7F">
              <w:rPr>
                <w:rFonts w:cs="Arial"/>
                <w:u w:val="single"/>
              </w:rPr>
              <w:t>Configuration:</w:t>
            </w:r>
          </w:p>
          <w:p w14:paraId="4855D28C"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8D" w14:textId="77777777" w:rsidR="00022AB5" w:rsidRPr="00B12D7F" w:rsidRDefault="00022AB5" w:rsidP="00022AB5">
            <w:pPr>
              <w:tabs>
                <w:tab w:val="num" w:pos="1080"/>
              </w:tabs>
              <w:spacing w:before="60" w:afterLines="60" w:after="144"/>
              <w:rPr>
                <w:rFonts w:cs="Arial"/>
              </w:rPr>
            </w:pPr>
          </w:p>
          <w:p w14:paraId="4855D28E" w14:textId="77777777" w:rsidR="00022AB5" w:rsidRPr="00B12D7F" w:rsidRDefault="00022AB5" w:rsidP="00022AB5">
            <w:pPr>
              <w:tabs>
                <w:tab w:val="num" w:pos="1080"/>
              </w:tabs>
              <w:spacing w:before="60" w:afterLines="60" w:after="144"/>
              <w:rPr>
                <w:u w:val="single"/>
              </w:rPr>
            </w:pPr>
            <w:r w:rsidRPr="00B12D7F">
              <w:rPr>
                <w:u w:val="single"/>
              </w:rPr>
              <w:t>WRICEF:</w:t>
            </w:r>
          </w:p>
          <w:p w14:paraId="4855D28F"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90" w14:textId="77777777" w:rsidR="00022AB5" w:rsidRPr="00B12D7F" w:rsidRDefault="00022AB5" w:rsidP="00022AB5">
            <w:pPr>
              <w:tabs>
                <w:tab w:val="num" w:pos="1080"/>
              </w:tabs>
              <w:spacing w:before="60" w:afterLines="60" w:after="144"/>
              <w:rPr>
                <w:rFonts w:cs="Arial"/>
              </w:rPr>
            </w:pPr>
          </w:p>
        </w:tc>
      </w:tr>
      <w:tr w:rsidR="00022AB5" w:rsidRPr="00B12D7F" w14:paraId="4855D29E" w14:textId="77777777" w:rsidTr="00022AB5">
        <w:tc>
          <w:tcPr>
            <w:tcW w:w="1838" w:type="dxa"/>
            <w:tcBorders>
              <w:top w:val="nil"/>
            </w:tcBorders>
          </w:tcPr>
          <w:p w14:paraId="4855D292" w14:textId="77777777" w:rsidR="00022AB5" w:rsidRPr="00B12D7F" w:rsidRDefault="00022AB5" w:rsidP="00022AB5">
            <w:pPr>
              <w:jc w:val="left"/>
              <w:rPr>
                <w:b/>
              </w:rPr>
            </w:pPr>
            <w:r w:rsidRPr="00B12D7F">
              <w:rPr>
                <w:b/>
              </w:rPr>
              <w:t>FIN-08.01 – step 2</w:t>
            </w:r>
          </w:p>
        </w:tc>
        <w:tc>
          <w:tcPr>
            <w:tcW w:w="6521" w:type="dxa"/>
            <w:tcBorders>
              <w:top w:val="nil"/>
            </w:tcBorders>
          </w:tcPr>
          <w:p w14:paraId="4855D293" w14:textId="77777777" w:rsidR="00022AB5" w:rsidRPr="001C630C" w:rsidRDefault="00022AB5" w:rsidP="00022AB5">
            <w:pPr>
              <w:tabs>
                <w:tab w:val="num" w:pos="1080"/>
              </w:tabs>
              <w:spacing w:before="60" w:afterLines="60" w:after="144"/>
              <w:rPr>
                <w:rFonts w:cs="Arial"/>
                <w:lang w:val="en-US"/>
              </w:rPr>
            </w:pPr>
            <w:r w:rsidRPr="001C630C">
              <w:rPr>
                <w:rFonts w:cs="Arial"/>
                <w:lang w:val="en-US"/>
              </w:rPr>
              <w:t>Open new accounting period.</w:t>
            </w:r>
          </w:p>
          <w:p w14:paraId="4855D294" w14:textId="77777777" w:rsidR="00022AB5" w:rsidRPr="001C630C" w:rsidRDefault="00022AB5" w:rsidP="00022AB5">
            <w:pPr>
              <w:tabs>
                <w:tab w:val="num" w:pos="1080"/>
              </w:tabs>
              <w:spacing w:before="60" w:afterLines="60" w:after="144"/>
              <w:rPr>
                <w:rFonts w:cs="Arial"/>
                <w:lang w:val="en-US"/>
              </w:rPr>
            </w:pPr>
            <w:r w:rsidRPr="001C630C">
              <w:rPr>
                <w:rFonts w:cs="Arial"/>
                <w:lang w:val="en-US"/>
              </w:rPr>
              <w:t>Period opening and closing is carried out in Finance as well as in MM.  It should be noted that this is a manual transaction which is carried out and managed by the Finance Department, however it is possible to schedule this process to run automatically Opening the period allows documents such as invoice and credit notes to be posted in the new period.  The Finance periods can be managed by subledger:</w:t>
            </w:r>
          </w:p>
          <w:p w14:paraId="4855D295" w14:textId="77777777" w:rsidR="00022AB5" w:rsidRPr="001C630C" w:rsidRDefault="00022AB5" w:rsidP="00022AB5">
            <w:pPr>
              <w:tabs>
                <w:tab w:val="num" w:pos="1080"/>
              </w:tabs>
              <w:spacing w:before="60" w:afterLines="60" w:after="144"/>
              <w:rPr>
                <w:rFonts w:cs="Arial"/>
                <w:lang w:val="en-US"/>
              </w:rPr>
            </w:pPr>
            <w:r w:rsidRPr="001C630C">
              <w:rPr>
                <w:rFonts w:cs="Arial"/>
                <w:lang w:val="en-US"/>
              </w:rPr>
              <w:t>A – Assets, D – Customers, K – Vendors, M – Materials, S – G/L Accounts</w:t>
            </w:r>
          </w:p>
          <w:p w14:paraId="4855D296" w14:textId="77777777" w:rsidR="00022AB5" w:rsidRPr="001C630C" w:rsidRDefault="00022AB5" w:rsidP="00022AB5">
            <w:pPr>
              <w:tabs>
                <w:tab w:val="num" w:pos="1080"/>
              </w:tabs>
              <w:spacing w:before="60" w:afterLines="60" w:after="144"/>
              <w:rPr>
                <w:rFonts w:cs="Arial"/>
                <w:lang w:val="en-US"/>
              </w:rPr>
            </w:pPr>
          </w:p>
          <w:p w14:paraId="4855D297" w14:textId="77777777" w:rsidR="00022AB5" w:rsidRPr="001C630C" w:rsidRDefault="00022AB5" w:rsidP="00022AB5">
            <w:pPr>
              <w:tabs>
                <w:tab w:val="num" w:pos="1080"/>
              </w:tabs>
              <w:spacing w:before="60" w:afterLines="60" w:after="144"/>
              <w:rPr>
                <w:rFonts w:cs="Arial"/>
                <w:lang w:val="en-US"/>
              </w:rPr>
            </w:pPr>
            <w:r w:rsidRPr="001C630C">
              <w:rPr>
                <w:rFonts w:cs="Arial"/>
                <w:lang w:val="en-US"/>
              </w:rPr>
              <w:t>It is not necessary to follow a specific sequence when opening / closing however logic dictates that Customer (D), Vendors (K) and Materials (M) are closed / opened first then Assets (A) and General Ledger (S) at a later date.</w:t>
            </w:r>
          </w:p>
        </w:tc>
        <w:tc>
          <w:tcPr>
            <w:tcW w:w="3862" w:type="dxa"/>
            <w:tcBorders>
              <w:top w:val="nil"/>
            </w:tcBorders>
          </w:tcPr>
          <w:p w14:paraId="4855D298" w14:textId="77777777" w:rsidR="00022AB5" w:rsidRPr="00B12D7F" w:rsidRDefault="00022AB5" w:rsidP="00022AB5">
            <w:pPr>
              <w:tabs>
                <w:tab w:val="num" w:pos="1080"/>
              </w:tabs>
              <w:spacing w:before="60" w:afterLines="60" w:after="144"/>
              <w:rPr>
                <w:rFonts w:cs="Arial"/>
              </w:rPr>
            </w:pPr>
            <w:r w:rsidRPr="00B12D7F">
              <w:rPr>
                <w:rFonts w:cs="Arial"/>
                <w:u w:val="single"/>
              </w:rPr>
              <w:lastRenderedPageBreak/>
              <w:t>Configuration:</w:t>
            </w:r>
          </w:p>
          <w:p w14:paraId="4855D299"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9A" w14:textId="77777777" w:rsidR="00022AB5" w:rsidRPr="00B12D7F" w:rsidRDefault="00022AB5" w:rsidP="00022AB5">
            <w:pPr>
              <w:tabs>
                <w:tab w:val="num" w:pos="1080"/>
              </w:tabs>
              <w:spacing w:before="60" w:afterLines="60" w:after="144"/>
              <w:rPr>
                <w:rFonts w:cs="Arial"/>
              </w:rPr>
            </w:pPr>
          </w:p>
          <w:p w14:paraId="4855D29B" w14:textId="77777777" w:rsidR="00022AB5" w:rsidRPr="00B12D7F" w:rsidRDefault="00022AB5" w:rsidP="00022AB5">
            <w:pPr>
              <w:tabs>
                <w:tab w:val="num" w:pos="1080"/>
              </w:tabs>
              <w:spacing w:before="60" w:afterLines="60" w:after="144"/>
              <w:rPr>
                <w:u w:val="single"/>
              </w:rPr>
            </w:pPr>
            <w:r w:rsidRPr="00B12D7F">
              <w:rPr>
                <w:u w:val="single"/>
              </w:rPr>
              <w:t>WRICEF:</w:t>
            </w:r>
          </w:p>
          <w:p w14:paraId="4855D29C"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9D" w14:textId="77777777" w:rsidR="00022AB5" w:rsidRPr="00B12D7F" w:rsidRDefault="00022AB5" w:rsidP="00022AB5">
            <w:pPr>
              <w:tabs>
                <w:tab w:val="num" w:pos="1080"/>
              </w:tabs>
              <w:spacing w:before="60" w:afterLines="60" w:after="144"/>
            </w:pPr>
          </w:p>
        </w:tc>
      </w:tr>
      <w:tr w:rsidR="00022AB5" w:rsidRPr="00B12D7F" w14:paraId="4855D2A9" w14:textId="77777777" w:rsidTr="00022AB5">
        <w:tc>
          <w:tcPr>
            <w:tcW w:w="1838" w:type="dxa"/>
          </w:tcPr>
          <w:p w14:paraId="4855D29F" w14:textId="77777777" w:rsidR="00022AB5" w:rsidRPr="00B12D7F" w:rsidRDefault="00022AB5" w:rsidP="00022AB5">
            <w:pPr>
              <w:jc w:val="left"/>
              <w:rPr>
                <w:b/>
              </w:rPr>
            </w:pPr>
            <w:r w:rsidRPr="00B12D7F">
              <w:rPr>
                <w:b/>
              </w:rPr>
              <w:t>FIN-08.01 – step 3</w:t>
            </w:r>
          </w:p>
        </w:tc>
        <w:tc>
          <w:tcPr>
            <w:tcW w:w="6521" w:type="dxa"/>
          </w:tcPr>
          <w:p w14:paraId="4855D2A0" w14:textId="77777777" w:rsidR="00022AB5" w:rsidRPr="001C630C" w:rsidRDefault="00022AB5" w:rsidP="00022AB5">
            <w:pPr>
              <w:tabs>
                <w:tab w:val="num" w:pos="1080"/>
              </w:tabs>
              <w:spacing w:before="60" w:afterLines="60" w:after="144"/>
              <w:rPr>
                <w:rFonts w:cs="Arial"/>
                <w:lang w:val="en-US"/>
              </w:rPr>
            </w:pPr>
            <w:r w:rsidRPr="001C630C">
              <w:rPr>
                <w:rFonts w:cs="Arial"/>
                <w:lang w:val="en-US"/>
              </w:rPr>
              <w:t xml:space="preserve">Maintain Exchange Rates. </w:t>
            </w:r>
          </w:p>
          <w:p w14:paraId="4855D2A1" w14:textId="77777777" w:rsidR="00022AB5" w:rsidRPr="001C630C" w:rsidRDefault="00022AB5" w:rsidP="00022AB5">
            <w:pPr>
              <w:tabs>
                <w:tab w:val="num" w:pos="1080"/>
              </w:tabs>
              <w:spacing w:before="60" w:afterLines="60" w:after="144"/>
              <w:rPr>
                <w:lang w:val="en-US"/>
              </w:rPr>
            </w:pPr>
            <w:r w:rsidRPr="001C630C">
              <w:rPr>
                <w:lang w:val="en-US"/>
              </w:rPr>
              <w:t>To calculate values such as invoice amounts and transaction costs in different currencies, exertis must maintain appropriate exchange rates.  The system always uses the most up-to-date exchange rate when carrying out currency conversions subject to any fixed rates that may be prevalent in other areas e.g. on Purchase Orders.  Various currencies used by exertis, will be maintained manually using this transaction on a weekly basis.</w:t>
            </w:r>
          </w:p>
          <w:p w14:paraId="4855D2A2" w14:textId="77777777" w:rsidR="00022AB5" w:rsidRPr="001C630C" w:rsidRDefault="00022AB5" w:rsidP="00022AB5">
            <w:pPr>
              <w:tabs>
                <w:tab w:val="num" w:pos="1080"/>
              </w:tabs>
              <w:spacing w:before="60" w:afterLines="60" w:after="144"/>
              <w:rPr>
                <w:rFonts w:cs="Arial"/>
                <w:lang w:val="en-US"/>
              </w:rPr>
            </w:pPr>
            <w:r w:rsidRPr="001C630C">
              <w:rPr>
                <w:lang w:val="en-US"/>
              </w:rPr>
              <w:t>Exchange rates are maintained using a “valid from“ date.</w:t>
            </w:r>
          </w:p>
        </w:tc>
        <w:tc>
          <w:tcPr>
            <w:tcW w:w="3862" w:type="dxa"/>
          </w:tcPr>
          <w:p w14:paraId="4855D2A3" w14:textId="77777777" w:rsidR="00022AB5" w:rsidRPr="001C630C" w:rsidRDefault="00022AB5" w:rsidP="00022AB5">
            <w:pPr>
              <w:tabs>
                <w:tab w:val="num" w:pos="1080"/>
              </w:tabs>
              <w:spacing w:before="60" w:afterLines="60" w:after="144"/>
              <w:rPr>
                <w:rFonts w:cs="Arial"/>
                <w:lang w:val="en-US"/>
              </w:rPr>
            </w:pPr>
            <w:r w:rsidRPr="001C630C">
              <w:rPr>
                <w:rFonts w:cs="Arial"/>
                <w:u w:val="single"/>
                <w:lang w:val="en-US"/>
              </w:rPr>
              <w:t>Configuration:</w:t>
            </w:r>
            <w:r w:rsidRPr="001C630C">
              <w:rPr>
                <w:rFonts w:cs="Arial"/>
                <w:lang w:val="en-US"/>
              </w:rPr>
              <w:t xml:space="preserve"> </w:t>
            </w:r>
          </w:p>
          <w:p w14:paraId="4855D2A4" w14:textId="77777777" w:rsidR="0019037E" w:rsidRDefault="0019037E" w:rsidP="0019037E">
            <w:pPr>
              <w:tabs>
                <w:tab w:val="num" w:pos="1080"/>
              </w:tabs>
              <w:rPr>
                <w:rFonts w:cs="Arial"/>
                <w:lang w:val="en-GB"/>
              </w:rPr>
            </w:pPr>
            <w:r>
              <w:rPr>
                <w:rFonts w:cs="Arial"/>
                <w:lang w:val="en-GB"/>
              </w:rPr>
              <w:t>Refer to section 7.</w:t>
            </w:r>
            <w:r w:rsidR="00FA27C9">
              <w:rPr>
                <w:rFonts w:cs="Arial"/>
                <w:lang w:val="en-GB"/>
              </w:rPr>
              <w:t>10</w:t>
            </w:r>
            <w:r w:rsidRPr="00B12D7F">
              <w:rPr>
                <w:rFonts w:cs="Arial"/>
                <w:lang w:val="en-GB"/>
              </w:rPr>
              <w:t xml:space="preserve"> for configuration details.</w:t>
            </w:r>
          </w:p>
          <w:p w14:paraId="4855D2A5" w14:textId="77777777" w:rsidR="0019037E" w:rsidRPr="00B12D7F" w:rsidRDefault="0019037E" w:rsidP="0019037E">
            <w:pPr>
              <w:tabs>
                <w:tab w:val="num" w:pos="1080"/>
              </w:tabs>
              <w:rPr>
                <w:rFonts w:cs="Arial"/>
                <w:lang w:val="en-GB"/>
              </w:rPr>
            </w:pPr>
          </w:p>
          <w:p w14:paraId="4855D2A6" w14:textId="77777777" w:rsidR="00022AB5" w:rsidRPr="00B12D7F" w:rsidRDefault="00022AB5" w:rsidP="00022AB5">
            <w:pPr>
              <w:tabs>
                <w:tab w:val="num" w:pos="1080"/>
              </w:tabs>
              <w:spacing w:before="60" w:afterLines="60" w:after="144"/>
              <w:rPr>
                <w:u w:val="single"/>
              </w:rPr>
            </w:pPr>
            <w:r w:rsidRPr="00B12D7F">
              <w:rPr>
                <w:u w:val="single"/>
              </w:rPr>
              <w:t>WRICEF:</w:t>
            </w:r>
          </w:p>
          <w:p w14:paraId="4855D2A7"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A8" w14:textId="77777777" w:rsidR="00022AB5" w:rsidRPr="00B12D7F" w:rsidRDefault="00022AB5" w:rsidP="00022AB5">
            <w:pPr>
              <w:tabs>
                <w:tab w:val="num" w:pos="1080"/>
              </w:tabs>
              <w:spacing w:before="60" w:afterLines="60" w:after="144"/>
              <w:rPr>
                <w:rFonts w:cs="Arial"/>
                <w:u w:val="single"/>
              </w:rPr>
            </w:pPr>
          </w:p>
        </w:tc>
      </w:tr>
      <w:tr w:rsidR="00022AB5" w:rsidRPr="00B12D7F" w14:paraId="4855D2B3" w14:textId="77777777" w:rsidTr="00022AB5">
        <w:tc>
          <w:tcPr>
            <w:tcW w:w="1838" w:type="dxa"/>
          </w:tcPr>
          <w:p w14:paraId="4855D2AA" w14:textId="77777777" w:rsidR="00022AB5" w:rsidRPr="00B12D7F" w:rsidRDefault="00022AB5" w:rsidP="00022AB5">
            <w:pPr>
              <w:jc w:val="left"/>
              <w:rPr>
                <w:b/>
              </w:rPr>
            </w:pPr>
            <w:r w:rsidRPr="00B12D7F">
              <w:rPr>
                <w:b/>
              </w:rPr>
              <w:t>FIN-08.01 – step 4</w:t>
            </w:r>
          </w:p>
        </w:tc>
        <w:tc>
          <w:tcPr>
            <w:tcW w:w="6521" w:type="dxa"/>
          </w:tcPr>
          <w:p w14:paraId="4855D2AB" w14:textId="77777777" w:rsidR="00022AB5" w:rsidRPr="001C630C" w:rsidRDefault="00022AB5" w:rsidP="00022AB5">
            <w:pPr>
              <w:tabs>
                <w:tab w:val="num" w:pos="1080"/>
              </w:tabs>
              <w:spacing w:before="60" w:afterLines="60" w:after="144"/>
              <w:rPr>
                <w:rFonts w:cs="Arial"/>
                <w:lang w:val="en-US"/>
              </w:rPr>
            </w:pPr>
            <w:r w:rsidRPr="001C630C">
              <w:rPr>
                <w:rFonts w:cs="Arial"/>
                <w:lang w:val="en-US"/>
              </w:rPr>
              <w:t>Product cost roll up.</w:t>
            </w:r>
          </w:p>
          <w:p w14:paraId="4855D2AC" w14:textId="77777777" w:rsidR="00022AB5" w:rsidRPr="001C630C" w:rsidRDefault="00022AB5" w:rsidP="00022AB5">
            <w:pPr>
              <w:tabs>
                <w:tab w:val="num" w:pos="1080"/>
              </w:tabs>
              <w:spacing w:before="60" w:afterLines="60" w:after="144"/>
              <w:rPr>
                <w:rFonts w:cs="Arial"/>
                <w:lang w:val="en-US"/>
              </w:rPr>
            </w:pPr>
            <w:r w:rsidRPr="001C630C">
              <w:rPr>
                <w:rFonts w:cs="Arial"/>
                <w:lang w:val="en-US"/>
              </w:rPr>
              <w:lastRenderedPageBreak/>
              <w:t xml:space="preserve">Product cost roll up will be used to update standard costs on Material Master records and will be executed on a monthly basis. This area is documented in the Revenue and Cost Controlling Business Processes </w:t>
            </w:r>
            <w:r w:rsidRPr="001C630C">
              <w:rPr>
                <w:lang w:val="en-US"/>
              </w:rPr>
              <w:t>(</w:t>
            </w:r>
            <w:r w:rsidRPr="001C630C">
              <w:rPr>
                <w:rFonts w:cs="Arial"/>
                <w:lang w:val="en-US"/>
              </w:rPr>
              <w:t>FIN-06) Blueprint document.</w:t>
            </w:r>
          </w:p>
        </w:tc>
        <w:tc>
          <w:tcPr>
            <w:tcW w:w="3862" w:type="dxa"/>
          </w:tcPr>
          <w:p w14:paraId="4855D2AD" w14:textId="77777777" w:rsidR="00022AB5" w:rsidRPr="00B12D7F" w:rsidRDefault="00022AB5" w:rsidP="00022AB5">
            <w:pPr>
              <w:tabs>
                <w:tab w:val="num" w:pos="1080"/>
              </w:tabs>
              <w:spacing w:before="60" w:afterLines="60" w:after="144"/>
              <w:rPr>
                <w:u w:val="single"/>
              </w:rPr>
            </w:pPr>
            <w:r w:rsidRPr="00B12D7F">
              <w:rPr>
                <w:rFonts w:cs="Arial"/>
                <w:u w:val="single"/>
              </w:rPr>
              <w:lastRenderedPageBreak/>
              <w:t>Configuration:</w:t>
            </w:r>
          </w:p>
          <w:p w14:paraId="4855D2AE"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AF" w14:textId="77777777" w:rsidR="00022AB5" w:rsidRPr="00B12D7F" w:rsidRDefault="00022AB5" w:rsidP="00022AB5">
            <w:pPr>
              <w:tabs>
                <w:tab w:val="num" w:pos="1080"/>
              </w:tabs>
              <w:spacing w:before="60" w:afterLines="60" w:after="144"/>
              <w:rPr>
                <w:rFonts w:cs="Arial"/>
              </w:rPr>
            </w:pPr>
          </w:p>
          <w:p w14:paraId="4855D2B0" w14:textId="77777777" w:rsidR="00022AB5" w:rsidRPr="00B12D7F" w:rsidRDefault="00022AB5" w:rsidP="00022AB5">
            <w:pPr>
              <w:tabs>
                <w:tab w:val="num" w:pos="1080"/>
              </w:tabs>
              <w:spacing w:before="60" w:afterLines="60" w:after="144"/>
              <w:rPr>
                <w:u w:val="single"/>
              </w:rPr>
            </w:pPr>
            <w:r w:rsidRPr="00B12D7F">
              <w:rPr>
                <w:u w:val="single"/>
              </w:rPr>
              <w:t>WRICEF:</w:t>
            </w:r>
          </w:p>
          <w:p w14:paraId="4855D2B1"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B2" w14:textId="77777777" w:rsidR="00022AB5" w:rsidRPr="00B12D7F" w:rsidRDefault="00022AB5" w:rsidP="00022AB5">
            <w:pPr>
              <w:pStyle w:val="TableText"/>
              <w:keepNext/>
              <w:outlineLvl w:val="3"/>
              <w:rPr>
                <w:rFonts w:ascii="Verdana" w:hAnsi="Verdana"/>
                <w:sz w:val="20"/>
              </w:rPr>
            </w:pPr>
          </w:p>
        </w:tc>
      </w:tr>
      <w:tr w:rsidR="00022AB5" w:rsidRPr="00B12D7F" w14:paraId="4855D2BD" w14:textId="77777777" w:rsidTr="00022AB5">
        <w:tc>
          <w:tcPr>
            <w:tcW w:w="1838" w:type="dxa"/>
          </w:tcPr>
          <w:p w14:paraId="4855D2B4" w14:textId="77777777" w:rsidR="00022AB5" w:rsidRPr="00B12D7F" w:rsidRDefault="00022AB5" w:rsidP="00022AB5">
            <w:pPr>
              <w:jc w:val="left"/>
              <w:rPr>
                <w:b/>
              </w:rPr>
            </w:pPr>
            <w:r w:rsidRPr="00B12D7F">
              <w:rPr>
                <w:b/>
              </w:rPr>
              <w:lastRenderedPageBreak/>
              <w:t>FIN-08.01 – step 5</w:t>
            </w:r>
          </w:p>
        </w:tc>
        <w:tc>
          <w:tcPr>
            <w:tcW w:w="6521" w:type="dxa"/>
          </w:tcPr>
          <w:p w14:paraId="4855D2B5" w14:textId="77777777" w:rsidR="00022AB5" w:rsidRPr="001C630C" w:rsidRDefault="00022AB5" w:rsidP="00022AB5">
            <w:pPr>
              <w:spacing w:before="144" w:afterLines="60" w:after="144"/>
              <w:rPr>
                <w:rFonts w:cs="Arial"/>
                <w:lang w:val="en-US"/>
              </w:rPr>
            </w:pPr>
            <w:r w:rsidRPr="001C630C">
              <w:rPr>
                <w:rFonts w:cs="Arial"/>
                <w:lang w:val="en-US"/>
              </w:rPr>
              <w:t>Provisions &amp; general account posting.</w:t>
            </w:r>
          </w:p>
          <w:p w14:paraId="4855D2B6" w14:textId="77777777" w:rsidR="00022AB5" w:rsidRPr="001C630C" w:rsidRDefault="00022AB5" w:rsidP="00022AB5">
            <w:pPr>
              <w:spacing w:before="144" w:afterLines="60" w:after="144"/>
              <w:rPr>
                <w:rFonts w:cs="Arial"/>
                <w:lang w:val="en-US"/>
              </w:rPr>
            </w:pPr>
            <w:r w:rsidRPr="001C630C">
              <w:rPr>
                <w:rFonts w:cs="Arial"/>
                <w:lang w:val="en-US"/>
              </w:rPr>
              <w:t>Provisions and GL postings will be made using manual and mass load journals, selecting the appropriate account assignments e.g. Profit Centres, Cost Centres will ensure that these transactions are available in the relevant areas for reporting.</w:t>
            </w:r>
          </w:p>
        </w:tc>
        <w:tc>
          <w:tcPr>
            <w:tcW w:w="3862" w:type="dxa"/>
          </w:tcPr>
          <w:p w14:paraId="4855D2B7" w14:textId="77777777" w:rsidR="00022AB5" w:rsidRPr="001C630C" w:rsidRDefault="00022AB5" w:rsidP="00022AB5">
            <w:pPr>
              <w:tabs>
                <w:tab w:val="num" w:pos="1080"/>
              </w:tabs>
              <w:rPr>
                <w:rFonts w:cs="Arial"/>
                <w:u w:val="single"/>
                <w:lang w:val="en-US"/>
              </w:rPr>
            </w:pPr>
            <w:r w:rsidRPr="001C630C">
              <w:rPr>
                <w:rFonts w:cs="Arial"/>
                <w:u w:val="single"/>
                <w:lang w:val="en-US"/>
              </w:rPr>
              <w:t>Configuration:</w:t>
            </w:r>
          </w:p>
          <w:p w14:paraId="4855D2B8" w14:textId="77777777" w:rsidR="0019037E" w:rsidRPr="00B12D7F" w:rsidRDefault="0019037E" w:rsidP="0019037E">
            <w:pPr>
              <w:tabs>
                <w:tab w:val="num" w:pos="1080"/>
              </w:tabs>
              <w:rPr>
                <w:rFonts w:cs="Arial"/>
                <w:lang w:val="en-GB"/>
              </w:rPr>
            </w:pPr>
            <w:r>
              <w:rPr>
                <w:rFonts w:cs="Arial"/>
                <w:lang w:val="en-GB"/>
              </w:rPr>
              <w:t>Refer to section 7.</w:t>
            </w:r>
            <w:r w:rsidR="00765B6B">
              <w:rPr>
                <w:rFonts w:cs="Arial"/>
                <w:lang w:val="en-GB"/>
              </w:rPr>
              <w:t>10</w:t>
            </w:r>
            <w:r w:rsidRPr="00B12D7F">
              <w:rPr>
                <w:rFonts w:cs="Arial"/>
                <w:lang w:val="en-GB"/>
              </w:rPr>
              <w:t xml:space="preserve"> for configuration details.</w:t>
            </w:r>
          </w:p>
          <w:p w14:paraId="4855D2B9" w14:textId="77777777" w:rsidR="00022AB5" w:rsidRPr="001C630C" w:rsidRDefault="00022AB5" w:rsidP="00022AB5">
            <w:pPr>
              <w:tabs>
                <w:tab w:val="num" w:pos="1080"/>
              </w:tabs>
              <w:rPr>
                <w:rFonts w:cs="Arial"/>
                <w:lang w:val="en-US"/>
              </w:rPr>
            </w:pPr>
          </w:p>
          <w:p w14:paraId="4855D2BA" w14:textId="77777777" w:rsidR="00022AB5" w:rsidRPr="00B12D7F" w:rsidRDefault="00022AB5" w:rsidP="00022AB5">
            <w:pPr>
              <w:tabs>
                <w:tab w:val="num" w:pos="1080"/>
              </w:tabs>
              <w:spacing w:before="60" w:afterLines="60" w:after="144"/>
              <w:rPr>
                <w:u w:val="single"/>
              </w:rPr>
            </w:pPr>
            <w:r w:rsidRPr="00B12D7F">
              <w:rPr>
                <w:u w:val="single"/>
              </w:rPr>
              <w:t>WRICEF:</w:t>
            </w:r>
          </w:p>
          <w:p w14:paraId="4855D2BB"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BC" w14:textId="77777777" w:rsidR="00022AB5" w:rsidRPr="00B12D7F" w:rsidRDefault="00022AB5" w:rsidP="00022AB5">
            <w:pPr>
              <w:pStyle w:val="TableText"/>
              <w:keepNext/>
              <w:outlineLvl w:val="3"/>
              <w:rPr>
                <w:rFonts w:ascii="Verdana" w:hAnsi="Verdana"/>
                <w:sz w:val="20"/>
              </w:rPr>
            </w:pPr>
          </w:p>
        </w:tc>
      </w:tr>
      <w:tr w:rsidR="00022AB5" w:rsidRPr="00B12D7F" w14:paraId="4855D2C7" w14:textId="77777777" w:rsidTr="00022AB5">
        <w:tc>
          <w:tcPr>
            <w:tcW w:w="1838" w:type="dxa"/>
          </w:tcPr>
          <w:p w14:paraId="4855D2BE" w14:textId="77777777" w:rsidR="00022AB5" w:rsidRPr="00B12D7F" w:rsidRDefault="00022AB5" w:rsidP="00022AB5">
            <w:pPr>
              <w:jc w:val="left"/>
              <w:rPr>
                <w:b/>
              </w:rPr>
            </w:pPr>
            <w:r w:rsidRPr="00B12D7F">
              <w:rPr>
                <w:b/>
              </w:rPr>
              <w:t>FIN-08.01 – step 6</w:t>
            </w:r>
          </w:p>
        </w:tc>
        <w:tc>
          <w:tcPr>
            <w:tcW w:w="6521" w:type="dxa"/>
          </w:tcPr>
          <w:p w14:paraId="4855D2BF" w14:textId="77777777" w:rsidR="00022AB5" w:rsidRPr="001C630C" w:rsidRDefault="00022AB5" w:rsidP="00022AB5">
            <w:pPr>
              <w:spacing w:before="144" w:afterLines="60" w:after="144"/>
              <w:rPr>
                <w:rFonts w:cs="Arial"/>
                <w:lang w:val="en-US"/>
              </w:rPr>
            </w:pPr>
            <w:r w:rsidRPr="001C630C">
              <w:rPr>
                <w:rFonts w:cs="Arial"/>
                <w:lang w:val="en-US"/>
              </w:rPr>
              <w:t>Accruals &amp; Deferrals postings.</w:t>
            </w:r>
          </w:p>
          <w:p w14:paraId="4855D2C0" w14:textId="77777777" w:rsidR="00022AB5" w:rsidRPr="00B12D7F" w:rsidRDefault="00022AB5" w:rsidP="00022AB5">
            <w:pPr>
              <w:spacing w:before="144" w:afterLines="60" w:after="144"/>
              <w:rPr>
                <w:rFonts w:cs="Arial"/>
              </w:rPr>
            </w:pPr>
            <w:r w:rsidRPr="001C630C">
              <w:rPr>
                <w:rFonts w:cs="Arial"/>
                <w:lang w:val="en-US"/>
              </w:rPr>
              <w:t xml:space="preserve">This is the processing of accruals. Note that the accruals will have been set up with all the appropriate posting details i.e. GL account, account assignments, amounts as part of the regular </w:t>
            </w:r>
            <w:r w:rsidRPr="001C630C">
              <w:rPr>
                <w:rFonts w:cs="Arial"/>
                <w:lang w:val="en-US"/>
              </w:rPr>
              <w:lastRenderedPageBreak/>
              <w:t xml:space="preserve">system and process maintenance. The accrual posting transactions at month end will be given a unique Document Type so that the postings are easily identifiable in the ledger. </w:t>
            </w:r>
            <w:r w:rsidRPr="00B12D7F">
              <w:rPr>
                <w:rFonts w:cs="Arial"/>
              </w:rPr>
              <w:t>They will be automatically reversed in the following period.</w:t>
            </w:r>
          </w:p>
        </w:tc>
        <w:tc>
          <w:tcPr>
            <w:tcW w:w="3862" w:type="dxa"/>
          </w:tcPr>
          <w:p w14:paraId="4855D2C1" w14:textId="77777777" w:rsidR="00022AB5" w:rsidRPr="001C630C" w:rsidRDefault="00022AB5" w:rsidP="00022AB5">
            <w:pPr>
              <w:tabs>
                <w:tab w:val="num" w:pos="1080"/>
              </w:tabs>
              <w:rPr>
                <w:rFonts w:cs="Arial"/>
                <w:u w:val="single"/>
                <w:lang w:val="en-US"/>
              </w:rPr>
            </w:pPr>
            <w:r w:rsidRPr="001C630C">
              <w:rPr>
                <w:rFonts w:cs="Arial"/>
                <w:u w:val="single"/>
                <w:lang w:val="en-US"/>
              </w:rPr>
              <w:lastRenderedPageBreak/>
              <w:t>Configuration:</w:t>
            </w:r>
          </w:p>
          <w:p w14:paraId="4855D2C2" w14:textId="77777777" w:rsidR="00FA27C9" w:rsidRPr="00B12D7F" w:rsidRDefault="00FA27C9" w:rsidP="00FA27C9">
            <w:pPr>
              <w:tabs>
                <w:tab w:val="num" w:pos="1080"/>
              </w:tabs>
              <w:rPr>
                <w:rFonts w:cs="Arial"/>
                <w:lang w:val="en-GB"/>
              </w:rPr>
            </w:pPr>
            <w:r>
              <w:rPr>
                <w:rFonts w:cs="Arial"/>
                <w:lang w:val="en-GB"/>
              </w:rPr>
              <w:t>Refer to section 7.</w:t>
            </w:r>
            <w:r w:rsidR="00765B6B">
              <w:rPr>
                <w:rFonts w:cs="Arial"/>
                <w:lang w:val="en-GB"/>
              </w:rPr>
              <w:t>10</w:t>
            </w:r>
            <w:r w:rsidRPr="00B12D7F">
              <w:rPr>
                <w:rFonts w:cs="Arial"/>
                <w:lang w:val="en-GB"/>
              </w:rPr>
              <w:t xml:space="preserve"> for configuration details.</w:t>
            </w:r>
          </w:p>
          <w:p w14:paraId="4855D2C3" w14:textId="77777777" w:rsidR="00022AB5" w:rsidRPr="001C630C" w:rsidRDefault="00FA27C9" w:rsidP="00FA27C9">
            <w:pPr>
              <w:tabs>
                <w:tab w:val="num" w:pos="1080"/>
              </w:tabs>
              <w:rPr>
                <w:rFonts w:cs="Arial"/>
                <w:lang w:val="en-US"/>
              </w:rPr>
            </w:pPr>
            <w:r w:rsidRPr="001C630C">
              <w:rPr>
                <w:rFonts w:cs="Arial"/>
                <w:lang w:val="en-US"/>
              </w:rPr>
              <w:t xml:space="preserve"> </w:t>
            </w:r>
          </w:p>
          <w:p w14:paraId="4855D2C4" w14:textId="77777777" w:rsidR="00022AB5" w:rsidRPr="00B12D7F" w:rsidRDefault="00022AB5" w:rsidP="00022AB5">
            <w:pPr>
              <w:tabs>
                <w:tab w:val="num" w:pos="1080"/>
              </w:tabs>
              <w:spacing w:before="60" w:afterLines="60" w:after="144"/>
              <w:rPr>
                <w:u w:val="single"/>
              </w:rPr>
            </w:pPr>
            <w:r w:rsidRPr="00B12D7F">
              <w:rPr>
                <w:u w:val="single"/>
              </w:rPr>
              <w:t>WRICEF:</w:t>
            </w:r>
          </w:p>
          <w:p w14:paraId="4855D2C5" w14:textId="77777777" w:rsidR="00022AB5" w:rsidRPr="00B12D7F" w:rsidRDefault="00022AB5" w:rsidP="00022AB5">
            <w:pPr>
              <w:tabs>
                <w:tab w:val="num" w:pos="1080"/>
              </w:tabs>
              <w:spacing w:before="60" w:afterLines="60" w:after="144"/>
              <w:rPr>
                <w:rFonts w:cs="Arial"/>
                <w:u w:val="single"/>
              </w:rPr>
            </w:pPr>
            <w:r w:rsidRPr="00B12D7F">
              <w:rPr>
                <w:rFonts w:cs="Arial"/>
              </w:rPr>
              <w:lastRenderedPageBreak/>
              <w:t>N/A</w:t>
            </w:r>
          </w:p>
          <w:p w14:paraId="4855D2C6" w14:textId="77777777" w:rsidR="00022AB5" w:rsidRPr="00B12D7F" w:rsidRDefault="00022AB5" w:rsidP="00022AB5">
            <w:pPr>
              <w:pStyle w:val="TableText"/>
              <w:rPr>
                <w:rFonts w:ascii="Verdana" w:hAnsi="Verdana"/>
                <w:sz w:val="20"/>
              </w:rPr>
            </w:pPr>
          </w:p>
        </w:tc>
      </w:tr>
      <w:tr w:rsidR="00022AB5" w:rsidRPr="00B12D7F" w14:paraId="4855D2D2" w14:textId="77777777" w:rsidTr="00022AB5">
        <w:tc>
          <w:tcPr>
            <w:tcW w:w="1838" w:type="dxa"/>
          </w:tcPr>
          <w:p w14:paraId="4855D2C8" w14:textId="77777777" w:rsidR="00022AB5" w:rsidRPr="00B12D7F" w:rsidRDefault="00022AB5" w:rsidP="00022AB5">
            <w:pPr>
              <w:jc w:val="left"/>
              <w:rPr>
                <w:b/>
              </w:rPr>
            </w:pPr>
            <w:r w:rsidRPr="00B12D7F">
              <w:rPr>
                <w:b/>
              </w:rPr>
              <w:lastRenderedPageBreak/>
              <w:t>FIN-08.01 – step 7</w:t>
            </w:r>
          </w:p>
        </w:tc>
        <w:tc>
          <w:tcPr>
            <w:tcW w:w="6521" w:type="dxa"/>
          </w:tcPr>
          <w:p w14:paraId="4855D2C9" w14:textId="77777777" w:rsidR="00022AB5" w:rsidRPr="001C630C" w:rsidRDefault="00022AB5" w:rsidP="00022AB5">
            <w:pPr>
              <w:rPr>
                <w:lang w:val="en-US"/>
              </w:rPr>
            </w:pPr>
            <w:r w:rsidRPr="001C630C">
              <w:rPr>
                <w:lang w:val="en-US"/>
              </w:rPr>
              <w:t xml:space="preserve">Post recurring entries. </w:t>
            </w:r>
          </w:p>
          <w:p w14:paraId="4855D2CA" w14:textId="77777777" w:rsidR="00022AB5" w:rsidRPr="001C630C" w:rsidRDefault="00022AB5" w:rsidP="00022AB5">
            <w:pPr>
              <w:rPr>
                <w:lang w:val="en-US"/>
              </w:rPr>
            </w:pPr>
          </w:p>
          <w:p w14:paraId="4855D2CB" w14:textId="77777777" w:rsidR="00022AB5" w:rsidRPr="001C630C" w:rsidRDefault="00022AB5" w:rsidP="00022AB5">
            <w:pPr>
              <w:rPr>
                <w:lang w:val="en-US"/>
              </w:rPr>
            </w:pPr>
            <w:r w:rsidRPr="001C630C">
              <w:rPr>
                <w:lang w:val="en-US"/>
              </w:rPr>
              <w:t xml:space="preserve">This transaction will be used each month to select all the valid recurring journals that have not been posted, and collects them into a batch session, where they are processed automatically.  Prepayments use the recurring entry function where the original posting to a prepayment account is released periodically to the P&amp;L.  Within the header details of a journal the field reference text will be used to record the reason for the recurring journal. </w:t>
            </w:r>
          </w:p>
          <w:p w14:paraId="4855D2CC" w14:textId="77777777" w:rsidR="00022AB5" w:rsidRPr="001C630C" w:rsidRDefault="00022AB5" w:rsidP="00022AB5">
            <w:pPr>
              <w:rPr>
                <w:lang w:val="en-US"/>
              </w:rPr>
            </w:pPr>
          </w:p>
        </w:tc>
        <w:tc>
          <w:tcPr>
            <w:tcW w:w="3862" w:type="dxa"/>
          </w:tcPr>
          <w:p w14:paraId="4855D2CD" w14:textId="77777777" w:rsidR="00022AB5" w:rsidRPr="001C630C" w:rsidRDefault="00022AB5" w:rsidP="00022AB5">
            <w:pPr>
              <w:tabs>
                <w:tab w:val="num" w:pos="1080"/>
              </w:tabs>
              <w:rPr>
                <w:rFonts w:cs="Arial"/>
                <w:u w:val="single"/>
                <w:lang w:val="en-US"/>
              </w:rPr>
            </w:pPr>
            <w:r w:rsidRPr="001C630C">
              <w:rPr>
                <w:rFonts w:cs="Arial"/>
                <w:u w:val="single"/>
                <w:lang w:val="en-US"/>
              </w:rPr>
              <w:t>Configuration:</w:t>
            </w:r>
          </w:p>
          <w:p w14:paraId="4855D2CE" w14:textId="77777777" w:rsidR="00FA27C9" w:rsidRPr="00B12D7F" w:rsidRDefault="00FA27C9" w:rsidP="00FA27C9">
            <w:pPr>
              <w:tabs>
                <w:tab w:val="num" w:pos="1080"/>
              </w:tabs>
              <w:rPr>
                <w:rFonts w:cs="Arial"/>
                <w:lang w:val="en-GB"/>
              </w:rPr>
            </w:pPr>
            <w:r>
              <w:rPr>
                <w:rFonts w:cs="Arial"/>
                <w:lang w:val="en-GB"/>
              </w:rPr>
              <w:t>Refer to section 7.</w:t>
            </w:r>
            <w:r w:rsidR="00765B6B">
              <w:rPr>
                <w:rFonts w:cs="Arial"/>
                <w:lang w:val="en-GB"/>
              </w:rPr>
              <w:t>10</w:t>
            </w:r>
            <w:r w:rsidRPr="00B12D7F">
              <w:rPr>
                <w:rFonts w:cs="Arial"/>
                <w:lang w:val="en-GB"/>
              </w:rPr>
              <w:t xml:space="preserve"> for configuration details.</w:t>
            </w:r>
          </w:p>
          <w:p w14:paraId="4855D2CF" w14:textId="77777777" w:rsidR="00022AB5" w:rsidRPr="001C630C" w:rsidRDefault="00FA27C9" w:rsidP="00FA27C9">
            <w:pPr>
              <w:tabs>
                <w:tab w:val="num" w:pos="1080"/>
              </w:tabs>
              <w:rPr>
                <w:rFonts w:cs="Arial"/>
                <w:lang w:val="en-US"/>
              </w:rPr>
            </w:pPr>
            <w:r w:rsidRPr="001C630C">
              <w:rPr>
                <w:rFonts w:cs="Arial"/>
                <w:lang w:val="en-US"/>
              </w:rPr>
              <w:t xml:space="preserve"> </w:t>
            </w:r>
          </w:p>
          <w:p w14:paraId="4855D2D0" w14:textId="77777777" w:rsidR="00022AB5" w:rsidRPr="00B12D7F" w:rsidRDefault="00022AB5" w:rsidP="00022AB5">
            <w:pPr>
              <w:tabs>
                <w:tab w:val="num" w:pos="1080"/>
              </w:tabs>
              <w:spacing w:before="60" w:afterLines="60" w:after="144"/>
              <w:rPr>
                <w:u w:val="single"/>
              </w:rPr>
            </w:pPr>
            <w:r w:rsidRPr="00B12D7F">
              <w:rPr>
                <w:u w:val="single"/>
              </w:rPr>
              <w:t>WRICEF:</w:t>
            </w:r>
          </w:p>
          <w:p w14:paraId="4855D2D1" w14:textId="77777777" w:rsidR="00022AB5" w:rsidRPr="00B12D7F" w:rsidRDefault="00022AB5" w:rsidP="00022AB5">
            <w:pPr>
              <w:tabs>
                <w:tab w:val="num" w:pos="1080"/>
              </w:tabs>
              <w:spacing w:before="60" w:afterLines="60" w:after="144"/>
              <w:rPr>
                <w:rFonts w:cs="Arial"/>
                <w:u w:val="single"/>
              </w:rPr>
            </w:pPr>
            <w:r w:rsidRPr="00B12D7F">
              <w:rPr>
                <w:rFonts w:cs="Arial"/>
              </w:rPr>
              <w:t>N/A</w:t>
            </w:r>
          </w:p>
        </w:tc>
      </w:tr>
      <w:tr w:rsidR="00022AB5" w:rsidRPr="00B12D7F" w14:paraId="4855D2E0" w14:textId="77777777" w:rsidTr="00022AB5">
        <w:trPr>
          <w:trHeight w:val="70"/>
        </w:trPr>
        <w:tc>
          <w:tcPr>
            <w:tcW w:w="1838" w:type="dxa"/>
          </w:tcPr>
          <w:p w14:paraId="4855D2D3" w14:textId="77777777" w:rsidR="00022AB5" w:rsidRPr="00B12D7F" w:rsidRDefault="00022AB5" w:rsidP="00022AB5">
            <w:pPr>
              <w:jc w:val="left"/>
              <w:rPr>
                <w:b/>
              </w:rPr>
            </w:pPr>
            <w:r w:rsidRPr="00B12D7F">
              <w:rPr>
                <w:b/>
              </w:rPr>
              <w:t>FIN-08.01 – step 8</w:t>
            </w:r>
          </w:p>
        </w:tc>
        <w:tc>
          <w:tcPr>
            <w:tcW w:w="6521" w:type="dxa"/>
          </w:tcPr>
          <w:p w14:paraId="4855D2D4" w14:textId="77777777" w:rsidR="00022AB5" w:rsidRPr="001C630C" w:rsidRDefault="00022AB5" w:rsidP="00022AB5">
            <w:pPr>
              <w:rPr>
                <w:lang w:val="en-US"/>
              </w:rPr>
            </w:pPr>
            <w:r w:rsidRPr="001C630C">
              <w:rPr>
                <w:lang w:val="en-US"/>
              </w:rPr>
              <w:t xml:space="preserve">GL Account clearing </w:t>
            </w:r>
          </w:p>
          <w:p w14:paraId="4855D2D5" w14:textId="77777777" w:rsidR="00022AB5" w:rsidRPr="001C630C" w:rsidRDefault="00022AB5" w:rsidP="00022AB5">
            <w:pPr>
              <w:rPr>
                <w:lang w:val="en-US"/>
              </w:rPr>
            </w:pPr>
          </w:p>
          <w:p w14:paraId="4855D2D6" w14:textId="77777777" w:rsidR="00022AB5" w:rsidRPr="001C630C" w:rsidRDefault="00022AB5" w:rsidP="00022AB5">
            <w:pPr>
              <w:rPr>
                <w:lang w:val="en-US"/>
              </w:rPr>
            </w:pPr>
            <w:r w:rsidRPr="001C630C">
              <w:rPr>
                <w:lang w:val="en-US"/>
              </w:rPr>
              <w:t xml:space="preserve">Some GL accounts will be created with open item management e.g. those accounts used for Bank Clearing. This will enable the open debit and credit item entries on the account to be </w:t>
            </w:r>
            <w:r w:rsidRPr="001C630C">
              <w:rPr>
                <w:lang w:val="en-US"/>
              </w:rPr>
              <w:lastRenderedPageBreak/>
              <w:t xml:space="preserve">matched off against each other. It is necessary to clear outstanding line items in GL accounts at the end of each month so that all items have been correctly identified.  </w:t>
            </w:r>
          </w:p>
          <w:p w14:paraId="4855D2D7" w14:textId="77777777" w:rsidR="00022AB5" w:rsidRPr="001C630C" w:rsidRDefault="00022AB5" w:rsidP="00022AB5">
            <w:pPr>
              <w:rPr>
                <w:lang w:val="en-US"/>
              </w:rPr>
            </w:pPr>
          </w:p>
          <w:p w14:paraId="4855D2D8" w14:textId="77777777" w:rsidR="00022AB5" w:rsidRPr="001C630C" w:rsidRDefault="00022AB5" w:rsidP="00022AB5">
            <w:pPr>
              <w:rPr>
                <w:lang w:val="en-US"/>
              </w:rPr>
            </w:pPr>
            <w:r w:rsidRPr="001C630C">
              <w:rPr>
                <w:lang w:val="en-US"/>
              </w:rPr>
              <w:t>During clearing, the system enters a clearing document number and the clearing date in these items.  In this way items in a GL account are indicated as cleared.  This can be done manually or automatically.  For automatic clearing, there are numerous criteria which the items can be cleared on e.g. amounts, assignment field, reference field.</w:t>
            </w:r>
          </w:p>
          <w:p w14:paraId="4855D2D9" w14:textId="77777777" w:rsidR="00022AB5" w:rsidRPr="001C630C" w:rsidRDefault="00022AB5" w:rsidP="00022AB5">
            <w:pPr>
              <w:rPr>
                <w:lang w:val="en-US"/>
              </w:rPr>
            </w:pPr>
          </w:p>
        </w:tc>
        <w:tc>
          <w:tcPr>
            <w:tcW w:w="3862" w:type="dxa"/>
          </w:tcPr>
          <w:p w14:paraId="4855D2DA" w14:textId="77777777" w:rsidR="00022AB5" w:rsidRPr="001C630C" w:rsidRDefault="00022AB5" w:rsidP="00022AB5">
            <w:pPr>
              <w:tabs>
                <w:tab w:val="num" w:pos="1080"/>
              </w:tabs>
              <w:rPr>
                <w:rFonts w:cs="Arial"/>
                <w:u w:val="single"/>
                <w:lang w:val="en-US"/>
              </w:rPr>
            </w:pPr>
            <w:r w:rsidRPr="001C630C">
              <w:rPr>
                <w:rFonts w:cs="Arial"/>
                <w:u w:val="single"/>
                <w:lang w:val="en-US"/>
              </w:rPr>
              <w:lastRenderedPageBreak/>
              <w:t>Configuration:</w:t>
            </w:r>
          </w:p>
          <w:p w14:paraId="4855D2DB" w14:textId="77777777" w:rsidR="00FA27C9" w:rsidRPr="00B12D7F" w:rsidRDefault="00FA27C9" w:rsidP="00FA27C9">
            <w:pPr>
              <w:tabs>
                <w:tab w:val="num" w:pos="1080"/>
              </w:tabs>
              <w:rPr>
                <w:rFonts w:cs="Arial"/>
                <w:lang w:val="en-GB"/>
              </w:rPr>
            </w:pPr>
            <w:r>
              <w:rPr>
                <w:rFonts w:cs="Arial"/>
                <w:lang w:val="en-GB"/>
              </w:rPr>
              <w:t>Refer to section 7.</w:t>
            </w:r>
            <w:r w:rsidR="00765B6B">
              <w:rPr>
                <w:rFonts w:cs="Arial"/>
                <w:lang w:val="en-GB"/>
              </w:rPr>
              <w:t>10</w:t>
            </w:r>
            <w:r w:rsidRPr="00B12D7F">
              <w:rPr>
                <w:rFonts w:cs="Arial"/>
                <w:lang w:val="en-GB"/>
              </w:rPr>
              <w:t xml:space="preserve"> for configuration details.</w:t>
            </w:r>
          </w:p>
          <w:p w14:paraId="4855D2DC" w14:textId="77777777" w:rsidR="00022AB5" w:rsidRPr="001C630C" w:rsidRDefault="00FA27C9" w:rsidP="00FA27C9">
            <w:pPr>
              <w:tabs>
                <w:tab w:val="num" w:pos="1080"/>
              </w:tabs>
              <w:rPr>
                <w:rFonts w:cs="Arial"/>
                <w:lang w:val="en-US"/>
              </w:rPr>
            </w:pPr>
            <w:r w:rsidRPr="001C630C">
              <w:rPr>
                <w:rFonts w:cs="Arial"/>
                <w:lang w:val="en-US"/>
              </w:rPr>
              <w:t xml:space="preserve"> </w:t>
            </w:r>
          </w:p>
          <w:p w14:paraId="4855D2DD" w14:textId="77777777" w:rsidR="00022AB5" w:rsidRPr="00B12D7F" w:rsidRDefault="00022AB5" w:rsidP="00022AB5">
            <w:pPr>
              <w:tabs>
                <w:tab w:val="num" w:pos="1080"/>
              </w:tabs>
              <w:spacing w:before="60" w:afterLines="60" w:after="144"/>
              <w:rPr>
                <w:u w:val="single"/>
              </w:rPr>
            </w:pPr>
            <w:r w:rsidRPr="00B12D7F">
              <w:rPr>
                <w:u w:val="single"/>
              </w:rPr>
              <w:lastRenderedPageBreak/>
              <w:t>WRICEF:</w:t>
            </w:r>
          </w:p>
          <w:p w14:paraId="4855D2DE"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DF" w14:textId="77777777" w:rsidR="00022AB5" w:rsidRPr="00B12D7F" w:rsidRDefault="00022AB5" w:rsidP="00022AB5">
            <w:pPr>
              <w:pStyle w:val="TableText"/>
              <w:rPr>
                <w:rFonts w:ascii="Verdana" w:hAnsi="Verdana"/>
                <w:sz w:val="20"/>
              </w:rPr>
            </w:pPr>
          </w:p>
        </w:tc>
      </w:tr>
      <w:tr w:rsidR="00022AB5" w:rsidRPr="00B12D7F" w14:paraId="4855D2ED" w14:textId="77777777" w:rsidTr="00022AB5">
        <w:tc>
          <w:tcPr>
            <w:tcW w:w="1838" w:type="dxa"/>
          </w:tcPr>
          <w:p w14:paraId="4855D2E1" w14:textId="77777777" w:rsidR="00022AB5" w:rsidRPr="00B12D7F" w:rsidRDefault="00022AB5" w:rsidP="00022AB5">
            <w:pPr>
              <w:jc w:val="left"/>
              <w:rPr>
                <w:b/>
              </w:rPr>
            </w:pPr>
            <w:r w:rsidRPr="00B12D7F">
              <w:rPr>
                <w:b/>
              </w:rPr>
              <w:lastRenderedPageBreak/>
              <w:t>FIN-08.01 – step 9</w:t>
            </w:r>
          </w:p>
        </w:tc>
        <w:tc>
          <w:tcPr>
            <w:tcW w:w="6521" w:type="dxa"/>
          </w:tcPr>
          <w:p w14:paraId="4855D2E2" w14:textId="77777777" w:rsidR="00022AB5" w:rsidRPr="001C630C" w:rsidRDefault="00022AB5" w:rsidP="00022AB5">
            <w:pPr>
              <w:rPr>
                <w:lang w:val="en-US"/>
              </w:rPr>
            </w:pPr>
            <w:r w:rsidRPr="001C630C">
              <w:rPr>
                <w:lang w:val="en-US"/>
              </w:rPr>
              <w:t xml:space="preserve">Vendor account clearing </w:t>
            </w:r>
          </w:p>
          <w:p w14:paraId="4855D2E3" w14:textId="77777777" w:rsidR="00022AB5" w:rsidRPr="001C630C" w:rsidRDefault="00022AB5" w:rsidP="00022AB5">
            <w:pPr>
              <w:rPr>
                <w:lang w:val="en-US"/>
              </w:rPr>
            </w:pPr>
          </w:p>
          <w:p w14:paraId="4855D2E4" w14:textId="77777777" w:rsidR="00022AB5" w:rsidRPr="001C630C" w:rsidRDefault="00022AB5" w:rsidP="00022AB5">
            <w:pPr>
              <w:rPr>
                <w:lang w:val="en-US"/>
              </w:rPr>
            </w:pPr>
            <w:r w:rsidRPr="001C630C">
              <w:rPr>
                <w:lang w:val="en-US"/>
              </w:rPr>
              <w:t>In this clearing procedure, open items are selected that balance to zero from an account.  The system then marks these items as cleared.  It enters a clearing document number and the clearing date in the document items.  The clearing date can be the</w:t>
            </w:r>
            <w:r w:rsidR="00B12D7F" w:rsidRPr="001C630C">
              <w:rPr>
                <w:lang w:val="en-US"/>
              </w:rPr>
              <w:t xml:space="preserve"> current date or a date that is</w:t>
            </w:r>
            <w:r w:rsidRPr="001C630C">
              <w:rPr>
                <w:lang w:val="en-US"/>
              </w:rPr>
              <w:t xml:space="preserve"> enter</w:t>
            </w:r>
            <w:r w:rsidR="00B12D7F" w:rsidRPr="001C630C">
              <w:rPr>
                <w:lang w:val="en-US"/>
              </w:rPr>
              <w:t>ed</w:t>
            </w:r>
            <w:r w:rsidRPr="001C630C">
              <w:rPr>
                <w:lang w:val="en-US"/>
              </w:rPr>
              <w:t xml:space="preserve"> manually.  As with GL, this can be carried out manually or automatically</w:t>
            </w:r>
          </w:p>
          <w:p w14:paraId="4855D2E5" w14:textId="77777777" w:rsidR="00022AB5" w:rsidRPr="001C630C" w:rsidRDefault="00022AB5" w:rsidP="00022AB5">
            <w:pPr>
              <w:rPr>
                <w:lang w:val="en-US"/>
              </w:rPr>
            </w:pPr>
          </w:p>
          <w:p w14:paraId="4855D2E6" w14:textId="77777777" w:rsidR="00022AB5" w:rsidRPr="001C630C" w:rsidRDefault="00022AB5" w:rsidP="00022AB5">
            <w:pPr>
              <w:rPr>
                <w:lang w:val="en-US"/>
              </w:rPr>
            </w:pPr>
            <w:r w:rsidRPr="001C630C">
              <w:rPr>
                <w:lang w:val="en-US"/>
              </w:rPr>
              <w:lastRenderedPageBreak/>
              <w:t>Users can perform vendor clearing as and when required. However it is good practice to include this step as part of month end process.</w:t>
            </w:r>
          </w:p>
        </w:tc>
        <w:tc>
          <w:tcPr>
            <w:tcW w:w="3862" w:type="dxa"/>
          </w:tcPr>
          <w:p w14:paraId="4855D2E7" w14:textId="77777777" w:rsidR="00022AB5" w:rsidRPr="001C630C" w:rsidRDefault="00022AB5" w:rsidP="00022AB5">
            <w:pPr>
              <w:tabs>
                <w:tab w:val="num" w:pos="1080"/>
              </w:tabs>
              <w:rPr>
                <w:rFonts w:cs="Arial"/>
                <w:u w:val="single"/>
                <w:lang w:val="en-US"/>
              </w:rPr>
            </w:pPr>
            <w:r w:rsidRPr="001C630C">
              <w:rPr>
                <w:rFonts w:cs="Arial"/>
                <w:u w:val="single"/>
                <w:lang w:val="en-US"/>
              </w:rPr>
              <w:lastRenderedPageBreak/>
              <w:t>Configuration:</w:t>
            </w:r>
          </w:p>
          <w:p w14:paraId="4855D2E8" w14:textId="77777777" w:rsidR="00022AB5" w:rsidRPr="001C630C" w:rsidRDefault="00022AB5" w:rsidP="00022AB5">
            <w:pPr>
              <w:tabs>
                <w:tab w:val="num" w:pos="1080"/>
              </w:tabs>
              <w:rPr>
                <w:rFonts w:cs="Arial"/>
                <w:lang w:val="en-US"/>
              </w:rPr>
            </w:pPr>
            <w:r w:rsidRPr="001C630C">
              <w:rPr>
                <w:rFonts w:cs="Arial"/>
                <w:lang w:val="en-US"/>
              </w:rPr>
              <w:t>Described in the Accounts Payable Blueprint ( FIN-03)</w:t>
            </w:r>
          </w:p>
          <w:p w14:paraId="4855D2E9" w14:textId="77777777" w:rsidR="00022AB5" w:rsidRPr="001C630C" w:rsidRDefault="00022AB5" w:rsidP="00022AB5">
            <w:pPr>
              <w:tabs>
                <w:tab w:val="num" w:pos="1080"/>
              </w:tabs>
              <w:rPr>
                <w:rFonts w:cs="Arial"/>
                <w:lang w:val="en-US"/>
              </w:rPr>
            </w:pPr>
          </w:p>
          <w:p w14:paraId="4855D2EA" w14:textId="77777777" w:rsidR="00022AB5" w:rsidRPr="00B12D7F" w:rsidRDefault="00022AB5" w:rsidP="00022AB5">
            <w:pPr>
              <w:tabs>
                <w:tab w:val="num" w:pos="1080"/>
              </w:tabs>
              <w:spacing w:before="60" w:afterLines="60" w:after="144"/>
              <w:rPr>
                <w:u w:val="single"/>
              </w:rPr>
            </w:pPr>
            <w:r w:rsidRPr="00B12D7F">
              <w:rPr>
                <w:u w:val="single"/>
              </w:rPr>
              <w:t>WRICEF:</w:t>
            </w:r>
          </w:p>
          <w:p w14:paraId="4855D2EB"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EC" w14:textId="77777777" w:rsidR="00022AB5" w:rsidRPr="00B12D7F" w:rsidRDefault="00022AB5" w:rsidP="00022AB5">
            <w:pPr>
              <w:pStyle w:val="TableText"/>
              <w:rPr>
                <w:rFonts w:ascii="Verdana" w:hAnsi="Verdana"/>
                <w:sz w:val="20"/>
              </w:rPr>
            </w:pPr>
          </w:p>
        </w:tc>
      </w:tr>
      <w:tr w:rsidR="00022AB5" w:rsidRPr="00B12D7F" w14:paraId="4855D2FA" w14:textId="77777777" w:rsidTr="00022AB5">
        <w:tc>
          <w:tcPr>
            <w:tcW w:w="1838" w:type="dxa"/>
          </w:tcPr>
          <w:p w14:paraId="4855D2EE" w14:textId="77777777" w:rsidR="00022AB5" w:rsidRPr="00B12D7F" w:rsidRDefault="00022AB5" w:rsidP="00022AB5">
            <w:pPr>
              <w:jc w:val="left"/>
              <w:rPr>
                <w:b/>
              </w:rPr>
            </w:pPr>
            <w:r w:rsidRPr="00B12D7F">
              <w:rPr>
                <w:b/>
              </w:rPr>
              <w:t>FIN-08.01 – step 10</w:t>
            </w:r>
          </w:p>
        </w:tc>
        <w:tc>
          <w:tcPr>
            <w:tcW w:w="6521" w:type="dxa"/>
          </w:tcPr>
          <w:p w14:paraId="4855D2EF" w14:textId="77777777" w:rsidR="00022AB5" w:rsidRPr="001C630C" w:rsidRDefault="00022AB5" w:rsidP="00022AB5">
            <w:pPr>
              <w:rPr>
                <w:lang w:val="en-US"/>
              </w:rPr>
            </w:pPr>
            <w:r w:rsidRPr="001C630C">
              <w:rPr>
                <w:lang w:val="en-US"/>
              </w:rPr>
              <w:t xml:space="preserve">Customer account clearing </w:t>
            </w:r>
          </w:p>
          <w:p w14:paraId="4855D2F0" w14:textId="77777777" w:rsidR="00022AB5" w:rsidRPr="001C630C" w:rsidRDefault="00022AB5" w:rsidP="00022AB5">
            <w:pPr>
              <w:rPr>
                <w:lang w:val="en-US"/>
              </w:rPr>
            </w:pPr>
          </w:p>
          <w:p w14:paraId="4855D2F1" w14:textId="77777777" w:rsidR="00022AB5" w:rsidRPr="001C630C" w:rsidRDefault="00022AB5" w:rsidP="00022AB5">
            <w:pPr>
              <w:rPr>
                <w:lang w:val="en-US"/>
              </w:rPr>
            </w:pPr>
            <w:r w:rsidRPr="001C630C">
              <w:rPr>
                <w:lang w:val="en-US"/>
              </w:rPr>
              <w:t>Similar to above, customer accounts also need to be maintained to ensure only the actual outstanding line items are shown in the account.  This transaction will be used to clear customer accounts.  As with GL, this can be carried out manually or automatically.</w:t>
            </w:r>
          </w:p>
          <w:p w14:paraId="4855D2F2" w14:textId="77777777" w:rsidR="00022AB5" w:rsidRPr="001C630C" w:rsidRDefault="00022AB5" w:rsidP="00022AB5">
            <w:pPr>
              <w:rPr>
                <w:lang w:val="en-US"/>
              </w:rPr>
            </w:pPr>
          </w:p>
          <w:p w14:paraId="4855D2F3" w14:textId="77777777" w:rsidR="00022AB5" w:rsidRPr="001C630C" w:rsidRDefault="00022AB5" w:rsidP="00022AB5">
            <w:pPr>
              <w:rPr>
                <w:lang w:val="en-US"/>
              </w:rPr>
            </w:pPr>
            <w:r w:rsidRPr="001C630C">
              <w:rPr>
                <w:lang w:val="en-US"/>
              </w:rPr>
              <w:t xml:space="preserve"> Users can perform customer clearing as and when required. However it is good practice to include this step as part of month end process.</w:t>
            </w:r>
          </w:p>
        </w:tc>
        <w:tc>
          <w:tcPr>
            <w:tcW w:w="3862" w:type="dxa"/>
          </w:tcPr>
          <w:p w14:paraId="4855D2F4" w14:textId="77777777" w:rsidR="00022AB5" w:rsidRPr="001C630C" w:rsidRDefault="00022AB5" w:rsidP="00022AB5">
            <w:pPr>
              <w:tabs>
                <w:tab w:val="num" w:pos="1080"/>
              </w:tabs>
              <w:rPr>
                <w:rFonts w:cs="Arial"/>
                <w:u w:val="single"/>
                <w:lang w:val="en-US"/>
              </w:rPr>
            </w:pPr>
            <w:r w:rsidRPr="001C630C">
              <w:rPr>
                <w:rFonts w:cs="Arial"/>
                <w:u w:val="single"/>
                <w:lang w:val="en-US"/>
              </w:rPr>
              <w:t>Configuration:</w:t>
            </w:r>
          </w:p>
          <w:p w14:paraId="4855D2F5" w14:textId="77777777" w:rsidR="00022AB5" w:rsidRPr="001C630C" w:rsidRDefault="00022AB5" w:rsidP="00022AB5">
            <w:pPr>
              <w:tabs>
                <w:tab w:val="num" w:pos="1080"/>
              </w:tabs>
              <w:rPr>
                <w:rFonts w:cs="Arial"/>
                <w:lang w:val="en-US"/>
              </w:rPr>
            </w:pPr>
            <w:r w:rsidRPr="001C630C">
              <w:rPr>
                <w:rFonts w:cs="Arial"/>
                <w:lang w:val="en-US"/>
              </w:rPr>
              <w:t>Described in the Accounts Receivable Blueprint ( FIN-04)</w:t>
            </w:r>
          </w:p>
          <w:p w14:paraId="4855D2F6" w14:textId="77777777" w:rsidR="00022AB5" w:rsidRPr="001C630C" w:rsidRDefault="00022AB5" w:rsidP="00022AB5">
            <w:pPr>
              <w:tabs>
                <w:tab w:val="num" w:pos="1080"/>
              </w:tabs>
              <w:rPr>
                <w:rFonts w:cs="Arial"/>
                <w:lang w:val="en-US"/>
              </w:rPr>
            </w:pPr>
          </w:p>
          <w:p w14:paraId="4855D2F7" w14:textId="77777777" w:rsidR="00022AB5" w:rsidRPr="00B12D7F" w:rsidRDefault="00022AB5" w:rsidP="00022AB5">
            <w:pPr>
              <w:tabs>
                <w:tab w:val="num" w:pos="1080"/>
              </w:tabs>
              <w:spacing w:before="60" w:afterLines="60" w:after="144"/>
              <w:rPr>
                <w:u w:val="single"/>
              </w:rPr>
            </w:pPr>
            <w:r w:rsidRPr="00B12D7F">
              <w:rPr>
                <w:u w:val="single"/>
              </w:rPr>
              <w:t>WRICEF:</w:t>
            </w:r>
          </w:p>
          <w:p w14:paraId="4855D2F8"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2F9" w14:textId="77777777" w:rsidR="00022AB5" w:rsidRPr="00B12D7F" w:rsidRDefault="00022AB5" w:rsidP="00022AB5">
            <w:pPr>
              <w:pStyle w:val="TableText"/>
              <w:rPr>
                <w:rFonts w:ascii="Verdana" w:hAnsi="Verdana"/>
                <w:sz w:val="20"/>
              </w:rPr>
            </w:pPr>
          </w:p>
        </w:tc>
      </w:tr>
      <w:tr w:rsidR="00022AB5" w:rsidRPr="00B12D7F" w14:paraId="4855D305" w14:textId="77777777" w:rsidTr="00022AB5">
        <w:tc>
          <w:tcPr>
            <w:tcW w:w="1838" w:type="dxa"/>
          </w:tcPr>
          <w:p w14:paraId="4855D2FB" w14:textId="77777777" w:rsidR="00022AB5" w:rsidRPr="00B12D7F" w:rsidRDefault="00022AB5" w:rsidP="00022AB5">
            <w:pPr>
              <w:jc w:val="left"/>
              <w:rPr>
                <w:b/>
              </w:rPr>
            </w:pPr>
            <w:r w:rsidRPr="00B12D7F">
              <w:rPr>
                <w:b/>
              </w:rPr>
              <w:t>FIN-08.01 – step 11</w:t>
            </w:r>
          </w:p>
        </w:tc>
        <w:tc>
          <w:tcPr>
            <w:tcW w:w="6521" w:type="dxa"/>
          </w:tcPr>
          <w:p w14:paraId="4855D2FC" w14:textId="77777777" w:rsidR="00022AB5" w:rsidRPr="001C630C" w:rsidRDefault="00022AB5" w:rsidP="00022AB5">
            <w:pPr>
              <w:rPr>
                <w:lang w:val="en-US"/>
              </w:rPr>
            </w:pPr>
            <w:r w:rsidRPr="001C630C">
              <w:rPr>
                <w:lang w:val="en-US"/>
              </w:rPr>
              <w:t>Foreign currency valuation</w:t>
            </w:r>
          </w:p>
          <w:p w14:paraId="4855D2FD" w14:textId="77777777" w:rsidR="00022AB5" w:rsidRPr="001C630C" w:rsidRDefault="00022AB5" w:rsidP="00022AB5">
            <w:pPr>
              <w:rPr>
                <w:lang w:val="en-US"/>
              </w:rPr>
            </w:pPr>
          </w:p>
          <w:p w14:paraId="4855D2FE" w14:textId="77777777" w:rsidR="00022AB5" w:rsidRPr="001C630C" w:rsidRDefault="00022AB5" w:rsidP="00022AB5">
            <w:pPr>
              <w:rPr>
                <w:lang w:val="en-US"/>
              </w:rPr>
            </w:pPr>
            <w:r w:rsidRPr="001C630C">
              <w:rPr>
                <w:lang w:val="en-US"/>
              </w:rPr>
              <w:t xml:space="preserve">exertis will carry out foreign currency valuation for preparing the financial statements at a key date.  The revaluation will be done monthly and will result in a posting of unrealised gains </w:t>
            </w:r>
            <w:r w:rsidRPr="001C630C">
              <w:rPr>
                <w:lang w:val="en-US"/>
              </w:rPr>
              <w:lastRenderedPageBreak/>
              <w:t xml:space="preserve">and losses which will be reversed in the following period.  Valuation is performed at the exchange rate on the valuation date.  The gain or loss is calculated and posted to exchange rate gain/loss accounts.  Unrealised gains and losses will be posted to separate accounts in the general ledger for each of the three ledger types.  </w:t>
            </w:r>
          </w:p>
          <w:p w14:paraId="4855D2FF" w14:textId="77777777" w:rsidR="00022AB5" w:rsidRPr="001C630C" w:rsidRDefault="00022AB5" w:rsidP="00022AB5">
            <w:pPr>
              <w:rPr>
                <w:lang w:val="en-US"/>
              </w:rPr>
            </w:pPr>
          </w:p>
        </w:tc>
        <w:tc>
          <w:tcPr>
            <w:tcW w:w="3862" w:type="dxa"/>
          </w:tcPr>
          <w:p w14:paraId="4855D300" w14:textId="77777777" w:rsidR="00022AB5" w:rsidRPr="001C630C" w:rsidRDefault="00022AB5" w:rsidP="00022AB5">
            <w:pPr>
              <w:tabs>
                <w:tab w:val="num" w:pos="1080"/>
              </w:tabs>
              <w:rPr>
                <w:rFonts w:cs="Arial"/>
                <w:u w:val="single"/>
                <w:lang w:val="en-US"/>
              </w:rPr>
            </w:pPr>
            <w:r w:rsidRPr="001C630C">
              <w:rPr>
                <w:rFonts w:cs="Arial"/>
                <w:u w:val="single"/>
                <w:lang w:val="en-US"/>
              </w:rPr>
              <w:lastRenderedPageBreak/>
              <w:t>Configuration:</w:t>
            </w:r>
          </w:p>
          <w:p w14:paraId="4855D301" w14:textId="77777777" w:rsidR="00022AB5" w:rsidRPr="001C630C" w:rsidRDefault="00765B6B" w:rsidP="00022AB5">
            <w:pPr>
              <w:tabs>
                <w:tab w:val="num" w:pos="1080"/>
              </w:tabs>
              <w:rPr>
                <w:rFonts w:cs="Arial"/>
                <w:lang w:val="en-US"/>
              </w:rPr>
            </w:pPr>
            <w:r>
              <w:rPr>
                <w:rFonts w:cs="Arial"/>
                <w:lang w:val="en-GB"/>
              </w:rPr>
              <w:t>Refer to section 7.10</w:t>
            </w:r>
            <w:r w:rsidRPr="00B12D7F">
              <w:rPr>
                <w:rFonts w:cs="Arial"/>
                <w:lang w:val="en-GB"/>
              </w:rPr>
              <w:t xml:space="preserve"> for configuration details.</w:t>
            </w:r>
          </w:p>
          <w:p w14:paraId="4855D302" w14:textId="77777777" w:rsidR="00022AB5" w:rsidRPr="00B12D7F" w:rsidRDefault="00022AB5" w:rsidP="00022AB5">
            <w:pPr>
              <w:tabs>
                <w:tab w:val="num" w:pos="1080"/>
              </w:tabs>
              <w:spacing w:before="60" w:afterLines="60" w:after="144"/>
              <w:rPr>
                <w:u w:val="single"/>
              </w:rPr>
            </w:pPr>
            <w:r w:rsidRPr="00B12D7F">
              <w:rPr>
                <w:u w:val="single"/>
              </w:rPr>
              <w:t>WRICEF:</w:t>
            </w:r>
          </w:p>
          <w:p w14:paraId="4855D303"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04" w14:textId="77777777" w:rsidR="00022AB5" w:rsidRPr="00B12D7F" w:rsidRDefault="00022AB5" w:rsidP="00022AB5">
            <w:pPr>
              <w:pStyle w:val="TableText"/>
              <w:rPr>
                <w:rFonts w:ascii="Verdana" w:hAnsi="Verdana"/>
                <w:sz w:val="20"/>
              </w:rPr>
            </w:pPr>
          </w:p>
        </w:tc>
      </w:tr>
      <w:tr w:rsidR="00022AB5" w:rsidRPr="00B12D7F" w14:paraId="4855D311" w14:textId="77777777" w:rsidTr="00022AB5">
        <w:tc>
          <w:tcPr>
            <w:tcW w:w="1838" w:type="dxa"/>
          </w:tcPr>
          <w:p w14:paraId="4855D306" w14:textId="77777777" w:rsidR="00022AB5" w:rsidRPr="00B12D7F" w:rsidRDefault="00022AB5" w:rsidP="00022AB5">
            <w:pPr>
              <w:jc w:val="left"/>
              <w:rPr>
                <w:b/>
              </w:rPr>
            </w:pPr>
            <w:r w:rsidRPr="00B12D7F">
              <w:rPr>
                <w:b/>
              </w:rPr>
              <w:lastRenderedPageBreak/>
              <w:t>FIN-08.01 – step 12</w:t>
            </w:r>
          </w:p>
        </w:tc>
        <w:tc>
          <w:tcPr>
            <w:tcW w:w="6521" w:type="dxa"/>
          </w:tcPr>
          <w:p w14:paraId="4855D307" w14:textId="77777777" w:rsidR="00022AB5" w:rsidRPr="001C630C" w:rsidRDefault="00022AB5" w:rsidP="00022AB5">
            <w:pPr>
              <w:rPr>
                <w:lang w:val="en-US"/>
              </w:rPr>
            </w:pPr>
            <w:r w:rsidRPr="001C630C">
              <w:rPr>
                <w:lang w:val="en-US"/>
              </w:rPr>
              <w:t xml:space="preserve">AUC Settlements </w:t>
            </w:r>
          </w:p>
          <w:p w14:paraId="4855D308" w14:textId="77777777" w:rsidR="00022AB5" w:rsidRPr="001C630C" w:rsidRDefault="00022AB5" w:rsidP="00022AB5">
            <w:pPr>
              <w:rPr>
                <w:lang w:val="en-US"/>
              </w:rPr>
            </w:pPr>
          </w:p>
          <w:p w14:paraId="4855D309" w14:textId="77777777" w:rsidR="00022AB5" w:rsidRPr="001C630C" w:rsidRDefault="00022AB5" w:rsidP="00022AB5">
            <w:pPr>
              <w:rPr>
                <w:lang w:val="en-US"/>
              </w:rPr>
            </w:pPr>
            <w:r w:rsidRPr="001C630C">
              <w:rPr>
                <w:lang w:val="en-US"/>
              </w:rPr>
              <w:t>Settlement rule for costs is created automatically with assignment to AUC asset.  exertis will perform this settlement each month.  In this process costs are transferred from the P&amp;L to the balance sheet on a periodic basis with a settlement to the final asset once all costs have been incurred and the asset is ready to be commissioned.  Refer to the Asset Management Blueprint document (FIN-05) for further details.</w:t>
            </w:r>
          </w:p>
          <w:p w14:paraId="4855D30A" w14:textId="77777777" w:rsidR="00022AB5" w:rsidRPr="001C630C" w:rsidRDefault="00022AB5" w:rsidP="00022AB5">
            <w:pPr>
              <w:rPr>
                <w:lang w:val="en-US"/>
              </w:rPr>
            </w:pPr>
          </w:p>
        </w:tc>
        <w:tc>
          <w:tcPr>
            <w:tcW w:w="3862" w:type="dxa"/>
          </w:tcPr>
          <w:p w14:paraId="4855D30B" w14:textId="77777777" w:rsidR="00022AB5" w:rsidRPr="001C630C" w:rsidRDefault="00022AB5" w:rsidP="00022AB5">
            <w:pPr>
              <w:tabs>
                <w:tab w:val="num" w:pos="1080"/>
              </w:tabs>
              <w:rPr>
                <w:rFonts w:cs="Arial"/>
                <w:u w:val="single"/>
                <w:lang w:val="en-US"/>
              </w:rPr>
            </w:pPr>
            <w:r w:rsidRPr="001C630C">
              <w:rPr>
                <w:rFonts w:cs="Arial"/>
                <w:u w:val="single"/>
                <w:lang w:val="en-US"/>
              </w:rPr>
              <w:t>Configuration:</w:t>
            </w:r>
          </w:p>
          <w:p w14:paraId="4855D30C" w14:textId="77777777" w:rsidR="00022AB5" w:rsidRPr="001C630C" w:rsidRDefault="00022AB5" w:rsidP="00022AB5">
            <w:pPr>
              <w:tabs>
                <w:tab w:val="num" w:pos="1080"/>
              </w:tabs>
              <w:rPr>
                <w:rFonts w:cs="Arial"/>
                <w:lang w:val="en-US"/>
              </w:rPr>
            </w:pPr>
            <w:r w:rsidRPr="001C630C">
              <w:rPr>
                <w:rFonts w:cs="Arial"/>
                <w:lang w:val="en-US"/>
              </w:rPr>
              <w:t>Described in the Asset Accounting Blueprint( FIN-05)</w:t>
            </w:r>
          </w:p>
          <w:p w14:paraId="4855D30D" w14:textId="77777777" w:rsidR="00022AB5" w:rsidRPr="001C630C" w:rsidRDefault="00022AB5" w:rsidP="00022AB5">
            <w:pPr>
              <w:tabs>
                <w:tab w:val="num" w:pos="1080"/>
              </w:tabs>
              <w:rPr>
                <w:rFonts w:cs="Arial"/>
                <w:lang w:val="en-US"/>
              </w:rPr>
            </w:pPr>
          </w:p>
          <w:p w14:paraId="4855D30E" w14:textId="77777777" w:rsidR="00022AB5" w:rsidRPr="00B12D7F" w:rsidRDefault="00022AB5" w:rsidP="00022AB5">
            <w:pPr>
              <w:tabs>
                <w:tab w:val="num" w:pos="1080"/>
              </w:tabs>
              <w:spacing w:before="60" w:afterLines="60" w:after="144"/>
              <w:rPr>
                <w:u w:val="single"/>
              </w:rPr>
            </w:pPr>
            <w:r w:rsidRPr="00B12D7F">
              <w:rPr>
                <w:u w:val="single"/>
              </w:rPr>
              <w:t>WRICEF:</w:t>
            </w:r>
          </w:p>
          <w:p w14:paraId="4855D30F"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10" w14:textId="77777777" w:rsidR="00022AB5" w:rsidRPr="00B12D7F" w:rsidRDefault="00022AB5" w:rsidP="00022AB5">
            <w:pPr>
              <w:pStyle w:val="TableText"/>
              <w:rPr>
                <w:rFonts w:ascii="Verdana" w:hAnsi="Verdana"/>
                <w:sz w:val="20"/>
              </w:rPr>
            </w:pPr>
          </w:p>
        </w:tc>
      </w:tr>
      <w:tr w:rsidR="00022AB5" w:rsidRPr="00B12D7F" w14:paraId="4855D31C" w14:textId="77777777" w:rsidTr="00022AB5">
        <w:tc>
          <w:tcPr>
            <w:tcW w:w="1838" w:type="dxa"/>
          </w:tcPr>
          <w:p w14:paraId="4855D312" w14:textId="77777777" w:rsidR="00022AB5" w:rsidRPr="00B12D7F" w:rsidRDefault="00022AB5" w:rsidP="00022AB5">
            <w:pPr>
              <w:jc w:val="left"/>
              <w:rPr>
                <w:b/>
              </w:rPr>
            </w:pPr>
            <w:r w:rsidRPr="00B12D7F">
              <w:rPr>
                <w:b/>
              </w:rPr>
              <w:t>FIN-08.01 – step 13</w:t>
            </w:r>
          </w:p>
        </w:tc>
        <w:tc>
          <w:tcPr>
            <w:tcW w:w="6521" w:type="dxa"/>
          </w:tcPr>
          <w:p w14:paraId="4855D313" w14:textId="77777777" w:rsidR="00022AB5" w:rsidRPr="001C630C" w:rsidRDefault="00022AB5" w:rsidP="00022AB5">
            <w:pPr>
              <w:rPr>
                <w:lang w:val="en-US"/>
              </w:rPr>
            </w:pPr>
            <w:r w:rsidRPr="001C630C">
              <w:rPr>
                <w:lang w:val="en-US"/>
              </w:rPr>
              <w:t>Depreciation activities</w:t>
            </w:r>
          </w:p>
          <w:p w14:paraId="4855D314" w14:textId="77777777" w:rsidR="00022AB5" w:rsidRPr="001C630C" w:rsidRDefault="00022AB5" w:rsidP="00022AB5">
            <w:pPr>
              <w:rPr>
                <w:lang w:val="en-US"/>
              </w:rPr>
            </w:pPr>
          </w:p>
          <w:p w14:paraId="4855D315" w14:textId="77777777" w:rsidR="00022AB5" w:rsidRPr="001C630C" w:rsidRDefault="00022AB5" w:rsidP="00022AB5">
            <w:pPr>
              <w:rPr>
                <w:lang w:val="en-US"/>
              </w:rPr>
            </w:pPr>
            <w:r w:rsidRPr="001C630C">
              <w:rPr>
                <w:lang w:val="en-US"/>
              </w:rPr>
              <w:lastRenderedPageBreak/>
              <w:t>exertis will carry out depreciation activities to meet accounting requirements. Once carried out depreciation expenses are shown in the P&amp;L account with reference to a cost centre from the asset master, an offset entry to the balance sheet (accumulated depreciation).</w:t>
            </w:r>
          </w:p>
        </w:tc>
        <w:tc>
          <w:tcPr>
            <w:tcW w:w="3862" w:type="dxa"/>
          </w:tcPr>
          <w:p w14:paraId="4855D316" w14:textId="77777777" w:rsidR="00022AB5" w:rsidRPr="001C630C" w:rsidRDefault="00022AB5" w:rsidP="00022AB5">
            <w:pPr>
              <w:tabs>
                <w:tab w:val="num" w:pos="1080"/>
              </w:tabs>
              <w:rPr>
                <w:rFonts w:cs="Arial"/>
                <w:u w:val="single"/>
                <w:lang w:val="en-US"/>
              </w:rPr>
            </w:pPr>
            <w:r w:rsidRPr="001C630C">
              <w:rPr>
                <w:rFonts w:cs="Arial"/>
                <w:u w:val="single"/>
                <w:lang w:val="en-US"/>
              </w:rPr>
              <w:lastRenderedPageBreak/>
              <w:t>Configuration:</w:t>
            </w:r>
          </w:p>
          <w:p w14:paraId="4855D317" w14:textId="77777777" w:rsidR="00022AB5" w:rsidRPr="001C630C" w:rsidRDefault="00022AB5" w:rsidP="00022AB5">
            <w:pPr>
              <w:tabs>
                <w:tab w:val="num" w:pos="1080"/>
              </w:tabs>
              <w:rPr>
                <w:rFonts w:cs="Arial"/>
                <w:lang w:val="en-US"/>
              </w:rPr>
            </w:pPr>
            <w:r w:rsidRPr="001C630C">
              <w:rPr>
                <w:rFonts w:cs="Arial"/>
                <w:lang w:val="en-US"/>
              </w:rPr>
              <w:t>Described in the Asset Accounting Blueprint( FIN-05)</w:t>
            </w:r>
          </w:p>
          <w:p w14:paraId="4855D318" w14:textId="77777777" w:rsidR="00022AB5" w:rsidRPr="001C630C" w:rsidRDefault="00022AB5" w:rsidP="00022AB5">
            <w:pPr>
              <w:tabs>
                <w:tab w:val="num" w:pos="1080"/>
              </w:tabs>
              <w:rPr>
                <w:rFonts w:cs="Arial"/>
                <w:lang w:val="en-US"/>
              </w:rPr>
            </w:pPr>
          </w:p>
          <w:p w14:paraId="4855D319" w14:textId="77777777" w:rsidR="00022AB5" w:rsidRPr="00B12D7F" w:rsidRDefault="00022AB5" w:rsidP="00022AB5">
            <w:pPr>
              <w:tabs>
                <w:tab w:val="num" w:pos="1080"/>
              </w:tabs>
              <w:spacing w:before="60" w:afterLines="60" w:after="144"/>
              <w:rPr>
                <w:u w:val="single"/>
              </w:rPr>
            </w:pPr>
            <w:r w:rsidRPr="00B12D7F">
              <w:rPr>
                <w:u w:val="single"/>
              </w:rPr>
              <w:t>WRICEF:</w:t>
            </w:r>
          </w:p>
          <w:p w14:paraId="4855D31A"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1B" w14:textId="77777777" w:rsidR="00022AB5" w:rsidRPr="00B12D7F" w:rsidRDefault="00022AB5" w:rsidP="00022AB5">
            <w:pPr>
              <w:pStyle w:val="TableText"/>
              <w:rPr>
                <w:rFonts w:ascii="Verdana" w:hAnsi="Verdana"/>
                <w:sz w:val="20"/>
              </w:rPr>
            </w:pPr>
          </w:p>
        </w:tc>
      </w:tr>
      <w:tr w:rsidR="00022AB5" w:rsidRPr="00B12D7F" w14:paraId="4855D327" w14:textId="77777777" w:rsidTr="00022AB5">
        <w:tc>
          <w:tcPr>
            <w:tcW w:w="1838" w:type="dxa"/>
          </w:tcPr>
          <w:p w14:paraId="4855D31D" w14:textId="77777777" w:rsidR="00022AB5" w:rsidRPr="00B12D7F" w:rsidRDefault="00022AB5" w:rsidP="00022AB5">
            <w:pPr>
              <w:jc w:val="left"/>
              <w:rPr>
                <w:b/>
              </w:rPr>
            </w:pPr>
            <w:r w:rsidRPr="00B12D7F">
              <w:rPr>
                <w:b/>
              </w:rPr>
              <w:lastRenderedPageBreak/>
              <w:t>FIN-08.01 – step 14</w:t>
            </w:r>
          </w:p>
        </w:tc>
        <w:tc>
          <w:tcPr>
            <w:tcW w:w="6521" w:type="dxa"/>
          </w:tcPr>
          <w:p w14:paraId="4855D31E" w14:textId="77777777" w:rsidR="00022AB5" w:rsidRPr="001C630C" w:rsidRDefault="00022AB5" w:rsidP="00022AB5">
            <w:pPr>
              <w:rPr>
                <w:lang w:val="en-US"/>
              </w:rPr>
            </w:pPr>
            <w:r w:rsidRPr="001C630C">
              <w:rPr>
                <w:lang w:val="en-US"/>
              </w:rPr>
              <w:t>Cost centre reallocation</w:t>
            </w:r>
          </w:p>
          <w:p w14:paraId="4855D31F" w14:textId="77777777" w:rsidR="00022AB5" w:rsidRPr="001C630C" w:rsidRDefault="00022AB5" w:rsidP="00022AB5">
            <w:pPr>
              <w:rPr>
                <w:lang w:val="en-US"/>
              </w:rPr>
            </w:pPr>
          </w:p>
          <w:p w14:paraId="4855D320" w14:textId="77777777" w:rsidR="00022AB5" w:rsidRPr="001C630C" w:rsidRDefault="00022AB5" w:rsidP="00022AB5">
            <w:pPr>
              <w:rPr>
                <w:lang w:val="en-US"/>
              </w:rPr>
            </w:pPr>
            <w:r w:rsidRPr="001C630C">
              <w:rPr>
                <w:lang w:val="en-US"/>
              </w:rPr>
              <w:t>At period-end, when all costs have been incurred, cost reallocation processes will be carried out using Distribution.  This will reallocate costs on predefined criteria.  Refer to the Revenue and Cost Controlling Business Processes Blueprint (FIN-06) for further details.</w:t>
            </w:r>
          </w:p>
        </w:tc>
        <w:tc>
          <w:tcPr>
            <w:tcW w:w="3862" w:type="dxa"/>
          </w:tcPr>
          <w:p w14:paraId="4855D321" w14:textId="77777777" w:rsidR="00022AB5" w:rsidRPr="001C630C" w:rsidRDefault="00022AB5" w:rsidP="00022AB5">
            <w:pPr>
              <w:tabs>
                <w:tab w:val="num" w:pos="1080"/>
              </w:tabs>
              <w:rPr>
                <w:rFonts w:cs="Arial"/>
                <w:u w:val="single"/>
                <w:lang w:val="en-US"/>
              </w:rPr>
            </w:pPr>
            <w:r w:rsidRPr="001C630C">
              <w:rPr>
                <w:rFonts w:cs="Arial"/>
                <w:u w:val="single"/>
                <w:lang w:val="en-US"/>
              </w:rPr>
              <w:t>Configuration:</w:t>
            </w:r>
          </w:p>
          <w:p w14:paraId="4855D322" w14:textId="77777777" w:rsidR="00022AB5" w:rsidRPr="001C630C" w:rsidRDefault="00022AB5" w:rsidP="00022AB5">
            <w:pPr>
              <w:tabs>
                <w:tab w:val="num" w:pos="1080"/>
              </w:tabs>
              <w:rPr>
                <w:rFonts w:cs="Arial"/>
                <w:lang w:val="en-US"/>
              </w:rPr>
            </w:pPr>
            <w:r w:rsidRPr="001C630C">
              <w:rPr>
                <w:rFonts w:cs="Arial"/>
                <w:lang w:val="en-US"/>
              </w:rPr>
              <w:t xml:space="preserve">Described in the </w:t>
            </w:r>
            <w:r w:rsidRPr="001C630C">
              <w:rPr>
                <w:lang w:val="en-US"/>
              </w:rPr>
              <w:t xml:space="preserve"> Revenue and Cost Controlling Business Processes Blueprint (FIN-06).</w:t>
            </w:r>
          </w:p>
          <w:p w14:paraId="4855D323" w14:textId="77777777" w:rsidR="00022AB5" w:rsidRPr="001C630C" w:rsidRDefault="00022AB5" w:rsidP="00022AB5">
            <w:pPr>
              <w:tabs>
                <w:tab w:val="num" w:pos="1080"/>
              </w:tabs>
              <w:rPr>
                <w:rFonts w:cs="Arial"/>
                <w:lang w:val="en-US"/>
              </w:rPr>
            </w:pPr>
          </w:p>
          <w:p w14:paraId="4855D324" w14:textId="77777777" w:rsidR="00022AB5" w:rsidRPr="00B12D7F" w:rsidRDefault="00022AB5" w:rsidP="00022AB5">
            <w:pPr>
              <w:tabs>
                <w:tab w:val="num" w:pos="1080"/>
              </w:tabs>
              <w:spacing w:before="60" w:afterLines="60" w:after="144"/>
              <w:rPr>
                <w:u w:val="single"/>
              </w:rPr>
            </w:pPr>
            <w:r w:rsidRPr="00B12D7F">
              <w:rPr>
                <w:u w:val="single"/>
              </w:rPr>
              <w:t>WRICEF:</w:t>
            </w:r>
          </w:p>
          <w:p w14:paraId="4855D325"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26" w14:textId="77777777" w:rsidR="00022AB5" w:rsidRPr="00B12D7F" w:rsidRDefault="00022AB5" w:rsidP="00022AB5">
            <w:pPr>
              <w:pStyle w:val="TableText"/>
              <w:rPr>
                <w:rFonts w:ascii="Verdana" w:hAnsi="Verdana"/>
                <w:sz w:val="20"/>
              </w:rPr>
            </w:pPr>
          </w:p>
        </w:tc>
      </w:tr>
      <w:tr w:rsidR="00022AB5" w:rsidRPr="00B12D7F" w14:paraId="4855D333" w14:textId="77777777" w:rsidTr="00022AB5">
        <w:tc>
          <w:tcPr>
            <w:tcW w:w="1838" w:type="dxa"/>
          </w:tcPr>
          <w:p w14:paraId="4855D328" w14:textId="77777777" w:rsidR="00022AB5" w:rsidRPr="00B12D7F" w:rsidRDefault="00022AB5" w:rsidP="00022AB5">
            <w:pPr>
              <w:jc w:val="left"/>
              <w:rPr>
                <w:b/>
              </w:rPr>
            </w:pPr>
            <w:r w:rsidRPr="00B12D7F">
              <w:rPr>
                <w:b/>
              </w:rPr>
              <w:t>FIN-08.01 – step 15</w:t>
            </w:r>
          </w:p>
        </w:tc>
        <w:tc>
          <w:tcPr>
            <w:tcW w:w="6521" w:type="dxa"/>
          </w:tcPr>
          <w:p w14:paraId="4855D329" w14:textId="77777777" w:rsidR="00022AB5" w:rsidRPr="001C630C" w:rsidRDefault="00022AB5" w:rsidP="00022AB5">
            <w:pPr>
              <w:rPr>
                <w:lang w:val="en-US"/>
              </w:rPr>
            </w:pPr>
            <w:r w:rsidRPr="001C630C">
              <w:rPr>
                <w:lang w:val="en-US"/>
              </w:rPr>
              <w:t xml:space="preserve">COPA Cost Centre Transfer </w:t>
            </w:r>
          </w:p>
          <w:p w14:paraId="4855D32A" w14:textId="77777777" w:rsidR="00022AB5" w:rsidRPr="001C630C" w:rsidRDefault="00022AB5" w:rsidP="00022AB5">
            <w:pPr>
              <w:rPr>
                <w:lang w:val="en-US"/>
              </w:rPr>
            </w:pPr>
          </w:p>
          <w:p w14:paraId="4855D32B" w14:textId="77777777" w:rsidR="00022AB5" w:rsidRPr="001C630C" w:rsidRDefault="00022AB5" w:rsidP="005A7EDA">
            <w:pPr>
              <w:rPr>
                <w:lang w:val="en-US"/>
              </w:rPr>
            </w:pPr>
            <w:r w:rsidRPr="001C630C">
              <w:rPr>
                <w:lang w:val="en-US"/>
              </w:rPr>
              <w:t xml:space="preserve">To facilitate the transfer of overhead costs from Cost Centre Accounting into COPA, Assessments will be carried out on </w:t>
            </w:r>
            <w:r w:rsidRPr="001C630C">
              <w:rPr>
                <w:lang w:val="en-US"/>
              </w:rPr>
              <w:lastRenderedPageBreak/>
              <w:t>predefined criteria.</w:t>
            </w:r>
            <w:r w:rsidR="005A7EDA" w:rsidRPr="001C630C">
              <w:rPr>
                <w:lang w:val="en-US"/>
              </w:rPr>
              <w:t xml:space="preserve"> </w:t>
            </w:r>
            <w:r w:rsidRPr="001C630C">
              <w:rPr>
                <w:lang w:val="en-US"/>
              </w:rPr>
              <w:t>Exertis users will carry out this process after all overhead postings have been carried out.  Refer to the  Revenue and Cost Controlling Business Processes Blueprint (FIN-06).</w:t>
            </w:r>
          </w:p>
        </w:tc>
        <w:tc>
          <w:tcPr>
            <w:tcW w:w="3862" w:type="dxa"/>
          </w:tcPr>
          <w:p w14:paraId="4855D32C" w14:textId="77777777" w:rsidR="00022AB5" w:rsidRPr="001C630C" w:rsidRDefault="00022AB5" w:rsidP="00022AB5">
            <w:pPr>
              <w:tabs>
                <w:tab w:val="num" w:pos="1080"/>
              </w:tabs>
              <w:rPr>
                <w:rFonts w:cs="Arial"/>
                <w:u w:val="single"/>
                <w:lang w:val="en-US"/>
              </w:rPr>
            </w:pPr>
            <w:r w:rsidRPr="001C630C">
              <w:rPr>
                <w:rFonts w:cs="Arial"/>
                <w:u w:val="single"/>
                <w:lang w:val="en-US"/>
              </w:rPr>
              <w:lastRenderedPageBreak/>
              <w:t>Configuration:</w:t>
            </w:r>
          </w:p>
          <w:p w14:paraId="4855D32D" w14:textId="77777777" w:rsidR="00022AB5" w:rsidRPr="001C630C" w:rsidRDefault="00022AB5" w:rsidP="00022AB5">
            <w:pPr>
              <w:tabs>
                <w:tab w:val="num" w:pos="1080"/>
              </w:tabs>
              <w:rPr>
                <w:rFonts w:cs="Arial"/>
                <w:lang w:val="en-US"/>
              </w:rPr>
            </w:pPr>
            <w:r w:rsidRPr="001C630C">
              <w:rPr>
                <w:rFonts w:cs="Arial"/>
                <w:lang w:val="en-US"/>
              </w:rPr>
              <w:t xml:space="preserve">Described in the </w:t>
            </w:r>
            <w:r w:rsidRPr="001C630C">
              <w:rPr>
                <w:lang w:val="en-US"/>
              </w:rPr>
              <w:t xml:space="preserve"> Revenue and Cost Controlling Business Processes Blueprint (FIN-06).</w:t>
            </w:r>
          </w:p>
          <w:p w14:paraId="4855D32E" w14:textId="77777777" w:rsidR="00022AB5" w:rsidRPr="001C630C" w:rsidRDefault="00022AB5" w:rsidP="00022AB5">
            <w:pPr>
              <w:tabs>
                <w:tab w:val="num" w:pos="1080"/>
              </w:tabs>
              <w:rPr>
                <w:rFonts w:cs="Arial"/>
                <w:lang w:val="en-US"/>
              </w:rPr>
            </w:pPr>
          </w:p>
          <w:p w14:paraId="4855D32F" w14:textId="77777777" w:rsidR="00022AB5" w:rsidRPr="001C630C" w:rsidRDefault="00022AB5" w:rsidP="00022AB5">
            <w:pPr>
              <w:tabs>
                <w:tab w:val="num" w:pos="1080"/>
              </w:tabs>
              <w:rPr>
                <w:rFonts w:cs="Arial"/>
                <w:lang w:val="en-US"/>
              </w:rPr>
            </w:pPr>
          </w:p>
          <w:p w14:paraId="4855D330" w14:textId="77777777" w:rsidR="00022AB5" w:rsidRPr="00B12D7F" w:rsidRDefault="00022AB5" w:rsidP="00022AB5">
            <w:pPr>
              <w:tabs>
                <w:tab w:val="num" w:pos="1080"/>
              </w:tabs>
              <w:spacing w:before="60" w:afterLines="60" w:after="144"/>
              <w:rPr>
                <w:u w:val="single"/>
              </w:rPr>
            </w:pPr>
            <w:r w:rsidRPr="00B12D7F">
              <w:rPr>
                <w:u w:val="single"/>
              </w:rPr>
              <w:t>WRICEF:</w:t>
            </w:r>
          </w:p>
          <w:p w14:paraId="4855D331"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32" w14:textId="77777777" w:rsidR="00022AB5" w:rsidRPr="00B12D7F" w:rsidRDefault="00022AB5" w:rsidP="00022AB5">
            <w:pPr>
              <w:pStyle w:val="TableText"/>
              <w:rPr>
                <w:rFonts w:ascii="Verdana" w:hAnsi="Verdana"/>
                <w:sz w:val="20"/>
              </w:rPr>
            </w:pPr>
          </w:p>
        </w:tc>
      </w:tr>
      <w:tr w:rsidR="00022AB5" w:rsidRPr="00B12D7F" w14:paraId="4855D340" w14:textId="77777777" w:rsidTr="00022AB5">
        <w:tc>
          <w:tcPr>
            <w:tcW w:w="1838" w:type="dxa"/>
          </w:tcPr>
          <w:p w14:paraId="4855D334" w14:textId="77777777" w:rsidR="00022AB5" w:rsidRPr="00B12D7F" w:rsidRDefault="00022AB5" w:rsidP="00022AB5">
            <w:pPr>
              <w:jc w:val="left"/>
              <w:rPr>
                <w:b/>
              </w:rPr>
            </w:pPr>
            <w:r w:rsidRPr="00B12D7F">
              <w:rPr>
                <w:b/>
              </w:rPr>
              <w:lastRenderedPageBreak/>
              <w:t>FIN-08.01 – step 16</w:t>
            </w:r>
          </w:p>
        </w:tc>
        <w:tc>
          <w:tcPr>
            <w:tcW w:w="6521" w:type="dxa"/>
          </w:tcPr>
          <w:p w14:paraId="4855D335" w14:textId="77777777" w:rsidR="00022AB5" w:rsidRPr="001C630C" w:rsidRDefault="00022AB5" w:rsidP="00022AB5">
            <w:pPr>
              <w:rPr>
                <w:lang w:val="en-US"/>
              </w:rPr>
            </w:pPr>
            <w:r w:rsidRPr="001C630C">
              <w:rPr>
                <w:lang w:val="en-US"/>
              </w:rPr>
              <w:t>Production Variances.</w:t>
            </w:r>
          </w:p>
          <w:p w14:paraId="4855D336" w14:textId="77777777" w:rsidR="00022AB5" w:rsidRPr="001C630C" w:rsidRDefault="00022AB5" w:rsidP="00022AB5">
            <w:pPr>
              <w:rPr>
                <w:lang w:val="en-US"/>
              </w:rPr>
            </w:pPr>
          </w:p>
          <w:p w14:paraId="4855D337" w14:textId="77777777" w:rsidR="00022AB5" w:rsidRPr="001C630C" w:rsidRDefault="00022AB5" w:rsidP="00022AB5">
            <w:pPr>
              <w:rPr>
                <w:lang w:val="en-US"/>
              </w:rPr>
            </w:pPr>
            <w:r w:rsidRPr="001C630C">
              <w:rPr>
                <w:lang w:val="en-US"/>
              </w:rPr>
              <w:t>Even though this is not a requirement for exertis (as exertis is not a company running full SAP production processes), it is necessary in order to settle production orders, which will be used to facilitate the kititng processes in the warehouse.</w:t>
            </w:r>
          </w:p>
          <w:p w14:paraId="4855D338" w14:textId="77777777" w:rsidR="00022AB5" w:rsidRPr="001C630C" w:rsidRDefault="00022AB5" w:rsidP="00022AB5">
            <w:pPr>
              <w:rPr>
                <w:lang w:val="en-US"/>
              </w:rPr>
            </w:pPr>
          </w:p>
          <w:p w14:paraId="4855D339" w14:textId="77777777" w:rsidR="00022AB5" w:rsidRPr="001C630C" w:rsidRDefault="00022AB5" w:rsidP="00022AB5">
            <w:pPr>
              <w:rPr>
                <w:lang w:val="en-US"/>
              </w:rPr>
            </w:pPr>
            <w:r w:rsidRPr="001C630C">
              <w:rPr>
                <w:lang w:val="en-US"/>
              </w:rPr>
              <w:t>Any production orders that are still in W.I.P will be excluded from settlement automatically based on order status.</w:t>
            </w:r>
          </w:p>
        </w:tc>
        <w:tc>
          <w:tcPr>
            <w:tcW w:w="3862" w:type="dxa"/>
          </w:tcPr>
          <w:p w14:paraId="4855D33A" w14:textId="77777777" w:rsidR="00022AB5" w:rsidRPr="001C630C" w:rsidRDefault="00022AB5" w:rsidP="00022AB5">
            <w:pPr>
              <w:tabs>
                <w:tab w:val="num" w:pos="1080"/>
              </w:tabs>
              <w:rPr>
                <w:rFonts w:cs="Arial"/>
                <w:u w:val="single"/>
                <w:lang w:val="en-US"/>
              </w:rPr>
            </w:pPr>
            <w:r w:rsidRPr="001C630C">
              <w:rPr>
                <w:rFonts w:cs="Arial"/>
                <w:u w:val="single"/>
                <w:lang w:val="en-US"/>
              </w:rPr>
              <w:t>Configuration:</w:t>
            </w:r>
          </w:p>
          <w:p w14:paraId="4855D33B" w14:textId="77777777" w:rsidR="00022AB5" w:rsidRPr="001C630C" w:rsidRDefault="00022AB5" w:rsidP="00022AB5">
            <w:pPr>
              <w:tabs>
                <w:tab w:val="num" w:pos="1080"/>
              </w:tabs>
              <w:rPr>
                <w:lang w:val="en-US"/>
              </w:rPr>
            </w:pPr>
            <w:r w:rsidRPr="001C630C">
              <w:rPr>
                <w:rFonts w:cs="Arial"/>
                <w:lang w:val="en-US"/>
              </w:rPr>
              <w:t xml:space="preserve">Described in the </w:t>
            </w:r>
            <w:r w:rsidRPr="001C630C">
              <w:rPr>
                <w:lang w:val="en-US"/>
              </w:rPr>
              <w:t xml:space="preserve"> Revenue and Cost Controlling Business Processes Blueprint (FIN-06).</w:t>
            </w:r>
          </w:p>
          <w:p w14:paraId="4855D33C" w14:textId="77777777" w:rsidR="00022AB5" w:rsidRPr="001C630C" w:rsidRDefault="00022AB5" w:rsidP="00022AB5">
            <w:pPr>
              <w:tabs>
                <w:tab w:val="num" w:pos="1080"/>
              </w:tabs>
              <w:rPr>
                <w:rFonts w:cs="Arial"/>
                <w:lang w:val="en-US"/>
              </w:rPr>
            </w:pPr>
          </w:p>
          <w:p w14:paraId="4855D33D" w14:textId="77777777" w:rsidR="00022AB5" w:rsidRPr="00B12D7F" w:rsidRDefault="00022AB5" w:rsidP="00022AB5">
            <w:pPr>
              <w:tabs>
                <w:tab w:val="num" w:pos="1080"/>
              </w:tabs>
              <w:spacing w:before="60" w:afterLines="60" w:after="144"/>
              <w:rPr>
                <w:u w:val="single"/>
              </w:rPr>
            </w:pPr>
            <w:r w:rsidRPr="00B12D7F">
              <w:rPr>
                <w:u w:val="single"/>
              </w:rPr>
              <w:t>WRICEF:</w:t>
            </w:r>
          </w:p>
          <w:p w14:paraId="4855D33E"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3F" w14:textId="77777777" w:rsidR="00022AB5" w:rsidRPr="00B12D7F" w:rsidRDefault="00022AB5" w:rsidP="00022AB5">
            <w:pPr>
              <w:pStyle w:val="TableText"/>
              <w:rPr>
                <w:rFonts w:ascii="Verdana" w:hAnsi="Verdana"/>
                <w:sz w:val="20"/>
              </w:rPr>
            </w:pPr>
          </w:p>
        </w:tc>
      </w:tr>
      <w:tr w:rsidR="00022AB5" w:rsidRPr="00B12D7F" w14:paraId="4855D34B" w14:textId="77777777" w:rsidTr="00022AB5">
        <w:tc>
          <w:tcPr>
            <w:tcW w:w="1838" w:type="dxa"/>
          </w:tcPr>
          <w:p w14:paraId="4855D341" w14:textId="77777777" w:rsidR="00022AB5" w:rsidRPr="00B12D7F" w:rsidRDefault="00022AB5" w:rsidP="00022AB5">
            <w:pPr>
              <w:jc w:val="left"/>
              <w:rPr>
                <w:b/>
              </w:rPr>
            </w:pPr>
            <w:r w:rsidRPr="00B12D7F">
              <w:rPr>
                <w:b/>
              </w:rPr>
              <w:t>FIN-08.01 – Step 17</w:t>
            </w:r>
          </w:p>
        </w:tc>
        <w:tc>
          <w:tcPr>
            <w:tcW w:w="6521" w:type="dxa"/>
          </w:tcPr>
          <w:p w14:paraId="4855D342" w14:textId="77777777" w:rsidR="00022AB5" w:rsidRPr="001C630C" w:rsidRDefault="00022AB5" w:rsidP="00022AB5">
            <w:pPr>
              <w:rPr>
                <w:lang w:val="en-US"/>
              </w:rPr>
            </w:pPr>
            <w:r w:rsidRPr="001C630C">
              <w:rPr>
                <w:lang w:val="en-US"/>
              </w:rPr>
              <w:t>Production Order Settlement.</w:t>
            </w:r>
          </w:p>
          <w:p w14:paraId="4855D343" w14:textId="77777777" w:rsidR="00022AB5" w:rsidRPr="001C630C" w:rsidRDefault="00022AB5" w:rsidP="00022AB5">
            <w:pPr>
              <w:rPr>
                <w:lang w:val="en-US"/>
              </w:rPr>
            </w:pPr>
          </w:p>
          <w:p w14:paraId="4855D344" w14:textId="77777777" w:rsidR="00022AB5" w:rsidRPr="001C630C" w:rsidRDefault="00022AB5" w:rsidP="00022AB5">
            <w:pPr>
              <w:rPr>
                <w:lang w:val="en-US"/>
              </w:rPr>
            </w:pPr>
            <w:r w:rsidRPr="001C630C">
              <w:rPr>
                <w:lang w:val="en-US"/>
              </w:rPr>
              <w:t>As part of production order maintenance, production orders will need to be settled.</w:t>
            </w:r>
          </w:p>
        </w:tc>
        <w:tc>
          <w:tcPr>
            <w:tcW w:w="3862" w:type="dxa"/>
          </w:tcPr>
          <w:p w14:paraId="4855D345" w14:textId="77777777" w:rsidR="00022AB5" w:rsidRPr="001C630C" w:rsidRDefault="00022AB5" w:rsidP="00022AB5">
            <w:pPr>
              <w:tabs>
                <w:tab w:val="num" w:pos="1080"/>
              </w:tabs>
              <w:rPr>
                <w:rFonts w:cs="Arial"/>
                <w:u w:val="single"/>
                <w:lang w:val="en-US"/>
              </w:rPr>
            </w:pPr>
            <w:r w:rsidRPr="001C630C">
              <w:rPr>
                <w:rFonts w:cs="Arial"/>
                <w:u w:val="single"/>
                <w:lang w:val="en-US"/>
              </w:rPr>
              <w:t>Configuration:</w:t>
            </w:r>
          </w:p>
          <w:p w14:paraId="4855D346" w14:textId="77777777" w:rsidR="00022AB5" w:rsidRPr="001C630C" w:rsidRDefault="00022AB5" w:rsidP="00022AB5">
            <w:pPr>
              <w:tabs>
                <w:tab w:val="num" w:pos="1080"/>
              </w:tabs>
              <w:rPr>
                <w:lang w:val="en-US"/>
              </w:rPr>
            </w:pPr>
            <w:r w:rsidRPr="001C630C">
              <w:rPr>
                <w:rFonts w:cs="Arial"/>
                <w:lang w:val="en-US"/>
              </w:rPr>
              <w:t xml:space="preserve">Described in the </w:t>
            </w:r>
            <w:r w:rsidRPr="001C630C">
              <w:rPr>
                <w:lang w:val="en-US"/>
              </w:rPr>
              <w:t xml:space="preserve"> Revenue and Cost Controlling Business Processes Blueprint (FIN-06).</w:t>
            </w:r>
          </w:p>
          <w:p w14:paraId="4855D347" w14:textId="77777777" w:rsidR="00022AB5" w:rsidRPr="001C630C" w:rsidRDefault="00022AB5" w:rsidP="00022AB5">
            <w:pPr>
              <w:tabs>
                <w:tab w:val="num" w:pos="1080"/>
              </w:tabs>
              <w:rPr>
                <w:rFonts w:cs="Arial"/>
                <w:lang w:val="en-US"/>
              </w:rPr>
            </w:pPr>
          </w:p>
          <w:p w14:paraId="4855D348" w14:textId="77777777" w:rsidR="00022AB5" w:rsidRPr="00B12D7F" w:rsidRDefault="00022AB5" w:rsidP="00022AB5">
            <w:pPr>
              <w:tabs>
                <w:tab w:val="num" w:pos="1080"/>
              </w:tabs>
              <w:spacing w:before="60" w:afterLines="60" w:after="144"/>
              <w:rPr>
                <w:u w:val="single"/>
              </w:rPr>
            </w:pPr>
            <w:r w:rsidRPr="00B12D7F">
              <w:rPr>
                <w:u w:val="single"/>
              </w:rPr>
              <w:lastRenderedPageBreak/>
              <w:t>WRICEF:</w:t>
            </w:r>
          </w:p>
          <w:p w14:paraId="4855D349"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4A" w14:textId="77777777" w:rsidR="00022AB5" w:rsidRPr="00B12D7F" w:rsidRDefault="00022AB5" w:rsidP="00022AB5">
            <w:pPr>
              <w:pStyle w:val="TableText"/>
              <w:rPr>
                <w:rFonts w:ascii="Verdana" w:hAnsi="Verdana"/>
                <w:sz w:val="20"/>
              </w:rPr>
            </w:pPr>
          </w:p>
        </w:tc>
      </w:tr>
      <w:tr w:rsidR="00022AB5" w:rsidRPr="00B12D7F" w14:paraId="4855D358" w14:textId="77777777" w:rsidTr="00022AB5">
        <w:trPr>
          <w:trHeight w:val="2128"/>
        </w:trPr>
        <w:tc>
          <w:tcPr>
            <w:tcW w:w="1838" w:type="dxa"/>
          </w:tcPr>
          <w:p w14:paraId="4855D34C" w14:textId="77777777" w:rsidR="00022AB5" w:rsidRPr="00B12D7F" w:rsidRDefault="00022AB5" w:rsidP="00022AB5">
            <w:pPr>
              <w:jc w:val="left"/>
              <w:rPr>
                <w:b/>
              </w:rPr>
            </w:pPr>
            <w:r w:rsidRPr="00B12D7F">
              <w:rPr>
                <w:b/>
              </w:rPr>
              <w:lastRenderedPageBreak/>
              <w:t>FIN-08.01 – step 18</w:t>
            </w:r>
          </w:p>
        </w:tc>
        <w:tc>
          <w:tcPr>
            <w:tcW w:w="6521" w:type="dxa"/>
          </w:tcPr>
          <w:p w14:paraId="4855D34D" w14:textId="77777777" w:rsidR="00022AB5" w:rsidRPr="001C630C" w:rsidRDefault="00022AB5" w:rsidP="00022AB5">
            <w:pPr>
              <w:rPr>
                <w:lang w:val="en-US"/>
              </w:rPr>
            </w:pPr>
            <w:r w:rsidRPr="001C630C">
              <w:rPr>
                <w:lang w:val="en-US"/>
              </w:rPr>
              <w:t>Close the Cost Controlling (CO) period.</w:t>
            </w:r>
          </w:p>
          <w:p w14:paraId="4855D34E" w14:textId="77777777" w:rsidR="00022AB5" w:rsidRPr="001C630C" w:rsidRDefault="00022AB5" w:rsidP="00022AB5">
            <w:pPr>
              <w:rPr>
                <w:lang w:val="en-US"/>
              </w:rPr>
            </w:pPr>
          </w:p>
          <w:p w14:paraId="4855D34F" w14:textId="77777777" w:rsidR="00022AB5" w:rsidRPr="001C630C" w:rsidRDefault="00022AB5" w:rsidP="00022AB5">
            <w:pPr>
              <w:rPr>
                <w:lang w:val="en-US"/>
              </w:rPr>
            </w:pPr>
            <w:r w:rsidRPr="001C630C">
              <w:rPr>
                <w:lang w:val="en-US"/>
              </w:rPr>
              <w:t>Once all the CO-related activities have been carried out, the CO period will be closed so that users don’t post new items in the old period.  This is necessary to ensure accuracy in accounting.</w:t>
            </w:r>
          </w:p>
          <w:p w14:paraId="4855D350" w14:textId="77777777" w:rsidR="00022AB5" w:rsidRPr="001C630C" w:rsidRDefault="00022AB5" w:rsidP="00022AB5">
            <w:pPr>
              <w:rPr>
                <w:lang w:val="en-US"/>
              </w:rPr>
            </w:pPr>
          </w:p>
          <w:p w14:paraId="4855D351" w14:textId="77777777" w:rsidR="00022AB5" w:rsidRPr="001C630C" w:rsidRDefault="00022AB5" w:rsidP="00022AB5">
            <w:pPr>
              <w:rPr>
                <w:lang w:val="en-US"/>
              </w:rPr>
            </w:pPr>
            <w:r w:rsidRPr="001C630C">
              <w:rPr>
                <w:lang w:val="en-US"/>
              </w:rPr>
              <w:t>Authorised users will have the ability to re-open closed periods.</w:t>
            </w:r>
          </w:p>
        </w:tc>
        <w:tc>
          <w:tcPr>
            <w:tcW w:w="3862" w:type="dxa"/>
          </w:tcPr>
          <w:p w14:paraId="4855D352" w14:textId="77777777" w:rsidR="00022AB5" w:rsidRPr="00B12D7F" w:rsidRDefault="00022AB5" w:rsidP="00022AB5">
            <w:pPr>
              <w:tabs>
                <w:tab w:val="num" w:pos="1080"/>
              </w:tabs>
              <w:spacing w:before="60" w:afterLines="60" w:after="144"/>
              <w:rPr>
                <w:rFonts w:cs="Arial"/>
              </w:rPr>
            </w:pPr>
            <w:r w:rsidRPr="00B12D7F">
              <w:rPr>
                <w:rFonts w:cs="Arial"/>
                <w:u w:val="single"/>
              </w:rPr>
              <w:t>Configuration:</w:t>
            </w:r>
            <w:r w:rsidRPr="00B12D7F">
              <w:rPr>
                <w:rFonts w:cs="Arial"/>
              </w:rPr>
              <w:t xml:space="preserve"> </w:t>
            </w:r>
          </w:p>
          <w:p w14:paraId="4855D353"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54" w14:textId="77777777" w:rsidR="00022AB5" w:rsidRPr="00B12D7F" w:rsidRDefault="00022AB5" w:rsidP="00022AB5">
            <w:pPr>
              <w:tabs>
                <w:tab w:val="num" w:pos="1080"/>
              </w:tabs>
              <w:spacing w:before="60" w:afterLines="60" w:after="144"/>
              <w:rPr>
                <w:rFonts w:cs="Arial"/>
              </w:rPr>
            </w:pPr>
          </w:p>
          <w:p w14:paraId="4855D355" w14:textId="77777777" w:rsidR="00022AB5" w:rsidRPr="00B12D7F" w:rsidRDefault="00022AB5" w:rsidP="00022AB5">
            <w:pPr>
              <w:tabs>
                <w:tab w:val="num" w:pos="1080"/>
              </w:tabs>
              <w:spacing w:before="60" w:afterLines="60" w:after="144"/>
              <w:rPr>
                <w:u w:val="single"/>
              </w:rPr>
            </w:pPr>
            <w:r w:rsidRPr="00B12D7F">
              <w:rPr>
                <w:u w:val="single"/>
              </w:rPr>
              <w:t>WRICEF:</w:t>
            </w:r>
          </w:p>
          <w:p w14:paraId="4855D356"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57" w14:textId="77777777" w:rsidR="00022AB5" w:rsidRPr="00B12D7F" w:rsidRDefault="00022AB5" w:rsidP="00022AB5">
            <w:pPr>
              <w:pStyle w:val="TableText"/>
              <w:rPr>
                <w:rFonts w:ascii="Verdana" w:hAnsi="Verdana"/>
                <w:sz w:val="20"/>
              </w:rPr>
            </w:pPr>
          </w:p>
        </w:tc>
      </w:tr>
      <w:tr w:rsidR="00022AB5" w:rsidRPr="00B12D7F" w14:paraId="4855D363" w14:textId="77777777" w:rsidTr="00022AB5">
        <w:tc>
          <w:tcPr>
            <w:tcW w:w="1838" w:type="dxa"/>
          </w:tcPr>
          <w:p w14:paraId="4855D359" w14:textId="77777777" w:rsidR="00022AB5" w:rsidRPr="00B12D7F" w:rsidRDefault="00022AB5" w:rsidP="00022AB5">
            <w:pPr>
              <w:jc w:val="left"/>
              <w:rPr>
                <w:b/>
              </w:rPr>
            </w:pPr>
            <w:r w:rsidRPr="00B12D7F">
              <w:rPr>
                <w:b/>
              </w:rPr>
              <w:t>FIN-08.01 – step 19</w:t>
            </w:r>
          </w:p>
        </w:tc>
        <w:tc>
          <w:tcPr>
            <w:tcW w:w="6521" w:type="dxa"/>
          </w:tcPr>
          <w:p w14:paraId="4855D35A" w14:textId="77777777" w:rsidR="00022AB5" w:rsidRPr="001C630C" w:rsidRDefault="00022AB5" w:rsidP="00022AB5">
            <w:pPr>
              <w:rPr>
                <w:lang w:val="en-US"/>
              </w:rPr>
            </w:pPr>
            <w:r w:rsidRPr="001C630C">
              <w:rPr>
                <w:lang w:val="en-US"/>
              </w:rPr>
              <w:t xml:space="preserve">Intrastat declarations. </w:t>
            </w:r>
          </w:p>
          <w:p w14:paraId="4855D35B" w14:textId="77777777" w:rsidR="00022AB5" w:rsidRPr="001C630C" w:rsidRDefault="00022AB5" w:rsidP="00022AB5">
            <w:pPr>
              <w:rPr>
                <w:lang w:val="en-US"/>
              </w:rPr>
            </w:pPr>
          </w:p>
          <w:p w14:paraId="4855D35C" w14:textId="77777777" w:rsidR="00022AB5" w:rsidRPr="001C630C" w:rsidRDefault="00022AB5" w:rsidP="00022AB5">
            <w:pPr>
              <w:rPr>
                <w:lang w:val="en-US"/>
              </w:rPr>
            </w:pPr>
            <w:r w:rsidRPr="001C630C">
              <w:rPr>
                <w:lang w:val="en-US"/>
              </w:rPr>
              <w:t xml:space="preserve">The Intrastat report is a statistical report that includes details of all cross-border flows of goods between EU countries. exertis will create an Intrastat declaration on a monthly bassis as they are required to make declarations of receipts and dispatches for goods traded with other EU countries.  </w:t>
            </w:r>
          </w:p>
        </w:tc>
        <w:tc>
          <w:tcPr>
            <w:tcW w:w="3862" w:type="dxa"/>
          </w:tcPr>
          <w:p w14:paraId="4855D35D" w14:textId="77777777" w:rsidR="00022AB5" w:rsidRPr="001C630C" w:rsidRDefault="00022AB5" w:rsidP="00022AB5">
            <w:pPr>
              <w:tabs>
                <w:tab w:val="num" w:pos="1080"/>
              </w:tabs>
              <w:spacing w:before="60" w:afterLines="60" w:after="144"/>
              <w:rPr>
                <w:rFonts w:cs="Arial"/>
                <w:lang w:val="en-US"/>
              </w:rPr>
            </w:pPr>
            <w:r w:rsidRPr="001C630C">
              <w:rPr>
                <w:rFonts w:cs="Arial"/>
                <w:u w:val="single"/>
                <w:lang w:val="en-US"/>
              </w:rPr>
              <w:t>Configuration:</w:t>
            </w:r>
          </w:p>
          <w:p w14:paraId="4855D35E" w14:textId="77777777" w:rsidR="00022AB5" w:rsidRPr="001C630C" w:rsidRDefault="00765B6B" w:rsidP="00022AB5">
            <w:pPr>
              <w:tabs>
                <w:tab w:val="num" w:pos="1080"/>
              </w:tabs>
              <w:spacing w:before="60" w:afterLines="60" w:after="144"/>
              <w:rPr>
                <w:rFonts w:cs="Arial"/>
                <w:u w:val="single"/>
                <w:lang w:val="en-US"/>
              </w:rPr>
            </w:pPr>
            <w:r>
              <w:rPr>
                <w:rFonts w:cs="Arial"/>
                <w:lang w:val="en-GB"/>
              </w:rPr>
              <w:t>Refer to section 7.4</w:t>
            </w:r>
            <w:r w:rsidRPr="00B12D7F">
              <w:rPr>
                <w:rFonts w:cs="Arial"/>
                <w:lang w:val="en-GB"/>
              </w:rPr>
              <w:t xml:space="preserve"> for configuration details.</w:t>
            </w:r>
          </w:p>
          <w:p w14:paraId="4855D35F" w14:textId="77777777" w:rsidR="00022AB5" w:rsidRPr="001C630C" w:rsidRDefault="00022AB5" w:rsidP="00022AB5">
            <w:pPr>
              <w:tabs>
                <w:tab w:val="num" w:pos="1080"/>
              </w:tabs>
              <w:spacing w:before="60" w:afterLines="60" w:after="144"/>
              <w:rPr>
                <w:rFonts w:cs="Arial"/>
                <w:lang w:val="en-US"/>
              </w:rPr>
            </w:pPr>
          </w:p>
          <w:p w14:paraId="4855D360" w14:textId="77777777" w:rsidR="00022AB5" w:rsidRPr="00B12D7F" w:rsidRDefault="00022AB5" w:rsidP="00022AB5">
            <w:pPr>
              <w:tabs>
                <w:tab w:val="num" w:pos="1080"/>
              </w:tabs>
              <w:spacing w:before="60" w:afterLines="60" w:after="144"/>
              <w:rPr>
                <w:u w:val="single"/>
              </w:rPr>
            </w:pPr>
            <w:r w:rsidRPr="00B12D7F">
              <w:rPr>
                <w:u w:val="single"/>
              </w:rPr>
              <w:lastRenderedPageBreak/>
              <w:t>WRICEF:</w:t>
            </w:r>
          </w:p>
          <w:p w14:paraId="4855D361"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62" w14:textId="77777777" w:rsidR="00022AB5" w:rsidRPr="00B12D7F" w:rsidRDefault="00022AB5" w:rsidP="00022AB5">
            <w:pPr>
              <w:pStyle w:val="TableText"/>
              <w:rPr>
                <w:rFonts w:ascii="Verdana" w:hAnsi="Verdana"/>
                <w:sz w:val="20"/>
              </w:rPr>
            </w:pPr>
          </w:p>
        </w:tc>
      </w:tr>
      <w:tr w:rsidR="00022AB5" w:rsidRPr="00B12D7F" w14:paraId="4855D36E" w14:textId="77777777" w:rsidTr="00022AB5">
        <w:tc>
          <w:tcPr>
            <w:tcW w:w="1838" w:type="dxa"/>
          </w:tcPr>
          <w:p w14:paraId="4855D364" w14:textId="77777777" w:rsidR="00022AB5" w:rsidRPr="00B12D7F" w:rsidRDefault="00022AB5" w:rsidP="00022AB5">
            <w:pPr>
              <w:jc w:val="left"/>
              <w:rPr>
                <w:b/>
              </w:rPr>
            </w:pPr>
            <w:r w:rsidRPr="00B12D7F">
              <w:rPr>
                <w:b/>
              </w:rPr>
              <w:lastRenderedPageBreak/>
              <w:t>FIN-08.01 – step 20</w:t>
            </w:r>
          </w:p>
        </w:tc>
        <w:tc>
          <w:tcPr>
            <w:tcW w:w="6521" w:type="dxa"/>
          </w:tcPr>
          <w:p w14:paraId="4855D365" w14:textId="77777777" w:rsidR="00022AB5" w:rsidRPr="001C630C" w:rsidRDefault="00022AB5" w:rsidP="00022AB5">
            <w:pPr>
              <w:rPr>
                <w:lang w:val="en-US"/>
              </w:rPr>
            </w:pPr>
            <w:r w:rsidRPr="001C630C">
              <w:rPr>
                <w:lang w:val="en-US"/>
              </w:rPr>
              <w:t>EC Sales List.</w:t>
            </w:r>
          </w:p>
          <w:p w14:paraId="4855D366" w14:textId="77777777" w:rsidR="00022AB5" w:rsidRPr="001C630C" w:rsidRDefault="00022AB5" w:rsidP="00022AB5">
            <w:pPr>
              <w:rPr>
                <w:lang w:val="en-US"/>
              </w:rPr>
            </w:pPr>
          </w:p>
          <w:p w14:paraId="4855D367" w14:textId="77777777" w:rsidR="00022AB5" w:rsidRPr="001C630C" w:rsidRDefault="00022AB5" w:rsidP="00022AB5">
            <w:pPr>
              <w:rPr>
                <w:lang w:val="en-US"/>
              </w:rPr>
            </w:pPr>
            <w:r w:rsidRPr="001C630C">
              <w:rPr>
                <w:lang w:val="en-US"/>
              </w:rPr>
              <w:t xml:space="preserve">Exertis will submit the EC Sales List report as required by HMRC.  This list will contain information on all tax-free goods deliveries and goods movements to registered companies within the European Union in the specified time period. </w:t>
            </w:r>
          </w:p>
        </w:tc>
        <w:tc>
          <w:tcPr>
            <w:tcW w:w="3862" w:type="dxa"/>
          </w:tcPr>
          <w:p w14:paraId="4855D368" w14:textId="77777777" w:rsidR="00022AB5" w:rsidRPr="001C630C" w:rsidRDefault="00022AB5" w:rsidP="00022AB5">
            <w:pPr>
              <w:tabs>
                <w:tab w:val="num" w:pos="1080"/>
              </w:tabs>
              <w:spacing w:before="60" w:afterLines="60" w:after="144"/>
              <w:rPr>
                <w:rFonts w:cs="Arial"/>
                <w:u w:val="single"/>
                <w:lang w:val="en-US"/>
              </w:rPr>
            </w:pPr>
            <w:r w:rsidRPr="001C630C">
              <w:rPr>
                <w:rFonts w:cs="Arial"/>
                <w:u w:val="single"/>
                <w:lang w:val="en-US"/>
              </w:rPr>
              <w:t>Configuration:</w:t>
            </w:r>
            <w:r w:rsidRPr="001C630C">
              <w:rPr>
                <w:rFonts w:cs="Arial"/>
                <w:lang w:val="en-US"/>
              </w:rPr>
              <w:t xml:space="preserve"> </w:t>
            </w:r>
          </w:p>
          <w:p w14:paraId="4855D369" w14:textId="77777777" w:rsidR="007021C9" w:rsidRPr="001C630C" w:rsidRDefault="007021C9" w:rsidP="007021C9">
            <w:pPr>
              <w:tabs>
                <w:tab w:val="num" w:pos="1080"/>
              </w:tabs>
              <w:spacing w:before="60" w:afterLines="60" w:after="144"/>
              <w:rPr>
                <w:rFonts w:cs="Arial"/>
                <w:u w:val="single"/>
                <w:lang w:val="en-US"/>
              </w:rPr>
            </w:pPr>
            <w:r>
              <w:rPr>
                <w:rFonts w:cs="Arial"/>
                <w:lang w:val="en-GB"/>
              </w:rPr>
              <w:t>Refer to section 7.4</w:t>
            </w:r>
            <w:r w:rsidRPr="00B12D7F">
              <w:rPr>
                <w:rFonts w:cs="Arial"/>
                <w:lang w:val="en-GB"/>
              </w:rPr>
              <w:t xml:space="preserve"> for configuration details.</w:t>
            </w:r>
          </w:p>
          <w:p w14:paraId="4855D36A" w14:textId="77777777" w:rsidR="00022AB5" w:rsidRPr="001C630C" w:rsidRDefault="007021C9" w:rsidP="007021C9">
            <w:pPr>
              <w:tabs>
                <w:tab w:val="num" w:pos="1080"/>
              </w:tabs>
              <w:spacing w:before="60" w:afterLines="60" w:after="144"/>
              <w:rPr>
                <w:rFonts w:cs="Arial"/>
                <w:lang w:val="en-US"/>
              </w:rPr>
            </w:pPr>
            <w:r w:rsidRPr="001C630C">
              <w:rPr>
                <w:rFonts w:cs="Arial"/>
                <w:lang w:val="en-US"/>
              </w:rPr>
              <w:t xml:space="preserve"> </w:t>
            </w:r>
          </w:p>
          <w:p w14:paraId="4855D36B" w14:textId="77777777" w:rsidR="00022AB5" w:rsidRPr="00B12D7F" w:rsidRDefault="00022AB5" w:rsidP="00022AB5">
            <w:pPr>
              <w:tabs>
                <w:tab w:val="num" w:pos="1080"/>
              </w:tabs>
              <w:spacing w:before="60" w:afterLines="60" w:after="144"/>
              <w:rPr>
                <w:u w:val="single"/>
              </w:rPr>
            </w:pPr>
            <w:r w:rsidRPr="00B12D7F">
              <w:rPr>
                <w:u w:val="single"/>
              </w:rPr>
              <w:t>WRICEF:</w:t>
            </w:r>
          </w:p>
          <w:p w14:paraId="4855D36C"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6D" w14:textId="77777777" w:rsidR="00022AB5" w:rsidRPr="00B12D7F" w:rsidRDefault="00022AB5" w:rsidP="00022AB5">
            <w:pPr>
              <w:pStyle w:val="TableText"/>
              <w:rPr>
                <w:rFonts w:ascii="Verdana" w:hAnsi="Verdana"/>
                <w:sz w:val="20"/>
              </w:rPr>
            </w:pPr>
          </w:p>
        </w:tc>
      </w:tr>
      <w:tr w:rsidR="00022AB5" w:rsidRPr="00B12D7F" w14:paraId="4855D379" w14:textId="77777777" w:rsidTr="00022AB5">
        <w:tc>
          <w:tcPr>
            <w:tcW w:w="1838" w:type="dxa"/>
          </w:tcPr>
          <w:p w14:paraId="4855D36F" w14:textId="77777777" w:rsidR="00022AB5" w:rsidRPr="00B12D7F" w:rsidRDefault="00022AB5" w:rsidP="00022AB5">
            <w:pPr>
              <w:jc w:val="left"/>
              <w:rPr>
                <w:b/>
              </w:rPr>
            </w:pPr>
            <w:r w:rsidRPr="00B12D7F">
              <w:rPr>
                <w:b/>
              </w:rPr>
              <w:t>FIN-08.01 -  step 21</w:t>
            </w:r>
          </w:p>
        </w:tc>
        <w:tc>
          <w:tcPr>
            <w:tcW w:w="6521" w:type="dxa"/>
          </w:tcPr>
          <w:p w14:paraId="4855D370" w14:textId="77777777" w:rsidR="00022AB5" w:rsidRPr="001C630C" w:rsidRDefault="00022AB5" w:rsidP="00022AB5">
            <w:pPr>
              <w:rPr>
                <w:lang w:val="en-US"/>
              </w:rPr>
            </w:pPr>
            <w:r w:rsidRPr="001C630C">
              <w:rPr>
                <w:lang w:val="en-US"/>
              </w:rPr>
              <w:t>Process VAT return.</w:t>
            </w:r>
          </w:p>
          <w:p w14:paraId="4855D371" w14:textId="77777777" w:rsidR="00022AB5" w:rsidRPr="001C630C" w:rsidRDefault="00022AB5" w:rsidP="00022AB5">
            <w:pPr>
              <w:rPr>
                <w:lang w:val="en-US"/>
              </w:rPr>
            </w:pPr>
          </w:p>
          <w:p w14:paraId="4855D372" w14:textId="77777777" w:rsidR="00022AB5" w:rsidRPr="001C630C" w:rsidRDefault="00022AB5" w:rsidP="00022AB5">
            <w:pPr>
              <w:rPr>
                <w:lang w:val="en-US"/>
              </w:rPr>
            </w:pPr>
            <w:r w:rsidRPr="001C630C">
              <w:rPr>
                <w:lang w:val="en-US"/>
              </w:rPr>
              <w:t xml:space="preserve">This report creates the advance return for tax on sales and/or purchases, and also creates a batch input session for automatic transfer posting of any tax payable. This will allow the users to display the return at item level for each tax type (output and </w:t>
            </w:r>
            <w:r w:rsidRPr="001C630C">
              <w:rPr>
                <w:lang w:val="en-US"/>
              </w:rPr>
              <w:lastRenderedPageBreak/>
              <w:t>input tax). Exertis users will be able to control the selection of  documents relevant to the VAT return reporting by selecting the posting date, posting period and document date.</w:t>
            </w:r>
          </w:p>
        </w:tc>
        <w:tc>
          <w:tcPr>
            <w:tcW w:w="3862" w:type="dxa"/>
          </w:tcPr>
          <w:p w14:paraId="4855D373" w14:textId="77777777" w:rsidR="00022AB5" w:rsidRPr="001C630C" w:rsidRDefault="00022AB5" w:rsidP="00022AB5">
            <w:pPr>
              <w:tabs>
                <w:tab w:val="num" w:pos="1080"/>
              </w:tabs>
              <w:spacing w:before="60" w:afterLines="60" w:after="144"/>
              <w:rPr>
                <w:rFonts w:cs="Arial"/>
                <w:u w:val="single"/>
                <w:lang w:val="en-US"/>
              </w:rPr>
            </w:pPr>
            <w:r w:rsidRPr="001C630C">
              <w:rPr>
                <w:rFonts w:cs="Arial"/>
                <w:u w:val="single"/>
                <w:lang w:val="en-US"/>
              </w:rPr>
              <w:lastRenderedPageBreak/>
              <w:t>Configuration:</w:t>
            </w:r>
            <w:r w:rsidRPr="001C630C">
              <w:rPr>
                <w:rFonts w:cs="Arial"/>
                <w:lang w:val="en-US"/>
              </w:rPr>
              <w:t xml:space="preserve"> </w:t>
            </w:r>
          </w:p>
          <w:p w14:paraId="4855D374" w14:textId="77777777" w:rsidR="007021C9" w:rsidRPr="001C630C" w:rsidRDefault="007021C9" w:rsidP="007021C9">
            <w:pPr>
              <w:tabs>
                <w:tab w:val="num" w:pos="1080"/>
              </w:tabs>
              <w:spacing w:before="60" w:afterLines="60" w:after="144"/>
              <w:rPr>
                <w:rFonts w:cs="Arial"/>
                <w:u w:val="single"/>
                <w:lang w:val="en-US"/>
              </w:rPr>
            </w:pPr>
            <w:r>
              <w:rPr>
                <w:rFonts w:cs="Arial"/>
                <w:lang w:val="en-GB"/>
              </w:rPr>
              <w:t>Refer to section 7.4</w:t>
            </w:r>
            <w:r w:rsidRPr="00B12D7F">
              <w:rPr>
                <w:rFonts w:cs="Arial"/>
                <w:lang w:val="en-GB"/>
              </w:rPr>
              <w:t xml:space="preserve"> for configuration details.</w:t>
            </w:r>
          </w:p>
          <w:p w14:paraId="4855D375" w14:textId="77777777" w:rsidR="00022AB5" w:rsidRPr="001C630C" w:rsidRDefault="007021C9" w:rsidP="007021C9">
            <w:pPr>
              <w:tabs>
                <w:tab w:val="num" w:pos="1080"/>
              </w:tabs>
              <w:spacing w:before="60" w:afterLines="60" w:after="144"/>
              <w:rPr>
                <w:rFonts w:cs="Arial"/>
                <w:lang w:val="en-US"/>
              </w:rPr>
            </w:pPr>
            <w:r w:rsidRPr="001C630C">
              <w:rPr>
                <w:rFonts w:cs="Arial"/>
                <w:lang w:val="en-US"/>
              </w:rPr>
              <w:t xml:space="preserve"> </w:t>
            </w:r>
          </w:p>
          <w:p w14:paraId="4855D376" w14:textId="77777777" w:rsidR="00022AB5" w:rsidRPr="00B12D7F" w:rsidRDefault="00022AB5" w:rsidP="00022AB5">
            <w:pPr>
              <w:tabs>
                <w:tab w:val="num" w:pos="1080"/>
              </w:tabs>
              <w:spacing w:before="60" w:afterLines="60" w:after="144"/>
              <w:rPr>
                <w:u w:val="single"/>
              </w:rPr>
            </w:pPr>
            <w:r w:rsidRPr="00B12D7F">
              <w:rPr>
                <w:u w:val="single"/>
              </w:rPr>
              <w:lastRenderedPageBreak/>
              <w:t>WRICEF:</w:t>
            </w:r>
          </w:p>
          <w:p w14:paraId="4855D377"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78" w14:textId="77777777" w:rsidR="00022AB5" w:rsidRPr="00B12D7F" w:rsidRDefault="00022AB5" w:rsidP="00022AB5">
            <w:pPr>
              <w:pStyle w:val="TableText"/>
              <w:rPr>
                <w:rFonts w:ascii="Verdana" w:hAnsi="Verdana"/>
                <w:sz w:val="20"/>
              </w:rPr>
            </w:pPr>
          </w:p>
        </w:tc>
      </w:tr>
      <w:tr w:rsidR="00022AB5" w:rsidRPr="00B12D7F" w14:paraId="4855D384" w14:textId="77777777" w:rsidTr="00022AB5">
        <w:tc>
          <w:tcPr>
            <w:tcW w:w="1838" w:type="dxa"/>
          </w:tcPr>
          <w:p w14:paraId="4855D37A" w14:textId="77777777" w:rsidR="00022AB5" w:rsidRPr="00B12D7F" w:rsidRDefault="00022AB5" w:rsidP="00022AB5">
            <w:pPr>
              <w:jc w:val="left"/>
              <w:rPr>
                <w:b/>
              </w:rPr>
            </w:pPr>
            <w:r w:rsidRPr="00B12D7F">
              <w:rPr>
                <w:b/>
              </w:rPr>
              <w:lastRenderedPageBreak/>
              <w:t>FIN-08.01 -  step 22</w:t>
            </w:r>
          </w:p>
        </w:tc>
        <w:tc>
          <w:tcPr>
            <w:tcW w:w="6521" w:type="dxa"/>
          </w:tcPr>
          <w:p w14:paraId="4855D37B" w14:textId="77777777" w:rsidR="00022AB5" w:rsidRPr="001C630C" w:rsidRDefault="00022AB5" w:rsidP="00022AB5">
            <w:pPr>
              <w:rPr>
                <w:lang w:val="en-US"/>
              </w:rPr>
            </w:pPr>
            <w:r w:rsidRPr="001C630C">
              <w:rPr>
                <w:lang w:val="en-US"/>
              </w:rPr>
              <w:t>Fixed asset reconciliation.</w:t>
            </w:r>
          </w:p>
          <w:p w14:paraId="4855D37C" w14:textId="77777777" w:rsidR="00022AB5" w:rsidRPr="001C630C" w:rsidRDefault="00022AB5" w:rsidP="00022AB5">
            <w:pPr>
              <w:rPr>
                <w:lang w:val="en-US"/>
              </w:rPr>
            </w:pPr>
          </w:p>
          <w:p w14:paraId="4855D37D" w14:textId="77777777" w:rsidR="00022AB5" w:rsidRPr="001C630C" w:rsidRDefault="00022AB5" w:rsidP="00022AB5">
            <w:pPr>
              <w:rPr>
                <w:lang w:val="en-US"/>
              </w:rPr>
            </w:pPr>
            <w:r w:rsidRPr="001C630C">
              <w:rPr>
                <w:lang w:val="en-US"/>
              </w:rPr>
              <w:t>This program checks the depreciation postings applied to the fixed asset system reconciled with the updates to the general ledger.</w:t>
            </w:r>
          </w:p>
        </w:tc>
        <w:tc>
          <w:tcPr>
            <w:tcW w:w="3862" w:type="dxa"/>
          </w:tcPr>
          <w:p w14:paraId="4855D37E" w14:textId="77777777" w:rsidR="00022AB5" w:rsidRPr="00B12D7F" w:rsidRDefault="00022AB5" w:rsidP="00022AB5">
            <w:pPr>
              <w:tabs>
                <w:tab w:val="num" w:pos="1080"/>
              </w:tabs>
              <w:spacing w:before="60" w:afterLines="60" w:after="144"/>
              <w:rPr>
                <w:rFonts w:cs="Arial"/>
              </w:rPr>
            </w:pPr>
            <w:r w:rsidRPr="00B12D7F">
              <w:rPr>
                <w:rFonts w:cs="Arial"/>
                <w:u w:val="single"/>
              </w:rPr>
              <w:t>Configuration:</w:t>
            </w:r>
            <w:r w:rsidRPr="00B12D7F">
              <w:rPr>
                <w:rFonts w:cs="Arial"/>
              </w:rPr>
              <w:t xml:space="preserve"> </w:t>
            </w:r>
          </w:p>
          <w:p w14:paraId="4855D37F"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80" w14:textId="77777777" w:rsidR="00022AB5" w:rsidRPr="00B12D7F" w:rsidRDefault="00022AB5" w:rsidP="00022AB5">
            <w:pPr>
              <w:tabs>
                <w:tab w:val="num" w:pos="1080"/>
              </w:tabs>
              <w:spacing w:before="60" w:afterLines="60" w:after="144"/>
              <w:rPr>
                <w:rFonts w:cs="Arial"/>
              </w:rPr>
            </w:pPr>
          </w:p>
          <w:p w14:paraId="4855D381" w14:textId="77777777" w:rsidR="00022AB5" w:rsidRPr="00B12D7F" w:rsidRDefault="00022AB5" w:rsidP="00022AB5">
            <w:pPr>
              <w:tabs>
                <w:tab w:val="num" w:pos="1080"/>
              </w:tabs>
              <w:spacing w:before="60" w:afterLines="60" w:after="144"/>
              <w:rPr>
                <w:u w:val="single"/>
              </w:rPr>
            </w:pPr>
            <w:r w:rsidRPr="00B12D7F">
              <w:rPr>
                <w:u w:val="single"/>
              </w:rPr>
              <w:t>WRICEF:</w:t>
            </w:r>
          </w:p>
          <w:p w14:paraId="4855D382"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83" w14:textId="77777777" w:rsidR="00022AB5" w:rsidRPr="00B12D7F" w:rsidRDefault="00022AB5" w:rsidP="00022AB5">
            <w:pPr>
              <w:pStyle w:val="TableText"/>
              <w:rPr>
                <w:rFonts w:ascii="Verdana" w:hAnsi="Verdana"/>
                <w:sz w:val="20"/>
              </w:rPr>
            </w:pPr>
          </w:p>
        </w:tc>
      </w:tr>
      <w:tr w:rsidR="00022AB5" w:rsidRPr="00B12D7F" w14:paraId="4855D394" w14:textId="77777777" w:rsidTr="00022AB5">
        <w:tc>
          <w:tcPr>
            <w:tcW w:w="1838" w:type="dxa"/>
          </w:tcPr>
          <w:p w14:paraId="4855D385" w14:textId="77777777" w:rsidR="00022AB5" w:rsidRPr="00B12D7F" w:rsidRDefault="00022AB5" w:rsidP="00022AB5">
            <w:pPr>
              <w:jc w:val="left"/>
              <w:rPr>
                <w:b/>
              </w:rPr>
            </w:pPr>
            <w:r w:rsidRPr="00B12D7F">
              <w:rPr>
                <w:b/>
              </w:rPr>
              <w:t>FIN-08.01 -  step 23</w:t>
            </w:r>
          </w:p>
        </w:tc>
        <w:tc>
          <w:tcPr>
            <w:tcW w:w="6521" w:type="dxa"/>
          </w:tcPr>
          <w:p w14:paraId="4855D386" w14:textId="77777777" w:rsidR="00022AB5" w:rsidRPr="001C630C" w:rsidRDefault="00022AB5" w:rsidP="00022AB5">
            <w:pPr>
              <w:rPr>
                <w:lang w:val="en-US"/>
              </w:rPr>
            </w:pPr>
            <w:r w:rsidRPr="001C630C">
              <w:rPr>
                <w:lang w:val="en-US"/>
              </w:rPr>
              <w:t xml:space="preserve">Close the period in FI &amp; MM </w:t>
            </w:r>
          </w:p>
          <w:p w14:paraId="4855D387" w14:textId="77777777" w:rsidR="00022AB5" w:rsidRPr="001C630C" w:rsidRDefault="00022AB5" w:rsidP="00022AB5">
            <w:pPr>
              <w:rPr>
                <w:lang w:val="en-US"/>
              </w:rPr>
            </w:pPr>
          </w:p>
          <w:p w14:paraId="4855D388" w14:textId="77777777" w:rsidR="00022AB5" w:rsidRPr="001C630C" w:rsidRDefault="00022AB5" w:rsidP="00022AB5">
            <w:pPr>
              <w:rPr>
                <w:lang w:val="en-US"/>
              </w:rPr>
            </w:pPr>
            <w:r w:rsidRPr="001C630C">
              <w:rPr>
                <w:lang w:val="en-US"/>
              </w:rPr>
              <w:t xml:space="preserve">After completing all the month end activities, periods in AR, AP, Asset Management and GL accounts will be closed. </w:t>
            </w:r>
          </w:p>
          <w:p w14:paraId="4855D389" w14:textId="77777777" w:rsidR="00022AB5" w:rsidRPr="001C630C" w:rsidRDefault="00022AB5" w:rsidP="00022AB5">
            <w:pPr>
              <w:rPr>
                <w:lang w:val="en-US"/>
              </w:rPr>
            </w:pPr>
          </w:p>
          <w:p w14:paraId="4855D38A" w14:textId="77777777" w:rsidR="00022AB5" w:rsidRPr="001C630C" w:rsidRDefault="00022AB5" w:rsidP="00022AB5">
            <w:pPr>
              <w:rPr>
                <w:lang w:val="en-US"/>
              </w:rPr>
            </w:pPr>
            <w:r w:rsidRPr="001C630C">
              <w:rPr>
                <w:lang w:val="en-US"/>
              </w:rPr>
              <w:t xml:space="preserve">It is also necessary to close the period in Materials Management as a part of the period end process. It controls the open period </w:t>
            </w:r>
            <w:r w:rsidRPr="001C630C">
              <w:rPr>
                <w:lang w:val="en-US"/>
              </w:rPr>
              <w:lastRenderedPageBreak/>
              <w:t>available for users to post items to. MM closing means that users cannot post materials document to the closed period.</w:t>
            </w:r>
          </w:p>
          <w:p w14:paraId="4855D38B" w14:textId="77777777" w:rsidR="00022AB5" w:rsidRPr="001C630C" w:rsidRDefault="00022AB5" w:rsidP="00022AB5">
            <w:pPr>
              <w:rPr>
                <w:lang w:val="en-US"/>
              </w:rPr>
            </w:pPr>
          </w:p>
          <w:p w14:paraId="4855D38C" w14:textId="77777777" w:rsidR="00022AB5" w:rsidRPr="001C630C" w:rsidRDefault="00022AB5" w:rsidP="00022AB5">
            <w:pPr>
              <w:rPr>
                <w:lang w:val="en-US"/>
              </w:rPr>
            </w:pPr>
            <w:r w:rsidRPr="001C630C">
              <w:rPr>
                <w:lang w:val="en-US"/>
              </w:rPr>
              <w:t>Authorised users will have the ability to re-open closed periods.</w:t>
            </w:r>
          </w:p>
          <w:p w14:paraId="4855D38D" w14:textId="77777777" w:rsidR="00022AB5" w:rsidRPr="001C630C" w:rsidRDefault="00022AB5" w:rsidP="00022AB5">
            <w:pPr>
              <w:rPr>
                <w:lang w:val="en-US"/>
              </w:rPr>
            </w:pPr>
          </w:p>
        </w:tc>
        <w:tc>
          <w:tcPr>
            <w:tcW w:w="3862" w:type="dxa"/>
          </w:tcPr>
          <w:p w14:paraId="4855D38E" w14:textId="77777777" w:rsidR="00022AB5" w:rsidRPr="00B12D7F" w:rsidRDefault="00022AB5" w:rsidP="00022AB5">
            <w:pPr>
              <w:tabs>
                <w:tab w:val="num" w:pos="1080"/>
              </w:tabs>
              <w:spacing w:before="60" w:afterLines="60" w:after="144"/>
              <w:rPr>
                <w:rFonts w:cs="Arial"/>
              </w:rPr>
            </w:pPr>
            <w:r w:rsidRPr="00B12D7F">
              <w:rPr>
                <w:rFonts w:cs="Arial"/>
                <w:u w:val="single"/>
              </w:rPr>
              <w:lastRenderedPageBreak/>
              <w:t>Configuration:</w:t>
            </w:r>
            <w:r w:rsidRPr="00B12D7F">
              <w:rPr>
                <w:rFonts w:cs="Arial"/>
              </w:rPr>
              <w:t xml:space="preserve"> </w:t>
            </w:r>
          </w:p>
          <w:p w14:paraId="4855D38F"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90" w14:textId="77777777" w:rsidR="00022AB5" w:rsidRPr="00B12D7F" w:rsidRDefault="00022AB5" w:rsidP="00022AB5">
            <w:pPr>
              <w:tabs>
                <w:tab w:val="num" w:pos="1080"/>
              </w:tabs>
              <w:spacing w:before="60" w:afterLines="60" w:after="144"/>
              <w:rPr>
                <w:rFonts w:cs="Arial"/>
              </w:rPr>
            </w:pPr>
          </w:p>
          <w:p w14:paraId="4855D391" w14:textId="77777777" w:rsidR="00022AB5" w:rsidRPr="00B12D7F" w:rsidRDefault="00022AB5" w:rsidP="00022AB5">
            <w:pPr>
              <w:tabs>
                <w:tab w:val="num" w:pos="1080"/>
              </w:tabs>
              <w:spacing w:before="60" w:afterLines="60" w:after="144"/>
              <w:rPr>
                <w:u w:val="single"/>
              </w:rPr>
            </w:pPr>
            <w:r w:rsidRPr="00B12D7F">
              <w:rPr>
                <w:u w:val="single"/>
              </w:rPr>
              <w:t>WRICEF:</w:t>
            </w:r>
          </w:p>
          <w:p w14:paraId="4855D392" w14:textId="77777777" w:rsidR="00022AB5" w:rsidRPr="00B12D7F" w:rsidRDefault="00022AB5" w:rsidP="00022AB5">
            <w:pPr>
              <w:tabs>
                <w:tab w:val="num" w:pos="1080"/>
              </w:tabs>
              <w:spacing w:before="60" w:afterLines="60" w:after="144"/>
              <w:rPr>
                <w:rFonts w:cs="Arial"/>
                <w:u w:val="single"/>
              </w:rPr>
            </w:pPr>
            <w:r w:rsidRPr="00B12D7F">
              <w:rPr>
                <w:rFonts w:cs="Arial"/>
              </w:rPr>
              <w:lastRenderedPageBreak/>
              <w:t>N/A</w:t>
            </w:r>
          </w:p>
          <w:p w14:paraId="4855D393" w14:textId="77777777" w:rsidR="00022AB5" w:rsidRPr="00B12D7F" w:rsidRDefault="00022AB5" w:rsidP="00022AB5">
            <w:pPr>
              <w:pStyle w:val="TableText"/>
              <w:rPr>
                <w:rFonts w:ascii="Verdana" w:hAnsi="Verdana"/>
                <w:sz w:val="20"/>
              </w:rPr>
            </w:pPr>
          </w:p>
        </w:tc>
      </w:tr>
      <w:tr w:rsidR="00022AB5" w:rsidRPr="00B12D7F" w14:paraId="4855D39F" w14:textId="77777777" w:rsidTr="00022AB5">
        <w:tc>
          <w:tcPr>
            <w:tcW w:w="1838" w:type="dxa"/>
          </w:tcPr>
          <w:p w14:paraId="4855D395" w14:textId="77777777" w:rsidR="00022AB5" w:rsidRPr="00B12D7F" w:rsidRDefault="00022AB5" w:rsidP="00022AB5">
            <w:pPr>
              <w:jc w:val="left"/>
              <w:rPr>
                <w:b/>
              </w:rPr>
            </w:pPr>
            <w:r w:rsidRPr="00B12D7F">
              <w:rPr>
                <w:b/>
              </w:rPr>
              <w:lastRenderedPageBreak/>
              <w:t>FIN-08.01 – step 24</w:t>
            </w:r>
          </w:p>
        </w:tc>
        <w:tc>
          <w:tcPr>
            <w:tcW w:w="6521" w:type="dxa"/>
          </w:tcPr>
          <w:p w14:paraId="4855D396" w14:textId="77777777" w:rsidR="00022AB5" w:rsidRPr="001C630C" w:rsidRDefault="00022AB5" w:rsidP="00022AB5">
            <w:pPr>
              <w:rPr>
                <w:lang w:val="en-US"/>
              </w:rPr>
            </w:pPr>
            <w:r w:rsidRPr="001C630C">
              <w:rPr>
                <w:lang w:val="en-US"/>
              </w:rPr>
              <w:t xml:space="preserve">Reporting (e.g. trial balance) </w:t>
            </w:r>
          </w:p>
          <w:p w14:paraId="4855D397" w14:textId="77777777" w:rsidR="00022AB5" w:rsidRPr="001C630C" w:rsidRDefault="00022AB5" w:rsidP="00022AB5">
            <w:pPr>
              <w:rPr>
                <w:lang w:val="en-US"/>
              </w:rPr>
            </w:pPr>
          </w:p>
          <w:p w14:paraId="4855D398" w14:textId="77777777" w:rsidR="00022AB5" w:rsidRPr="001C630C" w:rsidRDefault="00022AB5" w:rsidP="00022AB5">
            <w:pPr>
              <w:rPr>
                <w:lang w:val="en-US"/>
              </w:rPr>
            </w:pPr>
            <w:r w:rsidRPr="001C630C">
              <w:rPr>
                <w:lang w:val="en-US"/>
              </w:rPr>
              <w:t xml:space="preserve">A variety of reports can be executed after finishing month end activities for internal and external purpose. See section 7.2 for a list of the reports which are typically utilised in the month end pocessing.  </w:t>
            </w:r>
          </w:p>
        </w:tc>
        <w:tc>
          <w:tcPr>
            <w:tcW w:w="3862" w:type="dxa"/>
          </w:tcPr>
          <w:p w14:paraId="4855D399" w14:textId="77777777" w:rsidR="00022AB5" w:rsidRPr="00B12D7F" w:rsidRDefault="00022AB5" w:rsidP="00022AB5">
            <w:pPr>
              <w:tabs>
                <w:tab w:val="num" w:pos="1080"/>
              </w:tabs>
              <w:spacing w:before="60" w:afterLines="60" w:after="144"/>
              <w:rPr>
                <w:rFonts w:cs="Arial"/>
                <w:u w:val="single"/>
              </w:rPr>
            </w:pPr>
            <w:r w:rsidRPr="00B12D7F">
              <w:rPr>
                <w:rFonts w:cs="Arial"/>
                <w:u w:val="single"/>
              </w:rPr>
              <w:t>Configuration:</w:t>
            </w:r>
          </w:p>
          <w:p w14:paraId="4855D39A"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9B" w14:textId="77777777" w:rsidR="00022AB5" w:rsidRPr="00B12D7F" w:rsidRDefault="00022AB5" w:rsidP="00022AB5">
            <w:pPr>
              <w:tabs>
                <w:tab w:val="num" w:pos="1080"/>
              </w:tabs>
              <w:spacing w:before="60" w:afterLines="60" w:after="144"/>
              <w:rPr>
                <w:u w:val="single"/>
              </w:rPr>
            </w:pPr>
          </w:p>
          <w:p w14:paraId="4855D39C" w14:textId="77777777" w:rsidR="00022AB5" w:rsidRPr="00B12D7F" w:rsidRDefault="00022AB5" w:rsidP="00022AB5">
            <w:pPr>
              <w:tabs>
                <w:tab w:val="num" w:pos="1080"/>
              </w:tabs>
              <w:spacing w:before="60" w:afterLines="60" w:after="144"/>
              <w:rPr>
                <w:u w:val="single"/>
              </w:rPr>
            </w:pPr>
            <w:r w:rsidRPr="00B12D7F">
              <w:rPr>
                <w:u w:val="single"/>
              </w:rPr>
              <w:t>WRICEF:</w:t>
            </w:r>
          </w:p>
          <w:p w14:paraId="4855D39D"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39E" w14:textId="77777777" w:rsidR="00022AB5" w:rsidRPr="00B12D7F" w:rsidRDefault="00022AB5" w:rsidP="00022AB5">
            <w:pPr>
              <w:pStyle w:val="TableText"/>
              <w:rPr>
                <w:rFonts w:ascii="Verdana" w:hAnsi="Verdana"/>
                <w:sz w:val="20"/>
              </w:rPr>
            </w:pPr>
          </w:p>
        </w:tc>
      </w:tr>
    </w:tbl>
    <w:p w14:paraId="4855D3A0" w14:textId="77777777" w:rsidR="00292656" w:rsidRDefault="00292656" w:rsidP="00022AB5">
      <w:pPr>
        <w:spacing w:before="100" w:beforeAutospacing="1" w:after="60"/>
        <w:rPr>
          <w:ins w:id="990" w:author="Ross Boardman" w:date="2015-08-27T14:12:00Z"/>
          <w:rFonts w:cs="Arial"/>
        </w:rPr>
      </w:pPr>
    </w:p>
    <w:p w14:paraId="4855D3A1" w14:textId="77777777" w:rsidR="002F2621" w:rsidRDefault="002F2621" w:rsidP="00022AB5">
      <w:pPr>
        <w:spacing w:before="100" w:beforeAutospacing="1" w:after="60"/>
        <w:rPr>
          <w:ins w:id="991" w:author="Ross Boardman" w:date="2015-08-27T14:12:00Z"/>
          <w:rFonts w:cs="Arial"/>
        </w:rPr>
      </w:pPr>
    </w:p>
    <w:p w14:paraId="4855D3A2" w14:textId="77777777" w:rsidR="002F2621" w:rsidRDefault="002F2621" w:rsidP="00022AB5">
      <w:pPr>
        <w:spacing w:before="100" w:beforeAutospacing="1" w:after="60"/>
        <w:rPr>
          <w:ins w:id="992" w:author="Ross Boardman" w:date="2015-08-27T14:12:00Z"/>
          <w:rFonts w:cs="Arial"/>
        </w:rPr>
      </w:pPr>
    </w:p>
    <w:p w14:paraId="4855D3A3" w14:textId="77777777" w:rsidR="002F2621" w:rsidRDefault="002F2621" w:rsidP="00022AB5">
      <w:pPr>
        <w:spacing w:before="100" w:beforeAutospacing="1" w:after="60"/>
        <w:rPr>
          <w:ins w:id="993" w:author="Ross Boardman" w:date="2015-08-27T14:12:00Z"/>
          <w:rFonts w:cs="Arial"/>
        </w:rPr>
      </w:pPr>
    </w:p>
    <w:p w14:paraId="4855D3A4" w14:textId="77777777" w:rsidR="002F2621" w:rsidRDefault="002F2621" w:rsidP="00022AB5">
      <w:pPr>
        <w:spacing w:before="100" w:beforeAutospacing="1" w:after="60"/>
        <w:rPr>
          <w:ins w:id="994" w:author="Ross Boardman" w:date="2015-08-27T14:12:00Z"/>
          <w:rFonts w:cs="Arial"/>
        </w:rPr>
      </w:pPr>
    </w:p>
    <w:p w14:paraId="4855D3A5" w14:textId="77777777" w:rsidR="002F2621" w:rsidRDefault="002F2621" w:rsidP="00022AB5">
      <w:pPr>
        <w:spacing w:before="100" w:beforeAutospacing="1" w:after="60"/>
        <w:rPr>
          <w:ins w:id="995" w:author="Ross Boardman" w:date="2015-08-27T14:12:00Z"/>
          <w:rFonts w:cs="Arial"/>
        </w:rPr>
      </w:pPr>
    </w:p>
    <w:p w14:paraId="4855D3A6" w14:textId="77777777" w:rsidR="002F2621" w:rsidRDefault="002F2621" w:rsidP="00022AB5">
      <w:pPr>
        <w:spacing w:before="100" w:beforeAutospacing="1" w:after="60"/>
        <w:rPr>
          <w:ins w:id="996" w:author="Ross Boardman" w:date="2015-08-27T14:12:00Z"/>
          <w:rFonts w:cs="Arial"/>
        </w:rPr>
      </w:pPr>
    </w:p>
    <w:p w14:paraId="4855D3A7" w14:textId="77777777" w:rsidR="002F2621" w:rsidRDefault="002F2621" w:rsidP="00022AB5">
      <w:pPr>
        <w:spacing w:before="100" w:beforeAutospacing="1" w:after="60"/>
        <w:rPr>
          <w:ins w:id="997" w:author="Ross Boardman" w:date="2015-08-27T14:12:00Z"/>
          <w:rFonts w:cs="Arial"/>
        </w:rPr>
      </w:pPr>
    </w:p>
    <w:p w14:paraId="4855D3A8" w14:textId="77777777" w:rsidR="002F2621" w:rsidRDefault="002F2621" w:rsidP="00022AB5">
      <w:pPr>
        <w:spacing w:before="100" w:beforeAutospacing="1" w:after="60"/>
        <w:rPr>
          <w:ins w:id="998" w:author="Ross Boardman" w:date="2015-08-27T14:12:00Z"/>
          <w:rFonts w:cs="Arial"/>
        </w:rPr>
      </w:pPr>
    </w:p>
    <w:p w14:paraId="4855D3A9" w14:textId="77777777" w:rsidR="002F2621" w:rsidRDefault="002F2621" w:rsidP="00022AB5">
      <w:pPr>
        <w:spacing w:before="100" w:beforeAutospacing="1" w:after="60"/>
        <w:rPr>
          <w:ins w:id="999" w:author="Ross Boardman" w:date="2015-08-27T14:12:00Z"/>
          <w:rFonts w:cs="Arial"/>
        </w:rPr>
      </w:pPr>
    </w:p>
    <w:p w14:paraId="4855D3AA" w14:textId="77777777" w:rsidR="002F2621" w:rsidRPr="001C630C" w:rsidRDefault="002F2621" w:rsidP="00022AB5">
      <w:pPr>
        <w:spacing w:before="100" w:beforeAutospacing="1" w:after="60"/>
        <w:rPr>
          <w:ins w:id="1000" w:author="Ross Boardman" w:date="2015-08-27T14:09:00Z"/>
          <w:rFonts w:cs="Arial"/>
          <w:lang w:val="en-US"/>
        </w:rPr>
      </w:pPr>
      <w:ins w:id="1001" w:author="Ross Boardman" w:date="2015-08-27T14:12:00Z">
        <w:r w:rsidRPr="001C630C">
          <w:rPr>
            <w:rFonts w:cs="Arial"/>
            <w:lang w:val="en-US"/>
          </w:rPr>
          <w:t>Note: Closing Cockpit standard functionality will be implemented for exertis. The extent to which this will be used will be addressed as part of period end process and responsibilities within the accounts department.</w:t>
        </w:r>
      </w:ins>
    </w:p>
    <w:p w14:paraId="4855D3AB" w14:textId="77777777" w:rsidR="002F2621" w:rsidRPr="001C630C" w:rsidRDefault="002F2621" w:rsidP="00022AB5">
      <w:pPr>
        <w:spacing w:before="100" w:beforeAutospacing="1" w:after="60"/>
        <w:rPr>
          <w:rFonts w:cs="Arial"/>
          <w:lang w:val="en-US"/>
        </w:rPr>
        <w:sectPr w:rsidR="002F2621" w:rsidRPr="001C630C" w:rsidSect="00292656">
          <w:pgSz w:w="16838" w:h="11906" w:orient="landscape" w:code="9"/>
          <w:pgMar w:top="1418" w:right="1701" w:bottom="1418" w:left="1418" w:header="709" w:footer="357" w:gutter="0"/>
          <w:cols w:space="708"/>
          <w:docGrid w:linePitch="360"/>
        </w:sectPr>
      </w:pPr>
    </w:p>
    <w:p w14:paraId="4855D3AC" w14:textId="77777777" w:rsidR="00022AB5" w:rsidRPr="001C630C" w:rsidRDefault="00022AB5" w:rsidP="00022AB5">
      <w:pPr>
        <w:spacing w:before="100" w:beforeAutospacing="1" w:after="60"/>
        <w:rPr>
          <w:rFonts w:cs="Arial"/>
          <w:lang w:val="en-US"/>
        </w:rPr>
      </w:pPr>
    </w:p>
    <w:p w14:paraId="4855D3AD" w14:textId="77777777" w:rsidR="00022AB5" w:rsidRPr="00B12D7F" w:rsidRDefault="00022AB5" w:rsidP="008E6840">
      <w:pPr>
        <w:rPr>
          <w:lang w:val="en-GB"/>
        </w:rPr>
      </w:pPr>
    </w:p>
    <w:p w14:paraId="4855D3AE" w14:textId="77777777" w:rsidR="00292656" w:rsidRPr="00B12D7F" w:rsidRDefault="00292656" w:rsidP="00292656">
      <w:pPr>
        <w:pStyle w:val="Heading2"/>
        <w:spacing w:before="480"/>
        <w:jc w:val="both"/>
        <w:rPr>
          <w:lang w:val="en-GB"/>
        </w:rPr>
      </w:pPr>
      <w:bookmarkStart w:id="1002" w:name="_Toc418067351"/>
      <w:bookmarkStart w:id="1003" w:name="_Toc429581511"/>
      <w:r w:rsidRPr="00B12D7F">
        <w:rPr>
          <w:lang w:val="en-GB"/>
        </w:rPr>
        <w:t>Year End Processing (FIN-09.01)</w:t>
      </w:r>
      <w:bookmarkEnd w:id="1002"/>
      <w:bookmarkEnd w:id="1003"/>
    </w:p>
    <w:p w14:paraId="4855D3AF" w14:textId="77777777" w:rsidR="00292656" w:rsidRPr="00B12D7F" w:rsidRDefault="00292656" w:rsidP="00292656">
      <w:pPr>
        <w:rPr>
          <w:lang w:val="en-GB"/>
        </w:rPr>
      </w:pPr>
    </w:p>
    <w:p w14:paraId="4855D3B0" w14:textId="77777777" w:rsidR="00292656" w:rsidRPr="00B12D7F" w:rsidRDefault="00292656" w:rsidP="00292656">
      <w:pPr>
        <w:rPr>
          <w:lang w:val="en-GB"/>
        </w:rPr>
      </w:pPr>
      <w:r w:rsidRPr="00B12D7F">
        <w:rPr>
          <w:lang w:val="en-GB"/>
        </w:rPr>
        <w:t xml:space="preserve">The following describes the steps that will be carried out as part of year end processing. </w:t>
      </w:r>
    </w:p>
    <w:p w14:paraId="4855D3B1" w14:textId="77777777" w:rsidR="00292656" w:rsidRPr="00B12D7F" w:rsidRDefault="00292656" w:rsidP="00292656">
      <w:pPr>
        <w:rPr>
          <w:lang w:val="en-GB"/>
        </w:rPr>
      </w:pPr>
    </w:p>
    <w:p w14:paraId="4855D3B2" w14:textId="77777777" w:rsidR="00292656" w:rsidRPr="00B12D7F" w:rsidRDefault="00292656" w:rsidP="00292656">
      <w:pPr>
        <w:rPr>
          <w:lang w:val="en-GB"/>
        </w:rPr>
        <w:sectPr w:rsidR="00292656" w:rsidRPr="00B12D7F" w:rsidSect="00292656">
          <w:pgSz w:w="11906" w:h="16838" w:code="9"/>
          <w:pgMar w:top="1701" w:right="1418" w:bottom="1418" w:left="1418" w:header="709" w:footer="357" w:gutter="0"/>
          <w:cols w:space="708"/>
          <w:docGrid w:linePitch="360"/>
        </w:sectPr>
      </w:pPr>
      <w:r w:rsidRPr="00B12D7F">
        <w:rPr>
          <w:lang w:val="en-GB"/>
        </w:rPr>
        <w:object w:dxaOrig="10815" w:dyaOrig="15735" w14:anchorId="4855DA1C">
          <v:shape id="_x0000_i1029" type="#_x0000_t75" style="width:437.5pt;height:497pt" o:ole="">
            <v:imagedata r:id="rId21" o:title=""/>
          </v:shape>
          <o:OLEObject Type="Embed" ProgID="Visio.Drawing.15" ShapeID="_x0000_i1029" DrawAspect="Content" ObjectID="_1786540302" r:id="rId22"/>
        </w:object>
      </w:r>
    </w:p>
    <w:p w14:paraId="4855D3B3" w14:textId="77777777" w:rsidR="00292656" w:rsidRPr="00B12D7F" w:rsidRDefault="00292656" w:rsidP="00E26241">
      <w:pPr>
        <w:rPr>
          <w:lang w:val="en-GB"/>
        </w:rPr>
      </w:pPr>
    </w:p>
    <w:tbl>
      <w:tblPr>
        <w:tblW w:w="127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38"/>
        <w:gridCol w:w="8363"/>
        <w:gridCol w:w="2552"/>
      </w:tblGrid>
      <w:tr w:rsidR="00292656" w:rsidRPr="00B12D7F" w14:paraId="4855D3B7" w14:textId="77777777" w:rsidTr="005A7EDA">
        <w:trPr>
          <w:tblHeader/>
        </w:trPr>
        <w:tc>
          <w:tcPr>
            <w:tcW w:w="1838" w:type="dxa"/>
            <w:tcBorders>
              <w:top w:val="single" w:sz="4" w:space="0" w:color="auto"/>
              <w:left w:val="single" w:sz="4" w:space="0" w:color="auto"/>
              <w:bottom w:val="single" w:sz="4" w:space="0" w:color="auto"/>
              <w:right w:val="single" w:sz="4" w:space="0" w:color="auto"/>
            </w:tcBorders>
            <w:shd w:val="clear" w:color="auto" w:fill="FF0000"/>
          </w:tcPr>
          <w:p w14:paraId="4855D3B4" w14:textId="77777777" w:rsidR="00292656" w:rsidRPr="00B12D7F" w:rsidRDefault="00292656" w:rsidP="005A7ED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Process Flow Summary – Step No.</w:t>
            </w:r>
          </w:p>
        </w:tc>
        <w:tc>
          <w:tcPr>
            <w:tcW w:w="8363" w:type="dxa"/>
            <w:tcBorders>
              <w:top w:val="single" w:sz="4" w:space="0" w:color="auto"/>
              <w:left w:val="single" w:sz="4" w:space="0" w:color="auto"/>
              <w:bottom w:val="single" w:sz="4" w:space="0" w:color="auto"/>
              <w:right w:val="single" w:sz="4" w:space="0" w:color="auto"/>
            </w:tcBorders>
            <w:shd w:val="clear" w:color="auto" w:fill="FF0000"/>
          </w:tcPr>
          <w:p w14:paraId="4855D3B5" w14:textId="77777777" w:rsidR="00292656" w:rsidRPr="00B12D7F" w:rsidRDefault="00292656" w:rsidP="005A7ED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Description of Process</w:t>
            </w:r>
          </w:p>
        </w:tc>
        <w:tc>
          <w:tcPr>
            <w:tcW w:w="2552" w:type="dxa"/>
            <w:tcBorders>
              <w:top w:val="single" w:sz="4" w:space="0" w:color="auto"/>
              <w:left w:val="single" w:sz="4" w:space="0" w:color="auto"/>
              <w:bottom w:val="single" w:sz="4" w:space="0" w:color="auto"/>
              <w:right w:val="single" w:sz="4" w:space="0" w:color="auto"/>
            </w:tcBorders>
            <w:shd w:val="clear" w:color="auto" w:fill="FF0000"/>
          </w:tcPr>
          <w:p w14:paraId="4855D3B6" w14:textId="77777777" w:rsidR="00292656" w:rsidRPr="00B12D7F" w:rsidRDefault="00292656" w:rsidP="005A7ED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Solution Summary</w:t>
            </w:r>
          </w:p>
        </w:tc>
      </w:tr>
      <w:tr w:rsidR="00292656" w:rsidRPr="00B12D7F" w14:paraId="4855D3BB" w14:textId="77777777" w:rsidTr="005A7EDA">
        <w:trPr>
          <w:trHeight w:hRule="exact" w:val="60"/>
          <w:tblHeader/>
        </w:trPr>
        <w:tc>
          <w:tcPr>
            <w:tcW w:w="1838" w:type="dxa"/>
            <w:tcBorders>
              <w:top w:val="single" w:sz="4" w:space="0" w:color="auto"/>
              <w:left w:val="nil"/>
              <w:bottom w:val="single" w:sz="6" w:space="0" w:color="auto"/>
              <w:right w:val="nil"/>
            </w:tcBorders>
            <w:shd w:val="pct50" w:color="auto" w:fill="auto"/>
          </w:tcPr>
          <w:p w14:paraId="4855D3B8" w14:textId="77777777" w:rsidR="00292656" w:rsidRPr="00B12D7F" w:rsidRDefault="00292656" w:rsidP="005A7EDA">
            <w:pPr>
              <w:pStyle w:val="TableText"/>
              <w:rPr>
                <w:rFonts w:ascii="Verdana" w:hAnsi="Verdana"/>
                <w:sz w:val="20"/>
                <w:lang w:val="en-GB"/>
              </w:rPr>
            </w:pPr>
          </w:p>
        </w:tc>
        <w:tc>
          <w:tcPr>
            <w:tcW w:w="8363" w:type="dxa"/>
            <w:tcBorders>
              <w:top w:val="single" w:sz="4" w:space="0" w:color="auto"/>
              <w:left w:val="nil"/>
              <w:bottom w:val="single" w:sz="6" w:space="0" w:color="auto"/>
              <w:right w:val="nil"/>
            </w:tcBorders>
            <w:shd w:val="pct50" w:color="auto" w:fill="auto"/>
          </w:tcPr>
          <w:p w14:paraId="4855D3B9" w14:textId="77777777" w:rsidR="00292656" w:rsidRPr="00B12D7F" w:rsidRDefault="00292656" w:rsidP="005A7EDA">
            <w:pPr>
              <w:pStyle w:val="TableText"/>
              <w:rPr>
                <w:rFonts w:ascii="Verdana" w:hAnsi="Verdana"/>
                <w:sz w:val="20"/>
                <w:lang w:val="en-GB"/>
              </w:rPr>
            </w:pPr>
          </w:p>
        </w:tc>
        <w:tc>
          <w:tcPr>
            <w:tcW w:w="2552" w:type="dxa"/>
            <w:tcBorders>
              <w:top w:val="single" w:sz="4" w:space="0" w:color="auto"/>
              <w:left w:val="nil"/>
              <w:bottom w:val="single" w:sz="6" w:space="0" w:color="auto"/>
              <w:right w:val="nil"/>
            </w:tcBorders>
            <w:shd w:val="pct50" w:color="auto" w:fill="auto"/>
          </w:tcPr>
          <w:p w14:paraId="4855D3BA" w14:textId="77777777" w:rsidR="00292656" w:rsidRPr="00B12D7F" w:rsidRDefault="00292656" w:rsidP="005A7EDA">
            <w:pPr>
              <w:pStyle w:val="TableText"/>
              <w:rPr>
                <w:rFonts w:ascii="Verdana" w:hAnsi="Verdana"/>
                <w:sz w:val="20"/>
                <w:lang w:val="en-GB"/>
              </w:rPr>
            </w:pPr>
          </w:p>
        </w:tc>
      </w:tr>
      <w:tr w:rsidR="00292656" w:rsidRPr="001C630C" w14:paraId="4855D3C2" w14:textId="77777777" w:rsidTr="005A7EDA">
        <w:tc>
          <w:tcPr>
            <w:tcW w:w="1838" w:type="dxa"/>
            <w:tcBorders>
              <w:top w:val="nil"/>
            </w:tcBorders>
          </w:tcPr>
          <w:p w14:paraId="4855D3BC" w14:textId="77777777" w:rsidR="00292656" w:rsidRPr="00B12D7F" w:rsidRDefault="00292656" w:rsidP="005A7EDA">
            <w:pPr>
              <w:keepLines/>
              <w:jc w:val="left"/>
              <w:rPr>
                <w:b/>
                <w:lang w:val="en-GB"/>
              </w:rPr>
            </w:pPr>
            <w:r w:rsidRPr="00B12D7F">
              <w:rPr>
                <w:b/>
                <w:lang w:val="en-GB"/>
              </w:rPr>
              <w:t>FIN-09.01 – step 1</w:t>
            </w:r>
          </w:p>
        </w:tc>
        <w:tc>
          <w:tcPr>
            <w:tcW w:w="8363" w:type="dxa"/>
            <w:tcBorders>
              <w:top w:val="nil"/>
            </w:tcBorders>
          </w:tcPr>
          <w:p w14:paraId="4855D3BD" w14:textId="77777777" w:rsidR="00292656" w:rsidRPr="00B12D7F" w:rsidRDefault="00292656" w:rsidP="005A7EDA">
            <w:pPr>
              <w:keepLines/>
              <w:rPr>
                <w:lang w:val="en-GB"/>
              </w:rPr>
            </w:pPr>
            <w:r w:rsidRPr="00B12D7F">
              <w:rPr>
                <w:lang w:val="en-GB"/>
              </w:rPr>
              <w:t>Completion of the period end activities</w:t>
            </w:r>
          </w:p>
          <w:p w14:paraId="4855D3BE" w14:textId="77777777" w:rsidR="00292656" w:rsidRPr="00B12D7F" w:rsidRDefault="00292656" w:rsidP="005A7EDA">
            <w:pPr>
              <w:keepLines/>
              <w:rPr>
                <w:lang w:val="en-GB"/>
              </w:rPr>
            </w:pPr>
          </w:p>
          <w:p w14:paraId="4855D3BF" w14:textId="77777777" w:rsidR="00292656" w:rsidRPr="00B12D7F" w:rsidRDefault="00292656" w:rsidP="005A7EDA">
            <w:pPr>
              <w:keepLines/>
              <w:rPr>
                <w:lang w:val="en-GB"/>
              </w:rPr>
            </w:pPr>
            <w:r w:rsidRPr="00B12D7F">
              <w:rPr>
                <w:lang w:val="en-GB"/>
              </w:rPr>
              <w:t>All the month end activities (reference FIN-08) must be complete before initiating the year end process.</w:t>
            </w:r>
          </w:p>
          <w:p w14:paraId="4855D3C0" w14:textId="77777777" w:rsidR="00292656" w:rsidRPr="00B12D7F" w:rsidRDefault="00292656" w:rsidP="005A7EDA">
            <w:pPr>
              <w:keepLines/>
              <w:rPr>
                <w:lang w:val="en-GB"/>
              </w:rPr>
            </w:pPr>
            <w:r w:rsidRPr="00B12D7F">
              <w:rPr>
                <w:lang w:val="en-GB"/>
              </w:rPr>
              <w:t xml:space="preserve"> </w:t>
            </w:r>
          </w:p>
        </w:tc>
        <w:tc>
          <w:tcPr>
            <w:tcW w:w="2552" w:type="dxa"/>
            <w:tcBorders>
              <w:top w:val="nil"/>
            </w:tcBorders>
          </w:tcPr>
          <w:p w14:paraId="4855D3C1" w14:textId="77777777" w:rsidR="00292656" w:rsidRPr="00B12D7F" w:rsidRDefault="00292656" w:rsidP="005A7EDA">
            <w:pPr>
              <w:keepLines/>
              <w:tabs>
                <w:tab w:val="num" w:pos="1080"/>
              </w:tabs>
              <w:spacing w:before="60" w:afterLines="60" w:after="144"/>
              <w:rPr>
                <w:rFonts w:cs="Arial"/>
                <w:lang w:val="en-GB"/>
              </w:rPr>
            </w:pPr>
            <w:r w:rsidRPr="00B12D7F">
              <w:rPr>
                <w:snapToGrid w:val="0"/>
                <w:lang w:val="en-GB"/>
              </w:rPr>
              <w:t>Manual step – no system consideration</w:t>
            </w:r>
          </w:p>
        </w:tc>
      </w:tr>
      <w:tr w:rsidR="00292656" w:rsidRPr="00B12D7F" w14:paraId="4855D3D0" w14:textId="77777777" w:rsidTr="005A7EDA">
        <w:tc>
          <w:tcPr>
            <w:tcW w:w="1838" w:type="dxa"/>
            <w:tcBorders>
              <w:top w:val="nil"/>
            </w:tcBorders>
          </w:tcPr>
          <w:p w14:paraId="4855D3C3" w14:textId="77777777" w:rsidR="00292656" w:rsidRPr="00B12D7F" w:rsidRDefault="00292656" w:rsidP="005A7EDA">
            <w:pPr>
              <w:keepLines/>
              <w:jc w:val="left"/>
              <w:rPr>
                <w:b/>
                <w:lang w:val="en-GB"/>
              </w:rPr>
            </w:pPr>
            <w:r w:rsidRPr="00B12D7F">
              <w:rPr>
                <w:b/>
                <w:lang w:val="en-GB"/>
              </w:rPr>
              <w:t>FIN-09.01 – step 2</w:t>
            </w:r>
          </w:p>
        </w:tc>
        <w:tc>
          <w:tcPr>
            <w:tcW w:w="8363" w:type="dxa"/>
            <w:tcBorders>
              <w:top w:val="nil"/>
            </w:tcBorders>
          </w:tcPr>
          <w:p w14:paraId="4855D3C4" w14:textId="77777777" w:rsidR="00292656" w:rsidRPr="00B12D7F" w:rsidRDefault="00292656" w:rsidP="005A7EDA">
            <w:pPr>
              <w:keepLines/>
              <w:rPr>
                <w:lang w:val="en-GB"/>
              </w:rPr>
            </w:pPr>
            <w:r w:rsidRPr="00B12D7F">
              <w:rPr>
                <w:lang w:val="en-GB"/>
              </w:rPr>
              <w:t>Open new year and posting period in FI</w:t>
            </w:r>
          </w:p>
          <w:p w14:paraId="4855D3C5" w14:textId="77777777" w:rsidR="00292656" w:rsidRPr="00B12D7F" w:rsidRDefault="00292656" w:rsidP="005A7EDA">
            <w:pPr>
              <w:keepLines/>
              <w:rPr>
                <w:lang w:val="en-GB"/>
              </w:rPr>
            </w:pPr>
          </w:p>
          <w:p w14:paraId="4855D3C6" w14:textId="77777777" w:rsidR="00292656" w:rsidRPr="00B12D7F" w:rsidRDefault="00292656" w:rsidP="005A7EDA">
            <w:pPr>
              <w:keepLines/>
              <w:tabs>
                <w:tab w:val="num" w:pos="1080"/>
              </w:tabs>
              <w:spacing w:before="60" w:afterLines="60" w:after="144"/>
              <w:rPr>
                <w:rFonts w:cs="Arial"/>
                <w:lang w:val="en-GB"/>
              </w:rPr>
            </w:pPr>
            <w:r w:rsidRPr="00B12D7F">
              <w:rPr>
                <w:lang w:val="en-GB"/>
              </w:rPr>
              <w:t xml:space="preserve">A new posting period for accounting in FI will be opened. </w:t>
            </w:r>
            <w:r w:rsidRPr="00B12D7F">
              <w:rPr>
                <w:rFonts w:cs="Arial"/>
                <w:lang w:val="en-GB"/>
              </w:rPr>
              <w:t xml:space="preserve"> Opening the period allows documents such as invoice and credit notes to be posted in the new period.  The finance periods can be managed by sub-ledger:</w:t>
            </w:r>
          </w:p>
          <w:p w14:paraId="4855D3C7" w14:textId="77777777" w:rsidR="00292656" w:rsidRPr="00B12D7F" w:rsidRDefault="00292656" w:rsidP="005A7EDA">
            <w:pPr>
              <w:keepLines/>
              <w:tabs>
                <w:tab w:val="num" w:pos="1080"/>
              </w:tabs>
              <w:spacing w:before="60" w:afterLines="60" w:after="144"/>
              <w:rPr>
                <w:rFonts w:cs="Arial"/>
                <w:lang w:val="en-GB"/>
              </w:rPr>
            </w:pPr>
            <w:r w:rsidRPr="00B12D7F">
              <w:rPr>
                <w:rFonts w:cs="Arial"/>
                <w:lang w:val="en-GB"/>
              </w:rPr>
              <w:t>A – Assets ,D – Customers , K – Vendors, M – Materials, S – G/L Accounts</w:t>
            </w:r>
          </w:p>
          <w:p w14:paraId="4855D3C8" w14:textId="77777777" w:rsidR="00292656" w:rsidRPr="00B12D7F" w:rsidRDefault="00292656" w:rsidP="005A7EDA">
            <w:pPr>
              <w:keepLines/>
              <w:rPr>
                <w:lang w:val="en-GB"/>
              </w:rPr>
            </w:pPr>
          </w:p>
          <w:p w14:paraId="4855D3C9" w14:textId="77777777" w:rsidR="00292656" w:rsidRPr="00B12D7F" w:rsidRDefault="00292656" w:rsidP="005A7EDA">
            <w:pPr>
              <w:keepLines/>
              <w:rPr>
                <w:lang w:val="en-GB"/>
              </w:rPr>
            </w:pPr>
            <w:r w:rsidRPr="00B12D7F">
              <w:rPr>
                <w:lang w:val="en-GB"/>
              </w:rPr>
              <w:t>Note that for Year End processing, the four special periods (13 to 16), which are provided as standard by SAP, will be available for Year End adjustments.</w:t>
            </w:r>
          </w:p>
          <w:p w14:paraId="4855D3CA" w14:textId="77777777" w:rsidR="00292656" w:rsidRPr="00B12D7F" w:rsidRDefault="00292656" w:rsidP="005A7EDA">
            <w:pPr>
              <w:keepLines/>
              <w:rPr>
                <w:lang w:val="en-GB"/>
              </w:rPr>
            </w:pPr>
          </w:p>
        </w:tc>
        <w:tc>
          <w:tcPr>
            <w:tcW w:w="2552" w:type="dxa"/>
            <w:tcBorders>
              <w:top w:val="nil"/>
            </w:tcBorders>
          </w:tcPr>
          <w:p w14:paraId="4855D3CB" w14:textId="77777777" w:rsidR="00292656" w:rsidRPr="00B12D7F" w:rsidRDefault="00292656" w:rsidP="005A7EDA">
            <w:pPr>
              <w:keepLines/>
              <w:tabs>
                <w:tab w:val="num" w:pos="1080"/>
              </w:tabs>
              <w:spacing w:before="60" w:afterLines="60" w:after="144"/>
              <w:rPr>
                <w:rFonts w:cs="Arial"/>
                <w:u w:val="single"/>
                <w:lang w:val="en-GB"/>
              </w:rPr>
            </w:pPr>
            <w:r w:rsidRPr="00B12D7F">
              <w:rPr>
                <w:rFonts w:cs="Arial"/>
                <w:u w:val="single"/>
                <w:lang w:val="en-GB"/>
              </w:rPr>
              <w:t>Configuration:</w:t>
            </w:r>
          </w:p>
          <w:p w14:paraId="4855D3CC" w14:textId="77777777" w:rsidR="00292656" w:rsidRPr="00B12D7F" w:rsidRDefault="00292656" w:rsidP="005A7EDA">
            <w:pPr>
              <w:keepLines/>
              <w:tabs>
                <w:tab w:val="num" w:pos="1080"/>
              </w:tabs>
              <w:spacing w:before="60" w:afterLines="60" w:after="144"/>
              <w:rPr>
                <w:lang w:val="en-GB"/>
              </w:rPr>
            </w:pPr>
            <w:r w:rsidRPr="00B12D7F">
              <w:rPr>
                <w:lang w:val="en-GB"/>
              </w:rPr>
              <w:t>N/A</w:t>
            </w:r>
          </w:p>
          <w:p w14:paraId="4855D3CD" w14:textId="77777777" w:rsidR="00292656" w:rsidRPr="00B12D7F" w:rsidRDefault="00292656" w:rsidP="005A7EDA">
            <w:pPr>
              <w:keepLines/>
              <w:tabs>
                <w:tab w:val="num" w:pos="1080"/>
              </w:tabs>
              <w:spacing w:before="60" w:afterLines="60" w:after="144"/>
              <w:rPr>
                <w:rFonts w:cs="Arial"/>
                <w:lang w:val="en-GB"/>
              </w:rPr>
            </w:pPr>
          </w:p>
          <w:p w14:paraId="4855D3CE"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t>WRICEF:</w:t>
            </w:r>
          </w:p>
          <w:p w14:paraId="4855D3CF" w14:textId="77777777" w:rsidR="00292656" w:rsidRPr="00B12D7F" w:rsidRDefault="00292656" w:rsidP="005A7EDA">
            <w:pPr>
              <w:keepLines/>
              <w:tabs>
                <w:tab w:val="num" w:pos="1080"/>
              </w:tabs>
              <w:spacing w:before="60" w:afterLines="60" w:after="144"/>
              <w:rPr>
                <w:snapToGrid w:val="0"/>
                <w:lang w:val="en-GB"/>
              </w:rPr>
            </w:pPr>
            <w:r w:rsidRPr="00B12D7F">
              <w:rPr>
                <w:lang w:val="en-GB"/>
              </w:rPr>
              <w:t>N/A</w:t>
            </w:r>
          </w:p>
        </w:tc>
      </w:tr>
      <w:tr w:rsidR="00292656" w:rsidRPr="00B12D7F" w14:paraId="4855D3DA" w14:textId="77777777" w:rsidTr="005A7EDA">
        <w:tc>
          <w:tcPr>
            <w:tcW w:w="1838" w:type="dxa"/>
          </w:tcPr>
          <w:p w14:paraId="4855D3D1" w14:textId="77777777" w:rsidR="00292656" w:rsidRPr="00B12D7F" w:rsidRDefault="00292656" w:rsidP="005A7EDA">
            <w:pPr>
              <w:keepLines/>
              <w:jc w:val="left"/>
              <w:rPr>
                <w:b/>
                <w:lang w:val="en-GB"/>
              </w:rPr>
            </w:pPr>
            <w:r w:rsidRPr="00B12D7F">
              <w:rPr>
                <w:b/>
                <w:lang w:val="en-GB"/>
              </w:rPr>
              <w:t>FIN-09.01 – step 3</w:t>
            </w:r>
          </w:p>
        </w:tc>
        <w:tc>
          <w:tcPr>
            <w:tcW w:w="8363" w:type="dxa"/>
          </w:tcPr>
          <w:p w14:paraId="4855D3D2" w14:textId="77777777" w:rsidR="00292656" w:rsidRPr="00B12D7F" w:rsidRDefault="00292656" w:rsidP="005A7EDA">
            <w:pPr>
              <w:keepLines/>
              <w:rPr>
                <w:lang w:val="en-GB"/>
              </w:rPr>
            </w:pPr>
            <w:r w:rsidRPr="00B12D7F">
              <w:rPr>
                <w:lang w:val="en-GB"/>
              </w:rPr>
              <w:t>Fiscal year change for Asset Management</w:t>
            </w:r>
          </w:p>
          <w:p w14:paraId="4855D3D3" w14:textId="77777777" w:rsidR="00292656" w:rsidRPr="00B12D7F" w:rsidRDefault="00292656" w:rsidP="005A7EDA">
            <w:pPr>
              <w:keepLines/>
              <w:rPr>
                <w:lang w:val="en-GB"/>
              </w:rPr>
            </w:pPr>
          </w:p>
          <w:p w14:paraId="4855D3D4" w14:textId="77777777" w:rsidR="00292656" w:rsidRPr="00B12D7F" w:rsidRDefault="00292656" w:rsidP="005A7EDA">
            <w:pPr>
              <w:keepLines/>
              <w:rPr>
                <w:lang w:val="en-GB"/>
              </w:rPr>
            </w:pPr>
            <w:r w:rsidRPr="00B12D7F">
              <w:rPr>
                <w:lang w:val="en-GB"/>
              </w:rPr>
              <w:t>A fiscal year change is the opening of a new fiscal year for a Company Code in Asset Management. At the fiscal year change, the asset values from the previous fiscal year are carried forward cumulatively into the new fiscal year. After the fiscal year change the user can post to assets using value dates in the new fiscal year. At the same time, users can also continue to post in the previous fiscal year.</w:t>
            </w:r>
          </w:p>
          <w:p w14:paraId="4855D3D5" w14:textId="77777777" w:rsidR="00292656" w:rsidRPr="00B12D7F" w:rsidRDefault="00292656" w:rsidP="005A7EDA">
            <w:pPr>
              <w:keepLines/>
              <w:rPr>
                <w:lang w:val="en-GB"/>
              </w:rPr>
            </w:pPr>
          </w:p>
        </w:tc>
        <w:tc>
          <w:tcPr>
            <w:tcW w:w="2552" w:type="dxa"/>
          </w:tcPr>
          <w:p w14:paraId="4855D3D6" w14:textId="77777777" w:rsidR="00292656" w:rsidRPr="00B12D7F" w:rsidRDefault="00292656" w:rsidP="005A7EDA">
            <w:pPr>
              <w:keepLines/>
              <w:tabs>
                <w:tab w:val="num" w:pos="1080"/>
              </w:tabs>
              <w:spacing w:before="60" w:afterLines="60" w:after="144"/>
              <w:rPr>
                <w:rFonts w:cs="Arial"/>
                <w:u w:val="single"/>
                <w:lang w:val="en-GB"/>
              </w:rPr>
            </w:pPr>
            <w:r w:rsidRPr="00B12D7F">
              <w:rPr>
                <w:rFonts w:cs="Arial"/>
                <w:u w:val="single"/>
                <w:lang w:val="en-GB"/>
              </w:rPr>
              <w:t>Configuration:</w:t>
            </w:r>
          </w:p>
          <w:p w14:paraId="4855D3D7" w14:textId="77777777" w:rsidR="00292656" w:rsidRPr="00B12D7F" w:rsidRDefault="00292656" w:rsidP="005A7EDA">
            <w:pPr>
              <w:keepLines/>
              <w:tabs>
                <w:tab w:val="num" w:pos="1080"/>
              </w:tabs>
              <w:spacing w:before="60" w:afterLines="60" w:after="144"/>
              <w:rPr>
                <w:rFonts w:cs="Arial"/>
                <w:lang w:val="en-GB"/>
              </w:rPr>
            </w:pPr>
            <w:r w:rsidRPr="00B12D7F">
              <w:rPr>
                <w:lang w:val="en-GB"/>
              </w:rPr>
              <w:t>N/A</w:t>
            </w:r>
          </w:p>
          <w:p w14:paraId="4855D3D8"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t>WRICEF:</w:t>
            </w:r>
          </w:p>
          <w:p w14:paraId="4855D3D9" w14:textId="77777777" w:rsidR="00292656" w:rsidRPr="00B12D7F" w:rsidRDefault="00292656" w:rsidP="005A7EDA">
            <w:pPr>
              <w:keepLines/>
              <w:tabs>
                <w:tab w:val="num" w:pos="1080"/>
              </w:tabs>
              <w:spacing w:before="60" w:afterLines="60" w:after="144"/>
              <w:rPr>
                <w:lang w:val="en-GB"/>
              </w:rPr>
            </w:pPr>
            <w:r w:rsidRPr="00B12D7F">
              <w:rPr>
                <w:lang w:val="en-GB"/>
              </w:rPr>
              <w:t>N/A</w:t>
            </w:r>
          </w:p>
        </w:tc>
      </w:tr>
      <w:tr w:rsidR="00292656" w:rsidRPr="00B12D7F" w14:paraId="4855D3E4" w14:textId="77777777" w:rsidTr="005A7EDA">
        <w:tc>
          <w:tcPr>
            <w:tcW w:w="1838" w:type="dxa"/>
          </w:tcPr>
          <w:p w14:paraId="4855D3DB" w14:textId="77777777" w:rsidR="00292656" w:rsidRPr="00B12D7F" w:rsidRDefault="00292656" w:rsidP="005A7EDA">
            <w:pPr>
              <w:keepLines/>
              <w:jc w:val="left"/>
              <w:rPr>
                <w:b/>
                <w:lang w:val="en-GB"/>
              </w:rPr>
            </w:pPr>
            <w:r w:rsidRPr="00B12D7F">
              <w:rPr>
                <w:b/>
                <w:lang w:val="en-GB"/>
              </w:rPr>
              <w:t>FIN-09.01 – step 4</w:t>
            </w:r>
          </w:p>
        </w:tc>
        <w:tc>
          <w:tcPr>
            <w:tcW w:w="8363" w:type="dxa"/>
          </w:tcPr>
          <w:p w14:paraId="4855D3DC" w14:textId="77777777" w:rsidR="00292656" w:rsidRPr="00B12D7F" w:rsidRDefault="00292656" w:rsidP="005A7EDA">
            <w:pPr>
              <w:keepLines/>
              <w:rPr>
                <w:lang w:val="en-GB"/>
              </w:rPr>
            </w:pPr>
            <w:r w:rsidRPr="00B12D7F">
              <w:rPr>
                <w:lang w:val="en-GB"/>
              </w:rPr>
              <w:t xml:space="preserve">Provisions and general account posting  </w:t>
            </w:r>
          </w:p>
          <w:p w14:paraId="4855D3DD" w14:textId="77777777" w:rsidR="00292656" w:rsidRPr="00B12D7F" w:rsidRDefault="00292656" w:rsidP="005A7EDA">
            <w:pPr>
              <w:keepLines/>
              <w:rPr>
                <w:lang w:val="en-GB"/>
              </w:rPr>
            </w:pPr>
          </w:p>
          <w:p w14:paraId="4855D3DE" w14:textId="77777777" w:rsidR="00292656" w:rsidRPr="00B12D7F" w:rsidRDefault="00292656" w:rsidP="005A7EDA">
            <w:pPr>
              <w:keepLines/>
              <w:rPr>
                <w:lang w:val="en-GB"/>
              </w:rPr>
            </w:pPr>
            <w:r w:rsidRPr="00B12D7F">
              <w:rPr>
                <w:rFonts w:cs="Arial"/>
                <w:lang w:val="en-GB"/>
              </w:rPr>
              <w:lastRenderedPageBreak/>
              <w:t>Provisions and GL postings will be made using manual and mass load journal entries. Selecting the appropriate account assignments e.g. Profit Centres, Cost Centres, will ensure that these transactions are available in the relevant areas for reporting.</w:t>
            </w:r>
          </w:p>
        </w:tc>
        <w:tc>
          <w:tcPr>
            <w:tcW w:w="2552" w:type="dxa"/>
          </w:tcPr>
          <w:p w14:paraId="4855D3DF" w14:textId="77777777" w:rsidR="00292656" w:rsidRPr="00B12D7F" w:rsidRDefault="00292656" w:rsidP="005A7EDA">
            <w:pPr>
              <w:keepLines/>
              <w:tabs>
                <w:tab w:val="num" w:pos="1080"/>
              </w:tabs>
              <w:rPr>
                <w:rFonts w:cs="Arial"/>
                <w:u w:val="single"/>
                <w:lang w:val="en-GB"/>
              </w:rPr>
            </w:pPr>
            <w:r w:rsidRPr="00B12D7F">
              <w:rPr>
                <w:rFonts w:cs="Arial"/>
                <w:u w:val="single"/>
                <w:lang w:val="en-GB"/>
              </w:rPr>
              <w:lastRenderedPageBreak/>
              <w:t>Configuration:</w:t>
            </w:r>
          </w:p>
          <w:p w14:paraId="4855D3E0" w14:textId="77777777" w:rsidR="00C66302" w:rsidRPr="001C630C" w:rsidRDefault="00C66302" w:rsidP="00C66302">
            <w:pPr>
              <w:tabs>
                <w:tab w:val="num" w:pos="1080"/>
              </w:tabs>
              <w:spacing w:before="60" w:afterLines="60" w:after="144"/>
              <w:rPr>
                <w:rFonts w:cs="Arial"/>
                <w:u w:val="single"/>
                <w:lang w:val="en-US"/>
              </w:rPr>
            </w:pPr>
            <w:r>
              <w:rPr>
                <w:rFonts w:cs="Arial"/>
                <w:lang w:val="en-GB"/>
              </w:rPr>
              <w:t>Refer to section 7.3</w:t>
            </w:r>
            <w:r w:rsidRPr="00B12D7F">
              <w:rPr>
                <w:rFonts w:cs="Arial"/>
                <w:lang w:val="en-GB"/>
              </w:rPr>
              <w:t xml:space="preserve"> for configuration details.</w:t>
            </w:r>
          </w:p>
          <w:p w14:paraId="4855D3E1" w14:textId="77777777" w:rsidR="00292656" w:rsidRPr="00B12D7F" w:rsidRDefault="00C66302" w:rsidP="00C66302">
            <w:pPr>
              <w:keepLines/>
              <w:tabs>
                <w:tab w:val="num" w:pos="1080"/>
              </w:tabs>
              <w:spacing w:before="60" w:afterLines="60" w:after="144"/>
              <w:rPr>
                <w:rFonts w:cs="Arial"/>
                <w:lang w:val="en-GB"/>
              </w:rPr>
            </w:pPr>
            <w:r w:rsidRPr="00B12D7F">
              <w:rPr>
                <w:rFonts w:cs="Arial"/>
                <w:lang w:val="en-GB"/>
              </w:rPr>
              <w:t xml:space="preserve"> </w:t>
            </w:r>
          </w:p>
          <w:p w14:paraId="4855D3E2"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lastRenderedPageBreak/>
              <w:t>WRICEF:</w:t>
            </w:r>
          </w:p>
          <w:p w14:paraId="4855D3E3" w14:textId="77777777" w:rsidR="00292656" w:rsidRPr="00B12D7F" w:rsidRDefault="00292656" w:rsidP="005A7EDA">
            <w:pPr>
              <w:keepLines/>
              <w:tabs>
                <w:tab w:val="num" w:pos="1080"/>
              </w:tabs>
              <w:spacing w:before="60" w:afterLines="60" w:after="144"/>
              <w:rPr>
                <w:lang w:val="en-GB"/>
              </w:rPr>
            </w:pPr>
            <w:r w:rsidRPr="00B12D7F">
              <w:rPr>
                <w:lang w:val="en-GB"/>
              </w:rPr>
              <w:t>N/A</w:t>
            </w:r>
          </w:p>
        </w:tc>
      </w:tr>
      <w:tr w:rsidR="00292656" w:rsidRPr="00B12D7F" w14:paraId="4855D3F1" w14:textId="77777777" w:rsidTr="005A7EDA">
        <w:tc>
          <w:tcPr>
            <w:tcW w:w="1838" w:type="dxa"/>
          </w:tcPr>
          <w:p w14:paraId="4855D3E5" w14:textId="77777777" w:rsidR="00292656" w:rsidRPr="00B12D7F" w:rsidRDefault="00292656" w:rsidP="005A7EDA">
            <w:pPr>
              <w:keepLines/>
              <w:jc w:val="left"/>
              <w:rPr>
                <w:b/>
                <w:lang w:val="en-GB"/>
              </w:rPr>
            </w:pPr>
            <w:r w:rsidRPr="00B12D7F">
              <w:rPr>
                <w:b/>
                <w:lang w:val="en-GB"/>
              </w:rPr>
              <w:lastRenderedPageBreak/>
              <w:t>FIN-09.01 – step 5</w:t>
            </w:r>
          </w:p>
        </w:tc>
        <w:tc>
          <w:tcPr>
            <w:tcW w:w="8363" w:type="dxa"/>
          </w:tcPr>
          <w:p w14:paraId="4855D3E6" w14:textId="77777777" w:rsidR="00292656" w:rsidRPr="00B12D7F" w:rsidRDefault="00292656" w:rsidP="005A7EDA">
            <w:pPr>
              <w:keepLines/>
              <w:rPr>
                <w:lang w:val="en-GB"/>
              </w:rPr>
            </w:pPr>
            <w:r w:rsidRPr="00B12D7F">
              <w:rPr>
                <w:lang w:val="en-GB"/>
              </w:rPr>
              <w:t xml:space="preserve">AR &amp; AP balance carry forward </w:t>
            </w:r>
          </w:p>
          <w:p w14:paraId="4855D3E7" w14:textId="77777777" w:rsidR="00292656" w:rsidRPr="00B12D7F" w:rsidRDefault="00292656" w:rsidP="005A7EDA">
            <w:pPr>
              <w:keepLines/>
              <w:rPr>
                <w:lang w:val="en-GB"/>
              </w:rPr>
            </w:pPr>
          </w:p>
          <w:p w14:paraId="4855D3E8" w14:textId="77777777" w:rsidR="00292656" w:rsidRPr="00B12D7F" w:rsidRDefault="00292656" w:rsidP="005A7EDA">
            <w:pPr>
              <w:keepLines/>
              <w:rPr>
                <w:lang w:val="en-GB"/>
              </w:rPr>
            </w:pPr>
            <w:r w:rsidRPr="00B12D7F">
              <w:rPr>
                <w:lang w:val="en-GB"/>
              </w:rPr>
              <w:t>In this process the exertis finance department will carry forward account balances into the new fiscal year. The balance to be carried forward is shown in the account balance display. Postings to the current fiscal year do not cause the balance carry forward in the new fiscal year to be updated. For this reason, the balance carry forward routine can be repeated.</w:t>
            </w:r>
          </w:p>
          <w:p w14:paraId="4855D3E9" w14:textId="77777777" w:rsidR="00292656" w:rsidRPr="00B12D7F" w:rsidRDefault="00292656" w:rsidP="005A7EDA">
            <w:pPr>
              <w:keepLines/>
              <w:rPr>
                <w:lang w:val="en-GB"/>
              </w:rPr>
            </w:pPr>
          </w:p>
          <w:p w14:paraId="4855D3EA" w14:textId="77777777" w:rsidR="00292656" w:rsidRPr="00B12D7F" w:rsidRDefault="00292656" w:rsidP="005A7EDA">
            <w:pPr>
              <w:keepLines/>
              <w:rPr>
                <w:lang w:val="en-GB"/>
              </w:rPr>
            </w:pPr>
            <w:r w:rsidRPr="00B12D7F">
              <w:rPr>
                <w:lang w:val="en-GB"/>
              </w:rPr>
              <w:t>Parked documents are either deleted or posted during year end processing. Exertis users will have to ensure all parked documents are actioned appropriately.</w:t>
            </w:r>
          </w:p>
          <w:p w14:paraId="4855D3EB" w14:textId="77777777" w:rsidR="00292656" w:rsidRPr="00B12D7F" w:rsidRDefault="00292656" w:rsidP="005A7EDA">
            <w:pPr>
              <w:keepLines/>
              <w:rPr>
                <w:lang w:val="en-GB"/>
              </w:rPr>
            </w:pPr>
          </w:p>
        </w:tc>
        <w:tc>
          <w:tcPr>
            <w:tcW w:w="2552" w:type="dxa"/>
          </w:tcPr>
          <w:p w14:paraId="4855D3EC" w14:textId="77777777" w:rsidR="00292656" w:rsidRPr="00B12D7F" w:rsidRDefault="00292656" w:rsidP="005A7EDA">
            <w:pPr>
              <w:keepLines/>
              <w:tabs>
                <w:tab w:val="num" w:pos="1080"/>
              </w:tabs>
              <w:spacing w:before="60" w:afterLines="60" w:after="144"/>
              <w:rPr>
                <w:rFonts w:cs="Arial"/>
                <w:u w:val="single"/>
                <w:lang w:val="en-GB"/>
              </w:rPr>
            </w:pPr>
            <w:r w:rsidRPr="00B12D7F">
              <w:rPr>
                <w:rFonts w:cs="Arial"/>
                <w:u w:val="single"/>
                <w:lang w:val="en-GB"/>
              </w:rPr>
              <w:t>Configuration:</w:t>
            </w:r>
          </w:p>
          <w:p w14:paraId="4855D3ED" w14:textId="77777777" w:rsidR="00292656" w:rsidRPr="00B12D7F" w:rsidRDefault="00292656" w:rsidP="005A7EDA">
            <w:pPr>
              <w:keepLines/>
              <w:tabs>
                <w:tab w:val="num" w:pos="1080"/>
              </w:tabs>
              <w:spacing w:before="60" w:afterLines="60" w:after="144"/>
              <w:rPr>
                <w:lang w:val="en-GB"/>
              </w:rPr>
            </w:pPr>
            <w:r w:rsidRPr="00B12D7F">
              <w:rPr>
                <w:lang w:val="en-GB"/>
              </w:rPr>
              <w:t>N/A</w:t>
            </w:r>
          </w:p>
          <w:p w14:paraId="4855D3EE" w14:textId="77777777" w:rsidR="00292656" w:rsidRPr="00B12D7F" w:rsidRDefault="00292656" w:rsidP="005A7EDA">
            <w:pPr>
              <w:keepLines/>
              <w:tabs>
                <w:tab w:val="num" w:pos="1080"/>
              </w:tabs>
              <w:spacing w:before="60" w:afterLines="60" w:after="144"/>
              <w:rPr>
                <w:rFonts w:cs="Arial"/>
                <w:lang w:val="en-GB"/>
              </w:rPr>
            </w:pPr>
          </w:p>
          <w:p w14:paraId="4855D3EF"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t>WRICEF:</w:t>
            </w:r>
          </w:p>
          <w:p w14:paraId="4855D3F0" w14:textId="77777777" w:rsidR="00292656" w:rsidRPr="00B12D7F" w:rsidRDefault="00292656" w:rsidP="005A7EDA">
            <w:pPr>
              <w:keepLines/>
              <w:tabs>
                <w:tab w:val="num" w:pos="1080"/>
              </w:tabs>
              <w:spacing w:before="60" w:afterLines="60" w:after="144"/>
              <w:rPr>
                <w:lang w:val="en-GB"/>
              </w:rPr>
            </w:pPr>
            <w:r w:rsidRPr="00B12D7F">
              <w:rPr>
                <w:lang w:val="en-GB"/>
              </w:rPr>
              <w:t>N/A</w:t>
            </w:r>
          </w:p>
        </w:tc>
      </w:tr>
      <w:tr w:rsidR="00292656" w:rsidRPr="00B12D7F" w14:paraId="4855D3FB" w14:textId="77777777" w:rsidTr="005A7EDA">
        <w:tc>
          <w:tcPr>
            <w:tcW w:w="1838" w:type="dxa"/>
          </w:tcPr>
          <w:p w14:paraId="4855D3F2" w14:textId="77777777" w:rsidR="00292656" w:rsidRPr="00B12D7F" w:rsidRDefault="00292656" w:rsidP="005A7EDA">
            <w:pPr>
              <w:keepLines/>
              <w:jc w:val="left"/>
              <w:rPr>
                <w:b/>
                <w:lang w:val="en-GB"/>
              </w:rPr>
            </w:pPr>
            <w:r w:rsidRPr="00B12D7F">
              <w:rPr>
                <w:b/>
                <w:lang w:val="en-GB"/>
              </w:rPr>
              <w:t>FIN-09.01 – step 6</w:t>
            </w:r>
          </w:p>
        </w:tc>
        <w:tc>
          <w:tcPr>
            <w:tcW w:w="8363" w:type="dxa"/>
          </w:tcPr>
          <w:p w14:paraId="4855D3F3" w14:textId="77777777" w:rsidR="00292656" w:rsidRPr="00B12D7F" w:rsidRDefault="00292656" w:rsidP="005A7EDA">
            <w:pPr>
              <w:keepLines/>
              <w:rPr>
                <w:lang w:val="en-GB"/>
              </w:rPr>
            </w:pPr>
            <w:r w:rsidRPr="00B12D7F">
              <w:rPr>
                <w:lang w:val="en-GB"/>
              </w:rPr>
              <w:t xml:space="preserve">AP balance confirmations </w:t>
            </w:r>
          </w:p>
          <w:p w14:paraId="4855D3F4" w14:textId="77777777" w:rsidR="00292656" w:rsidRPr="00B12D7F" w:rsidRDefault="00292656" w:rsidP="005A7EDA">
            <w:pPr>
              <w:keepLines/>
              <w:rPr>
                <w:lang w:val="en-GB"/>
              </w:rPr>
            </w:pPr>
          </w:p>
          <w:p w14:paraId="4855D3F5" w14:textId="77777777" w:rsidR="00292656" w:rsidRPr="00B12D7F" w:rsidRDefault="00292656" w:rsidP="005A7EDA">
            <w:pPr>
              <w:keepLines/>
              <w:rPr>
                <w:lang w:val="en-GB"/>
              </w:rPr>
            </w:pPr>
            <w:r w:rsidRPr="00B12D7F">
              <w:rPr>
                <w:lang w:val="en-GB"/>
              </w:rPr>
              <w:t xml:space="preserve">In this step balance confirmations will be created, this is required as a part of the audit process, to check the accuracy of the accounts payable to vendors. This will enable exertis to detect and correct any discrepancies which may exist between its records and those of the business partners and to make any necessary adjustments. </w:t>
            </w:r>
          </w:p>
        </w:tc>
        <w:tc>
          <w:tcPr>
            <w:tcW w:w="2552" w:type="dxa"/>
          </w:tcPr>
          <w:p w14:paraId="4855D3F6" w14:textId="77777777" w:rsidR="00292656" w:rsidRPr="00B12D7F" w:rsidRDefault="00292656" w:rsidP="005A7EDA">
            <w:pPr>
              <w:keepLines/>
              <w:tabs>
                <w:tab w:val="num" w:pos="1080"/>
              </w:tabs>
              <w:spacing w:before="60" w:afterLines="60" w:after="144"/>
              <w:rPr>
                <w:rFonts w:cs="Arial"/>
                <w:u w:val="single"/>
                <w:lang w:val="en-GB"/>
              </w:rPr>
            </w:pPr>
            <w:r w:rsidRPr="00B12D7F">
              <w:rPr>
                <w:rFonts w:cs="Arial"/>
                <w:u w:val="single"/>
                <w:lang w:val="en-GB"/>
              </w:rPr>
              <w:t>Configuration:</w:t>
            </w:r>
          </w:p>
          <w:p w14:paraId="4855D3F7" w14:textId="77777777" w:rsidR="00292656" w:rsidRPr="00B12D7F" w:rsidRDefault="00292656" w:rsidP="005A7EDA">
            <w:pPr>
              <w:keepLines/>
              <w:tabs>
                <w:tab w:val="num" w:pos="1080"/>
              </w:tabs>
              <w:spacing w:before="60" w:afterLines="60" w:after="144"/>
              <w:rPr>
                <w:lang w:val="en-GB"/>
              </w:rPr>
            </w:pPr>
            <w:r w:rsidRPr="00B12D7F">
              <w:rPr>
                <w:lang w:val="en-GB"/>
              </w:rPr>
              <w:t>N/A</w:t>
            </w:r>
          </w:p>
          <w:p w14:paraId="4855D3F8" w14:textId="77777777" w:rsidR="00292656" w:rsidRPr="00B12D7F" w:rsidRDefault="00292656" w:rsidP="005A7EDA">
            <w:pPr>
              <w:keepLines/>
              <w:tabs>
                <w:tab w:val="num" w:pos="1080"/>
              </w:tabs>
              <w:spacing w:before="60" w:afterLines="60" w:after="144"/>
              <w:rPr>
                <w:rFonts w:cs="Arial"/>
                <w:lang w:val="en-GB"/>
              </w:rPr>
            </w:pPr>
          </w:p>
          <w:p w14:paraId="4855D3F9"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t>WRICEF:</w:t>
            </w:r>
          </w:p>
          <w:p w14:paraId="4855D3FA" w14:textId="77777777" w:rsidR="00292656" w:rsidRPr="00B12D7F" w:rsidRDefault="00C66302" w:rsidP="005A7EDA">
            <w:pPr>
              <w:keepLines/>
              <w:tabs>
                <w:tab w:val="num" w:pos="1080"/>
              </w:tabs>
              <w:spacing w:before="60" w:afterLines="60" w:after="144"/>
              <w:rPr>
                <w:lang w:val="en-GB"/>
              </w:rPr>
            </w:pPr>
            <w:r>
              <w:rPr>
                <w:rFonts w:cs="Helv"/>
                <w:color w:val="000000"/>
                <w:lang w:val="en-GB"/>
              </w:rPr>
              <w:t>N/A</w:t>
            </w:r>
          </w:p>
        </w:tc>
      </w:tr>
      <w:tr w:rsidR="00292656" w:rsidRPr="00B12D7F" w14:paraId="4855D405" w14:textId="77777777" w:rsidTr="005A7EDA">
        <w:tc>
          <w:tcPr>
            <w:tcW w:w="1838" w:type="dxa"/>
          </w:tcPr>
          <w:p w14:paraId="4855D3FC" w14:textId="77777777" w:rsidR="00292656" w:rsidRPr="00B12D7F" w:rsidRDefault="00292656" w:rsidP="005A7EDA">
            <w:pPr>
              <w:keepLines/>
              <w:jc w:val="left"/>
              <w:rPr>
                <w:b/>
                <w:lang w:val="en-GB"/>
              </w:rPr>
            </w:pPr>
            <w:r w:rsidRPr="00B12D7F">
              <w:rPr>
                <w:b/>
                <w:lang w:val="en-GB"/>
              </w:rPr>
              <w:t>FIN-09.01 – step 7</w:t>
            </w:r>
          </w:p>
        </w:tc>
        <w:tc>
          <w:tcPr>
            <w:tcW w:w="8363" w:type="dxa"/>
          </w:tcPr>
          <w:p w14:paraId="4855D3FD" w14:textId="77777777" w:rsidR="00292656" w:rsidRPr="00B12D7F" w:rsidRDefault="00292656" w:rsidP="005A7EDA">
            <w:pPr>
              <w:keepLines/>
              <w:rPr>
                <w:lang w:val="en-GB"/>
              </w:rPr>
            </w:pPr>
            <w:r w:rsidRPr="00B12D7F">
              <w:rPr>
                <w:lang w:val="en-GB"/>
              </w:rPr>
              <w:t xml:space="preserve">AR balance confirmations </w:t>
            </w:r>
          </w:p>
          <w:p w14:paraId="4855D3FE" w14:textId="77777777" w:rsidR="00292656" w:rsidRPr="00B12D7F" w:rsidRDefault="00292656" w:rsidP="005A7EDA">
            <w:pPr>
              <w:keepLines/>
              <w:rPr>
                <w:lang w:val="en-GB"/>
              </w:rPr>
            </w:pPr>
          </w:p>
          <w:p w14:paraId="4855D3FF" w14:textId="77777777" w:rsidR="00292656" w:rsidRPr="00B12D7F" w:rsidRDefault="00292656" w:rsidP="005A7EDA">
            <w:pPr>
              <w:keepLines/>
              <w:rPr>
                <w:lang w:val="en-GB"/>
              </w:rPr>
            </w:pPr>
            <w:r w:rsidRPr="00B12D7F">
              <w:rPr>
                <w:lang w:val="en-GB"/>
              </w:rPr>
              <w:t xml:space="preserve">Similar to above, exertis will confirm balances with its customer. </w:t>
            </w:r>
          </w:p>
        </w:tc>
        <w:tc>
          <w:tcPr>
            <w:tcW w:w="2552" w:type="dxa"/>
          </w:tcPr>
          <w:p w14:paraId="4855D400" w14:textId="77777777" w:rsidR="00292656" w:rsidRPr="00B12D7F" w:rsidRDefault="00292656" w:rsidP="005A7EDA">
            <w:pPr>
              <w:keepLines/>
              <w:tabs>
                <w:tab w:val="num" w:pos="1080"/>
              </w:tabs>
              <w:spacing w:before="60" w:afterLines="60" w:after="144"/>
              <w:rPr>
                <w:rFonts w:cs="Arial"/>
                <w:u w:val="single"/>
                <w:lang w:val="en-GB"/>
              </w:rPr>
            </w:pPr>
            <w:r w:rsidRPr="00B12D7F">
              <w:rPr>
                <w:rFonts w:cs="Arial"/>
                <w:u w:val="single"/>
                <w:lang w:val="en-GB"/>
              </w:rPr>
              <w:t>Configuration:</w:t>
            </w:r>
          </w:p>
          <w:p w14:paraId="4855D401" w14:textId="77777777" w:rsidR="00292656" w:rsidRPr="00B12D7F" w:rsidRDefault="00292656" w:rsidP="005A7EDA">
            <w:pPr>
              <w:keepLines/>
              <w:tabs>
                <w:tab w:val="num" w:pos="1080"/>
              </w:tabs>
              <w:spacing w:before="60" w:afterLines="60" w:after="144"/>
              <w:rPr>
                <w:lang w:val="en-GB"/>
              </w:rPr>
            </w:pPr>
            <w:r w:rsidRPr="00B12D7F">
              <w:rPr>
                <w:lang w:val="en-GB"/>
              </w:rPr>
              <w:t>N/A</w:t>
            </w:r>
          </w:p>
          <w:p w14:paraId="4855D402" w14:textId="77777777" w:rsidR="00292656" w:rsidRPr="00B12D7F" w:rsidRDefault="00292656" w:rsidP="005A7EDA">
            <w:pPr>
              <w:keepLines/>
              <w:tabs>
                <w:tab w:val="num" w:pos="1080"/>
              </w:tabs>
              <w:spacing w:before="60" w:afterLines="60" w:after="144"/>
              <w:rPr>
                <w:rFonts w:cs="Arial"/>
                <w:lang w:val="en-GB"/>
              </w:rPr>
            </w:pPr>
          </w:p>
          <w:p w14:paraId="4855D403"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t>WRICEF:</w:t>
            </w:r>
          </w:p>
          <w:p w14:paraId="4855D404" w14:textId="77777777" w:rsidR="00292656" w:rsidRPr="00B12D7F" w:rsidRDefault="00C66302" w:rsidP="005A7EDA">
            <w:pPr>
              <w:keepLines/>
              <w:tabs>
                <w:tab w:val="num" w:pos="1080"/>
              </w:tabs>
              <w:spacing w:before="60" w:afterLines="60" w:after="144"/>
              <w:rPr>
                <w:lang w:val="en-GB"/>
              </w:rPr>
            </w:pPr>
            <w:r>
              <w:rPr>
                <w:rFonts w:cs="Helv"/>
                <w:color w:val="000000"/>
                <w:lang w:val="en-GB"/>
              </w:rPr>
              <w:lastRenderedPageBreak/>
              <w:t>N/A</w:t>
            </w:r>
          </w:p>
        </w:tc>
      </w:tr>
      <w:tr w:rsidR="00292656" w:rsidRPr="00B12D7F" w14:paraId="4855D40F" w14:textId="77777777" w:rsidTr="005A7EDA">
        <w:tc>
          <w:tcPr>
            <w:tcW w:w="1838" w:type="dxa"/>
          </w:tcPr>
          <w:p w14:paraId="4855D406" w14:textId="77777777" w:rsidR="00292656" w:rsidRPr="00B12D7F" w:rsidRDefault="00292656" w:rsidP="005A7EDA">
            <w:pPr>
              <w:keepLines/>
              <w:jc w:val="left"/>
              <w:rPr>
                <w:b/>
                <w:lang w:val="en-GB"/>
              </w:rPr>
            </w:pPr>
            <w:r w:rsidRPr="00B12D7F">
              <w:rPr>
                <w:b/>
                <w:lang w:val="en-GB"/>
              </w:rPr>
              <w:lastRenderedPageBreak/>
              <w:t>FIN-09.01 – step 8</w:t>
            </w:r>
          </w:p>
        </w:tc>
        <w:tc>
          <w:tcPr>
            <w:tcW w:w="8363" w:type="dxa"/>
          </w:tcPr>
          <w:p w14:paraId="4855D407" w14:textId="77777777" w:rsidR="00292656" w:rsidRPr="00B12D7F" w:rsidRDefault="00292656" w:rsidP="005A7EDA">
            <w:pPr>
              <w:keepLines/>
              <w:rPr>
                <w:lang w:val="en-GB"/>
              </w:rPr>
            </w:pPr>
            <w:r w:rsidRPr="00B12D7F">
              <w:rPr>
                <w:lang w:val="en-GB"/>
              </w:rPr>
              <w:t xml:space="preserve">Fixed Asset reconciliations </w:t>
            </w:r>
          </w:p>
          <w:p w14:paraId="4855D408" w14:textId="77777777" w:rsidR="00292656" w:rsidRPr="00B12D7F" w:rsidRDefault="00292656" w:rsidP="005A7EDA">
            <w:pPr>
              <w:keepLines/>
              <w:rPr>
                <w:lang w:val="en-GB"/>
              </w:rPr>
            </w:pPr>
          </w:p>
          <w:p w14:paraId="4855D409" w14:textId="77777777" w:rsidR="00292656" w:rsidRPr="00B12D7F" w:rsidRDefault="00292656" w:rsidP="005A7EDA">
            <w:pPr>
              <w:keepLines/>
              <w:rPr>
                <w:lang w:val="en-GB"/>
              </w:rPr>
            </w:pPr>
            <w:r w:rsidRPr="00B12D7F">
              <w:rPr>
                <w:lang w:val="en-GB"/>
              </w:rPr>
              <w:t xml:space="preserve">This transaction allows users to produce a comparison report to tie G/L balance with the asset sub-ledger balances. exertis will use this to find any anomalies in the G/L accounts and will also help identify differences between Asset Accounting line items and the balances of the various asset reconciliation accounts. This report will be used if differences occur between the general ledger balance list and the values shown in the asset history sheet. </w:t>
            </w:r>
          </w:p>
          <w:p w14:paraId="4855D40A" w14:textId="77777777" w:rsidR="00292656" w:rsidRPr="00B12D7F" w:rsidRDefault="00292656" w:rsidP="005A7EDA">
            <w:pPr>
              <w:keepLines/>
              <w:rPr>
                <w:lang w:val="en-GB"/>
              </w:rPr>
            </w:pPr>
          </w:p>
        </w:tc>
        <w:tc>
          <w:tcPr>
            <w:tcW w:w="2552" w:type="dxa"/>
          </w:tcPr>
          <w:p w14:paraId="4855D40B" w14:textId="77777777" w:rsidR="00292656" w:rsidRPr="00B12D7F" w:rsidRDefault="00292656" w:rsidP="005A7EDA">
            <w:pPr>
              <w:keepLines/>
              <w:tabs>
                <w:tab w:val="num" w:pos="1080"/>
              </w:tabs>
              <w:spacing w:before="60" w:afterLines="60" w:after="144"/>
              <w:rPr>
                <w:rFonts w:cs="Arial"/>
                <w:u w:val="single"/>
                <w:lang w:val="en-GB"/>
              </w:rPr>
            </w:pPr>
            <w:r w:rsidRPr="00B12D7F">
              <w:rPr>
                <w:rFonts w:cs="Arial"/>
                <w:u w:val="single"/>
                <w:lang w:val="en-GB"/>
              </w:rPr>
              <w:t>Configuration:</w:t>
            </w:r>
          </w:p>
          <w:p w14:paraId="4855D40C" w14:textId="77777777" w:rsidR="00292656" w:rsidRPr="00B12D7F" w:rsidRDefault="00292656" w:rsidP="005A7EDA">
            <w:pPr>
              <w:keepLines/>
              <w:tabs>
                <w:tab w:val="num" w:pos="1080"/>
              </w:tabs>
              <w:spacing w:before="60" w:afterLines="60" w:after="144"/>
              <w:rPr>
                <w:rFonts w:cs="Arial"/>
                <w:lang w:val="en-GB"/>
              </w:rPr>
            </w:pPr>
            <w:r w:rsidRPr="00B12D7F">
              <w:rPr>
                <w:lang w:val="en-GB"/>
              </w:rPr>
              <w:t>N/A</w:t>
            </w:r>
          </w:p>
          <w:p w14:paraId="4855D40D"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t>WRICEF:</w:t>
            </w:r>
          </w:p>
          <w:p w14:paraId="4855D40E" w14:textId="77777777" w:rsidR="00292656" w:rsidRPr="00B12D7F" w:rsidRDefault="00292656" w:rsidP="005A7EDA">
            <w:pPr>
              <w:keepLines/>
              <w:tabs>
                <w:tab w:val="num" w:pos="1080"/>
              </w:tabs>
              <w:spacing w:before="60" w:afterLines="60" w:after="144"/>
              <w:rPr>
                <w:lang w:val="en-GB"/>
              </w:rPr>
            </w:pPr>
            <w:r w:rsidRPr="00B12D7F">
              <w:rPr>
                <w:lang w:val="en-GB"/>
              </w:rPr>
              <w:t>N/A</w:t>
            </w:r>
          </w:p>
        </w:tc>
      </w:tr>
      <w:tr w:rsidR="00292656" w:rsidRPr="00B12D7F" w14:paraId="4855D41B" w14:textId="77777777" w:rsidTr="005A7EDA">
        <w:tc>
          <w:tcPr>
            <w:tcW w:w="1838" w:type="dxa"/>
          </w:tcPr>
          <w:p w14:paraId="4855D410" w14:textId="77777777" w:rsidR="00292656" w:rsidRPr="00B12D7F" w:rsidRDefault="00292656" w:rsidP="005A7EDA">
            <w:pPr>
              <w:keepLines/>
              <w:jc w:val="left"/>
              <w:rPr>
                <w:b/>
                <w:lang w:val="en-GB"/>
              </w:rPr>
            </w:pPr>
            <w:r w:rsidRPr="00B12D7F">
              <w:rPr>
                <w:b/>
                <w:lang w:val="en-GB"/>
              </w:rPr>
              <w:t>FIN-09.01 – step 9</w:t>
            </w:r>
          </w:p>
        </w:tc>
        <w:tc>
          <w:tcPr>
            <w:tcW w:w="8363" w:type="dxa"/>
          </w:tcPr>
          <w:p w14:paraId="4855D411" w14:textId="77777777" w:rsidR="00292656" w:rsidRPr="00B12D7F" w:rsidRDefault="00292656" w:rsidP="005A7EDA">
            <w:pPr>
              <w:keepLines/>
              <w:rPr>
                <w:lang w:val="en-GB"/>
              </w:rPr>
            </w:pPr>
            <w:r w:rsidRPr="00B12D7F">
              <w:rPr>
                <w:lang w:val="en-GB"/>
              </w:rPr>
              <w:t xml:space="preserve">Year End close in Asset Management </w:t>
            </w:r>
          </w:p>
          <w:p w14:paraId="4855D412" w14:textId="77777777" w:rsidR="00292656" w:rsidRPr="00B12D7F" w:rsidRDefault="00292656" w:rsidP="005A7EDA">
            <w:pPr>
              <w:keepLines/>
              <w:rPr>
                <w:lang w:val="en-GB"/>
              </w:rPr>
            </w:pPr>
          </w:p>
          <w:p w14:paraId="4855D413" w14:textId="77777777" w:rsidR="00292656" w:rsidRPr="00B12D7F" w:rsidRDefault="00292656" w:rsidP="005A7EDA">
            <w:pPr>
              <w:keepLines/>
              <w:rPr>
                <w:lang w:val="en-GB"/>
              </w:rPr>
            </w:pPr>
            <w:r w:rsidRPr="00B12D7F">
              <w:rPr>
                <w:lang w:val="en-GB"/>
              </w:rPr>
              <w:t>The main purpose of the year-end closing in Asset Management is to block the values from prior years from further depreciation calculation. Note that without performing this step, depreciation cannot be calculated in the new fiscal year.</w:t>
            </w:r>
          </w:p>
          <w:p w14:paraId="4855D414" w14:textId="77777777" w:rsidR="00292656" w:rsidRPr="00B12D7F" w:rsidRDefault="00292656" w:rsidP="005A7EDA">
            <w:pPr>
              <w:keepLines/>
              <w:rPr>
                <w:lang w:val="en-GB"/>
              </w:rPr>
            </w:pPr>
          </w:p>
          <w:p w14:paraId="4855D415" w14:textId="77777777" w:rsidR="00292656" w:rsidRPr="00B12D7F" w:rsidRDefault="00292656" w:rsidP="005A7EDA">
            <w:pPr>
              <w:keepLines/>
              <w:rPr>
                <w:lang w:val="en-GB"/>
              </w:rPr>
            </w:pPr>
            <w:r w:rsidRPr="00B12D7F">
              <w:rPr>
                <w:lang w:val="en-GB"/>
              </w:rPr>
              <w:t xml:space="preserve">The closing of Asset Accounting will be done before closing any other ledgers. </w:t>
            </w:r>
          </w:p>
        </w:tc>
        <w:tc>
          <w:tcPr>
            <w:tcW w:w="2552" w:type="dxa"/>
          </w:tcPr>
          <w:p w14:paraId="4855D416" w14:textId="77777777" w:rsidR="00292656" w:rsidRPr="00B12D7F" w:rsidRDefault="00292656" w:rsidP="005A7EDA">
            <w:pPr>
              <w:keepLines/>
              <w:tabs>
                <w:tab w:val="num" w:pos="1080"/>
              </w:tabs>
              <w:spacing w:before="60" w:afterLines="60" w:after="144"/>
              <w:rPr>
                <w:rFonts w:cs="Arial"/>
                <w:u w:val="single"/>
                <w:lang w:val="en-GB"/>
              </w:rPr>
            </w:pPr>
            <w:r w:rsidRPr="00B12D7F">
              <w:rPr>
                <w:rFonts w:cs="Arial"/>
                <w:u w:val="single"/>
                <w:lang w:val="en-GB"/>
              </w:rPr>
              <w:t>Configuration:</w:t>
            </w:r>
          </w:p>
          <w:p w14:paraId="4855D417" w14:textId="77777777" w:rsidR="00292656" w:rsidRPr="00B12D7F" w:rsidRDefault="00292656" w:rsidP="005A7EDA">
            <w:pPr>
              <w:keepLines/>
              <w:tabs>
                <w:tab w:val="num" w:pos="1080"/>
              </w:tabs>
              <w:spacing w:before="60" w:afterLines="60" w:after="144"/>
              <w:rPr>
                <w:rFonts w:cs="Arial"/>
                <w:u w:val="single"/>
                <w:lang w:val="en-GB"/>
              </w:rPr>
            </w:pPr>
            <w:r w:rsidRPr="00B12D7F">
              <w:rPr>
                <w:lang w:val="en-GB"/>
              </w:rPr>
              <w:t>N/A</w:t>
            </w:r>
          </w:p>
          <w:p w14:paraId="4855D418" w14:textId="77777777" w:rsidR="00292656" w:rsidRPr="00B12D7F" w:rsidRDefault="00292656" w:rsidP="005A7EDA">
            <w:pPr>
              <w:keepLines/>
              <w:tabs>
                <w:tab w:val="num" w:pos="1080"/>
              </w:tabs>
              <w:spacing w:before="60" w:afterLines="60" w:after="144"/>
              <w:rPr>
                <w:rFonts w:cs="Arial"/>
                <w:lang w:val="en-GB"/>
              </w:rPr>
            </w:pPr>
          </w:p>
          <w:p w14:paraId="4855D419"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t>WRICEF:</w:t>
            </w:r>
          </w:p>
          <w:p w14:paraId="4855D41A" w14:textId="77777777" w:rsidR="00292656" w:rsidRPr="00B12D7F" w:rsidRDefault="00292656" w:rsidP="005A7EDA">
            <w:pPr>
              <w:keepLines/>
              <w:tabs>
                <w:tab w:val="num" w:pos="1080"/>
              </w:tabs>
              <w:spacing w:before="60" w:afterLines="60" w:after="144"/>
              <w:rPr>
                <w:lang w:val="en-GB"/>
              </w:rPr>
            </w:pPr>
            <w:r w:rsidRPr="00B12D7F">
              <w:rPr>
                <w:lang w:val="en-GB"/>
              </w:rPr>
              <w:t>N/A</w:t>
            </w:r>
          </w:p>
        </w:tc>
      </w:tr>
      <w:tr w:rsidR="00292656" w:rsidRPr="00B12D7F" w14:paraId="4855D427" w14:textId="77777777" w:rsidTr="005A7EDA">
        <w:tc>
          <w:tcPr>
            <w:tcW w:w="1838" w:type="dxa"/>
          </w:tcPr>
          <w:p w14:paraId="4855D41C" w14:textId="77777777" w:rsidR="00292656" w:rsidRPr="00B12D7F" w:rsidRDefault="00292656" w:rsidP="005A7EDA">
            <w:pPr>
              <w:keepLines/>
              <w:jc w:val="left"/>
              <w:rPr>
                <w:b/>
                <w:lang w:val="en-GB"/>
              </w:rPr>
            </w:pPr>
            <w:r w:rsidRPr="00B12D7F">
              <w:rPr>
                <w:b/>
                <w:lang w:val="en-GB"/>
              </w:rPr>
              <w:t>FIN-09.01 – step 10</w:t>
            </w:r>
          </w:p>
        </w:tc>
        <w:tc>
          <w:tcPr>
            <w:tcW w:w="8363" w:type="dxa"/>
          </w:tcPr>
          <w:p w14:paraId="4855D41D" w14:textId="77777777" w:rsidR="00292656" w:rsidRPr="00B12D7F" w:rsidRDefault="00292656" w:rsidP="005A7EDA">
            <w:pPr>
              <w:keepLines/>
              <w:rPr>
                <w:lang w:val="en-GB"/>
              </w:rPr>
            </w:pPr>
            <w:r w:rsidRPr="00B12D7F">
              <w:rPr>
                <w:lang w:val="en-GB"/>
              </w:rPr>
              <w:t xml:space="preserve">Open and close the Cost Controlling (CO) period </w:t>
            </w:r>
          </w:p>
          <w:p w14:paraId="4855D41E" w14:textId="77777777" w:rsidR="00292656" w:rsidRPr="00B12D7F" w:rsidRDefault="00292656" w:rsidP="005A7EDA">
            <w:pPr>
              <w:keepLines/>
              <w:rPr>
                <w:lang w:val="en-GB"/>
              </w:rPr>
            </w:pPr>
          </w:p>
          <w:p w14:paraId="4855D41F" w14:textId="77777777" w:rsidR="00292656" w:rsidRPr="00B12D7F" w:rsidRDefault="00292656" w:rsidP="005A7EDA">
            <w:pPr>
              <w:keepLines/>
              <w:rPr>
                <w:lang w:val="en-GB"/>
              </w:rPr>
            </w:pPr>
            <w:r w:rsidRPr="00B12D7F">
              <w:rPr>
                <w:lang w:val="en-GB"/>
              </w:rPr>
              <w:t>Once all the CO-related activities have been carried out, the CO period will be closed, so that users don’t post new items into the old period.  The new period will also be opened. This is necessary to ensure accuracy in accounting.</w:t>
            </w:r>
          </w:p>
          <w:p w14:paraId="4855D420" w14:textId="77777777" w:rsidR="00292656" w:rsidRPr="00B12D7F" w:rsidRDefault="00292656" w:rsidP="005A7EDA">
            <w:pPr>
              <w:keepLines/>
              <w:rPr>
                <w:lang w:val="en-GB"/>
              </w:rPr>
            </w:pPr>
          </w:p>
          <w:p w14:paraId="4855D421" w14:textId="77777777" w:rsidR="00292656" w:rsidRPr="00B12D7F" w:rsidRDefault="00292656" w:rsidP="005A7EDA">
            <w:pPr>
              <w:keepLines/>
              <w:rPr>
                <w:lang w:val="en-GB"/>
              </w:rPr>
            </w:pPr>
          </w:p>
        </w:tc>
        <w:tc>
          <w:tcPr>
            <w:tcW w:w="2552" w:type="dxa"/>
          </w:tcPr>
          <w:p w14:paraId="4855D422" w14:textId="77777777" w:rsidR="00292656" w:rsidRPr="00B12D7F" w:rsidRDefault="00292656" w:rsidP="005A7EDA">
            <w:pPr>
              <w:keepLines/>
              <w:tabs>
                <w:tab w:val="num" w:pos="1080"/>
              </w:tabs>
              <w:spacing w:before="60" w:afterLines="60" w:after="144"/>
              <w:rPr>
                <w:rFonts w:cs="Arial"/>
                <w:u w:val="single"/>
                <w:lang w:val="en-GB"/>
              </w:rPr>
            </w:pPr>
            <w:r w:rsidRPr="00B12D7F">
              <w:rPr>
                <w:rFonts w:cs="Arial"/>
                <w:u w:val="single"/>
                <w:lang w:val="en-GB"/>
              </w:rPr>
              <w:t>Configuration:</w:t>
            </w:r>
          </w:p>
          <w:p w14:paraId="4855D423" w14:textId="77777777" w:rsidR="00292656" w:rsidRPr="00B12D7F" w:rsidRDefault="00292656" w:rsidP="005A7EDA">
            <w:pPr>
              <w:keepLines/>
              <w:tabs>
                <w:tab w:val="num" w:pos="1080"/>
              </w:tabs>
              <w:spacing w:before="60" w:afterLines="60" w:after="144"/>
              <w:rPr>
                <w:rFonts w:cs="Arial"/>
                <w:u w:val="single"/>
                <w:lang w:val="en-GB"/>
              </w:rPr>
            </w:pPr>
            <w:r w:rsidRPr="00B12D7F">
              <w:rPr>
                <w:lang w:val="en-GB"/>
              </w:rPr>
              <w:t>N/A</w:t>
            </w:r>
          </w:p>
          <w:p w14:paraId="4855D424" w14:textId="77777777" w:rsidR="00292656" w:rsidRPr="00B12D7F" w:rsidRDefault="00292656" w:rsidP="005A7EDA">
            <w:pPr>
              <w:keepLines/>
              <w:tabs>
                <w:tab w:val="num" w:pos="1080"/>
              </w:tabs>
              <w:spacing w:before="60" w:afterLines="60" w:after="144"/>
              <w:rPr>
                <w:rFonts w:cs="Arial"/>
                <w:lang w:val="en-GB"/>
              </w:rPr>
            </w:pPr>
          </w:p>
          <w:p w14:paraId="4855D425"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t>WRICEF:</w:t>
            </w:r>
          </w:p>
          <w:p w14:paraId="4855D426" w14:textId="77777777" w:rsidR="00292656" w:rsidRPr="00B12D7F" w:rsidRDefault="00292656" w:rsidP="005A7EDA">
            <w:pPr>
              <w:keepLines/>
              <w:tabs>
                <w:tab w:val="num" w:pos="1080"/>
              </w:tabs>
              <w:spacing w:before="60" w:afterLines="60" w:after="144"/>
              <w:rPr>
                <w:lang w:val="en-GB"/>
              </w:rPr>
            </w:pPr>
            <w:r w:rsidRPr="00B12D7F">
              <w:rPr>
                <w:lang w:val="en-GB"/>
              </w:rPr>
              <w:t>N/A</w:t>
            </w:r>
          </w:p>
        </w:tc>
      </w:tr>
      <w:tr w:rsidR="00292656" w:rsidRPr="001C630C" w14:paraId="4855D42D" w14:textId="77777777" w:rsidTr="005A7EDA">
        <w:tc>
          <w:tcPr>
            <w:tcW w:w="1838" w:type="dxa"/>
          </w:tcPr>
          <w:p w14:paraId="4855D428" w14:textId="77777777" w:rsidR="00292656" w:rsidRPr="00B12D7F" w:rsidRDefault="00292656" w:rsidP="005A7EDA">
            <w:pPr>
              <w:keepLines/>
              <w:jc w:val="left"/>
              <w:rPr>
                <w:b/>
                <w:lang w:val="en-GB"/>
              </w:rPr>
            </w:pPr>
            <w:r w:rsidRPr="00B12D7F">
              <w:rPr>
                <w:b/>
                <w:lang w:val="en-GB"/>
              </w:rPr>
              <w:t>FIN-09.01 – step 11</w:t>
            </w:r>
          </w:p>
        </w:tc>
        <w:tc>
          <w:tcPr>
            <w:tcW w:w="8363" w:type="dxa"/>
          </w:tcPr>
          <w:p w14:paraId="4855D429" w14:textId="77777777" w:rsidR="00292656" w:rsidRPr="00B12D7F" w:rsidRDefault="00292656" w:rsidP="005A7EDA">
            <w:pPr>
              <w:keepLines/>
              <w:rPr>
                <w:lang w:val="en-GB"/>
              </w:rPr>
            </w:pPr>
            <w:r w:rsidRPr="00B12D7F">
              <w:rPr>
                <w:lang w:val="en-GB"/>
              </w:rPr>
              <w:t>Close the period for AR and AP – if this step has not already been completed as part of month end process.</w:t>
            </w:r>
          </w:p>
          <w:p w14:paraId="4855D42A" w14:textId="77777777" w:rsidR="00292656" w:rsidRPr="00B12D7F" w:rsidRDefault="00292656" w:rsidP="005A7EDA">
            <w:pPr>
              <w:keepLines/>
              <w:rPr>
                <w:lang w:val="en-GB"/>
              </w:rPr>
            </w:pPr>
          </w:p>
          <w:p w14:paraId="4855D42B" w14:textId="77777777" w:rsidR="00292656" w:rsidRPr="00B12D7F" w:rsidRDefault="00292656" w:rsidP="005A7EDA">
            <w:pPr>
              <w:keepLines/>
              <w:rPr>
                <w:lang w:val="en-GB"/>
              </w:rPr>
            </w:pPr>
          </w:p>
        </w:tc>
        <w:tc>
          <w:tcPr>
            <w:tcW w:w="2552" w:type="dxa"/>
          </w:tcPr>
          <w:p w14:paraId="4855D42C" w14:textId="77777777" w:rsidR="00292656" w:rsidRPr="00B12D7F" w:rsidRDefault="00292656" w:rsidP="005A7EDA">
            <w:pPr>
              <w:keepLines/>
              <w:tabs>
                <w:tab w:val="num" w:pos="1080"/>
              </w:tabs>
              <w:spacing w:before="60" w:afterLines="60" w:after="144"/>
              <w:rPr>
                <w:rFonts w:cs="Arial"/>
                <w:lang w:val="en-GB"/>
              </w:rPr>
            </w:pPr>
            <w:r w:rsidRPr="00B12D7F">
              <w:rPr>
                <w:rFonts w:cs="Arial"/>
                <w:lang w:val="en-GB"/>
              </w:rPr>
              <w:lastRenderedPageBreak/>
              <w:t>Standard step in manual SAP processing</w:t>
            </w:r>
          </w:p>
        </w:tc>
      </w:tr>
      <w:tr w:rsidR="00292656" w:rsidRPr="001C630C" w14:paraId="4855D435" w14:textId="77777777" w:rsidTr="005A7EDA">
        <w:tc>
          <w:tcPr>
            <w:tcW w:w="1838" w:type="dxa"/>
          </w:tcPr>
          <w:p w14:paraId="4855D42E" w14:textId="77777777" w:rsidR="00292656" w:rsidRPr="00B12D7F" w:rsidRDefault="00292656" w:rsidP="005A7EDA">
            <w:pPr>
              <w:keepLines/>
              <w:jc w:val="left"/>
              <w:rPr>
                <w:b/>
                <w:lang w:val="en-GB"/>
              </w:rPr>
            </w:pPr>
            <w:r w:rsidRPr="00B12D7F">
              <w:rPr>
                <w:b/>
                <w:lang w:val="en-GB"/>
              </w:rPr>
              <w:t>FIN-09.01 – step 12</w:t>
            </w:r>
          </w:p>
        </w:tc>
        <w:tc>
          <w:tcPr>
            <w:tcW w:w="8363" w:type="dxa"/>
          </w:tcPr>
          <w:p w14:paraId="4855D42F" w14:textId="77777777" w:rsidR="00292656" w:rsidRPr="00B12D7F" w:rsidRDefault="00292656" w:rsidP="005A7EDA">
            <w:pPr>
              <w:keepLines/>
              <w:rPr>
                <w:lang w:val="en-GB"/>
              </w:rPr>
            </w:pPr>
            <w:r w:rsidRPr="00B12D7F">
              <w:rPr>
                <w:lang w:val="en-GB"/>
              </w:rPr>
              <w:t>Close the period for GL</w:t>
            </w:r>
          </w:p>
          <w:p w14:paraId="4855D430" w14:textId="77777777" w:rsidR="00292656" w:rsidRPr="00B12D7F" w:rsidRDefault="00292656" w:rsidP="005A7EDA">
            <w:pPr>
              <w:keepLines/>
              <w:rPr>
                <w:lang w:val="en-GB"/>
              </w:rPr>
            </w:pPr>
          </w:p>
          <w:p w14:paraId="4855D431" w14:textId="77777777" w:rsidR="00292656" w:rsidRPr="00B12D7F" w:rsidRDefault="00292656" w:rsidP="005A7EDA">
            <w:pPr>
              <w:keepLines/>
              <w:rPr>
                <w:lang w:val="en-GB"/>
              </w:rPr>
            </w:pPr>
            <w:r w:rsidRPr="00B12D7F">
              <w:rPr>
                <w:lang w:val="en-GB"/>
              </w:rPr>
              <w:t>This step automatically carries forward the P/L accounts to a retained earnings account – resetting the P/L accounts to zero for the upcoming year.</w:t>
            </w:r>
          </w:p>
          <w:p w14:paraId="4855D432" w14:textId="77777777" w:rsidR="00292656" w:rsidRPr="00B12D7F" w:rsidRDefault="00292656" w:rsidP="005A7EDA">
            <w:pPr>
              <w:keepLines/>
              <w:rPr>
                <w:lang w:val="en-GB"/>
              </w:rPr>
            </w:pPr>
          </w:p>
          <w:p w14:paraId="4855D433" w14:textId="77777777" w:rsidR="00292656" w:rsidRPr="00B12D7F" w:rsidRDefault="00292656" w:rsidP="005A7EDA">
            <w:pPr>
              <w:keepLines/>
              <w:rPr>
                <w:lang w:val="en-GB"/>
              </w:rPr>
            </w:pPr>
          </w:p>
        </w:tc>
        <w:tc>
          <w:tcPr>
            <w:tcW w:w="2552" w:type="dxa"/>
          </w:tcPr>
          <w:p w14:paraId="4855D434" w14:textId="77777777" w:rsidR="00292656" w:rsidRPr="00B12D7F" w:rsidRDefault="00292656" w:rsidP="005A7EDA">
            <w:pPr>
              <w:keepLines/>
              <w:tabs>
                <w:tab w:val="num" w:pos="1080"/>
              </w:tabs>
              <w:spacing w:before="60" w:afterLines="60" w:after="144"/>
              <w:rPr>
                <w:rFonts w:cs="Arial"/>
                <w:u w:val="single"/>
                <w:lang w:val="en-GB"/>
              </w:rPr>
            </w:pPr>
            <w:r w:rsidRPr="00B12D7F">
              <w:rPr>
                <w:rFonts w:cs="Arial"/>
                <w:lang w:val="en-GB"/>
              </w:rPr>
              <w:t>Standard step in manual SAP processing</w:t>
            </w:r>
          </w:p>
        </w:tc>
      </w:tr>
      <w:tr w:rsidR="00292656" w:rsidRPr="00B12D7F" w14:paraId="4855D448" w14:textId="77777777" w:rsidTr="005A7EDA">
        <w:tc>
          <w:tcPr>
            <w:tcW w:w="1838" w:type="dxa"/>
          </w:tcPr>
          <w:p w14:paraId="4855D436" w14:textId="77777777" w:rsidR="00292656" w:rsidRPr="00B12D7F" w:rsidRDefault="00292656" w:rsidP="005A7EDA">
            <w:pPr>
              <w:keepLines/>
              <w:jc w:val="left"/>
              <w:rPr>
                <w:b/>
                <w:lang w:val="en-GB"/>
              </w:rPr>
            </w:pPr>
            <w:r w:rsidRPr="00B12D7F">
              <w:rPr>
                <w:b/>
                <w:lang w:val="en-GB"/>
              </w:rPr>
              <w:t>FIN-09.01 – step 13</w:t>
            </w:r>
          </w:p>
        </w:tc>
        <w:tc>
          <w:tcPr>
            <w:tcW w:w="8363" w:type="dxa"/>
          </w:tcPr>
          <w:p w14:paraId="4855D437" w14:textId="77777777" w:rsidR="00292656" w:rsidRPr="00B12D7F" w:rsidRDefault="00292656" w:rsidP="005A7EDA">
            <w:pPr>
              <w:keepLines/>
              <w:rPr>
                <w:lang w:val="en-GB"/>
              </w:rPr>
            </w:pPr>
            <w:r w:rsidRPr="00B12D7F">
              <w:rPr>
                <w:lang w:val="en-GB"/>
              </w:rPr>
              <w:t xml:space="preserve">GR/IR Analysis, Receivables and Payables reclassification </w:t>
            </w:r>
          </w:p>
          <w:p w14:paraId="4855D438" w14:textId="77777777" w:rsidR="00292656" w:rsidRPr="00B12D7F" w:rsidRDefault="00292656" w:rsidP="005A7EDA">
            <w:pPr>
              <w:keepLines/>
              <w:rPr>
                <w:lang w:val="en-GB"/>
              </w:rPr>
            </w:pPr>
          </w:p>
          <w:p w14:paraId="4855D439" w14:textId="77777777" w:rsidR="00292656" w:rsidRPr="00B12D7F" w:rsidRDefault="00292656" w:rsidP="005A7EDA">
            <w:pPr>
              <w:keepLines/>
              <w:rPr>
                <w:rFonts w:cs="Arial"/>
                <w:color w:val="000000"/>
                <w:lang w:val="en-GB" w:eastAsia="en-GB"/>
              </w:rPr>
            </w:pPr>
            <w:r w:rsidRPr="00B12D7F">
              <w:rPr>
                <w:lang w:val="en-GB"/>
              </w:rPr>
              <w:t>The program for GR/IR analysis analyses the GR/IR account in order to make reclassification postings which are required</w:t>
            </w:r>
            <w:r w:rsidRPr="00B12D7F">
              <w:rPr>
                <w:rFonts w:cs="Arial"/>
                <w:color w:val="000000"/>
                <w:lang w:val="en-GB" w:eastAsia="en-GB"/>
              </w:rPr>
              <w:t xml:space="preserve"> in order to display the following business transactions correctly in the balance sheet:</w:t>
            </w:r>
          </w:p>
          <w:p w14:paraId="4855D43A" w14:textId="77777777" w:rsidR="00292656" w:rsidRPr="00B12D7F" w:rsidRDefault="00292656" w:rsidP="00292656">
            <w:pPr>
              <w:keepLines/>
              <w:numPr>
                <w:ilvl w:val="0"/>
                <w:numId w:val="46"/>
              </w:numPr>
              <w:spacing w:before="100" w:beforeAutospacing="1" w:after="100" w:afterAutospacing="1"/>
              <w:jc w:val="left"/>
              <w:rPr>
                <w:rFonts w:cs="Arial"/>
                <w:color w:val="000000"/>
                <w:lang w:val="en-GB" w:eastAsia="en-GB"/>
              </w:rPr>
            </w:pPr>
            <w:r w:rsidRPr="00B12D7F">
              <w:rPr>
                <w:rFonts w:cs="Arial"/>
                <w:color w:val="000000"/>
                <w:lang w:val="en-GB" w:eastAsia="en-GB"/>
              </w:rPr>
              <w:t>Goods delivered, but not invoiced</w:t>
            </w:r>
          </w:p>
          <w:p w14:paraId="4855D43B" w14:textId="77777777" w:rsidR="00292656" w:rsidRPr="00B12D7F" w:rsidRDefault="00292656" w:rsidP="00292656">
            <w:pPr>
              <w:keepLines/>
              <w:numPr>
                <w:ilvl w:val="0"/>
                <w:numId w:val="47"/>
              </w:numPr>
              <w:spacing w:before="100" w:beforeAutospacing="1" w:after="100" w:afterAutospacing="1"/>
              <w:jc w:val="left"/>
              <w:rPr>
                <w:rFonts w:cs="Arial"/>
                <w:color w:val="000000"/>
                <w:lang w:val="en-GB" w:eastAsia="en-GB"/>
              </w:rPr>
            </w:pPr>
            <w:r w:rsidRPr="00B12D7F">
              <w:rPr>
                <w:rFonts w:cs="Arial"/>
                <w:color w:val="000000"/>
                <w:lang w:val="en-GB" w:eastAsia="en-GB"/>
              </w:rPr>
              <w:t>Goods invoiced, but not delivered</w:t>
            </w:r>
          </w:p>
          <w:p w14:paraId="4855D43C" w14:textId="77777777" w:rsidR="00292656" w:rsidRPr="00B12D7F" w:rsidRDefault="00292656" w:rsidP="005A7EDA">
            <w:pPr>
              <w:keepLines/>
              <w:jc w:val="left"/>
              <w:rPr>
                <w:rFonts w:cs="Arial"/>
                <w:color w:val="000000"/>
                <w:lang w:val="en-GB" w:eastAsia="en-GB"/>
              </w:rPr>
            </w:pPr>
            <w:r w:rsidRPr="00B12D7F">
              <w:rPr>
                <w:rFonts w:cs="Arial"/>
                <w:color w:val="000000"/>
                <w:lang w:val="en-GB" w:eastAsia="en-GB"/>
              </w:rPr>
              <w:t>Where open items per Purchase Order number do not balance out to zero, adjustment postings are created in a batch input session for these items. With a credit balance, the transactions are seen as "delivered, but not invoiced". With a debit balance, the transactions are seen as "invoiced, but not delivered".</w:t>
            </w:r>
          </w:p>
          <w:p w14:paraId="4855D43D" w14:textId="77777777" w:rsidR="00292656" w:rsidRPr="00B12D7F" w:rsidRDefault="00292656" w:rsidP="005A7EDA">
            <w:pPr>
              <w:keepLines/>
              <w:jc w:val="left"/>
              <w:rPr>
                <w:rFonts w:cs="Arial"/>
                <w:color w:val="000000"/>
                <w:lang w:val="en-GB" w:eastAsia="en-GB"/>
              </w:rPr>
            </w:pPr>
          </w:p>
          <w:p w14:paraId="4855D43E" w14:textId="77777777" w:rsidR="00292656" w:rsidRPr="00B12D7F" w:rsidRDefault="00292656" w:rsidP="005A7EDA">
            <w:pPr>
              <w:keepLines/>
              <w:jc w:val="left"/>
              <w:rPr>
                <w:rFonts w:cs="Arial"/>
                <w:color w:val="000000"/>
                <w:lang w:val="en-GB" w:eastAsia="en-GB"/>
              </w:rPr>
            </w:pPr>
            <w:r w:rsidRPr="00B12D7F">
              <w:rPr>
                <w:rFonts w:cs="Arial"/>
                <w:color w:val="000000"/>
                <w:lang w:val="en-GB" w:eastAsia="en-GB"/>
              </w:rPr>
              <w:t>All postings are reversed at the specified reverse posting date. If no date is entered, the program reverses the postings on the day after the key date.</w:t>
            </w:r>
            <w:r w:rsidRPr="00B12D7F">
              <w:rPr>
                <w:rFonts w:cs="Arial"/>
                <w:color w:val="000000"/>
                <w:lang w:val="en-GB" w:eastAsia="en-GB"/>
              </w:rPr>
              <w:br/>
            </w:r>
          </w:p>
          <w:p w14:paraId="4855D43F" w14:textId="77777777" w:rsidR="00292656" w:rsidRPr="00B12D7F" w:rsidRDefault="00292656" w:rsidP="005A7EDA">
            <w:pPr>
              <w:keepLines/>
              <w:rPr>
                <w:lang w:val="en-GB"/>
              </w:rPr>
            </w:pPr>
            <w:r w:rsidRPr="00B12D7F">
              <w:rPr>
                <w:lang w:val="en-GB"/>
              </w:rPr>
              <w:t>For AR and AP reclassification, the system checks for each debtor and creditor whether the balance should be reclassified as a creditor (based on the customer having a credit balance) or as a debtor (based on the vendor having a debit balance).</w:t>
            </w:r>
          </w:p>
          <w:p w14:paraId="4855D440" w14:textId="77777777" w:rsidR="00292656" w:rsidRPr="00B12D7F" w:rsidRDefault="00292656" w:rsidP="005A7EDA">
            <w:pPr>
              <w:keepLines/>
              <w:rPr>
                <w:lang w:val="en-GB"/>
              </w:rPr>
            </w:pPr>
          </w:p>
          <w:p w14:paraId="4855D441" w14:textId="77777777" w:rsidR="00292656" w:rsidRPr="00B12D7F" w:rsidRDefault="00292656" w:rsidP="005A7EDA">
            <w:pPr>
              <w:keepLines/>
              <w:rPr>
                <w:lang w:val="en-GB"/>
              </w:rPr>
            </w:pPr>
            <w:r w:rsidRPr="00B12D7F">
              <w:rPr>
                <w:lang w:val="en-GB"/>
              </w:rPr>
              <w:lastRenderedPageBreak/>
              <w:t>These receivables and payables are then reclassified on separate G/L accounts.</w:t>
            </w:r>
          </w:p>
          <w:p w14:paraId="4855D442" w14:textId="77777777" w:rsidR="00292656" w:rsidRPr="00B12D7F" w:rsidRDefault="00292656" w:rsidP="005A7EDA">
            <w:pPr>
              <w:keepLines/>
              <w:rPr>
                <w:lang w:val="en-GB"/>
              </w:rPr>
            </w:pPr>
          </w:p>
        </w:tc>
        <w:tc>
          <w:tcPr>
            <w:tcW w:w="2552" w:type="dxa"/>
          </w:tcPr>
          <w:p w14:paraId="4855D443" w14:textId="77777777" w:rsidR="00292656" w:rsidRPr="00B12D7F" w:rsidRDefault="00292656" w:rsidP="005A7EDA">
            <w:pPr>
              <w:keepLines/>
              <w:tabs>
                <w:tab w:val="num" w:pos="1080"/>
              </w:tabs>
              <w:spacing w:before="60" w:afterLines="60" w:after="144"/>
              <w:rPr>
                <w:rFonts w:cs="Arial"/>
                <w:lang w:val="en-GB"/>
              </w:rPr>
            </w:pPr>
            <w:r w:rsidRPr="00B12D7F">
              <w:rPr>
                <w:rFonts w:cs="Arial"/>
                <w:u w:val="single"/>
                <w:lang w:val="en-GB"/>
              </w:rPr>
              <w:lastRenderedPageBreak/>
              <w:t>Configuration:</w:t>
            </w:r>
            <w:r w:rsidRPr="00B12D7F">
              <w:rPr>
                <w:rFonts w:cs="Arial"/>
                <w:lang w:val="en-GB"/>
              </w:rPr>
              <w:t xml:space="preserve"> </w:t>
            </w:r>
          </w:p>
          <w:p w14:paraId="4855D444" w14:textId="77777777" w:rsidR="00F77A06" w:rsidRPr="001C630C" w:rsidRDefault="00F77A06" w:rsidP="00F77A06">
            <w:pPr>
              <w:tabs>
                <w:tab w:val="num" w:pos="1080"/>
              </w:tabs>
              <w:spacing w:before="60" w:afterLines="60" w:after="144"/>
              <w:rPr>
                <w:rFonts w:cs="Arial"/>
                <w:u w:val="single"/>
                <w:lang w:val="en-US"/>
              </w:rPr>
            </w:pPr>
            <w:r>
              <w:rPr>
                <w:rFonts w:cs="Arial"/>
                <w:lang w:val="en-GB"/>
              </w:rPr>
              <w:t>Refer to section 7.11</w:t>
            </w:r>
            <w:r w:rsidRPr="00B12D7F">
              <w:rPr>
                <w:rFonts w:cs="Arial"/>
                <w:lang w:val="en-GB"/>
              </w:rPr>
              <w:t xml:space="preserve"> for configuration details.</w:t>
            </w:r>
          </w:p>
          <w:p w14:paraId="4855D445" w14:textId="77777777" w:rsidR="00292656" w:rsidRPr="00B12D7F" w:rsidRDefault="00F77A06" w:rsidP="00F77A06">
            <w:pPr>
              <w:keepLines/>
              <w:tabs>
                <w:tab w:val="num" w:pos="1080"/>
              </w:tabs>
              <w:spacing w:before="60" w:afterLines="60" w:after="144"/>
              <w:rPr>
                <w:rFonts w:cs="Arial"/>
                <w:lang w:val="en-GB"/>
              </w:rPr>
            </w:pPr>
            <w:r w:rsidRPr="00B12D7F">
              <w:rPr>
                <w:rFonts w:cs="Arial"/>
                <w:lang w:val="en-GB"/>
              </w:rPr>
              <w:t xml:space="preserve"> </w:t>
            </w:r>
          </w:p>
          <w:p w14:paraId="4855D446"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t>WRICEF:</w:t>
            </w:r>
          </w:p>
          <w:p w14:paraId="4855D447" w14:textId="77777777" w:rsidR="00292656" w:rsidRPr="00B12D7F" w:rsidRDefault="00292656" w:rsidP="005A7EDA">
            <w:pPr>
              <w:keepLines/>
              <w:tabs>
                <w:tab w:val="num" w:pos="1080"/>
              </w:tabs>
              <w:spacing w:before="60" w:afterLines="60" w:after="144"/>
              <w:rPr>
                <w:lang w:val="en-GB"/>
              </w:rPr>
            </w:pPr>
            <w:r w:rsidRPr="00B12D7F">
              <w:rPr>
                <w:lang w:val="en-GB"/>
              </w:rPr>
              <w:t>N/A</w:t>
            </w:r>
          </w:p>
        </w:tc>
      </w:tr>
      <w:tr w:rsidR="00292656" w:rsidRPr="00B12D7F" w14:paraId="4855D455" w14:textId="77777777" w:rsidTr="005A7EDA">
        <w:tc>
          <w:tcPr>
            <w:tcW w:w="1838" w:type="dxa"/>
          </w:tcPr>
          <w:p w14:paraId="4855D449" w14:textId="77777777" w:rsidR="00292656" w:rsidRPr="00B12D7F" w:rsidRDefault="00292656" w:rsidP="005A7EDA">
            <w:pPr>
              <w:keepLines/>
              <w:jc w:val="left"/>
              <w:rPr>
                <w:b/>
                <w:lang w:val="en-GB"/>
              </w:rPr>
            </w:pPr>
            <w:r w:rsidRPr="00B12D7F">
              <w:rPr>
                <w:b/>
                <w:lang w:val="en-GB"/>
              </w:rPr>
              <w:t>FIN-09.01- Step 14</w:t>
            </w:r>
          </w:p>
        </w:tc>
        <w:tc>
          <w:tcPr>
            <w:tcW w:w="8363" w:type="dxa"/>
          </w:tcPr>
          <w:p w14:paraId="4855D44A" w14:textId="77777777" w:rsidR="00292656" w:rsidRPr="00B12D7F" w:rsidRDefault="00292656" w:rsidP="005A7EDA">
            <w:pPr>
              <w:keepLines/>
              <w:rPr>
                <w:lang w:val="en-GB"/>
              </w:rPr>
            </w:pPr>
            <w:r w:rsidRPr="00B12D7F">
              <w:rPr>
                <w:lang w:val="en-GB"/>
              </w:rPr>
              <w:t xml:space="preserve">Asset history, balance sheet reports </w:t>
            </w:r>
          </w:p>
          <w:p w14:paraId="4855D44B" w14:textId="77777777" w:rsidR="00292656" w:rsidRPr="00B12D7F" w:rsidRDefault="00292656" w:rsidP="005A7EDA">
            <w:pPr>
              <w:keepLines/>
              <w:rPr>
                <w:lang w:val="en-GB"/>
              </w:rPr>
            </w:pPr>
          </w:p>
          <w:p w14:paraId="4855D44C" w14:textId="77777777" w:rsidR="00292656" w:rsidRPr="00B12D7F" w:rsidRDefault="00292656" w:rsidP="005A7EDA">
            <w:pPr>
              <w:keepLines/>
              <w:rPr>
                <w:lang w:val="en-GB"/>
              </w:rPr>
            </w:pPr>
            <w:r w:rsidRPr="00B12D7F">
              <w:rPr>
                <w:lang w:val="en-GB"/>
              </w:rPr>
              <w:t xml:space="preserve">The asset history sheet displays all changes to the exertis asset portfolio in a fiscal year. </w:t>
            </w:r>
          </w:p>
          <w:p w14:paraId="4855D44D" w14:textId="77777777" w:rsidR="00292656" w:rsidRPr="00B12D7F" w:rsidRDefault="00292656" w:rsidP="005A7EDA">
            <w:pPr>
              <w:keepLines/>
              <w:rPr>
                <w:lang w:val="en-GB"/>
              </w:rPr>
            </w:pPr>
          </w:p>
          <w:p w14:paraId="4855D44E" w14:textId="77777777" w:rsidR="00292656" w:rsidRPr="00B12D7F" w:rsidRDefault="00292656" w:rsidP="005A7EDA">
            <w:pPr>
              <w:keepLines/>
              <w:rPr>
                <w:lang w:val="en-GB"/>
              </w:rPr>
            </w:pPr>
            <w:r w:rsidRPr="00B12D7F">
              <w:rPr>
                <w:lang w:val="en-GB"/>
              </w:rPr>
              <w:t>exertis will use the reporting function to produce standard balance sheet and financial statements. The SAP reports will also be used to see P&amp;L reports. Financial statement versions are also used in the structured balance list, drilldown reporting.</w:t>
            </w:r>
          </w:p>
          <w:p w14:paraId="4855D44F" w14:textId="77777777" w:rsidR="00292656" w:rsidRPr="00B12D7F" w:rsidRDefault="00292656" w:rsidP="005A7EDA">
            <w:pPr>
              <w:keepLines/>
              <w:rPr>
                <w:lang w:val="en-GB"/>
              </w:rPr>
            </w:pPr>
          </w:p>
        </w:tc>
        <w:tc>
          <w:tcPr>
            <w:tcW w:w="2552" w:type="dxa"/>
          </w:tcPr>
          <w:p w14:paraId="4855D450" w14:textId="77777777" w:rsidR="00292656" w:rsidRPr="00B12D7F" w:rsidRDefault="00292656" w:rsidP="005A7EDA">
            <w:pPr>
              <w:keepLines/>
              <w:tabs>
                <w:tab w:val="num" w:pos="1080"/>
              </w:tabs>
              <w:spacing w:before="60" w:afterLines="60" w:after="144"/>
              <w:rPr>
                <w:rFonts w:cs="Arial"/>
                <w:u w:val="single"/>
                <w:lang w:val="en-GB"/>
              </w:rPr>
            </w:pPr>
            <w:r w:rsidRPr="00B12D7F">
              <w:rPr>
                <w:rFonts w:cs="Arial"/>
                <w:u w:val="single"/>
                <w:lang w:val="en-GB"/>
              </w:rPr>
              <w:t>Configuration:</w:t>
            </w:r>
          </w:p>
          <w:p w14:paraId="4855D451" w14:textId="77777777" w:rsidR="00292656" w:rsidRPr="00B12D7F" w:rsidRDefault="00292656" w:rsidP="005A7EDA">
            <w:pPr>
              <w:keepLines/>
              <w:tabs>
                <w:tab w:val="num" w:pos="1080"/>
              </w:tabs>
              <w:spacing w:before="60" w:afterLines="60" w:after="144"/>
              <w:rPr>
                <w:rFonts w:cs="Arial"/>
                <w:lang w:val="en-GB"/>
              </w:rPr>
            </w:pPr>
            <w:r w:rsidRPr="00B12D7F">
              <w:rPr>
                <w:rFonts w:cs="Arial"/>
                <w:lang w:val="en-GB"/>
              </w:rPr>
              <w:t>N/A</w:t>
            </w:r>
          </w:p>
          <w:p w14:paraId="4855D452" w14:textId="77777777" w:rsidR="00292656" w:rsidRPr="00B12D7F" w:rsidRDefault="00292656" w:rsidP="005A7EDA">
            <w:pPr>
              <w:keepLines/>
              <w:tabs>
                <w:tab w:val="num" w:pos="1080"/>
              </w:tabs>
              <w:spacing w:before="60" w:afterLines="60" w:after="144"/>
              <w:rPr>
                <w:rFonts w:cs="Arial"/>
                <w:lang w:val="en-GB"/>
              </w:rPr>
            </w:pPr>
          </w:p>
          <w:p w14:paraId="4855D453" w14:textId="77777777" w:rsidR="00292656" w:rsidRPr="00B12D7F" w:rsidRDefault="00292656" w:rsidP="005A7EDA">
            <w:pPr>
              <w:keepLines/>
              <w:tabs>
                <w:tab w:val="num" w:pos="1080"/>
              </w:tabs>
              <w:spacing w:before="60" w:afterLines="60" w:after="144"/>
              <w:rPr>
                <w:u w:val="single"/>
                <w:lang w:val="en-GB"/>
              </w:rPr>
            </w:pPr>
            <w:r w:rsidRPr="00B12D7F">
              <w:rPr>
                <w:u w:val="single"/>
                <w:lang w:val="en-GB"/>
              </w:rPr>
              <w:t>WRICEF:</w:t>
            </w:r>
          </w:p>
          <w:p w14:paraId="4855D454" w14:textId="77777777" w:rsidR="00292656" w:rsidRPr="00B12D7F" w:rsidRDefault="00292656" w:rsidP="005A7EDA">
            <w:pPr>
              <w:keepLines/>
              <w:tabs>
                <w:tab w:val="num" w:pos="1080"/>
              </w:tabs>
              <w:spacing w:before="60" w:afterLines="60" w:after="144"/>
              <w:rPr>
                <w:lang w:val="en-GB"/>
              </w:rPr>
            </w:pPr>
            <w:r w:rsidRPr="00B12D7F">
              <w:rPr>
                <w:lang w:val="en-GB"/>
              </w:rPr>
              <w:t>N/A</w:t>
            </w:r>
          </w:p>
        </w:tc>
      </w:tr>
    </w:tbl>
    <w:p w14:paraId="4855D456" w14:textId="77777777" w:rsidR="00292656" w:rsidRPr="00B12D7F" w:rsidRDefault="00292656" w:rsidP="008E6840">
      <w:pPr>
        <w:rPr>
          <w:lang w:val="en-GB"/>
        </w:rPr>
        <w:sectPr w:rsidR="00292656" w:rsidRPr="00B12D7F" w:rsidSect="00022AB5">
          <w:pgSz w:w="16838" w:h="11906" w:orient="landscape" w:code="9"/>
          <w:pgMar w:top="1843" w:right="1701" w:bottom="1418" w:left="2659" w:header="709" w:footer="357" w:gutter="0"/>
          <w:cols w:space="708"/>
          <w:docGrid w:linePitch="360"/>
        </w:sectPr>
      </w:pPr>
    </w:p>
    <w:p w14:paraId="4855D457" w14:textId="77777777" w:rsidR="001819E1" w:rsidRPr="00B12D7F" w:rsidRDefault="000E2E78" w:rsidP="001819E1">
      <w:pPr>
        <w:pStyle w:val="Heading1"/>
        <w:tabs>
          <w:tab w:val="clear" w:pos="432"/>
          <w:tab w:val="num" w:pos="464"/>
        </w:tabs>
        <w:ind w:left="573" w:hanging="573"/>
        <w:rPr>
          <w:lang w:val="en-GB"/>
        </w:rPr>
      </w:pPr>
      <w:bookmarkStart w:id="1004" w:name="_Toc429581512"/>
      <w:r w:rsidRPr="00B12D7F">
        <w:rPr>
          <w:lang w:val="en-GB"/>
        </w:rPr>
        <w:lastRenderedPageBreak/>
        <w:t xml:space="preserve">Finance </w:t>
      </w:r>
      <w:r w:rsidR="008046BA" w:rsidRPr="00B12D7F">
        <w:rPr>
          <w:lang w:val="en-GB"/>
        </w:rPr>
        <w:t>Solutions</w:t>
      </w:r>
      <w:bookmarkEnd w:id="958"/>
      <w:bookmarkEnd w:id="1004"/>
    </w:p>
    <w:p w14:paraId="4855D458" w14:textId="77777777" w:rsidR="00530526" w:rsidRPr="00B12D7F" w:rsidRDefault="006B403A" w:rsidP="007123B7">
      <w:pPr>
        <w:spacing w:before="100" w:beforeAutospacing="1" w:after="60"/>
        <w:rPr>
          <w:rFonts w:cs="Arial"/>
          <w:lang w:val="en-GB"/>
        </w:rPr>
      </w:pPr>
      <w:bookmarkStart w:id="1005" w:name="_Toc168030463"/>
      <w:r w:rsidRPr="00B12D7F">
        <w:rPr>
          <w:rFonts w:cs="Arial"/>
          <w:lang w:val="en-GB"/>
        </w:rPr>
        <w:t>This</w:t>
      </w:r>
      <w:r w:rsidR="008046BA" w:rsidRPr="00B12D7F">
        <w:rPr>
          <w:rFonts w:cs="Arial"/>
          <w:lang w:val="en-GB"/>
        </w:rPr>
        <w:t xml:space="preserve"> section provides a full and detailed a</w:t>
      </w:r>
      <w:r w:rsidR="00527BF0" w:rsidRPr="00B12D7F">
        <w:rPr>
          <w:rFonts w:cs="Arial"/>
          <w:lang w:val="en-GB"/>
        </w:rPr>
        <w:t>s</w:t>
      </w:r>
      <w:r w:rsidR="008046BA" w:rsidRPr="00B12D7F">
        <w:rPr>
          <w:rFonts w:cs="Arial"/>
          <w:lang w:val="en-GB"/>
        </w:rPr>
        <w:t xml:space="preserve">sessment of the requirements which have been identified within the </w:t>
      </w:r>
      <w:r w:rsidR="00EF2758" w:rsidRPr="00B12D7F">
        <w:rPr>
          <w:rFonts w:cs="Arial"/>
          <w:lang w:val="en-GB"/>
        </w:rPr>
        <w:t>Finance</w:t>
      </w:r>
      <w:r w:rsidR="008046BA" w:rsidRPr="00B12D7F">
        <w:rPr>
          <w:rFonts w:cs="Arial"/>
          <w:lang w:val="en-GB"/>
        </w:rPr>
        <w:t xml:space="preserve"> workstream</w:t>
      </w:r>
      <w:r w:rsidR="003346FE" w:rsidRPr="00B12D7F">
        <w:rPr>
          <w:rFonts w:cs="Arial"/>
          <w:lang w:val="en-GB"/>
        </w:rPr>
        <w:t xml:space="preserve"> for general ledger processing</w:t>
      </w:r>
      <w:r w:rsidR="008046BA" w:rsidRPr="00B12D7F">
        <w:rPr>
          <w:rFonts w:cs="Arial"/>
          <w:lang w:val="en-GB"/>
        </w:rPr>
        <w:t>. For each item the process is</w:t>
      </w:r>
      <w:r w:rsidR="00530526" w:rsidRPr="00B12D7F">
        <w:rPr>
          <w:rFonts w:cs="Arial"/>
          <w:lang w:val="en-GB"/>
        </w:rPr>
        <w:t xml:space="preserve"> outlined, within its business </w:t>
      </w:r>
      <w:r w:rsidR="008046BA" w:rsidRPr="00B12D7F">
        <w:rPr>
          <w:rFonts w:cs="Arial"/>
          <w:lang w:val="en-GB"/>
        </w:rPr>
        <w:t>c</w:t>
      </w:r>
      <w:r w:rsidR="00530526" w:rsidRPr="00B12D7F">
        <w:rPr>
          <w:rFonts w:cs="Arial"/>
          <w:lang w:val="en-GB"/>
        </w:rPr>
        <w:t>o</w:t>
      </w:r>
      <w:r w:rsidR="00527BF0" w:rsidRPr="00B12D7F">
        <w:rPr>
          <w:rFonts w:cs="Arial"/>
          <w:lang w:val="en-GB"/>
        </w:rPr>
        <w:t>ntext, and the rec</w:t>
      </w:r>
      <w:r w:rsidR="008046BA" w:rsidRPr="00B12D7F">
        <w:rPr>
          <w:rFonts w:cs="Arial"/>
          <w:lang w:val="en-GB"/>
        </w:rPr>
        <w:t>om</w:t>
      </w:r>
      <w:r w:rsidR="00530526" w:rsidRPr="00B12D7F">
        <w:rPr>
          <w:rFonts w:cs="Arial"/>
          <w:lang w:val="en-GB"/>
        </w:rPr>
        <w:t>mended solution is also sta</w:t>
      </w:r>
      <w:r w:rsidR="008046BA" w:rsidRPr="00B12D7F">
        <w:rPr>
          <w:rFonts w:cs="Arial"/>
          <w:lang w:val="en-GB"/>
        </w:rPr>
        <w:t xml:space="preserve">ted. Where the solution is not yet known, the item is flagged as a gap in the solution and each of the gap items are summarised in a table </w:t>
      </w:r>
      <w:r w:rsidR="00EF2758" w:rsidRPr="00B12D7F">
        <w:rPr>
          <w:rFonts w:cs="Arial"/>
          <w:lang w:val="en-GB"/>
        </w:rPr>
        <w:t xml:space="preserve">supplied at the end </w:t>
      </w:r>
      <w:r w:rsidR="00530526" w:rsidRPr="00B12D7F">
        <w:rPr>
          <w:rFonts w:cs="Arial"/>
          <w:lang w:val="en-GB"/>
        </w:rPr>
        <w:t>of the Blueprint.</w:t>
      </w:r>
    </w:p>
    <w:p w14:paraId="4855D459" w14:textId="77777777" w:rsidR="006B403A" w:rsidRPr="00B12D7F" w:rsidRDefault="006B403A" w:rsidP="001819E1">
      <w:pPr>
        <w:rPr>
          <w:rFonts w:cs="Arial"/>
          <w:kern w:val="28"/>
          <w:lang w:val="en-GB"/>
        </w:rPr>
        <w:sectPr w:rsidR="006B403A" w:rsidRPr="00B12D7F" w:rsidSect="006B403A">
          <w:pgSz w:w="11906" w:h="16838" w:code="9"/>
          <w:pgMar w:top="1418" w:right="1701" w:bottom="2659" w:left="1418" w:header="709" w:footer="357" w:gutter="0"/>
          <w:cols w:space="708"/>
          <w:docGrid w:linePitch="360"/>
        </w:sectPr>
      </w:pPr>
    </w:p>
    <w:p w14:paraId="4855D45A" w14:textId="77777777" w:rsidR="00031199" w:rsidRPr="00B12D7F" w:rsidRDefault="00031199" w:rsidP="00031199">
      <w:pPr>
        <w:pStyle w:val="Heading2"/>
        <w:spacing w:before="480"/>
        <w:jc w:val="both"/>
        <w:rPr>
          <w:lang w:val="en-GB"/>
        </w:rPr>
      </w:pPr>
      <w:bookmarkStart w:id="1006" w:name="_Toc429581513"/>
      <w:r w:rsidRPr="00B12D7F">
        <w:rPr>
          <w:lang w:val="en-GB"/>
        </w:rPr>
        <w:lastRenderedPageBreak/>
        <w:t xml:space="preserve">Finance Organisation Structure </w:t>
      </w:r>
      <w:r w:rsidR="006B403A" w:rsidRPr="00B12D7F">
        <w:rPr>
          <w:lang w:val="en-GB"/>
        </w:rPr>
        <w:t>Solution</w:t>
      </w:r>
      <w:bookmarkEnd w:id="1006"/>
      <w:r w:rsidRPr="00B12D7F">
        <w:rPr>
          <w:lang w:val="en-GB"/>
        </w:rPr>
        <w:t xml:space="preserve"> </w:t>
      </w:r>
    </w:p>
    <w:p w14:paraId="4855D45B" w14:textId="77777777" w:rsidR="00031199" w:rsidRPr="00B12D7F" w:rsidRDefault="00031199" w:rsidP="00031199">
      <w:pPr>
        <w:rPr>
          <w:lang w:val="en-GB"/>
        </w:rPr>
      </w:pPr>
    </w:p>
    <w:tbl>
      <w:tblPr>
        <w:tblW w:w="14175" w:type="dxa"/>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Change w:id="1007" w:author="Christ Twist" w:date="2015-08-28T15:09:00Z">
          <w:tblPr>
            <w:tblW w:w="14175" w:type="dxa"/>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PrChange>
      </w:tblPr>
      <w:tblGrid>
        <w:gridCol w:w="1012"/>
        <w:gridCol w:w="1965"/>
        <w:gridCol w:w="142"/>
        <w:gridCol w:w="2126"/>
        <w:gridCol w:w="2977"/>
        <w:gridCol w:w="3543"/>
        <w:gridCol w:w="2410"/>
        <w:tblGridChange w:id="1008">
          <w:tblGrid>
            <w:gridCol w:w="360"/>
            <w:gridCol w:w="360"/>
            <w:gridCol w:w="360"/>
            <w:gridCol w:w="360"/>
            <w:gridCol w:w="360"/>
            <w:gridCol w:w="360"/>
            <w:gridCol w:w="360"/>
          </w:tblGrid>
        </w:tblGridChange>
      </w:tblGrid>
      <w:tr w:rsidR="00031199" w:rsidRPr="00B12D7F" w14:paraId="4855D462" w14:textId="77777777" w:rsidTr="59637DBE">
        <w:trPr>
          <w:tblHeader/>
        </w:trPr>
        <w:tc>
          <w:tcPr>
            <w:tcW w:w="1012" w:type="dxa"/>
            <w:tcBorders>
              <w:top w:val="single" w:sz="4" w:space="0" w:color="auto"/>
              <w:left w:val="single" w:sz="4" w:space="0" w:color="auto"/>
              <w:bottom w:val="single" w:sz="4" w:space="0" w:color="auto"/>
              <w:right w:val="single" w:sz="4" w:space="0" w:color="auto"/>
            </w:tcBorders>
            <w:shd w:val="clear" w:color="auto" w:fill="FF0000"/>
            <w:tcPrChange w:id="1009" w:author="Christ Twist" w:date="2015-08-28T15:09:00Z">
              <w:tcPr>
                <w:tcW w:w="1012" w:type="dxa"/>
                <w:tcBorders>
                  <w:top w:val="single" w:sz="4" w:space="0" w:color="auto"/>
                  <w:left w:val="single" w:sz="4" w:space="0" w:color="auto"/>
                  <w:bottom w:val="single" w:sz="4" w:space="0" w:color="auto"/>
                  <w:right w:val="single" w:sz="4" w:space="0" w:color="auto"/>
                </w:tcBorders>
                <w:shd w:val="clear" w:color="auto" w:fill="FF0000"/>
              </w:tcPr>
            </w:tcPrChange>
          </w:tcPr>
          <w:p w14:paraId="4855D45C" w14:textId="77777777" w:rsidR="00031199" w:rsidRPr="00B12D7F" w:rsidRDefault="00031199"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No.</w:t>
            </w:r>
          </w:p>
        </w:tc>
        <w:tc>
          <w:tcPr>
            <w:tcW w:w="2107" w:type="dxa"/>
            <w:gridSpan w:val="2"/>
            <w:tcBorders>
              <w:top w:val="single" w:sz="4" w:space="0" w:color="auto"/>
              <w:left w:val="single" w:sz="4" w:space="0" w:color="auto"/>
              <w:bottom w:val="single" w:sz="4" w:space="0" w:color="auto"/>
              <w:right w:val="single" w:sz="4" w:space="0" w:color="auto"/>
            </w:tcBorders>
            <w:shd w:val="clear" w:color="auto" w:fill="FF0000"/>
            <w:tcPrChange w:id="1010" w:author="Christ Twist" w:date="2015-08-28T15:09:00Z">
              <w:tcPr>
                <w:tcW w:w="2107" w:type="dxa"/>
                <w:gridSpan w:val="2"/>
                <w:tcBorders>
                  <w:top w:val="single" w:sz="4" w:space="0" w:color="auto"/>
                  <w:left w:val="single" w:sz="4" w:space="0" w:color="auto"/>
                  <w:bottom w:val="single" w:sz="4" w:space="0" w:color="auto"/>
                  <w:right w:val="single" w:sz="4" w:space="0" w:color="auto"/>
                </w:tcBorders>
                <w:shd w:val="clear" w:color="auto" w:fill="FF0000"/>
              </w:tcPr>
            </w:tcPrChange>
          </w:tcPr>
          <w:p w14:paraId="4855D45D" w14:textId="77777777" w:rsidR="00031199" w:rsidRPr="00B12D7F" w:rsidRDefault="00031199"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Process</w:t>
            </w:r>
          </w:p>
        </w:tc>
        <w:tc>
          <w:tcPr>
            <w:tcW w:w="2126" w:type="dxa"/>
            <w:tcBorders>
              <w:top w:val="single" w:sz="4" w:space="0" w:color="auto"/>
              <w:left w:val="single" w:sz="4" w:space="0" w:color="auto"/>
              <w:bottom w:val="single" w:sz="4" w:space="0" w:color="auto"/>
              <w:right w:val="single" w:sz="4" w:space="0" w:color="auto"/>
            </w:tcBorders>
            <w:shd w:val="clear" w:color="auto" w:fill="FF0000"/>
            <w:tcPrChange w:id="1011" w:author="Christ Twist" w:date="2015-08-28T15:09:00Z">
              <w:tcPr>
                <w:tcW w:w="2126" w:type="dxa"/>
                <w:tcBorders>
                  <w:top w:val="single" w:sz="4" w:space="0" w:color="auto"/>
                  <w:left w:val="single" w:sz="4" w:space="0" w:color="auto"/>
                  <w:bottom w:val="single" w:sz="4" w:space="0" w:color="auto"/>
                  <w:right w:val="single" w:sz="4" w:space="0" w:color="auto"/>
                </w:tcBorders>
                <w:shd w:val="clear" w:color="auto" w:fill="FF0000"/>
              </w:tcPr>
            </w:tcPrChange>
          </w:tcPr>
          <w:p w14:paraId="4855D45E" w14:textId="77777777" w:rsidR="00031199" w:rsidRPr="00B12D7F" w:rsidRDefault="00031199"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Description of Organisational Object</w:t>
            </w:r>
          </w:p>
        </w:tc>
        <w:tc>
          <w:tcPr>
            <w:tcW w:w="2977" w:type="dxa"/>
            <w:tcBorders>
              <w:top w:val="single" w:sz="4" w:space="0" w:color="auto"/>
              <w:left w:val="single" w:sz="4" w:space="0" w:color="auto"/>
              <w:bottom w:val="single" w:sz="4" w:space="0" w:color="auto"/>
              <w:right w:val="single" w:sz="4" w:space="0" w:color="auto"/>
            </w:tcBorders>
            <w:shd w:val="clear" w:color="auto" w:fill="FF0000"/>
            <w:tcPrChange w:id="1012" w:author="Christ Twist" w:date="2015-08-28T15:09:00Z">
              <w:tcPr>
                <w:tcW w:w="2977" w:type="dxa"/>
                <w:tcBorders>
                  <w:top w:val="single" w:sz="4" w:space="0" w:color="auto"/>
                  <w:left w:val="single" w:sz="4" w:space="0" w:color="auto"/>
                  <w:bottom w:val="single" w:sz="4" w:space="0" w:color="auto"/>
                  <w:right w:val="single" w:sz="4" w:space="0" w:color="auto"/>
                </w:tcBorders>
                <w:shd w:val="clear" w:color="auto" w:fill="FF0000"/>
              </w:tcPr>
            </w:tcPrChange>
          </w:tcPr>
          <w:p w14:paraId="4855D45F" w14:textId="77777777" w:rsidR="00031199" w:rsidRPr="00B12D7F" w:rsidRDefault="00031199"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Summary of SAP Design</w:t>
            </w:r>
          </w:p>
        </w:tc>
        <w:tc>
          <w:tcPr>
            <w:tcW w:w="3543" w:type="dxa"/>
            <w:tcBorders>
              <w:top w:val="single" w:sz="4" w:space="0" w:color="auto"/>
              <w:left w:val="single" w:sz="4" w:space="0" w:color="auto"/>
              <w:bottom w:val="single" w:sz="4" w:space="0" w:color="auto"/>
              <w:right w:val="single" w:sz="4" w:space="0" w:color="auto"/>
            </w:tcBorders>
            <w:shd w:val="clear" w:color="auto" w:fill="FF0000"/>
            <w:tcPrChange w:id="1013" w:author="Christ Twist" w:date="2015-08-28T15:09:00Z">
              <w:tcPr>
                <w:tcW w:w="3543" w:type="dxa"/>
                <w:tcBorders>
                  <w:top w:val="single" w:sz="4" w:space="0" w:color="auto"/>
                  <w:left w:val="single" w:sz="4" w:space="0" w:color="auto"/>
                  <w:bottom w:val="single" w:sz="4" w:space="0" w:color="auto"/>
                  <w:right w:val="single" w:sz="4" w:space="0" w:color="auto"/>
                </w:tcBorders>
                <w:shd w:val="clear" w:color="auto" w:fill="FF0000"/>
              </w:tcPr>
            </w:tcPrChange>
          </w:tcPr>
          <w:p w14:paraId="4855D460" w14:textId="77777777" w:rsidR="00031199" w:rsidRPr="00B12D7F" w:rsidRDefault="00031199"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Solution</w:t>
            </w:r>
          </w:p>
        </w:tc>
        <w:tc>
          <w:tcPr>
            <w:tcW w:w="2410" w:type="dxa"/>
            <w:tcBorders>
              <w:top w:val="single" w:sz="4" w:space="0" w:color="auto"/>
              <w:left w:val="single" w:sz="4" w:space="0" w:color="auto"/>
              <w:bottom w:val="single" w:sz="4" w:space="0" w:color="auto"/>
              <w:right w:val="single" w:sz="4" w:space="0" w:color="auto"/>
            </w:tcBorders>
            <w:shd w:val="clear" w:color="auto" w:fill="FF0000"/>
            <w:tcPrChange w:id="1014" w:author="Christ Twist" w:date="2015-08-28T15:09:00Z">
              <w:tcPr>
                <w:tcW w:w="2410" w:type="dxa"/>
                <w:tcBorders>
                  <w:top w:val="single" w:sz="4" w:space="0" w:color="auto"/>
                  <w:left w:val="single" w:sz="4" w:space="0" w:color="auto"/>
                  <w:bottom w:val="single" w:sz="4" w:space="0" w:color="auto"/>
                  <w:right w:val="single" w:sz="4" w:space="0" w:color="auto"/>
                </w:tcBorders>
                <w:shd w:val="clear" w:color="auto" w:fill="FF0000"/>
              </w:tcPr>
            </w:tcPrChange>
          </w:tcPr>
          <w:p w14:paraId="4855D461" w14:textId="77777777" w:rsidR="00031199" w:rsidRPr="00B12D7F" w:rsidRDefault="00031199"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Comments</w:t>
            </w:r>
          </w:p>
        </w:tc>
      </w:tr>
      <w:tr w:rsidR="00031199" w:rsidRPr="00B12D7F" w14:paraId="4855D469" w14:textId="77777777" w:rsidTr="59637DBE">
        <w:trPr>
          <w:trHeight w:hRule="exact" w:val="60"/>
          <w:tblHeader/>
        </w:trPr>
        <w:tc>
          <w:tcPr>
            <w:tcW w:w="1012" w:type="dxa"/>
            <w:tcBorders>
              <w:top w:val="single" w:sz="4" w:space="0" w:color="auto"/>
              <w:left w:val="nil"/>
              <w:bottom w:val="single" w:sz="6" w:space="0" w:color="auto"/>
              <w:right w:val="nil"/>
            </w:tcBorders>
            <w:shd w:val="clear" w:color="auto" w:fill="auto"/>
            <w:tcPrChange w:id="1015" w:author="Christ Twist" w:date="2015-08-28T15:09:00Z">
              <w:tcPr>
                <w:tcW w:w="1012" w:type="dxa"/>
                <w:tcBorders>
                  <w:top w:val="single" w:sz="4" w:space="0" w:color="auto"/>
                  <w:left w:val="nil"/>
                  <w:bottom w:val="single" w:sz="6" w:space="0" w:color="auto"/>
                  <w:right w:val="nil"/>
                </w:tcBorders>
                <w:shd w:val="clear" w:color="auto" w:fill="auto"/>
              </w:tcPr>
            </w:tcPrChange>
          </w:tcPr>
          <w:p w14:paraId="4855D463" w14:textId="77777777" w:rsidR="00031199" w:rsidRPr="00B12D7F" w:rsidRDefault="00031199" w:rsidP="00D96DBA">
            <w:pPr>
              <w:pStyle w:val="TableText"/>
              <w:rPr>
                <w:rFonts w:ascii="Verdana" w:hAnsi="Verdana"/>
                <w:sz w:val="20"/>
                <w:lang w:val="en-GB"/>
              </w:rPr>
            </w:pPr>
          </w:p>
        </w:tc>
        <w:tc>
          <w:tcPr>
            <w:tcW w:w="2107" w:type="dxa"/>
            <w:gridSpan w:val="2"/>
            <w:tcBorders>
              <w:top w:val="single" w:sz="4" w:space="0" w:color="auto"/>
              <w:left w:val="nil"/>
              <w:bottom w:val="single" w:sz="6" w:space="0" w:color="auto"/>
              <w:right w:val="nil"/>
            </w:tcBorders>
            <w:shd w:val="clear" w:color="auto" w:fill="auto"/>
            <w:tcPrChange w:id="1016" w:author="Christ Twist" w:date="2015-08-28T15:09:00Z">
              <w:tcPr>
                <w:tcW w:w="2107" w:type="dxa"/>
                <w:gridSpan w:val="2"/>
                <w:tcBorders>
                  <w:top w:val="single" w:sz="4" w:space="0" w:color="auto"/>
                  <w:left w:val="nil"/>
                  <w:bottom w:val="single" w:sz="6" w:space="0" w:color="auto"/>
                  <w:right w:val="nil"/>
                </w:tcBorders>
                <w:shd w:val="clear" w:color="auto" w:fill="auto"/>
              </w:tcPr>
            </w:tcPrChange>
          </w:tcPr>
          <w:p w14:paraId="4855D464" w14:textId="77777777" w:rsidR="00031199" w:rsidRPr="00B12D7F" w:rsidRDefault="00031199" w:rsidP="00D96DBA">
            <w:pPr>
              <w:pStyle w:val="TableText"/>
              <w:rPr>
                <w:rFonts w:ascii="Verdana" w:hAnsi="Verdana"/>
                <w:sz w:val="20"/>
                <w:lang w:val="en-GB"/>
              </w:rPr>
            </w:pPr>
          </w:p>
        </w:tc>
        <w:tc>
          <w:tcPr>
            <w:tcW w:w="2126" w:type="dxa"/>
            <w:tcBorders>
              <w:top w:val="single" w:sz="4" w:space="0" w:color="auto"/>
              <w:left w:val="nil"/>
              <w:bottom w:val="single" w:sz="6" w:space="0" w:color="auto"/>
              <w:right w:val="nil"/>
            </w:tcBorders>
            <w:shd w:val="clear" w:color="auto" w:fill="auto"/>
            <w:tcPrChange w:id="1017" w:author="Christ Twist" w:date="2015-08-28T15:09:00Z">
              <w:tcPr>
                <w:tcW w:w="2126" w:type="dxa"/>
                <w:tcBorders>
                  <w:top w:val="single" w:sz="4" w:space="0" w:color="auto"/>
                  <w:left w:val="nil"/>
                  <w:bottom w:val="single" w:sz="6" w:space="0" w:color="auto"/>
                  <w:right w:val="nil"/>
                </w:tcBorders>
                <w:shd w:val="clear" w:color="auto" w:fill="auto"/>
              </w:tcPr>
            </w:tcPrChange>
          </w:tcPr>
          <w:p w14:paraId="4855D465" w14:textId="77777777" w:rsidR="00031199" w:rsidRPr="00B12D7F" w:rsidRDefault="00031199" w:rsidP="00D96DBA">
            <w:pPr>
              <w:pStyle w:val="TableText"/>
              <w:rPr>
                <w:rFonts w:ascii="Verdana" w:hAnsi="Verdana"/>
                <w:sz w:val="20"/>
                <w:lang w:val="en-GB"/>
              </w:rPr>
            </w:pPr>
          </w:p>
        </w:tc>
        <w:tc>
          <w:tcPr>
            <w:tcW w:w="2977" w:type="dxa"/>
            <w:tcBorders>
              <w:top w:val="single" w:sz="4" w:space="0" w:color="auto"/>
              <w:left w:val="nil"/>
              <w:bottom w:val="single" w:sz="6" w:space="0" w:color="auto"/>
              <w:right w:val="nil"/>
            </w:tcBorders>
            <w:shd w:val="clear" w:color="auto" w:fill="auto"/>
            <w:tcPrChange w:id="1018" w:author="Christ Twist" w:date="2015-08-28T15:09:00Z">
              <w:tcPr>
                <w:tcW w:w="2977" w:type="dxa"/>
                <w:tcBorders>
                  <w:top w:val="single" w:sz="4" w:space="0" w:color="auto"/>
                  <w:left w:val="nil"/>
                  <w:bottom w:val="single" w:sz="6" w:space="0" w:color="auto"/>
                  <w:right w:val="nil"/>
                </w:tcBorders>
                <w:shd w:val="clear" w:color="auto" w:fill="auto"/>
              </w:tcPr>
            </w:tcPrChange>
          </w:tcPr>
          <w:p w14:paraId="4855D466" w14:textId="77777777" w:rsidR="00031199" w:rsidRPr="00B12D7F" w:rsidRDefault="00031199" w:rsidP="00D96DBA">
            <w:pPr>
              <w:pStyle w:val="TableText"/>
              <w:rPr>
                <w:rFonts w:ascii="Verdana" w:hAnsi="Verdana"/>
                <w:sz w:val="20"/>
                <w:lang w:val="en-GB"/>
              </w:rPr>
            </w:pPr>
          </w:p>
        </w:tc>
        <w:tc>
          <w:tcPr>
            <w:tcW w:w="3543" w:type="dxa"/>
            <w:tcBorders>
              <w:top w:val="single" w:sz="4" w:space="0" w:color="auto"/>
              <w:left w:val="nil"/>
              <w:bottom w:val="single" w:sz="6" w:space="0" w:color="auto"/>
              <w:right w:val="nil"/>
            </w:tcBorders>
            <w:shd w:val="clear" w:color="auto" w:fill="auto"/>
            <w:tcPrChange w:id="1019" w:author="Christ Twist" w:date="2015-08-28T15:09:00Z">
              <w:tcPr>
                <w:tcW w:w="3543" w:type="dxa"/>
                <w:tcBorders>
                  <w:top w:val="single" w:sz="4" w:space="0" w:color="auto"/>
                  <w:left w:val="nil"/>
                  <w:bottom w:val="single" w:sz="6" w:space="0" w:color="auto"/>
                  <w:right w:val="nil"/>
                </w:tcBorders>
                <w:shd w:val="clear" w:color="auto" w:fill="auto"/>
              </w:tcPr>
            </w:tcPrChange>
          </w:tcPr>
          <w:p w14:paraId="4855D467" w14:textId="77777777" w:rsidR="00031199" w:rsidRPr="00B12D7F" w:rsidRDefault="00031199" w:rsidP="00D96DBA">
            <w:pPr>
              <w:pStyle w:val="TableText"/>
              <w:rPr>
                <w:rFonts w:ascii="Verdana" w:hAnsi="Verdana"/>
                <w:sz w:val="20"/>
                <w:lang w:val="en-GB"/>
              </w:rPr>
            </w:pPr>
          </w:p>
        </w:tc>
        <w:tc>
          <w:tcPr>
            <w:tcW w:w="2410" w:type="dxa"/>
            <w:tcBorders>
              <w:top w:val="single" w:sz="4" w:space="0" w:color="auto"/>
              <w:left w:val="nil"/>
              <w:bottom w:val="single" w:sz="6" w:space="0" w:color="auto"/>
              <w:right w:val="nil"/>
            </w:tcBorders>
            <w:shd w:val="clear" w:color="auto" w:fill="auto"/>
            <w:tcPrChange w:id="1020" w:author="Christ Twist" w:date="2015-08-28T15:09:00Z">
              <w:tcPr>
                <w:tcW w:w="2410" w:type="dxa"/>
                <w:tcBorders>
                  <w:top w:val="single" w:sz="4" w:space="0" w:color="auto"/>
                  <w:left w:val="nil"/>
                  <w:bottom w:val="single" w:sz="6" w:space="0" w:color="auto"/>
                  <w:right w:val="nil"/>
                </w:tcBorders>
                <w:shd w:val="clear" w:color="auto" w:fill="auto"/>
              </w:tcPr>
            </w:tcPrChange>
          </w:tcPr>
          <w:p w14:paraId="4855D468" w14:textId="77777777" w:rsidR="00031199" w:rsidRPr="00B12D7F" w:rsidRDefault="00031199" w:rsidP="00D96DBA">
            <w:pPr>
              <w:pStyle w:val="TableText"/>
              <w:rPr>
                <w:rFonts w:ascii="Verdana" w:hAnsi="Verdana"/>
                <w:sz w:val="20"/>
                <w:lang w:val="en-GB"/>
              </w:rPr>
            </w:pPr>
          </w:p>
        </w:tc>
      </w:tr>
      <w:tr w:rsidR="00031199" w:rsidRPr="00B12D7F" w14:paraId="4855D47B" w14:textId="77777777" w:rsidTr="59637DBE">
        <w:tc>
          <w:tcPr>
            <w:tcW w:w="1012" w:type="dxa"/>
            <w:tcBorders>
              <w:top w:val="nil"/>
            </w:tcBorders>
            <w:tcPrChange w:id="1021" w:author="Christ Twist" w:date="2015-08-28T15:09:00Z">
              <w:tcPr>
                <w:tcW w:w="1012" w:type="dxa"/>
                <w:tcBorders>
                  <w:top w:val="nil"/>
                </w:tcBorders>
              </w:tcPr>
            </w:tcPrChange>
          </w:tcPr>
          <w:p w14:paraId="4855D46A" w14:textId="77777777" w:rsidR="00031199" w:rsidRPr="00B12D7F" w:rsidRDefault="00031199" w:rsidP="00D96DBA">
            <w:pPr>
              <w:jc w:val="left"/>
              <w:rPr>
                <w:b/>
                <w:lang w:val="en-GB"/>
              </w:rPr>
            </w:pPr>
            <w:r w:rsidRPr="00B12D7F">
              <w:rPr>
                <w:b/>
                <w:lang w:val="en-GB"/>
              </w:rPr>
              <w:t>4.1</w:t>
            </w:r>
          </w:p>
        </w:tc>
        <w:tc>
          <w:tcPr>
            <w:tcW w:w="1965" w:type="dxa"/>
            <w:tcBorders>
              <w:top w:val="nil"/>
            </w:tcBorders>
            <w:tcPrChange w:id="1022" w:author="Christ Twist" w:date="2015-08-28T15:09:00Z">
              <w:tcPr>
                <w:tcW w:w="1965" w:type="dxa"/>
                <w:tcBorders>
                  <w:top w:val="nil"/>
                </w:tcBorders>
              </w:tcPr>
            </w:tcPrChange>
          </w:tcPr>
          <w:p w14:paraId="4855D46B" w14:textId="77777777" w:rsidR="00031199" w:rsidRPr="00B12D7F" w:rsidRDefault="00031199" w:rsidP="00D96DBA">
            <w:pPr>
              <w:jc w:val="left"/>
              <w:rPr>
                <w:lang w:val="en-GB"/>
              </w:rPr>
            </w:pPr>
            <w:r w:rsidRPr="00B12D7F">
              <w:rPr>
                <w:lang w:val="en-GB"/>
              </w:rPr>
              <w:t>Company Code</w:t>
            </w:r>
          </w:p>
        </w:tc>
        <w:tc>
          <w:tcPr>
            <w:tcW w:w="2268" w:type="dxa"/>
            <w:gridSpan w:val="2"/>
            <w:tcBorders>
              <w:top w:val="nil"/>
            </w:tcBorders>
            <w:tcPrChange w:id="1023" w:author="Christ Twist" w:date="2015-08-28T15:09:00Z">
              <w:tcPr>
                <w:tcW w:w="2268" w:type="dxa"/>
                <w:gridSpan w:val="2"/>
                <w:tcBorders>
                  <w:top w:val="nil"/>
                </w:tcBorders>
              </w:tcPr>
            </w:tcPrChange>
          </w:tcPr>
          <w:p w14:paraId="4855D46C" w14:textId="77777777" w:rsidR="00031199" w:rsidRPr="00B12D7F" w:rsidRDefault="00031199" w:rsidP="00D96DBA">
            <w:pPr>
              <w:pStyle w:val="TableText"/>
              <w:keepNext/>
              <w:outlineLvl w:val="3"/>
              <w:rPr>
                <w:rFonts w:ascii="Verdana" w:hAnsi="Verdana"/>
                <w:b/>
                <w:snapToGrid w:val="0"/>
                <w:sz w:val="20"/>
                <w:lang w:val="en-GB"/>
              </w:rPr>
            </w:pPr>
            <w:r w:rsidRPr="00B12D7F">
              <w:rPr>
                <w:rFonts w:ascii="Verdana" w:hAnsi="Verdana"/>
                <w:sz w:val="20"/>
                <w:lang w:val="en-GB"/>
              </w:rPr>
              <w:t>This represents the exertis single UK legal entity.</w:t>
            </w:r>
          </w:p>
        </w:tc>
        <w:tc>
          <w:tcPr>
            <w:tcW w:w="2977" w:type="dxa"/>
            <w:tcBorders>
              <w:top w:val="nil"/>
            </w:tcBorders>
            <w:tcPrChange w:id="1024" w:author="Christ Twist" w:date="2015-08-28T15:09:00Z">
              <w:tcPr>
                <w:tcW w:w="2977" w:type="dxa"/>
                <w:tcBorders>
                  <w:top w:val="nil"/>
                </w:tcBorders>
              </w:tcPr>
            </w:tcPrChange>
          </w:tcPr>
          <w:p w14:paraId="4855D46D" w14:textId="77777777" w:rsidR="00031199" w:rsidRPr="00B12D7F" w:rsidRDefault="00031199" w:rsidP="00D96DBA">
            <w:pPr>
              <w:pStyle w:val="TableText"/>
              <w:keepNext/>
              <w:outlineLvl w:val="3"/>
              <w:rPr>
                <w:rFonts w:ascii="Verdana" w:hAnsi="Verdana"/>
                <w:sz w:val="20"/>
                <w:lang w:val="en-GB"/>
              </w:rPr>
            </w:pPr>
            <w:r w:rsidRPr="00B12D7F">
              <w:rPr>
                <w:rFonts w:ascii="Verdana" w:hAnsi="Verdana"/>
                <w:sz w:val="20"/>
                <w:lang w:val="en-GB"/>
              </w:rPr>
              <w:t>Only one legal entity will be created in SAP as part of this project.</w:t>
            </w:r>
          </w:p>
        </w:tc>
        <w:tc>
          <w:tcPr>
            <w:tcW w:w="3543" w:type="dxa"/>
            <w:tcBorders>
              <w:top w:val="nil"/>
            </w:tcBorders>
            <w:tcPrChange w:id="1025" w:author="Christ Twist" w:date="2015-08-28T15:09:00Z">
              <w:tcPr>
                <w:tcW w:w="3543" w:type="dxa"/>
                <w:tcBorders>
                  <w:top w:val="nil"/>
                </w:tcBorders>
              </w:tcPr>
            </w:tcPrChange>
          </w:tcPr>
          <w:p w14:paraId="4855D46E" w14:textId="77777777" w:rsidR="00031199" w:rsidRPr="00B12D7F" w:rsidRDefault="00031199" w:rsidP="00D96DBA">
            <w:pPr>
              <w:pStyle w:val="CommentText"/>
              <w:keepNext/>
              <w:jc w:val="left"/>
              <w:outlineLvl w:val="3"/>
              <w:rPr>
                <w:u w:val="single"/>
                <w:lang w:val="en-GB"/>
              </w:rPr>
            </w:pPr>
            <w:r w:rsidRPr="00B12D7F">
              <w:rPr>
                <w:u w:val="single"/>
                <w:lang w:val="en-GB"/>
              </w:rPr>
              <w:t xml:space="preserve">Configuration: </w:t>
            </w:r>
          </w:p>
          <w:p w14:paraId="4855D46F" w14:textId="77777777" w:rsidR="00031199" w:rsidRPr="00B12D7F" w:rsidRDefault="00031199" w:rsidP="00D96DBA">
            <w:pPr>
              <w:pStyle w:val="CommentText"/>
              <w:keepNext/>
              <w:jc w:val="left"/>
              <w:outlineLvl w:val="3"/>
              <w:rPr>
                <w:lang w:val="en-GB"/>
              </w:rPr>
            </w:pPr>
            <w:r w:rsidRPr="00B12D7F">
              <w:rPr>
                <w:lang w:val="en-GB"/>
              </w:rPr>
              <w:t>Company Code GB01 will be created with the following main settings:</w:t>
            </w:r>
          </w:p>
          <w:p w14:paraId="4855D470" w14:textId="77777777" w:rsidR="00031199" w:rsidRPr="00B12D7F" w:rsidRDefault="00031199" w:rsidP="00D96DBA">
            <w:pPr>
              <w:pStyle w:val="CommentText"/>
              <w:keepNext/>
              <w:jc w:val="left"/>
              <w:outlineLvl w:val="3"/>
              <w:rPr>
                <w:lang w:val="en-GB"/>
              </w:rPr>
            </w:pPr>
            <w:r w:rsidRPr="00B12D7F">
              <w:rPr>
                <w:lang w:val="en-GB"/>
              </w:rPr>
              <w:t>Chart of Accounts – OCOA</w:t>
            </w:r>
          </w:p>
          <w:p w14:paraId="4855D471" w14:textId="77777777" w:rsidR="00031199" w:rsidRPr="00B12D7F" w:rsidRDefault="540BE418" w:rsidP="00D96DBA">
            <w:pPr>
              <w:pStyle w:val="CommentText"/>
              <w:keepNext/>
              <w:jc w:val="left"/>
              <w:outlineLvl w:val="3"/>
              <w:rPr>
                <w:lang w:val="en-GB"/>
              </w:rPr>
            </w:pPr>
            <w:r w:rsidRPr="540BE418">
              <w:rPr>
                <w:lang w:val="en-GB"/>
              </w:rPr>
              <w:t>Fiscal Year Variant –  4/4/5 custom variant required</w:t>
            </w:r>
          </w:p>
          <w:p w14:paraId="4855D472" w14:textId="77777777" w:rsidR="00031199" w:rsidRPr="00B12D7F" w:rsidRDefault="00031199" w:rsidP="00D96DBA">
            <w:pPr>
              <w:pStyle w:val="CommentText"/>
              <w:keepNext/>
              <w:jc w:val="left"/>
              <w:outlineLvl w:val="3"/>
              <w:rPr>
                <w:lang w:val="en-GB"/>
              </w:rPr>
            </w:pPr>
            <w:r w:rsidRPr="00B12D7F">
              <w:rPr>
                <w:lang w:val="en-GB"/>
              </w:rPr>
              <w:t>Field Status Variant – create Z001</w:t>
            </w:r>
          </w:p>
          <w:p w14:paraId="4855D473" w14:textId="77777777" w:rsidR="00031199" w:rsidRPr="00B12D7F" w:rsidRDefault="00031199" w:rsidP="00D96DBA">
            <w:pPr>
              <w:pStyle w:val="CommentText"/>
              <w:keepNext/>
              <w:jc w:val="left"/>
              <w:outlineLvl w:val="3"/>
              <w:rPr>
                <w:lang w:val="en-GB"/>
              </w:rPr>
            </w:pPr>
            <w:r w:rsidRPr="00B12D7F">
              <w:rPr>
                <w:lang w:val="en-GB"/>
              </w:rPr>
              <w:t>Posting Period Variant - create Z001</w:t>
            </w:r>
          </w:p>
          <w:p w14:paraId="4855D474" w14:textId="77777777" w:rsidR="00031199" w:rsidRPr="00B12D7F" w:rsidRDefault="00031199" w:rsidP="00D96DBA">
            <w:pPr>
              <w:pStyle w:val="CommentText"/>
              <w:keepNext/>
              <w:jc w:val="left"/>
              <w:outlineLvl w:val="3"/>
              <w:rPr>
                <w:lang w:val="en-GB"/>
              </w:rPr>
            </w:pPr>
            <w:r w:rsidRPr="00B12D7F">
              <w:rPr>
                <w:lang w:val="en-GB"/>
              </w:rPr>
              <w:t>VAT Registration Numbers – GB 864 4387 91</w:t>
            </w:r>
          </w:p>
          <w:p w14:paraId="4855D475" w14:textId="77777777" w:rsidR="00031199" w:rsidRPr="00B12D7F" w:rsidRDefault="00031199" w:rsidP="00D96DBA">
            <w:pPr>
              <w:pStyle w:val="CommentText"/>
              <w:keepNext/>
              <w:jc w:val="left"/>
              <w:outlineLvl w:val="3"/>
              <w:rPr>
                <w:lang w:val="en-GB"/>
              </w:rPr>
            </w:pPr>
            <w:r w:rsidRPr="00B12D7F">
              <w:rPr>
                <w:lang w:val="en-GB"/>
              </w:rPr>
              <w:t xml:space="preserve">Intrastat ID Number – </w:t>
            </w:r>
            <w:ins w:id="1026" w:author="Christ Twist" w:date="2015-08-28T15:09:00Z">
              <w:r w:rsidR="59637DBE" w:rsidRPr="00B12D7F">
                <w:rPr>
                  <w:lang w:val="en-GB"/>
                </w:rPr>
                <w:t>exertis use the above VAT registration number in Intrastat submissions</w:t>
              </w:r>
              <w:r w:rsidR="66010A32" w:rsidRPr="00B12D7F">
                <w:rPr>
                  <w:lang w:val="en-GB"/>
                </w:rPr>
                <w:t>exertis use the above VAT registration number in Intrastat submissions</w:t>
              </w:r>
            </w:ins>
            <w:del w:id="1027" w:author="Christ Twist" w:date="2015-08-28T15:09:00Z">
              <w:r w:rsidRPr="00B12D7F" w:rsidDel="0060CE3F">
                <w:rPr>
                  <w:lang w:val="en-GB"/>
                </w:rPr>
                <w:delText>TBC</w:delText>
              </w:r>
            </w:del>
            <w:r w:rsidRPr="00B12D7F">
              <w:rPr>
                <w:lang w:val="en-GB"/>
              </w:rPr>
              <w:t xml:space="preserve"> </w:t>
            </w:r>
          </w:p>
          <w:p w14:paraId="4855D476" w14:textId="77777777" w:rsidR="00031199" w:rsidRPr="00B12D7F" w:rsidRDefault="00031199" w:rsidP="00D96DBA">
            <w:pPr>
              <w:pStyle w:val="CommentText"/>
              <w:keepNext/>
              <w:jc w:val="left"/>
              <w:outlineLvl w:val="3"/>
              <w:rPr>
                <w:lang w:val="en-GB"/>
              </w:rPr>
            </w:pPr>
          </w:p>
          <w:p w14:paraId="4855D477" w14:textId="77777777" w:rsidR="00031199" w:rsidRPr="00B12D7F" w:rsidRDefault="00031199" w:rsidP="00D96DBA">
            <w:pPr>
              <w:pStyle w:val="CommentText"/>
              <w:keepNext/>
              <w:jc w:val="left"/>
              <w:outlineLvl w:val="3"/>
              <w:rPr>
                <w:u w:val="single"/>
                <w:lang w:val="en-GB"/>
              </w:rPr>
            </w:pPr>
            <w:r w:rsidRPr="00B12D7F">
              <w:rPr>
                <w:u w:val="single"/>
                <w:lang w:val="en-GB"/>
              </w:rPr>
              <w:t>WRICEF:</w:t>
            </w:r>
          </w:p>
          <w:p w14:paraId="4855D478" w14:textId="77777777" w:rsidR="00031199" w:rsidRPr="00B12D7F" w:rsidRDefault="00031199" w:rsidP="00D96DBA">
            <w:pPr>
              <w:pStyle w:val="CommentText"/>
              <w:keepNext/>
              <w:jc w:val="left"/>
              <w:outlineLvl w:val="3"/>
              <w:rPr>
                <w:lang w:val="en-GB"/>
              </w:rPr>
            </w:pPr>
            <w:r w:rsidRPr="00B12D7F">
              <w:rPr>
                <w:lang w:val="en-GB"/>
              </w:rPr>
              <w:t>N/A</w:t>
            </w:r>
          </w:p>
          <w:p w14:paraId="4855D479" w14:textId="77777777" w:rsidR="00D96DBA" w:rsidRPr="00B12D7F" w:rsidRDefault="00D96DBA" w:rsidP="00D96DBA">
            <w:pPr>
              <w:pStyle w:val="CommentText"/>
              <w:keepNext/>
              <w:jc w:val="left"/>
              <w:outlineLvl w:val="3"/>
              <w:rPr>
                <w:lang w:val="en-GB"/>
              </w:rPr>
            </w:pPr>
          </w:p>
        </w:tc>
        <w:tc>
          <w:tcPr>
            <w:tcW w:w="2410" w:type="dxa"/>
            <w:tcBorders>
              <w:top w:val="nil"/>
            </w:tcBorders>
            <w:tcPrChange w:id="1028" w:author="Christ Twist" w:date="2015-08-28T15:09:00Z">
              <w:tcPr>
                <w:tcW w:w="2410" w:type="dxa"/>
                <w:tcBorders>
                  <w:top w:val="nil"/>
                </w:tcBorders>
              </w:tcPr>
            </w:tcPrChange>
          </w:tcPr>
          <w:p w14:paraId="4855D47A" w14:textId="77777777" w:rsidR="00031199" w:rsidRPr="00B12D7F" w:rsidRDefault="00031199" w:rsidP="00D96DBA">
            <w:pPr>
              <w:pStyle w:val="CommentText"/>
              <w:jc w:val="left"/>
              <w:rPr>
                <w:lang w:val="en-GB"/>
              </w:rPr>
            </w:pPr>
            <w:del w:id="1029" w:author="Ross Boardman" w:date="2015-08-26T15:30:00Z">
              <w:r w:rsidRPr="00B12D7F" w:rsidDel="005A50A4">
                <w:rPr>
                  <w:lang w:val="en-GB"/>
                </w:rPr>
                <w:delText>I</w:delText>
              </w:r>
              <w:r w:rsidR="00D96DBA" w:rsidRPr="00B12D7F" w:rsidDel="005A50A4">
                <w:rPr>
                  <w:lang w:val="en-GB"/>
                </w:rPr>
                <w:delText>ntra</w:delText>
              </w:r>
              <w:r w:rsidRPr="00B12D7F" w:rsidDel="005A50A4">
                <w:rPr>
                  <w:lang w:val="en-GB"/>
                </w:rPr>
                <w:delText>stat ID to be confirmed in the Realisation phase</w:delText>
              </w:r>
            </w:del>
          </w:p>
        </w:tc>
      </w:tr>
    </w:tbl>
    <w:p w14:paraId="4855D47C" w14:textId="77777777" w:rsidR="00031199" w:rsidRPr="00B12D7F" w:rsidRDefault="00031199" w:rsidP="00031199">
      <w:pPr>
        <w:tabs>
          <w:tab w:val="num" w:pos="1080"/>
        </w:tabs>
        <w:spacing w:before="60" w:afterLines="60" w:after="144"/>
        <w:rPr>
          <w:rFonts w:cs="Arial"/>
          <w:lang w:val="en-GB"/>
        </w:rPr>
      </w:pPr>
    </w:p>
    <w:p w14:paraId="4855D47D" w14:textId="77777777" w:rsidR="00031199" w:rsidRPr="00B12D7F" w:rsidRDefault="00031199" w:rsidP="00031199">
      <w:pPr>
        <w:tabs>
          <w:tab w:val="num" w:pos="1080"/>
        </w:tabs>
        <w:spacing w:before="60" w:afterLines="60" w:after="144"/>
        <w:rPr>
          <w:lang w:val="en-GB"/>
        </w:rPr>
      </w:pPr>
      <w:r w:rsidRPr="00B12D7F">
        <w:rPr>
          <w:rFonts w:cs="Arial"/>
          <w:lang w:val="en-GB"/>
        </w:rPr>
        <w:t>Any additional necessary design information which is process- or data-specific is described in the sections below.</w:t>
      </w:r>
    </w:p>
    <w:p w14:paraId="4855D47E" w14:textId="77777777" w:rsidR="00031199" w:rsidRPr="00B12D7F" w:rsidRDefault="00031199" w:rsidP="00031199">
      <w:pPr>
        <w:rPr>
          <w:lang w:val="en-GB"/>
        </w:rPr>
      </w:pPr>
    </w:p>
    <w:p w14:paraId="4855D47F" w14:textId="77777777" w:rsidR="006B403A" w:rsidRPr="00B12D7F" w:rsidRDefault="006B403A">
      <w:pPr>
        <w:jc w:val="left"/>
        <w:rPr>
          <w:rFonts w:cs="Arial"/>
          <w:b/>
          <w:sz w:val="28"/>
          <w:szCs w:val="12"/>
          <w:lang w:val="en-GB"/>
        </w:rPr>
      </w:pPr>
      <w:r w:rsidRPr="00B12D7F">
        <w:rPr>
          <w:lang w:val="en-GB"/>
        </w:rPr>
        <w:br w:type="page"/>
      </w:r>
    </w:p>
    <w:p w14:paraId="4855D480" w14:textId="77777777" w:rsidR="006B403A" w:rsidRPr="00B12D7F" w:rsidRDefault="006B403A" w:rsidP="006B403A">
      <w:pPr>
        <w:pStyle w:val="Heading2"/>
        <w:spacing w:before="480"/>
        <w:jc w:val="both"/>
        <w:rPr>
          <w:lang w:val="en-GB"/>
        </w:rPr>
      </w:pPr>
      <w:bookmarkStart w:id="1030" w:name="_Toc429581514"/>
      <w:r w:rsidRPr="00B12D7F">
        <w:rPr>
          <w:lang w:val="en-GB"/>
        </w:rPr>
        <w:lastRenderedPageBreak/>
        <w:t>Finance Master Data Solution Summary</w:t>
      </w:r>
      <w:bookmarkEnd w:id="1030"/>
    </w:p>
    <w:p w14:paraId="4855D481" w14:textId="77777777" w:rsidR="006B403A" w:rsidRPr="00B12D7F" w:rsidRDefault="006B403A" w:rsidP="006B403A">
      <w:pPr>
        <w:rPr>
          <w:lang w:val="en-GB"/>
        </w:rPr>
      </w:pPr>
    </w:p>
    <w:p w14:paraId="4855D482" w14:textId="77777777" w:rsidR="006B403A" w:rsidRPr="00B12D7F" w:rsidRDefault="006B403A" w:rsidP="006B403A">
      <w:pPr>
        <w:rPr>
          <w:lang w:val="en-GB"/>
        </w:rPr>
      </w:pPr>
    </w:p>
    <w:tbl>
      <w:tblPr>
        <w:tblW w:w="14175" w:type="dxa"/>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851"/>
        <w:gridCol w:w="2126"/>
        <w:gridCol w:w="30"/>
        <w:gridCol w:w="2238"/>
        <w:gridCol w:w="2977"/>
        <w:gridCol w:w="3543"/>
        <w:gridCol w:w="2410"/>
      </w:tblGrid>
      <w:tr w:rsidR="006B403A" w:rsidRPr="00B12D7F" w14:paraId="4855D489" w14:textId="77777777" w:rsidTr="00D96DBA">
        <w:trPr>
          <w:tblHeader/>
        </w:trPr>
        <w:tc>
          <w:tcPr>
            <w:tcW w:w="851" w:type="dxa"/>
            <w:tcBorders>
              <w:top w:val="single" w:sz="4" w:space="0" w:color="auto"/>
              <w:left w:val="single" w:sz="4" w:space="0" w:color="auto"/>
              <w:bottom w:val="single" w:sz="4" w:space="0" w:color="auto"/>
              <w:right w:val="single" w:sz="4" w:space="0" w:color="auto"/>
            </w:tcBorders>
            <w:shd w:val="clear" w:color="auto" w:fill="FF0000"/>
          </w:tcPr>
          <w:p w14:paraId="4855D483" w14:textId="77777777" w:rsidR="006B403A" w:rsidRPr="00B12D7F" w:rsidRDefault="006B403A"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No.</w:t>
            </w:r>
          </w:p>
        </w:tc>
        <w:tc>
          <w:tcPr>
            <w:tcW w:w="2156" w:type="dxa"/>
            <w:gridSpan w:val="2"/>
            <w:tcBorders>
              <w:top w:val="single" w:sz="4" w:space="0" w:color="auto"/>
              <w:left w:val="single" w:sz="4" w:space="0" w:color="auto"/>
              <w:bottom w:val="single" w:sz="4" w:space="0" w:color="auto"/>
              <w:right w:val="single" w:sz="4" w:space="0" w:color="auto"/>
            </w:tcBorders>
            <w:shd w:val="clear" w:color="auto" w:fill="FF0000"/>
          </w:tcPr>
          <w:p w14:paraId="4855D484" w14:textId="77777777" w:rsidR="006B403A" w:rsidRPr="00B12D7F" w:rsidRDefault="006B403A"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Data Object</w:t>
            </w:r>
          </w:p>
        </w:tc>
        <w:tc>
          <w:tcPr>
            <w:tcW w:w="2238" w:type="dxa"/>
            <w:tcBorders>
              <w:top w:val="single" w:sz="4" w:space="0" w:color="auto"/>
              <w:left w:val="single" w:sz="4" w:space="0" w:color="auto"/>
              <w:bottom w:val="single" w:sz="4" w:space="0" w:color="auto"/>
              <w:right w:val="single" w:sz="4" w:space="0" w:color="auto"/>
            </w:tcBorders>
            <w:shd w:val="clear" w:color="auto" w:fill="FF0000"/>
          </w:tcPr>
          <w:p w14:paraId="4855D485" w14:textId="77777777" w:rsidR="006B403A" w:rsidRPr="00B12D7F" w:rsidRDefault="006B403A"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Description of Data Object</w:t>
            </w:r>
          </w:p>
        </w:tc>
        <w:tc>
          <w:tcPr>
            <w:tcW w:w="2977" w:type="dxa"/>
            <w:tcBorders>
              <w:top w:val="single" w:sz="4" w:space="0" w:color="auto"/>
              <w:left w:val="single" w:sz="4" w:space="0" w:color="auto"/>
              <w:bottom w:val="single" w:sz="4" w:space="0" w:color="auto"/>
              <w:right w:val="single" w:sz="4" w:space="0" w:color="auto"/>
            </w:tcBorders>
            <w:shd w:val="clear" w:color="auto" w:fill="FF0000"/>
          </w:tcPr>
          <w:p w14:paraId="4855D486" w14:textId="77777777" w:rsidR="006B403A" w:rsidRPr="00B12D7F" w:rsidRDefault="006B403A"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Summary of SAP Design</w:t>
            </w:r>
          </w:p>
        </w:tc>
        <w:tc>
          <w:tcPr>
            <w:tcW w:w="3543" w:type="dxa"/>
            <w:tcBorders>
              <w:top w:val="single" w:sz="4" w:space="0" w:color="auto"/>
              <w:left w:val="single" w:sz="4" w:space="0" w:color="auto"/>
              <w:bottom w:val="single" w:sz="4" w:space="0" w:color="auto"/>
              <w:right w:val="single" w:sz="4" w:space="0" w:color="auto"/>
            </w:tcBorders>
            <w:shd w:val="clear" w:color="auto" w:fill="FF0000"/>
          </w:tcPr>
          <w:p w14:paraId="4855D487" w14:textId="77777777" w:rsidR="006B403A" w:rsidRPr="00B12D7F" w:rsidRDefault="006B403A"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Solution</w:t>
            </w:r>
          </w:p>
        </w:tc>
        <w:tc>
          <w:tcPr>
            <w:tcW w:w="2410" w:type="dxa"/>
            <w:tcBorders>
              <w:top w:val="single" w:sz="4" w:space="0" w:color="auto"/>
              <w:left w:val="single" w:sz="4" w:space="0" w:color="auto"/>
              <w:bottom w:val="single" w:sz="4" w:space="0" w:color="auto"/>
              <w:right w:val="single" w:sz="4" w:space="0" w:color="auto"/>
            </w:tcBorders>
            <w:shd w:val="clear" w:color="auto" w:fill="FF0000"/>
          </w:tcPr>
          <w:p w14:paraId="4855D488" w14:textId="77777777" w:rsidR="006B403A" w:rsidRPr="00B12D7F" w:rsidRDefault="006B403A" w:rsidP="00D96DBA">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Comments</w:t>
            </w:r>
          </w:p>
        </w:tc>
      </w:tr>
      <w:tr w:rsidR="006B403A" w:rsidRPr="00B12D7F" w14:paraId="4855D490" w14:textId="77777777" w:rsidTr="00D96DBA">
        <w:trPr>
          <w:trHeight w:hRule="exact" w:val="60"/>
          <w:tblHeader/>
        </w:trPr>
        <w:tc>
          <w:tcPr>
            <w:tcW w:w="851" w:type="dxa"/>
            <w:tcBorders>
              <w:top w:val="single" w:sz="4" w:space="0" w:color="auto"/>
              <w:left w:val="nil"/>
              <w:bottom w:val="single" w:sz="6" w:space="0" w:color="auto"/>
              <w:right w:val="nil"/>
            </w:tcBorders>
            <w:shd w:val="pct50" w:color="auto" w:fill="auto"/>
          </w:tcPr>
          <w:p w14:paraId="4855D48A" w14:textId="77777777" w:rsidR="006B403A" w:rsidRPr="00B12D7F" w:rsidRDefault="006B403A" w:rsidP="00D96DBA">
            <w:pPr>
              <w:pStyle w:val="TableText"/>
              <w:rPr>
                <w:rFonts w:ascii="Verdana" w:hAnsi="Verdana"/>
                <w:sz w:val="20"/>
                <w:lang w:val="en-GB"/>
              </w:rPr>
            </w:pPr>
          </w:p>
        </w:tc>
        <w:tc>
          <w:tcPr>
            <w:tcW w:w="2156" w:type="dxa"/>
            <w:gridSpan w:val="2"/>
            <w:tcBorders>
              <w:top w:val="single" w:sz="4" w:space="0" w:color="auto"/>
              <w:left w:val="nil"/>
              <w:bottom w:val="single" w:sz="6" w:space="0" w:color="auto"/>
              <w:right w:val="nil"/>
            </w:tcBorders>
            <w:shd w:val="pct50" w:color="auto" w:fill="auto"/>
          </w:tcPr>
          <w:p w14:paraId="4855D48B" w14:textId="77777777" w:rsidR="006B403A" w:rsidRPr="00B12D7F" w:rsidRDefault="006B403A" w:rsidP="00D96DBA">
            <w:pPr>
              <w:pStyle w:val="TableText"/>
              <w:rPr>
                <w:rFonts w:ascii="Verdana" w:hAnsi="Verdana"/>
                <w:sz w:val="20"/>
                <w:lang w:val="en-GB"/>
              </w:rPr>
            </w:pPr>
          </w:p>
        </w:tc>
        <w:tc>
          <w:tcPr>
            <w:tcW w:w="2238" w:type="dxa"/>
            <w:tcBorders>
              <w:top w:val="single" w:sz="4" w:space="0" w:color="auto"/>
              <w:left w:val="nil"/>
              <w:bottom w:val="single" w:sz="6" w:space="0" w:color="auto"/>
              <w:right w:val="nil"/>
            </w:tcBorders>
            <w:shd w:val="pct50" w:color="auto" w:fill="auto"/>
          </w:tcPr>
          <w:p w14:paraId="4855D48C" w14:textId="77777777" w:rsidR="006B403A" w:rsidRPr="00B12D7F" w:rsidRDefault="006B403A" w:rsidP="00D96DBA">
            <w:pPr>
              <w:pStyle w:val="TableText"/>
              <w:rPr>
                <w:rFonts w:ascii="Verdana" w:hAnsi="Verdana"/>
                <w:sz w:val="20"/>
                <w:lang w:val="en-GB"/>
              </w:rPr>
            </w:pPr>
          </w:p>
        </w:tc>
        <w:tc>
          <w:tcPr>
            <w:tcW w:w="2977" w:type="dxa"/>
            <w:tcBorders>
              <w:top w:val="single" w:sz="4" w:space="0" w:color="auto"/>
              <w:left w:val="nil"/>
              <w:bottom w:val="single" w:sz="6" w:space="0" w:color="auto"/>
              <w:right w:val="nil"/>
            </w:tcBorders>
            <w:shd w:val="pct50" w:color="auto" w:fill="auto"/>
          </w:tcPr>
          <w:p w14:paraId="4855D48D" w14:textId="77777777" w:rsidR="006B403A" w:rsidRPr="00B12D7F" w:rsidRDefault="006B403A" w:rsidP="00D96DBA">
            <w:pPr>
              <w:pStyle w:val="TableText"/>
              <w:rPr>
                <w:rFonts w:ascii="Verdana" w:hAnsi="Verdana"/>
                <w:sz w:val="20"/>
                <w:lang w:val="en-GB"/>
              </w:rPr>
            </w:pPr>
          </w:p>
        </w:tc>
        <w:tc>
          <w:tcPr>
            <w:tcW w:w="3543" w:type="dxa"/>
            <w:tcBorders>
              <w:top w:val="single" w:sz="4" w:space="0" w:color="auto"/>
              <w:left w:val="nil"/>
              <w:bottom w:val="single" w:sz="6" w:space="0" w:color="auto"/>
              <w:right w:val="nil"/>
            </w:tcBorders>
            <w:shd w:val="pct50" w:color="auto" w:fill="auto"/>
          </w:tcPr>
          <w:p w14:paraId="4855D48E" w14:textId="77777777" w:rsidR="006B403A" w:rsidRPr="00B12D7F" w:rsidRDefault="006B403A" w:rsidP="00D96DBA">
            <w:pPr>
              <w:pStyle w:val="TableText"/>
              <w:rPr>
                <w:rFonts w:ascii="Verdana" w:hAnsi="Verdana"/>
                <w:sz w:val="20"/>
                <w:lang w:val="en-GB"/>
              </w:rPr>
            </w:pPr>
          </w:p>
        </w:tc>
        <w:tc>
          <w:tcPr>
            <w:tcW w:w="2410" w:type="dxa"/>
            <w:tcBorders>
              <w:top w:val="single" w:sz="4" w:space="0" w:color="auto"/>
              <w:left w:val="nil"/>
              <w:bottom w:val="single" w:sz="6" w:space="0" w:color="auto"/>
              <w:right w:val="nil"/>
            </w:tcBorders>
            <w:shd w:val="pct50" w:color="auto" w:fill="auto"/>
          </w:tcPr>
          <w:p w14:paraId="4855D48F" w14:textId="77777777" w:rsidR="006B403A" w:rsidRPr="00B12D7F" w:rsidRDefault="006B403A" w:rsidP="00D96DBA">
            <w:pPr>
              <w:pStyle w:val="TableText"/>
              <w:rPr>
                <w:rFonts w:ascii="Verdana" w:hAnsi="Verdana"/>
                <w:sz w:val="20"/>
                <w:lang w:val="en-GB"/>
              </w:rPr>
            </w:pPr>
          </w:p>
        </w:tc>
      </w:tr>
      <w:tr w:rsidR="006B403A" w:rsidRPr="00B12D7F" w14:paraId="4855D49B" w14:textId="77777777" w:rsidTr="00D96DBA">
        <w:tc>
          <w:tcPr>
            <w:tcW w:w="851" w:type="dxa"/>
            <w:tcBorders>
              <w:top w:val="nil"/>
              <w:bottom w:val="nil"/>
            </w:tcBorders>
          </w:tcPr>
          <w:p w14:paraId="4855D491" w14:textId="77777777" w:rsidR="006B403A" w:rsidRPr="00B12D7F" w:rsidRDefault="006B403A" w:rsidP="00D96DBA">
            <w:pPr>
              <w:jc w:val="left"/>
              <w:rPr>
                <w:b/>
                <w:lang w:val="en-GB"/>
              </w:rPr>
            </w:pPr>
            <w:r w:rsidRPr="00B12D7F">
              <w:rPr>
                <w:b/>
                <w:lang w:val="en-GB"/>
              </w:rPr>
              <w:t>5.1</w:t>
            </w:r>
          </w:p>
        </w:tc>
        <w:tc>
          <w:tcPr>
            <w:tcW w:w="2126" w:type="dxa"/>
            <w:tcBorders>
              <w:top w:val="nil"/>
              <w:bottom w:val="nil"/>
            </w:tcBorders>
          </w:tcPr>
          <w:p w14:paraId="4855D492" w14:textId="77777777" w:rsidR="006B403A" w:rsidRPr="00B12D7F" w:rsidRDefault="006B403A" w:rsidP="00D96DBA">
            <w:pPr>
              <w:jc w:val="left"/>
              <w:rPr>
                <w:lang w:val="en-GB"/>
              </w:rPr>
            </w:pPr>
            <w:r w:rsidRPr="00B12D7F">
              <w:rPr>
                <w:lang w:val="en-GB"/>
              </w:rPr>
              <w:t>General Ledger Accounts</w:t>
            </w:r>
          </w:p>
        </w:tc>
        <w:tc>
          <w:tcPr>
            <w:tcW w:w="2268" w:type="dxa"/>
            <w:gridSpan w:val="2"/>
            <w:tcBorders>
              <w:top w:val="nil"/>
              <w:bottom w:val="nil"/>
            </w:tcBorders>
          </w:tcPr>
          <w:p w14:paraId="4855D493" w14:textId="77777777" w:rsidR="006B403A" w:rsidRPr="00B12D7F" w:rsidRDefault="006B403A" w:rsidP="00D96DBA">
            <w:pPr>
              <w:pStyle w:val="TableText"/>
              <w:keepNext/>
              <w:outlineLvl w:val="3"/>
              <w:rPr>
                <w:rFonts w:ascii="Verdana" w:hAnsi="Verdana"/>
                <w:snapToGrid w:val="0"/>
                <w:sz w:val="20"/>
                <w:lang w:val="en-GB"/>
              </w:rPr>
            </w:pPr>
            <w:r w:rsidRPr="00B12D7F">
              <w:rPr>
                <w:rFonts w:ascii="Verdana" w:hAnsi="Verdana"/>
                <w:snapToGrid w:val="0"/>
                <w:sz w:val="20"/>
                <w:lang w:val="en-GB"/>
              </w:rPr>
              <w:t>Financial accounting object for posting of specific balances or types of cost or revenue within a legal entity.  It does not identify ownership or responsibility.</w:t>
            </w:r>
          </w:p>
        </w:tc>
        <w:tc>
          <w:tcPr>
            <w:tcW w:w="2977" w:type="dxa"/>
            <w:tcBorders>
              <w:top w:val="nil"/>
              <w:bottom w:val="nil"/>
            </w:tcBorders>
          </w:tcPr>
          <w:p w14:paraId="4855D494" w14:textId="77777777" w:rsidR="006B403A" w:rsidRPr="00B12D7F" w:rsidRDefault="006B403A" w:rsidP="00D96DBA">
            <w:pPr>
              <w:pStyle w:val="TableText"/>
              <w:keepNext/>
              <w:outlineLvl w:val="3"/>
              <w:rPr>
                <w:rFonts w:ascii="Verdana" w:hAnsi="Verdana"/>
                <w:sz w:val="20"/>
                <w:lang w:val="en-GB"/>
              </w:rPr>
            </w:pPr>
            <w:r w:rsidRPr="00B12D7F">
              <w:rPr>
                <w:rFonts w:ascii="Verdana" w:hAnsi="Verdana"/>
                <w:sz w:val="20"/>
                <w:lang w:val="en-GB"/>
              </w:rPr>
              <w:t>Series of 6 digit account numbers structured into general account groups</w:t>
            </w:r>
          </w:p>
        </w:tc>
        <w:tc>
          <w:tcPr>
            <w:tcW w:w="3543" w:type="dxa"/>
            <w:tcBorders>
              <w:top w:val="nil"/>
              <w:bottom w:val="nil"/>
            </w:tcBorders>
          </w:tcPr>
          <w:p w14:paraId="4855D495" w14:textId="77777777" w:rsidR="006B403A" w:rsidRPr="00B12D7F" w:rsidRDefault="006B403A" w:rsidP="006B403A">
            <w:pPr>
              <w:pStyle w:val="CommentText"/>
              <w:keepNext/>
              <w:jc w:val="left"/>
              <w:outlineLvl w:val="3"/>
              <w:rPr>
                <w:u w:val="single"/>
                <w:lang w:val="en-GB"/>
              </w:rPr>
            </w:pPr>
            <w:r w:rsidRPr="00B12D7F">
              <w:rPr>
                <w:u w:val="single"/>
                <w:lang w:val="en-GB"/>
              </w:rPr>
              <w:t xml:space="preserve">Configuration: </w:t>
            </w:r>
          </w:p>
          <w:p w14:paraId="4855D496" w14:textId="77777777" w:rsidR="006B403A" w:rsidRPr="00B12D7F" w:rsidRDefault="006B403A" w:rsidP="00D96DBA">
            <w:pPr>
              <w:pStyle w:val="CommentText"/>
              <w:keepNext/>
              <w:jc w:val="left"/>
              <w:outlineLvl w:val="3"/>
              <w:rPr>
                <w:lang w:val="en-GB"/>
              </w:rPr>
            </w:pPr>
            <w:r w:rsidRPr="00B12D7F">
              <w:rPr>
                <w:lang w:val="en-GB"/>
              </w:rPr>
              <w:t>General ledger accounts will be created to satisfy exertis legal reporting requirements</w:t>
            </w:r>
            <w:r w:rsidR="00D8655E" w:rsidRPr="00B12D7F">
              <w:rPr>
                <w:lang w:val="en-GB"/>
              </w:rPr>
              <w:t>. Standard S</w:t>
            </w:r>
            <w:r w:rsidRPr="00B12D7F">
              <w:rPr>
                <w:lang w:val="en-GB"/>
              </w:rPr>
              <w:t xml:space="preserve">AP </w:t>
            </w:r>
            <w:r w:rsidR="00D8655E" w:rsidRPr="00B12D7F">
              <w:rPr>
                <w:lang w:val="en-GB"/>
              </w:rPr>
              <w:t xml:space="preserve">solutions </w:t>
            </w:r>
            <w:r w:rsidRPr="00B12D7F">
              <w:rPr>
                <w:lang w:val="en-GB"/>
              </w:rPr>
              <w:t>will be used to enable these</w:t>
            </w:r>
            <w:r w:rsidR="00D8655E" w:rsidRPr="00B12D7F">
              <w:rPr>
                <w:lang w:val="en-GB"/>
              </w:rPr>
              <w:t>.</w:t>
            </w:r>
          </w:p>
          <w:p w14:paraId="4855D497" w14:textId="77777777" w:rsidR="006B403A" w:rsidRPr="00B12D7F" w:rsidRDefault="006B403A" w:rsidP="006B403A">
            <w:pPr>
              <w:pStyle w:val="CommentText"/>
              <w:keepNext/>
              <w:jc w:val="left"/>
              <w:outlineLvl w:val="3"/>
              <w:rPr>
                <w:lang w:val="en-GB"/>
              </w:rPr>
            </w:pPr>
          </w:p>
          <w:p w14:paraId="4855D498" w14:textId="77777777" w:rsidR="006B403A" w:rsidRPr="00B12D7F" w:rsidRDefault="006B403A" w:rsidP="006B403A">
            <w:pPr>
              <w:pStyle w:val="CommentText"/>
              <w:keepNext/>
              <w:jc w:val="left"/>
              <w:outlineLvl w:val="3"/>
              <w:rPr>
                <w:u w:val="single"/>
                <w:lang w:val="en-GB"/>
              </w:rPr>
            </w:pPr>
            <w:r w:rsidRPr="00B12D7F">
              <w:rPr>
                <w:u w:val="single"/>
                <w:lang w:val="en-GB"/>
              </w:rPr>
              <w:t>WRICEF:</w:t>
            </w:r>
          </w:p>
          <w:p w14:paraId="4855D499" w14:textId="77777777" w:rsidR="006B403A" w:rsidRPr="00B12D7F" w:rsidRDefault="006B403A" w:rsidP="006B403A">
            <w:pPr>
              <w:pStyle w:val="CommentText"/>
              <w:keepNext/>
              <w:jc w:val="left"/>
              <w:outlineLvl w:val="3"/>
              <w:rPr>
                <w:lang w:val="en-GB"/>
              </w:rPr>
            </w:pPr>
            <w:r w:rsidRPr="00B12D7F">
              <w:rPr>
                <w:lang w:val="en-GB"/>
              </w:rPr>
              <w:t>N/A</w:t>
            </w:r>
          </w:p>
        </w:tc>
        <w:tc>
          <w:tcPr>
            <w:tcW w:w="2410" w:type="dxa"/>
            <w:tcBorders>
              <w:top w:val="nil"/>
              <w:bottom w:val="nil"/>
            </w:tcBorders>
          </w:tcPr>
          <w:p w14:paraId="4855D49A" w14:textId="77777777" w:rsidR="006B403A" w:rsidRPr="00B12D7F" w:rsidRDefault="006B403A" w:rsidP="00D96DBA">
            <w:pPr>
              <w:pStyle w:val="CommentText"/>
              <w:jc w:val="left"/>
              <w:rPr>
                <w:lang w:val="en-GB"/>
              </w:rPr>
            </w:pPr>
          </w:p>
        </w:tc>
      </w:tr>
      <w:tr w:rsidR="006B403A" w:rsidRPr="00B12D7F" w14:paraId="4855D4A2" w14:textId="77777777" w:rsidTr="00D96DBA">
        <w:tc>
          <w:tcPr>
            <w:tcW w:w="851" w:type="dxa"/>
            <w:tcBorders>
              <w:top w:val="nil"/>
            </w:tcBorders>
          </w:tcPr>
          <w:p w14:paraId="4855D49C" w14:textId="77777777" w:rsidR="006B403A" w:rsidRPr="00B12D7F" w:rsidRDefault="006B403A" w:rsidP="00D96DBA">
            <w:pPr>
              <w:jc w:val="left"/>
              <w:rPr>
                <w:b/>
                <w:lang w:val="en-GB"/>
              </w:rPr>
            </w:pPr>
          </w:p>
        </w:tc>
        <w:tc>
          <w:tcPr>
            <w:tcW w:w="2126" w:type="dxa"/>
            <w:tcBorders>
              <w:top w:val="nil"/>
            </w:tcBorders>
          </w:tcPr>
          <w:p w14:paraId="4855D49D" w14:textId="77777777" w:rsidR="006B403A" w:rsidRPr="00B12D7F" w:rsidRDefault="006B403A" w:rsidP="00D96DBA">
            <w:pPr>
              <w:jc w:val="left"/>
              <w:rPr>
                <w:b/>
                <w:lang w:val="en-GB"/>
              </w:rPr>
            </w:pPr>
          </w:p>
        </w:tc>
        <w:tc>
          <w:tcPr>
            <w:tcW w:w="2268" w:type="dxa"/>
            <w:gridSpan w:val="2"/>
            <w:tcBorders>
              <w:top w:val="nil"/>
            </w:tcBorders>
          </w:tcPr>
          <w:p w14:paraId="4855D49E" w14:textId="77777777" w:rsidR="006B403A" w:rsidRPr="00B12D7F" w:rsidRDefault="006B403A" w:rsidP="00D96DBA">
            <w:pPr>
              <w:spacing w:before="144" w:afterLines="60" w:after="144"/>
              <w:rPr>
                <w:rFonts w:cs="Arial"/>
                <w:lang w:val="en-GB"/>
              </w:rPr>
            </w:pPr>
          </w:p>
        </w:tc>
        <w:tc>
          <w:tcPr>
            <w:tcW w:w="2977" w:type="dxa"/>
            <w:tcBorders>
              <w:top w:val="nil"/>
            </w:tcBorders>
          </w:tcPr>
          <w:p w14:paraId="4855D49F" w14:textId="77777777" w:rsidR="006B403A" w:rsidRPr="00B12D7F" w:rsidRDefault="006B403A" w:rsidP="00D96DBA">
            <w:pPr>
              <w:pStyle w:val="TableText"/>
              <w:rPr>
                <w:rFonts w:ascii="Verdana" w:hAnsi="Verdana"/>
                <w:sz w:val="20"/>
                <w:lang w:val="en-GB"/>
              </w:rPr>
            </w:pPr>
          </w:p>
        </w:tc>
        <w:tc>
          <w:tcPr>
            <w:tcW w:w="3543" w:type="dxa"/>
            <w:tcBorders>
              <w:top w:val="nil"/>
            </w:tcBorders>
          </w:tcPr>
          <w:p w14:paraId="4855D4A0" w14:textId="77777777" w:rsidR="006B403A" w:rsidRPr="00B12D7F" w:rsidRDefault="006B403A" w:rsidP="00D96DBA">
            <w:pPr>
              <w:pStyle w:val="CommentText"/>
              <w:keepNext/>
              <w:jc w:val="left"/>
              <w:outlineLvl w:val="3"/>
              <w:rPr>
                <w:lang w:val="en-GB"/>
              </w:rPr>
            </w:pPr>
          </w:p>
        </w:tc>
        <w:tc>
          <w:tcPr>
            <w:tcW w:w="2410" w:type="dxa"/>
            <w:tcBorders>
              <w:top w:val="nil"/>
            </w:tcBorders>
          </w:tcPr>
          <w:p w14:paraId="4855D4A1" w14:textId="77777777" w:rsidR="006B403A" w:rsidRPr="00B12D7F" w:rsidRDefault="006B403A" w:rsidP="00D96DBA">
            <w:pPr>
              <w:pStyle w:val="CommentText"/>
              <w:jc w:val="left"/>
              <w:rPr>
                <w:lang w:val="en-GB"/>
              </w:rPr>
            </w:pPr>
          </w:p>
        </w:tc>
      </w:tr>
    </w:tbl>
    <w:p w14:paraId="4855D4A3" w14:textId="77777777" w:rsidR="006B403A" w:rsidRPr="00B12D7F" w:rsidRDefault="006B403A" w:rsidP="006B403A">
      <w:pPr>
        <w:tabs>
          <w:tab w:val="num" w:pos="1080"/>
        </w:tabs>
        <w:spacing w:before="60" w:afterLines="60" w:after="144"/>
        <w:rPr>
          <w:rFonts w:cs="Arial"/>
          <w:lang w:val="en-GB"/>
        </w:rPr>
      </w:pPr>
      <w:r w:rsidRPr="00B12D7F">
        <w:rPr>
          <w:rFonts w:cs="Arial"/>
          <w:lang w:val="en-GB"/>
        </w:rPr>
        <w:t>Any process-specific detail is described within the sections below</w:t>
      </w:r>
    </w:p>
    <w:p w14:paraId="4855D4A4" w14:textId="77777777" w:rsidR="006B403A" w:rsidRPr="00B12D7F" w:rsidRDefault="006B403A" w:rsidP="006B403A">
      <w:pPr>
        <w:spacing w:before="100" w:beforeAutospacing="1" w:after="60"/>
        <w:rPr>
          <w:rFonts w:cs="Arial"/>
          <w:lang w:val="en-GB"/>
        </w:rPr>
      </w:pPr>
      <w:r w:rsidRPr="00B12D7F">
        <w:rPr>
          <w:lang w:val="en-GB"/>
        </w:rPr>
        <w:br w:type="page"/>
      </w:r>
    </w:p>
    <w:p w14:paraId="4855D4A5" w14:textId="77777777" w:rsidR="006B403A" w:rsidRPr="00B12D7F" w:rsidRDefault="006B403A" w:rsidP="006B403A">
      <w:pPr>
        <w:pStyle w:val="Heading1"/>
        <w:tabs>
          <w:tab w:val="clear" w:pos="432"/>
          <w:tab w:val="num" w:pos="464"/>
        </w:tabs>
        <w:ind w:left="573" w:hanging="573"/>
        <w:rPr>
          <w:lang w:val="en-GB"/>
        </w:rPr>
        <w:sectPr w:rsidR="006B403A" w:rsidRPr="00B12D7F" w:rsidSect="006B403A">
          <w:pgSz w:w="16838" w:h="11906" w:orient="landscape" w:code="9"/>
          <w:pgMar w:top="1701" w:right="2662" w:bottom="1418" w:left="1418" w:header="709" w:footer="357" w:gutter="0"/>
          <w:cols w:space="708"/>
          <w:docGrid w:linePitch="360"/>
        </w:sectPr>
      </w:pPr>
    </w:p>
    <w:p w14:paraId="4855D4A6" w14:textId="77777777" w:rsidR="00BB664B" w:rsidRPr="00B12D7F" w:rsidRDefault="00BB664B" w:rsidP="00BB664B">
      <w:pPr>
        <w:pStyle w:val="Heading2"/>
        <w:spacing w:before="480"/>
        <w:jc w:val="both"/>
        <w:rPr>
          <w:lang w:val="en-GB"/>
        </w:rPr>
      </w:pPr>
      <w:bookmarkStart w:id="1031" w:name="_Toc429581515"/>
      <w:r w:rsidRPr="00B12D7F">
        <w:rPr>
          <w:lang w:val="en-GB"/>
        </w:rPr>
        <w:lastRenderedPageBreak/>
        <w:t>General Ledger Processing</w:t>
      </w:r>
      <w:bookmarkEnd w:id="1031"/>
    </w:p>
    <w:p w14:paraId="4855D4A7" w14:textId="77777777" w:rsidR="006E5D43" w:rsidRPr="00B12D7F" w:rsidRDefault="006E5D43" w:rsidP="006E5D43">
      <w:pPr>
        <w:pStyle w:val="Heading3"/>
        <w:rPr>
          <w:lang w:val="en-GB"/>
        </w:rPr>
      </w:pPr>
      <w:bookmarkStart w:id="1032" w:name="_Toc429581516"/>
      <w:r w:rsidRPr="00B12D7F">
        <w:rPr>
          <w:lang w:val="en-GB"/>
        </w:rPr>
        <w:t>Ledgers</w:t>
      </w:r>
      <w:bookmarkEnd w:id="1032"/>
    </w:p>
    <w:p w14:paraId="4855D4A8" w14:textId="77777777" w:rsidR="00486082" w:rsidRDefault="00DD4A54" w:rsidP="005F7424">
      <w:pPr>
        <w:rPr>
          <w:ins w:id="1033" w:author="Chris Varma" w:date="2015-09-08T10:26:00Z"/>
          <w:lang w:val="en-GB"/>
        </w:rPr>
      </w:pPr>
      <w:r w:rsidRPr="00B12D7F">
        <w:rPr>
          <w:lang w:val="en-GB"/>
        </w:rPr>
        <w:t>E</w:t>
      </w:r>
      <w:r w:rsidR="005F7424" w:rsidRPr="00B12D7F">
        <w:rPr>
          <w:lang w:val="en-GB"/>
        </w:rPr>
        <w:t xml:space="preserve">xertis will be using </w:t>
      </w:r>
      <w:r w:rsidR="00883B60" w:rsidRPr="00B12D7F">
        <w:rPr>
          <w:lang w:val="en-GB"/>
        </w:rPr>
        <w:t xml:space="preserve">SAP New General Ledger comprising </w:t>
      </w:r>
      <w:r w:rsidR="005F7424" w:rsidRPr="00B12D7F">
        <w:rPr>
          <w:lang w:val="en-GB"/>
        </w:rPr>
        <w:t xml:space="preserve">a leading ledger </w:t>
      </w:r>
      <w:r w:rsidR="00800312" w:rsidRPr="00B12D7F">
        <w:rPr>
          <w:lang w:val="en-GB"/>
        </w:rPr>
        <w:t>O</w:t>
      </w:r>
      <w:r w:rsidR="005F7424" w:rsidRPr="00B12D7F">
        <w:rPr>
          <w:lang w:val="en-GB"/>
        </w:rPr>
        <w:t xml:space="preserve">L </w:t>
      </w:r>
      <w:r w:rsidR="00883B60" w:rsidRPr="00B12D7F">
        <w:rPr>
          <w:lang w:val="en-GB"/>
        </w:rPr>
        <w:t xml:space="preserve">and a secondary non-leading ledger.  The leading ledger provides for the reporting requirements of the </w:t>
      </w:r>
      <w:r w:rsidR="00BA7E9E" w:rsidRPr="00B12D7F">
        <w:rPr>
          <w:lang w:val="en-GB"/>
        </w:rPr>
        <w:t>UK legal entity in currency GBP</w:t>
      </w:r>
      <w:r w:rsidR="00883B60" w:rsidRPr="00B12D7F">
        <w:rPr>
          <w:lang w:val="en-GB"/>
        </w:rPr>
        <w:t xml:space="preserve">.  The non-leading ledger enables local accounting treatment </w:t>
      </w:r>
      <w:r w:rsidR="00BA7E9E" w:rsidRPr="00B12D7F">
        <w:rPr>
          <w:lang w:val="en-GB"/>
        </w:rPr>
        <w:t>of future ad</w:t>
      </w:r>
      <w:r w:rsidRPr="00B12D7F">
        <w:rPr>
          <w:lang w:val="en-GB"/>
        </w:rPr>
        <w:t>ditional legal entities in the G</w:t>
      </w:r>
      <w:r w:rsidR="00BA7E9E" w:rsidRPr="00B12D7F">
        <w:rPr>
          <w:lang w:val="en-GB"/>
        </w:rPr>
        <w:t xml:space="preserve">roup </w:t>
      </w:r>
      <w:r w:rsidRPr="00B12D7F">
        <w:rPr>
          <w:lang w:val="en-GB"/>
        </w:rPr>
        <w:t xml:space="preserve">in order </w:t>
      </w:r>
      <w:r w:rsidR="00883B60" w:rsidRPr="00B12D7F">
        <w:rPr>
          <w:lang w:val="en-GB"/>
        </w:rPr>
        <w:t>to differ</w:t>
      </w:r>
      <w:r w:rsidRPr="00B12D7F">
        <w:rPr>
          <w:lang w:val="en-GB"/>
        </w:rPr>
        <w:t>entiate</w:t>
      </w:r>
      <w:r w:rsidR="00883B60" w:rsidRPr="00B12D7F">
        <w:rPr>
          <w:lang w:val="en-GB"/>
        </w:rPr>
        <w:t xml:space="preserve"> </w:t>
      </w:r>
      <w:r w:rsidRPr="00B12D7F">
        <w:rPr>
          <w:lang w:val="en-GB"/>
        </w:rPr>
        <w:t xml:space="preserve">them </w:t>
      </w:r>
      <w:r w:rsidR="00883B60" w:rsidRPr="00B12D7F">
        <w:rPr>
          <w:lang w:val="en-GB"/>
        </w:rPr>
        <w:t>from that of the whole Company</w:t>
      </w:r>
      <w:r w:rsidR="00BA7E9E" w:rsidRPr="00B12D7F">
        <w:rPr>
          <w:lang w:val="en-GB"/>
        </w:rPr>
        <w:t xml:space="preserve"> e.g. local GAAP</w:t>
      </w:r>
      <w:r w:rsidR="00883B60" w:rsidRPr="00B12D7F">
        <w:rPr>
          <w:lang w:val="en-GB"/>
        </w:rPr>
        <w:t xml:space="preserve">.  </w:t>
      </w:r>
      <w:r w:rsidR="00800312" w:rsidRPr="00B12D7F">
        <w:rPr>
          <w:lang w:val="en-GB"/>
        </w:rPr>
        <w:t xml:space="preserve">The </w:t>
      </w:r>
      <w:r w:rsidR="005F7424" w:rsidRPr="00B12D7F">
        <w:rPr>
          <w:lang w:val="en-GB"/>
        </w:rPr>
        <w:t>book deprecia</w:t>
      </w:r>
      <w:r w:rsidR="00BA7E9E" w:rsidRPr="00B12D7F">
        <w:rPr>
          <w:lang w:val="en-GB"/>
        </w:rPr>
        <w:t>tion</w:t>
      </w:r>
      <w:r w:rsidR="005F7424" w:rsidRPr="00B12D7F">
        <w:rPr>
          <w:lang w:val="en-GB"/>
        </w:rPr>
        <w:t xml:space="preserve"> </w:t>
      </w:r>
      <w:r w:rsidR="00BA7E9E" w:rsidRPr="00B12D7F">
        <w:rPr>
          <w:lang w:val="en-GB"/>
        </w:rPr>
        <w:t xml:space="preserve">in </w:t>
      </w:r>
      <w:r w:rsidR="005F7424" w:rsidRPr="00B12D7F">
        <w:rPr>
          <w:lang w:val="en-GB"/>
        </w:rPr>
        <w:t>asset accounting</w:t>
      </w:r>
      <w:r w:rsidR="00800312" w:rsidRPr="00B12D7F">
        <w:rPr>
          <w:lang w:val="en-GB"/>
        </w:rPr>
        <w:t xml:space="preserve"> will</w:t>
      </w:r>
      <w:r w:rsidR="005F7424" w:rsidRPr="00B12D7F">
        <w:rPr>
          <w:lang w:val="en-GB"/>
        </w:rPr>
        <w:t xml:space="preserve"> </w:t>
      </w:r>
      <w:r w:rsidR="00800312" w:rsidRPr="00B12D7F">
        <w:rPr>
          <w:lang w:val="en-GB"/>
        </w:rPr>
        <w:t xml:space="preserve">be assigned </w:t>
      </w:r>
      <w:r w:rsidR="005F7424" w:rsidRPr="00B12D7F">
        <w:rPr>
          <w:lang w:val="en-GB"/>
        </w:rPr>
        <w:t>to the leading ledger</w:t>
      </w:r>
      <w:r w:rsidR="00883B60" w:rsidRPr="00B12D7F">
        <w:rPr>
          <w:lang w:val="en-GB"/>
        </w:rPr>
        <w:t xml:space="preserve"> but if local requirements of the count</w:t>
      </w:r>
      <w:r w:rsidRPr="00B12D7F">
        <w:rPr>
          <w:lang w:val="en-GB"/>
        </w:rPr>
        <w:t>r</w:t>
      </w:r>
      <w:r w:rsidR="00883B60" w:rsidRPr="00B12D7F">
        <w:rPr>
          <w:lang w:val="en-GB"/>
        </w:rPr>
        <w:t xml:space="preserve">y require different depreciation rules then these are satisfied using the non-leading ledger.  </w:t>
      </w:r>
      <w:r w:rsidR="00E64F9D" w:rsidRPr="00B12D7F">
        <w:rPr>
          <w:lang w:val="en-GB"/>
        </w:rPr>
        <w:t xml:space="preserve">Also different reporting periods and year end dates can be accommodated by using the non-leading ledger principle. </w:t>
      </w:r>
      <w:r w:rsidR="00883B60" w:rsidRPr="00B12D7F">
        <w:rPr>
          <w:lang w:val="en-GB"/>
        </w:rPr>
        <w:t>Setting up both leading and non-leading ledgers initially enables simpler integration of new legal entities into the Group.</w:t>
      </w:r>
    </w:p>
    <w:p w14:paraId="4855D4A9" w14:textId="77777777" w:rsidR="00647CFB" w:rsidRDefault="00647CFB" w:rsidP="005F7424">
      <w:pPr>
        <w:rPr>
          <w:ins w:id="1034" w:author="Chris Varma" w:date="2015-09-08T10:26:00Z"/>
          <w:lang w:val="en-GB"/>
        </w:rPr>
      </w:pPr>
    </w:p>
    <w:p w14:paraId="4855D4AA" w14:textId="77777777" w:rsidR="00647CFB" w:rsidRPr="00B12D7F" w:rsidRDefault="00647CFB" w:rsidP="005F7424">
      <w:pPr>
        <w:rPr>
          <w:lang w:val="en-GB"/>
        </w:rPr>
      </w:pPr>
      <w:ins w:id="1035" w:author="Chris Varma" w:date="2015-09-08T10:26:00Z">
        <w:r>
          <w:rPr>
            <w:lang w:val="en-GB"/>
          </w:rPr>
          <w:t xml:space="preserve">An additional field will be added to the coding block to allow the assignment of the vendor attribute for </w:t>
        </w:r>
      </w:ins>
      <w:ins w:id="1036" w:author="Chris Varma" w:date="2015-09-08T10:27:00Z">
        <w:r>
          <w:rPr>
            <w:lang w:val="en-GB"/>
          </w:rPr>
          <w:t>development fund posting</w:t>
        </w:r>
      </w:ins>
      <w:ins w:id="1037" w:author="Chris Varma" w:date="2015-09-08T10:28:00Z">
        <w:r w:rsidR="0096371C">
          <w:rPr>
            <w:lang w:val="en-GB"/>
          </w:rPr>
          <w:t>s</w:t>
        </w:r>
      </w:ins>
      <w:ins w:id="1038" w:author="Chris Varma" w:date="2015-09-08T10:27:00Z">
        <w:r w:rsidR="0096371C">
          <w:rPr>
            <w:lang w:val="en-GB"/>
          </w:rPr>
          <w:t xml:space="preserve"> including</w:t>
        </w:r>
      </w:ins>
      <w:ins w:id="1039" w:author="Chris Varma" w:date="2015-09-08T10:28:00Z">
        <w:r w:rsidR="0096371C">
          <w:rPr>
            <w:lang w:val="en-GB"/>
          </w:rPr>
          <w:t xml:space="preserve"> those sourced from </w:t>
        </w:r>
      </w:ins>
      <w:ins w:id="1040" w:author="Chris Varma" w:date="2015-09-08T10:26:00Z">
        <w:r>
          <w:rPr>
            <w:lang w:val="en-GB"/>
          </w:rPr>
          <w:t>Vistex</w:t>
        </w:r>
      </w:ins>
      <w:ins w:id="1041" w:author="Chris Varma" w:date="2015-09-08T10:28:00Z">
        <w:r w:rsidR="0096371C">
          <w:rPr>
            <w:lang w:val="en-GB"/>
          </w:rPr>
          <w:t>.</w:t>
        </w:r>
      </w:ins>
      <w:ins w:id="1042" w:author="Chris Varma" w:date="2015-09-08T10:26:00Z">
        <w:r>
          <w:rPr>
            <w:lang w:val="en-GB"/>
          </w:rPr>
          <w:t xml:space="preserve"> </w:t>
        </w:r>
      </w:ins>
    </w:p>
    <w:p w14:paraId="4855D4AB" w14:textId="77777777" w:rsidR="001819E1" w:rsidRPr="00B12D7F" w:rsidRDefault="004210CA" w:rsidP="00ED2B51">
      <w:pPr>
        <w:pStyle w:val="Heading3"/>
        <w:rPr>
          <w:lang w:val="en-GB"/>
        </w:rPr>
      </w:pPr>
      <w:bookmarkStart w:id="1043" w:name="_Toc429581517"/>
      <w:r w:rsidRPr="00B12D7F">
        <w:rPr>
          <w:lang w:val="en-GB"/>
        </w:rPr>
        <w:t>Journal</w:t>
      </w:r>
      <w:bookmarkEnd w:id="1043"/>
      <w:del w:id="1044" w:author="Chris Varma" w:date="2015-09-08T10:28:00Z">
        <w:r w:rsidRPr="00B12D7F" w:rsidDel="0096371C">
          <w:rPr>
            <w:lang w:val="en-GB"/>
          </w:rPr>
          <w:delText>s</w:delText>
        </w:r>
      </w:del>
    </w:p>
    <w:p w14:paraId="4855D4AC" w14:textId="77777777" w:rsidR="009A2CA6" w:rsidRPr="00B12D7F" w:rsidRDefault="00DF47C9" w:rsidP="009A2CA6">
      <w:pPr>
        <w:rPr>
          <w:lang w:val="en-GB"/>
        </w:rPr>
      </w:pPr>
      <w:r w:rsidRPr="00B12D7F">
        <w:rPr>
          <w:lang w:val="en-GB"/>
        </w:rPr>
        <w:t xml:space="preserve">The </w:t>
      </w:r>
      <w:r w:rsidR="00DD4A54" w:rsidRPr="00B12D7F">
        <w:rPr>
          <w:lang w:val="en-GB"/>
        </w:rPr>
        <w:t xml:space="preserve">standard </w:t>
      </w:r>
      <w:r w:rsidRPr="00B12D7F">
        <w:rPr>
          <w:lang w:val="en-GB"/>
        </w:rPr>
        <w:t>range of journal document type</w:t>
      </w:r>
      <w:r w:rsidR="005B7903" w:rsidRPr="00B12D7F">
        <w:rPr>
          <w:lang w:val="en-GB"/>
        </w:rPr>
        <w:t>s will be available to e</w:t>
      </w:r>
      <w:r w:rsidRPr="00B12D7F">
        <w:rPr>
          <w:lang w:val="en-GB"/>
        </w:rPr>
        <w:t xml:space="preserve">xertis.  </w:t>
      </w:r>
      <w:r w:rsidR="001A3712" w:rsidRPr="00B12D7F">
        <w:rPr>
          <w:lang w:val="en-GB"/>
        </w:rPr>
        <w:t>Manual adjustments will</w:t>
      </w:r>
      <w:r w:rsidR="007D26BE" w:rsidRPr="00B12D7F">
        <w:rPr>
          <w:lang w:val="en-GB"/>
        </w:rPr>
        <w:t xml:space="preserve"> be processed using standard journal functionality</w:t>
      </w:r>
      <w:r w:rsidR="001A3712" w:rsidRPr="00B12D7F">
        <w:rPr>
          <w:lang w:val="en-GB"/>
        </w:rPr>
        <w:t>.</w:t>
      </w:r>
      <w:r w:rsidR="005B7903" w:rsidRPr="00B12D7F">
        <w:rPr>
          <w:lang w:val="en-GB"/>
        </w:rPr>
        <w:t xml:space="preserve"> </w:t>
      </w:r>
      <w:r w:rsidR="009A2CA6" w:rsidRPr="00B12D7F">
        <w:rPr>
          <w:lang w:val="en-GB"/>
        </w:rPr>
        <w:t>Alternatively journals can be uploaded using Excel spreadsheet templates where necessary</w:t>
      </w:r>
      <w:r w:rsidR="00DD4A54" w:rsidRPr="00B12D7F">
        <w:rPr>
          <w:lang w:val="en-GB"/>
        </w:rPr>
        <w:t xml:space="preserve"> (e.g. when there are large volumes)</w:t>
      </w:r>
      <w:r w:rsidR="009A2CA6" w:rsidRPr="00B12D7F">
        <w:rPr>
          <w:lang w:val="en-GB"/>
        </w:rPr>
        <w:t>.</w:t>
      </w:r>
    </w:p>
    <w:p w14:paraId="4855D4AD" w14:textId="77777777" w:rsidR="009A2CA6" w:rsidRPr="00B12D7F" w:rsidRDefault="009A2CA6" w:rsidP="009A2CA6">
      <w:pPr>
        <w:rPr>
          <w:lang w:val="en-GB"/>
        </w:rPr>
      </w:pPr>
    </w:p>
    <w:p w14:paraId="4855D4AE" w14:textId="77777777" w:rsidR="009A2CA6" w:rsidRPr="00B12D7F" w:rsidRDefault="00DF47C9" w:rsidP="00BA7E9E">
      <w:pPr>
        <w:rPr>
          <w:lang w:val="en-GB"/>
        </w:rPr>
      </w:pPr>
      <w:r w:rsidRPr="00B12D7F">
        <w:rPr>
          <w:lang w:val="en-GB"/>
        </w:rPr>
        <w:t xml:space="preserve">The document type allows the user to identify </w:t>
      </w:r>
      <w:r w:rsidR="00DD4A54" w:rsidRPr="00B12D7F">
        <w:rPr>
          <w:lang w:val="en-GB"/>
        </w:rPr>
        <w:t xml:space="preserve">both </w:t>
      </w:r>
      <w:r w:rsidRPr="00B12D7F">
        <w:rPr>
          <w:lang w:val="en-GB"/>
        </w:rPr>
        <w:t xml:space="preserve">the type of transaction posted and if further processing is required.  Additional document types will be created </w:t>
      </w:r>
      <w:r w:rsidR="00DD4A54" w:rsidRPr="00B12D7F">
        <w:rPr>
          <w:lang w:val="en-GB"/>
        </w:rPr>
        <w:t xml:space="preserve">during the Realisation phase </w:t>
      </w:r>
      <w:r w:rsidRPr="00B12D7F">
        <w:rPr>
          <w:lang w:val="en-GB"/>
        </w:rPr>
        <w:t xml:space="preserve">where </w:t>
      </w:r>
      <w:r w:rsidR="00DD4A54" w:rsidRPr="00B12D7F">
        <w:rPr>
          <w:lang w:val="en-GB"/>
        </w:rPr>
        <w:t xml:space="preserve">they are </w:t>
      </w:r>
      <w:r w:rsidRPr="00B12D7F">
        <w:rPr>
          <w:lang w:val="en-GB"/>
        </w:rPr>
        <w:t>deemed necessar</w:t>
      </w:r>
      <w:r w:rsidR="009A2CA6" w:rsidRPr="00B12D7F">
        <w:rPr>
          <w:lang w:val="en-GB"/>
        </w:rPr>
        <w:t>y.</w:t>
      </w:r>
    </w:p>
    <w:p w14:paraId="4855D4AF" w14:textId="77777777" w:rsidR="00DD4A54" w:rsidRPr="00B12D7F" w:rsidRDefault="00DD4A54" w:rsidP="00BA7E9E">
      <w:pPr>
        <w:rPr>
          <w:lang w:val="en-GB"/>
        </w:rPr>
      </w:pPr>
    </w:p>
    <w:p w14:paraId="4855D4B0" w14:textId="77777777" w:rsidR="009A2CA6" w:rsidRPr="00B12D7F" w:rsidRDefault="009A2CA6" w:rsidP="009A2CA6">
      <w:pPr>
        <w:rPr>
          <w:lang w:val="en-GB"/>
        </w:rPr>
      </w:pPr>
      <w:r w:rsidRPr="00B12D7F">
        <w:rPr>
          <w:lang w:val="en-GB"/>
        </w:rPr>
        <w:t>The following is a list of standard SAP document types avail</w:t>
      </w:r>
      <w:r w:rsidR="005B7903" w:rsidRPr="00B12D7F">
        <w:rPr>
          <w:lang w:val="en-GB"/>
        </w:rPr>
        <w:t>able for use by e</w:t>
      </w:r>
      <w:r w:rsidRPr="00B12D7F">
        <w:rPr>
          <w:lang w:val="en-GB"/>
        </w:rPr>
        <w:t xml:space="preserve">xertis.  The list includes document types used for manual </w:t>
      </w:r>
      <w:r w:rsidR="00DD4A54" w:rsidRPr="00B12D7F">
        <w:rPr>
          <w:lang w:val="en-GB"/>
        </w:rPr>
        <w:t xml:space="preserve">processing </w:t>
      </w:r>
      <w:r w:rsidRPr="00B12D7F">
        <w:rPr>
          <w:lang w:val="en-GB"/>
        </w:rPr>
        <w:t xml:space="preserve">in addition to </w:t>
      </w:r>
      <w:r w:rsidR="00DD4A54" w:rsidRPr="00B12D7F">
        <w:rPr>
          <w:lang w:val="en-GB"/>
        </w:rPr>
        <w:t xml:space="preserve">those used for </w:t>
      </w:r>
      <w:r w:rsidRPr="00B12D7F">
        <w:rPr>
          <w:lang w:val="en-GB"/>
        </w:rPr>
        <w:t>automatic postings.  During Realisation if additional document types are identified they will be added to this table.  Additional document types include data migration and rever</w:t>
      </w:r>
      <w:r w:rsidR="00DD4A54" w:rsidRPr="00B12D7F">
        <w:rPr>
          <w:lang w:val="en-GB"/>
        </w:rPr>
        <w:t>s</w:t>
      </w:r>
      <w:r w:rsidRPr="00B12D7F">
        <w:rPr>
          <w:lang w:val="en-GB"/>
        </w:rPr>
        <w:t>ing journals.</w:t>
      </w:r>
    </w:p>
    <w:p w14:paraId="4855D4B1" w14:textId="77777777" w:rsidR="009A2CA6" w:rsidRPr="00B12D7F" w:rsidRDefault="009A2CA6" w:rsidP="009A2CA6">
      <w:pPr>
        <w:rPr>
          <w:lang w:val="en-GB"/>
        </w:rPr>
      </w:pPr>
    </w:p>
    <w:p w14:paraId="4855D4B2" w14:textId="77777777" w:rsidR="009A2CA6" w:rsidRPr="00B12D7F" w:rsidRDefault="009A2CA6" w:rsidP="009A2CA6">
      <w:pPr>
        <w:rPr>
          <w:lang w:val="en-GB"/>
        </w:rPr>
      </w:pPr>
      <w:r w:rsidRPr="00B12D7F">
        <w:rPr>
          <w:lang w:val="en-GB"/>
        </w:rPr>
        <w:t xml:space="preserve"> </w:t>
      </w:r>
    </w:p>
    <w:tbl>
      <w:tblPr>
        <w:tblStyle w:val="TableGrid"/>
        <w:tblW w:w="6232" w:type="dxa"/>
        <w:tblInd w:w="1078" w:type="dxa"/>
        <w:tblLook w:val="04A0" w:firstRow="1" w:lastRow="0" w:firstColumn="1" w:lastColumn="0" w:noHBand="0" w:noVBand="1"/>
      </w:tblPr>
      <w:tblGrid>
        <w:gridCol w:w="3005"/>
        <w:gridCol w:w="3227"/>
      </w:tblGrid>
      <w:tr w:rsidR="009A2CA6" w:rsidRPr="00B12D7F" w14:paraId="4855D4B5" w14:textId="77777777" w:rsidTr="00DD4A54">
        <w:trPr>
          <w:tblHeader/>
        </w:trPr>
        <w:tc>
          <w:tcPr>
            <w:tcW w:w="3005" w:type="dxa"/>
            <w:shd w:val="clear" w:color="auto" w:fill="595959" w:themeFill="text1" w:themeFillTint="A6"/>
          </w:tcPr>
          <w:p w14:paraId="4855D4B3" w14:textId="77777777" w:rsidR="009A2CA6" w:rsidRPr="00B12D7F" w:rsidRDefault="009A2CA6" w:rsidP="003F546D">
            <w:pPr>
              <w:jc w:val="center"/>
              <w:rPr>
                <w:rFonts w:cs="Arial"/>
                <w:b/>
                <w:color w:val="FFFFFF" w:themeColor="background1"/>
                <w:lang w:val="en-GB"/>
              </w:rPr>
            </w:pPr>
            <w:r w:rsidRPr="00B12D7F">
              <w:rPr>
                <w:rFonts w:cs="Arial"/>
                <w:b/>
                <w:color w:val="FFFFFF" w:themeColor="background1"/>
                <w:lang w:val="en-GB"/>
              </w:rPr>
              <w:t>Document type</w:t>
            </w:r>
          </w:p>
        </w:tc>
        <w:tc>
          <w:tcPr>
            <w:tcW w:w="3227" w:type="dxa"/>
            <w:shd w:val="clear" w:color="auto" w:fill="595959" w:themeFill="text1" w:themeFillTint="A6"/>
          </w:tcPr>
          <w:p w14:paraId="4855D4B4" w14:textId="77777777" w:rsidR="009A2CA6" w:rsidRPr="00B12D7F" w:rsidRDefault="009A2CA6" w:rsidP="003F546D">
            <w:pPr>
              <w:jc w:val="center"/>
              <w:rPr>
                <w:rFonts w:cs="Arial"/>
                <w:b/>
                <w:color w:val="FFFFFF" w:themeColor="background1"/>
                <w:lang w:val="en-GB"/>
              </w:rPr>
            </w:pPr>
            <w:r w:rsidRPr="00B12D7F">
              <w:rPr>
                <w:rFonts w:cs="Arial"/>
                <w:b/>
                <w:color w:val="FFFFFF" w:themeColor="background1"/>
                <w:lang w:val="en-GB"/>
              </w:rPr>
              <w:t>Description</w:t>
            </w:r>
          </w:p>
        </w:tc>
      </w:tr>
      <w:tr w:rsidR="009A2CA6" w:rsidRPr="00B12D7F" w14:paraId="4855D50A" w14:textId="77777777" w:rsidTr="003F546D">
        <w:tc>
          <w:tcPr>
            <w:tcW w:w="3005" w:type="dxa"/>
          </w:tcPr>
          <w:p w14:paraId="4855D4B6" w14:textId="77777777" w:rsidR="009A2CA6" w:rsidRPr="00B12D7F" w:rsidRDefault="009A2CA6" w:rsidP="003F546D">
            <w:pPr>
              <w:jc w:val="left"/>
              <w:rPr>
                <w:rFonts w:cs="Arial"/>
                <w:lang w:val="en-GB"/>
              </w:rPr>
            </w:pPr>
            <w:r w:rsidRPr="00B12D7F">
              <w:rPr>
                <w:rFonts w:cs="Arial"/>
                <w:lang w:val="en-GB"/>
              </w:rPr>
              <w:t>AA</w:t>
            </w:r>
          </w:p>
          <w:p w14:paraId="4855D4B7" w14:textId="77777777" w:rsidR="009A2CA6" w:rsidRPr="00B12D7F" w:rsidRDefault="009A2CA6" w:rsidP="003F546D">
            <w:pPr>
              <w:jc w:val="left"/>
              <w:rPr>
                <w:rFonts w:cs="Arial"/>
                <w:lang w:val="en-GB"/>
              </w:rPr>
            </w:pPr>
            <w:r w:rsidRPr="00B12D7F">
              <w:rPr>
                <w:rFonts w:cs="Arial"/>
                <w:lang w:val="en-GB"/>
              </w:rPr>
              <w:t>AB</w:t>
            </w:r>
          </w:p>
          <w:p w14:paraId="4855D4B8" w14:textId="77777777" w:rsidR="009A2CA6" w:rsidRPr="00B12D7F" w:rsidRDefault="009A2CA6" w:rsidP="003F546D">
            <w:pPr>
              <w:jc w:val="left"/>
              <w:rPr>
                <w:rFonts w:cs="Arial"/>
                <w:lang w:val="en-GB"/>
              </w:rPr>
            </w:pPr>
            <w:r w:rsidRPr="00B12D7F">
              <w:rPr>
                <w:rFonts w:cs="Arial"/>
                <w:lang w:val="en-GB"/>
              </w:rPr>
              <w:t>AF</w:t>
            </w:r>
          </w:p>
          <w:p w14:paraId="4855D4B9" w14:textId="77777777" w:rsidR="009A2CA6" w:rsidRPr="00B12D7F" w:rsidRDefault="009A2CA6" w:rsidP="003F546D">
            <w:pPr>
              <w:jc w:val="left"/>
              <w:rPr>
                <w:rFonts w:cs="Arial"/>
                <w:lang w:val="en-GB"/>
              </w:rPr>
            </w:pPr>
            <w:r w:rsidRPr="00B12D7F">
              <w:rPr>
                <w:rFonts w:cs="Arial"/>
                <w:lang w:val="en-GB"/>
              </w:rPr>
              <w:t>AN</w:t>
            </w:r>
          </w:p>
          <w:p w14:paraId="4855D4BA" w14:textId="77777777" w:rsidR="009A2CA6" w:rsidRPr="00B12D7F" w:rsidRDefault="009A2CA6" w:rsidP="003F546D">
            <w:pPr>
              <w:jc w:val="left"/>
              <w:rPr>
                <w:rFonts w:cs="Arial"/>
                <w:lang w:val="en-GB"/>
              </w:rPr>
            </w:pPr>
            <w:r w:rsidRPr="00B12D7F">
              <w:rPr>
                <w:rFonts w:cs="Arial"/>
                <w:lang w:val="en-GB"/>
              </w:rPr>
              <w:t>AP</w:t>
            </w:r>
          </w:p>
          <w:p w14:paraId="4855D4BB" w14:textId="77777777" w:rsidR="009A2CA6" w:rsidRPr="00B12D7F" w:rsidRDefault="009A2CA6" w:rsidP="003F546D">
            <w:pPr>
              <w:jc w:val="left"/>
              <w:rPr>
                <w:rFonts w:cs="Arial"/>
                <w:lang w:val="en-GB"/>
              </w:rPr>
            </w:pPr>
            <w:r w:rsidRPr="00B12D7F">
              <w:rPr>
                <w:rFonts w:cs="Arial"/>
                <w:lang w:val="en-GB"/>
              </w:rPr>
              <w:t>CH</w:t>
            </w:r>
          </w:p>
          <w:p w14:paraId="4855D4BC" w14:textId="77777777" w:rsidR="009A2CA6" w:rsidRPr="00B12D7F" w:rsidRDefault="009A2CA6" w:rsidP="003F546D">
            <w:pPr>
              <w:jc w:val="left"/>
              <w:rPr>
                <w:rFonts w:cs="Arial"/>
                <w:lang w:val="en-GB"/>
              </w:rPr>
            </w:pPr>
            <w:r w:rsidRPr="00B12D7F">
              <w:rPr>
                <w:rFonts w:cs="Arial"/>
                <w:lang w:val="en-GB"/>
              </w:rPr>
              <w:t>DA</w:t>
            </w:r>
          </w:p>
          <w:p w14:paraId="4855D4BD" w14:textId="77777777" w:rsidR="009A2CA6" w:rsidRPr="00B12D7F" w:rsidRDefault="009A2CA6" w:rsidP="003F546D">
            <w:pPr>
              <w:jc w:val="left"/>
              <w:rPr>
                <w:rFonts w:cs="Arial"/>
                <w:lang w:val="en-GB"/>
              </w:rPr>
            </w:pPr>
            <w:r w:rsidRPr="00B12D7F">
              <w:rPr>
                <w:rFonts w:cs="Arial"/>
                <w:lang w:val="en-GB"/>
              </w:rPr>
              <w:lastRenderedPageBreak/>
              <w:t>DG</w:t>
            </w:r>
          </w:p>
          <w:p w14:paraId="4855D4BE" w14:textId="77777777" w:rsidR="009A2CA6" w:rsidRPr="00B12D7F" w:rsidRDefault="009A2CA6" w:rsidP="003F546D">
            <w:pPr>
              <w:jc w:val="left"/>
              <w:rPr>
                <w:rFonts w:cs="Arial"/>
                <w:lang w:val="en-GB"/>
              </w:rPr>
            </w:pPr>
            <w:r w:rsidRPr="00B12D7F">
              <w:rPr>
                <w:rFonts w:cs="Arial"/>
                <w:lang w:val="en-GB"/>
              </w:rPr>
              <w:t>DR</w:t>
            </w:r>
          </w:p>
          <w:p w14:paraId="4855D4BF" w14:textId="77777777" w:rsidR="009A2CA6" w:rsidRPr="00B12D7F" w:rsidRDefault="009A2CA6" w:rsidP="003F546D">
            <w:pPr>
              <w:jc w:val="left"/>
              <w:rPr>
                <w:rFonts w:cs="Arial"/>
                <w:lang w:val="en-GB"/>
              </w:rPr>
            </w:pPr>
            <w:r w:rsidRPr="00B12D7F">
              <w:rPr>
                <w:rFonts w:cs="Arial"/>
                <w:lang w:val="en-GB"/>
              </w:rPr>
              <w:t>DV</w:t>
            </w:r>
          </w:p>
          <w:p w14:paraId="4855D4C0" w14:textId="77777777" w:rsidR="009A2CA6" w:rsidRPr="00B12D7F" w:rsidRDefault="009A2CA6" w:rsidP="003F546D">
            <w:pPr>
              <w:jc w:val="left"/>
              <w:rPr>
                <w:rFonts w:cs="Arial"/>
                <w:lang w:val="en-GB"/>
              </w:rPr>
            </w:pPr>
            <w:r w:rsidRPr="00B12D7F">
              <w:rPr>
                <w:rFonts w:cs="Arial"/>
                <w:lang w:val="en-GB"/>
              </w:rPr>
              <w:t>DZ</w:t>
            </w:r>
          </w:p>
          <w:p w14:paraId="4855D4C1" w14:textId="77777777" w:rsidR="009A2CA6" w:rsidRPr="00B12D7F" w:rsidRDefault="009A2CA6" w:rsidP="003F546D">
            <w:pPr>
              <w:jc w:val="left"/>
              <w:rPr>
                <w:rFonts w:cs="Arial"/>
                <w:lang w:val="en-GB"/>
              </w:rPr>
            </w:pPr>
            <w:r w:rsidRPr="00B12D7F">
              <w:rPr>
                <w:rFonts w:cs="Arial"/>
                <w:lang w:val="en-GB"/>
              </w:rPr>
              <w:t>EU</w:t>
            </w:r>
          </w:p>
          <w:p w14:paraId="4855D4C2" w14:textId="77777777" w:rsidR="009A2CA6" w:rsidRPr="00B12D7F" w:rsidRDefault="009A2CA6" w:rsidP="003F546D">
            <w:pPr>
              <w:jc w:val="left"/>
              <w:rPr>
                <w:rFonts w:cs="Arial"/>
                <w:lang w:val="en-GB"/>
              </w:rPr>
            </w:pPr>
            <w:r w:rsidRPr="00B12D7F">
              <w:rPr>
                <w:rFonts w:cs="Arial"/>
                <w:lang w:val="en-GB"/>
              </w:rPr>
              <w:t>EX</w:t>
            </w:r>
          </w:p>
          <w:p w14:paraId="4855D4C3" w14:textId="77777777" w:rsidR="009A2CA6" w:rsidRPr="00B12D7F" w:rsidRDefault="009A2CA6" w:rsidP="003F546D">
            <w:pPr>
              <w:jc w:val="left"/>
              <w:rPr>
                <w:rFonts w:cs="Arial"/>
                <w:lang w:val="en-GB"/>
              </w:rPr>
            </w:pPr>
            <w:r w:rsidRPr="00B12D7F">
              <w:rPr>
                <w:rFonts w:cs="Arial"/>
                <w:lang w:val="en-GB"/>
              </w:rPr>
              <w:t>KA</w:t>
            </w:r>
          </w:p>
          <w:p w14:paraId="4855D4C4" w14:textId="77777777" w:rsidR="009A2CA6" w:rsidRPr="00B12D7F" w:rsidRDefault="009A2CA6" w:rsidP="003F546D">
            <w:pPr>
              <w:jc w:val="left"/>
              <w:rPr>
                <w:rFonts w:cs="Arial"/>
                <w:lang w:val="en-GB"/>
              </w:rPr>
            </w:pPr>
            <w:r w:rsidRPr="00B12D7F">
              <w:rPr>
                <w:rFonts w:cs="Arial"/>
                <w:lang w:val="en-GB"/>
              </w:rPr>
              <w:t>KG</w:t>
            </w:r>
          </w:p>
          <w:p w14:paraId="4855D4C5" w14:textId="77777777" w:rsidR="009A2CA6" w:rsidRPr="00B12D7F" w:rsidRDefault="009A2CA6" w:rsidP="003F546D">
            <w:pPr>
              <w:jc w:val="left"/>
              <w:rPr>
                <w:rFonts w:cs="Arial"/>
                <w:lang w:val="en-GB"/>
              </w:rPr>
            </w:pPr>
            <w:r w:rsidRPr="00B12D7F">
              <w:rPr>
                <w:rFonts w:cs="Arial"/>
                <w:lang w:val="en-GB"/>
              </w:rPr>
              <w:t>KN</w:t>
            </w:r>
          </w:p>
          <w:p w14:paraId="4855D4C6" w14:textId="77777777" w:rsidR="009A2CA6" w:rsidRPr="00B12D7F" w:rsidRDefault="009A2CA6" w:rsidP="003F546D">
            <w:pPr>
              <w:jc w:val="left"/>
              <w:rPr>
                <w:rFonts w:cs="Arial"/>
                <w:lang w:val="en-GB"/>
              </w:rPr>
            </w:pPr>
            <w:r w:rsidRPr="00B12D7F">
              <w:rPr>
                <w:rFonts w:cs="Arial"/>
                <w:lang w:val="en-GB"/>
              </w:rPr>
              <w:t>KP</w:t>
            </w:r>
          </w:p>
          <w:p w14:paraId="4855D4C7" w14:textId="77777777" w:rsidR="009A2CA6" w:rsidRPr="00B12D7F" w:rsidRDefault="009A2CA6" w:rsidP="003F546D">
            <w:pPr>
              <w:jc w:val="left"/>
              <w:rPr>
                <w:rFonts w:cs="Arial"/>
                <w:lang w:val="en-GB"/>
              </w:rPr>
            </w:pPr>
            <w:r w:rsidRPr="00B12D7F">
              <w:rPr>
                <w:rFonts w:cs="Arial"/>
                <w:lang w:val="en-GB"/>
              </w:rPr>
              <w:t>KR</w:t>
            </w:r>
          </w:p>
          <w:p w14:paraId="4855D4C8" w14:textId="77777777" w:rsidR="009A2CA6" w:rsidRPr="00B12D7F" w:rsidRDefault="009A2CA6" w:rsidP="003F546D">
            <w:pPr>
              <w:jc w:val="left"/>
              <w:rPr>
                <w:rFonts w:cs="Arial"/>
                <w:lang w:val="en-GB"/>
              </w:rPr>
            </w:pPr>
            <w:r w:rsidRPr="00B12D7F">
              <w:rPr>
                <w:rFonts w:cs="Arial"/>
                <w:lang w:val="en-GB"/>
              </w:rPr>
              <w:t>KZ</w:t>
            </w:r>
          </w:p>
          <w:p w14:paraId="4855D4C9" w14:textId="77777777" w:rsidR="009A2CA6" w:rsidRPr="00B12D7F" w:rsidRDefault="009A2CA6" w:rsidP="003F546D">
            <w:pPr>
              <w:jc w:val="left"/>
              <w:rPr>
                <w:rFonts w:cs="Arial"/>
                <w:lang w:val="en-GB"/>
              </w:rPr>
            </w:pPr>
            <w:r w:rsidRPr="00B12D7F">
              <w:rPr>
                <w:rFonts w:cs="Arial"/>
                <w:lang w:val="en-GB"/>
              </w:rPr>
              <w:t>ML</w:t>
            </w:r>
          </w:p>
          <w:p w14:paraId="4855D4CA" w14:textId="77777777" w:rsidR="009A2CA6" w:rsidRPr="00B12D7F" w:rsidRDefault="009A2CA6" w:rsidP="003F546D">
            <w:pPr>
              <w:jc w:val="left"/>
              <w:rPr>
                <w:rFonts w:cs="Arial"/>
                <w:lang w:val="en-GB"/>
              </w:rPr>
            </w:pPr>
            <w:r w:rsidRPr="00B12D7F">
              <w:rPr>
                <w:rFonts w:cs="Arial"/>
                <w:lang w:val="en-GB"/>
              </w:rPr>
              <w:t>PR</w:t>
            </w:r>
          </w:p>
          <w:p w14:paraId="4855D4CB" w14:textId="77777777" w:rsidR="009A2CA6" w:rsidRPr="00B12D7F" w:rsidRDefault="009A2CA6" w:rsidP="003F546D">
            <w:pPr>
              <w:jc w:val="left"/>
              <w:rPr>
                <w:rFonts w:cs="Arial"/>
                <w:lang w:val="en-GB"/>
              </w:rPr>
            </w:pPr>
            <w:r w:rsidRPr="00B12D7F">
              <w:rPr>
                <w:rFonts w:cs="Arial"/>
                <w:lang w:val="en-GB"/>
              </w:rPr>
              <w:t>RA</w:t>
            </w:r>
          </w:p>
          <w:p w14:paraId="4855D4CC" w14:textId="77777777" w:rsidR="009A2CA6" w:rsidRPr="00B12D7F" w:rsidRDefault="009A2CA6" w:rsidP="003F546D">
            <w:pPr>
              <w:jc w:val="left"/>
              <w:rPr>
                <w:rFonts w:cs="Arial"/>
                <w:lang w:val="en-GB"/>
              </w:rPr>
            </w:pPr>
            <w:r w:rsidRPr="00B12D7F">
              <w:rPr>
                <w:rFonts w:cs="Arial"/>
                <w:lang w:val="en-GB"/>
              </w:rPr>
              <w:t>RB</w:t>
            </w:r>
          </w:p>
          <w:p w14:paraId="4855D4CD" w14:textId="77777777" w:rsidR="009A2CA6" w:rsidRPr="00B12D7F" w:rsidRDefault="009A2CA6" w:rsidP="003F546D">
            <w:pPr>
              <w:jc w:val="left"/>
              <w:rPr>
                <w:rFonts w:cs="Arial"/>
                <w:lang w:val="en-GB"/>
              </w:rPr>
            </w:pPr>
            <w:r w:rsidRPr="00B12D7F">
              <w:rPr>
                <w:rFonts w:cs="Arial"/>
                <w:lang w:val="en-GB"/>
              </w:rPr>
              <w:t>RE</w:t>
            </w:r>
          </w:p>
          <w:p w14:paraId="4855D4CE" w14:textId="77777777" w:rsidR="009A2CA6" w:rsidRPr="00B12D7F" w:rsidRDefault="009A2CA6" w:rsidP="003F546D">
            <w:pPr>
              <w:jc w:val="left"/>
              <w:rPr>
                <w:rFonts w:cs="Arial"/>
                <w:lang w:val="en-GB"/>
              </w:rPr>
            </w:pPr>
            <w:r w:rsidRPr="00B12D7F">
              <w:rPr>
                <w:rFonts w:cs="Arial"/>
                <w:lang w:val="en-GB"/>
              </w:rPr>
              <w:t>RK</w:t>
            </w:r>
          </w:p>
          <w:p w14:paraId="4855D4CF" w14:textId="77777777" w:rsidR="009A2CA6" w:rsidRPr="00B12D7F" w:rsidRDefault="009A2CA6" w:rsidP="003F546D">
            <w:pPr>
              <w:jc w:val="left"/>
              <w:rPr>
                <w:rFonts w:cs="Arial"/>
                <w:lang w:val="en-GB"/>
              </w:rPr>
            </w:pPr>
            <w:r w:rsidRPr="00B12D7F">
              <w:rPr>
                <w:rFonts w:cs="Arial"/>
                <w:lang w:val="en-GB"/>
              </w:rPr>
              <w:t>RN</w:t>
            </w:r>
          </w:p>
          <w:p w14:paraId="4855D4D0" w14:textId="77777777" w:rsidR="009A2CA6" w:rsidRPr="00B12D7F" w:rsidRDefault="009A2CA6" w:rsidP="003F546D">
            <w:pPr>
              <w:jc w:val="left"/>
              <w:rPr>
                <w:rFonts w:cs="Arial"/>
                <w:lang w:val="en-GB"/>
              </w:rPr>
            </w:pPr>
            <w:r w:rsidRPr="00B12D7F">
              <w:rPr>
                <w:rFonts w:cs="Arial"/>
                <w:lang w:val="en-GB"/>
              </w:rPr>
              <w:t>RV</w:t>
            </w:r>
          </w:p>
          <w:p w14:paraId="4855D4D1" w14:textId="77777777" w:rsidR="009A2CA6" w:rsidRPr="00B12D7F" w:rsidRDefault="009A2CA6" w:rsidP="003F546D">
            <w:pPr>
              <w:jc w:val="left"/>
              <w:rPr>
                <w:rFonts w:cs="Arial"/>
                <w:lang w:val="en-GB"/>
              </w:rPr>
            </w:pPr>
            <w:r w:rsidRPr="00B12D7F">
              <w:rPr>
                <w:rFonts w:cs="Arial"/>
                <w:lang w:val="en-GB"/>
              </w:rPr>
              <w:t>SA</w:t>
            </w:r>
          </w:p>
          <w:p w14:paraId="4855D4D2" w14:textId="77777777" w:rsidR="009A2CA6" w:rsidRPr="00B12D7F" w:rsidRDefault="009A2CA6" w:rsidP="003F546D">
            <w:pPr>
              <w:jc w:val="left"/>
              <w:rPr>
                <w:rFonts w:cs="Arial"/>
                <w:lang w:val="en-GB"/>
              </w:rPr>
            </w:pPr>
            <w:r w:rsidRPr="00B12D7F">
              <w:rPr>
                <w:rFonts w:cs="Arial"/>
                <w:lang w:val="en-GB"/>
              </w:rPr>
              <w:t>SB</w:t>
            </w:r>
          </w:p>
          <w:p w14:paraId="4855D4D3" w14:textId="77777777" w:rsidR="009A2CA6" w:rsidRPr="00B12D7F" w:rsidRDefault="009A2CA6" w:rsidP="003F546D">
            <w:pPr>
              <w:jc w:val="left"/>
              <w:rPr>
                <w:rFonts w:cs="Arial"/>
                <w:lang w:val="en-GB"/>
              </w:rPr>
            </w:pPr>
            <w:r w:rsidRPr="00B12D7F">
              <w:rPr>
                <w:rFonts w:cs="Arial"/>
                <w:lang w:val="en-GB"/>
              </w:rPr>
              <w:t>SK</w:t>
            </w:r>
          </w:p>
          <w:p w14:paraId="4855D4D4" w14:textId="77777777" w:rsidR="009A2CA6" w:rsidRPr="00B12D7F" w:rsidRDefault="009A2CA6" w:rsidP="003F546D">
            <w:pPr>
              <w:jc w:val="left"/>
              <w:rPr>
                <w:rFonts w:cs="Arial"/>
                <w:lang w:val="en-GB"/>
              </w:rPr>
            </w:pPr>
            <w:r w:rsidRPr="00B12D7F">
              <w:rPr>
                <w:rFonts w:cs="Arial"/>
                <w:lang w:val="en-GB"/>
              </w:rPr>
              <w:t>SU</w:t>
            </w:r>
          </w:p>
          <w:p w14:paraId="4855D4D5" w14:textId="77777777" w:rsidR="009A2CA6" w:rsidRPr="00B12D7F" w:rsidRDefault="009A2CA6" w:rsidP="003F546D">
            <w:pPr>
              <w:jc w:val="left"/>
              <w:rPr>
                <w:rFonts w:cs="Arial"/>
                <w:lang w:val="en-GB"/>
              </w:rPr>
            </w:pPr>
            <w:r w:rsidRPr="00B12D7F">
              <w:rPr>
                <w:rFonts w:cs="Arial"/>
                <w:lang w:val="en-GB"/>
              </w:rPr>
              <w:t>UE</w:t>
            </w:r>
          </w:p>
          <w:p w14:paraId="4855D4D6" w14:textId="77777777" w:rsidR="009A2CA6" w:rsidRPr="00B12D7F" w:rsidRDefault="009A2CA6" w:rsidP="003F546D">
            <w:pPr>
              <w:jc w:val="left"/>
              <w:rPr>
                <w:rFonts w:cs="Arial"/>
                <w:lang w:val="en-GB"/>
              </w:rPr>
            </w:pPr>
            <w:r w:rsidRPr="00B12D7F">
              <w:rPr>
                <w:rFonts w:cs="Arial"/>
                <w:lang w:val="en-GB"/>
              </w:rPr>
              <w:t>WA</w:t>
            </w:r>
          </w:p>
          <w:p w14:paraId="4855D4D7" w14:textId="77777777" w:rsidR="009A2CA6" w:rsidRPr="00B12D7F" w:rsidRDefault="009A2CA6" w:rsidP="003F546D">
            <w:pPr>
              <w:jc w:val="left"/>
              <w:rPr>
                <w:rFonts w:cs="Arial"/>
                <w:lang w:val="en-GB"/>
              </w:rPr>
            </w:pPr>
            <w:r w:rsidRPr="00B12D7F">
              <w:rPr>
                <w:rFonts w:cs="Arial"/>
                <w:lang w:val="en-GB"/>
              </w:rPr>
              <w:t>WE</w:t>
            </w:r>
          </w:p>
          <w:p w14:paraId="4855D4D8" w14:textId="77777777" w:rsidR="009A2CA6" w:rsidRPr="00B12D7F" w:rsidRDefault="009A2CA6" w:rsidP="003F546D">
            <w:pPr>
              <w:jc w:val="left"/>
              <w:rPr>
                <w:rFonts w:cs="Arial"/>
                <w:lang w:val="en-GB"/>
              </w:rPr>
            </w:pPr>
            <w:r w:rsidRPr="00B12D7F">
              <w:rPr>
                <w:rFonts w:cs="Arial"/>
                <w:lang w:val="en-GB"/>
              </w:rPr>
              <w:t>WI</w:t>
            </w:r>
          </w:p>
          <w:p w14:paraId="4855D4D9" w14:textId="77777777" w:rsidR="009A2CA6" w:rsidRPr="00B12D7F" w:rsidRDefault="009A2CA6" w:rsidP="003F546D">
            <w:pPr>
              <w:jc w:val="left"/>
              <w:rPr>
                <w:rFonts w:cs="Arial"/>
                <w:lang w:val="en-GB"/>
              </w:rPr>
            </w:pPr>
            <w:r w:rsidRPr="00B12D7F">
              <w:rPr>
                <w:rFonts w:cs="Arial"/>
                <w:lang w:val="en-GB"/>
              </w:rPr>
              <w:t>WL</w:t>
            </w:r>
          </w:p>
          <w:p w14:paraId="4855D4DA" w14:textId="77777777" w:rsidR="009A2CA6" w:rsidRPr="00B12D7F" w:rsidRDefault="009A2CA6" w:rsidP="003F546D">
            <w:pPr>
              <w:jc w:val="left"/>
              <w:rPr>
                <w:rFonts w:cs="Arial"/>
                <w:lang w:val="en-GB"/>
              </w:rPr>
            </w:pPr>
            <w:r w:rsidRPr="00B12D7F">
              <w:rPr>
                <w:rFonts w:cs="Arial"/>
                <w:lang w:val="en-GB"/>
              </w:rPr>
              <w:t>WN</w:t>
            </w:r>
          </w:p>
          <w:p w14:paraId="4855D4DB" w14:textId="77777777" w:rsidR="009A2CA6" w:rsidRPr="00B12D7F" w:rsidRDefault="009A2CA6" w:rsidP="003F546D">
            <w:pPr>
              <w:jc w:val="left"/>
              <w:rPr>
                <w:rFonts w:cs="Arial"/>
                <w:lang w:val="en-GB"/>
              </w:rPr>
            </w:pPr>
            <w:r w:rsidRPr="00B12D7F">
              <w:rPr>
                <w:rFonts w:cs="Arial"/>
                <w:lang w:val="en-GB"/>
              </w:rPr>
              <w:t>Y1</w:t>
            </w:r>
          </w:p>
          <w:p w14:paraId="4855D4DC" w14:textId="77777777" w:rsidR="009A2CA6" w:rsidRPr="00B12D7F" w:rsidRDefault="009A2CA6" w:rsidP="003F546D">
            <w:pPr>
              <w:jc w:val="left"/>
              <w:rPr>
                <w:rFonts w:cs="Arial"/>
                <w:lang w:val="en-GB"/>
              </w:rPr>
            </w:pPr>
            <w:r w:rsidRPr="00B12D7F">
              <w:rPr>
                <w:rFonts w:cs="Arial"/>
                <w:lang w:val="en-GB"/>
              </w:rPr>
              <w:t>ZP</w:t>
            </w:r>
          </w:p>
          <w:p w14:paraId="4855D4DD" w14:textId="77777777" w:rsidR="009A2CA6" w:rsidRPr="00B12D7F" w:rsidRDefault="009A2CA6" w:rsidP="003F546D">
            <w:pPr>
              <w:jc w:val="left"/>
              <w:rPr>
                <w:rFonts w:cs="Arial"/>
                <w:lang w:val="en-GB"/>
              </w:rPr>
            </w:pPr>
            <w:r w:rsidRPr="00B12D7F">
              <w:rPr>
                <w:rFonts w:cs="Arial"/>
                <w:lang w:val="en-GB"/>
              </w:rPr>
              <w:t>ZR</w:t>
            </w:r>
          </w:p>
          <w:p w14:paraId="4855D4DE" w14:textId="77777777" w:rsidR="009A2CA6" w:rsidRPr="00B12D7F" w:rsidRDefault="009A2CA6" w:rsidP="003F546D">
            <w:pPr>
              <w:jc w:val="left"/>
              <w:rPr>
                <w:rFonts w:cs="Arial"/>
                <w:lang w:val="en-GB"/>
              </w:rPr>
            </w:pPr>
            <w:r w:rsidRPr="00B12D7F">
              <w:rPr>
                <w:rFonts w:cs="Arial"/>
                <w:lang w:val="en-GB"/>
              </w:rPr>
              <w:lastRenderedPageBreak/>
              <w:t>ZS</w:t>
            </w:r>
          </w:p>
          <w:p w14:paraId="4855D4DF" w14:textId="77777777" w:rsidR="009A2CA6" w:rsidRPr="00B12D7F" w:rsidRDefault="009A2CA6" w:rsidP="003F546D">
            <w:pPr>
              <w:jc w:val="left"/>
              <w:rPr>
                <w:rFonts w:cs="Arial"/>
                <w:lang w:val="en-GB"/>
              </w:rPr>
            </w:pPr>
            <w:r w:rsidRPr="00B12D7F">
              <w:rPr>
                <w:rFonts w:cs="Arial"/>
                <w:lang w:val="en-GB"/>
              </w:rPr>
              <w:t>ZV</w:t>
            </w:r>
          </w:p>
        </w:tc>
        <w:tc>
          <w:tcPr>
            <w:tcW w:w="3227" w:type="dxa"/>
          </w:tcPr>
          <w:p w14:paraId="4855D4E0" w14:textId="77777777" w:rsidR="009A2CA6" w:rsidRPr="00B12D7F" w:rsidRDefault="009A2CA6" w:rsidP="003F546D">
            <w:pPr>
              <w:jc w:val="left"/>
              <w:rPr>
                <w:rFonts w:cs="Arial"/>
                <w:lang w:val="en-GB"/>
              </w:rPr>
            </w:pPr>
            <w:r w:rsidRPr="00B12D7F">
              <w:rPr>
                <w:rFonts w:cs="Arial"/>
                <w:lang w:val="en-GB"/>
              </w:rPr>
              <w:lastRenderedPageBreak/>
              <w:t>Asset Posting</w:t>
            </w:r>
          </w:p>
          <w:p w14:paraId="4855D4E1" w14:textId="77777777" w:rsidR="009A2CA6" w:rsidRPr="00B12D7F" w:rsidRDefault="009A2CA6" w:rsidP="003F546D">
            <w:pPr>
              <w:jc w:val="left"/>
              <w:rPr>
                <w:rFonts w:cs="Arial"/>
                <w:lang w:val="en-GB"/>
              </w:rPr>
            </w:pPr>
            <w:r w:rsidRPr="00B12D7F">
              <w:rPr>
                <w:rFonts w:cs="Arial"/>
                <w:lang w:val="en-GB"/>
              </w:rPr>
              <w:t>Accounting Document</w:t>
            </w:r>
          </w:p>
          <w:p w14:paraId="4855D4E2" w14:textId="77777777" w:rsidR="009A2CA6" w:rsidRPr="00B12D7F" w:rsidRDefault="009A2CA6" w:rsidP="003F546D">
            <w:pPr>
              <w:jc w:val="left"/>
              <w:rPr>
                <w:rFonts w:cs="Arial"/>
                <w:lang w:val="en-GB"/>
              </w:rPr>
            </w:pPr>
            <w:r w:rsidRPr="00B12D7F">
              <w:rPr>
                <w:rFonts w:cs="Arial"/>
                <w:lang w:val="en-GB"/>
              </w:rPr>
              <w:t>Depreciation P</w:t>
            </w:r>
            <w:r w:rsidR="00DD4A54" w:rsidRPr="00B12D7F">
              <w:rPr>
                <w:rFonts w:cs="Arial"/>
                <w:lang w:val="en-GB"/>
              </w:rPr>
              <w:t>o</w:t>
            </w:r>
            <w:r w:rsidRPr="00B12D7F">
              <w:rPr>
                <w:rFonts w:cs="Arial"/>
                <w:lang w:val="en-GB"/>
              </w:rPr>
              <w:t>st</w:t>
            </w:r>
            <w:r w:rsidR="00DD4A54" w:rsidRPr="00B12D7F">
              <w:rPr>
                <w:rFonts w:cs="Arial"/>
                <w:lang w:val="en-GB"/>
              </w:rPr>
              <w:t>i</w:t>
            </w:r>
            <w:r w:rsidRPr="00B12D7F">
              <w:rPr>
                <w:rFonts w:cs="Arial"/>
                <w:lang w:val="en-GB"/>
              </w:rPr>
              <w:t>ngs</w:t>
            </w:r>
          </w:p>
          <w:p w14:paraId="4855D4E3" w14:textId="77777777" w:rsidR="009A2CA6" w:rsidRPr="00B12D7F" w:rsidRDefault="009A2CA6" w:rsidP="003F546D">
            <w:pPr>
              <w:jc w:val="left"/>
              <w:rPr>
                <w:rFonts w:cs="Arial"/>
                <w:lang w:val="en-GB"/>
              </w:rPr>
            </w:pPr>
            <w:r w:rsidRPr="00B12D7F">
              <w:rPr>
                <w:rFonts w:cs="Arial"/>
                <w:lang w:val="en-GB"/>
              </w:rPr>
              <w:t>Net Asset Posting</w:t>
            </w:r>
          </w:p>
          <w:p w14:paraId="4855D4E4" w14:textId="77777777" w:rsidR="009A2CA6" w:rsidRPr="00B12D7F" w:rsidRDefault="009A2CA6" w:rsidP="003F546D">
            <w:pPr>
              <w:jc w:val="left"/>
              <w:rPr>
                <w:rFonts w:cs="Arial"/>
                <w:lang w:val="en-GB"/>
              </w:rPr>
            </w:pPr>
            <w:r w:rsidRPr="00B12D7F">
              <w:rPr>
                <w:rFonts w:cs="Arial"/>
                <w:lang w:val="en-GB"/>
              </w:rPr>
              <w:t>Periodic asset post</w:t>
            </w:r>
          </w:p>
          <w:p w14:paraId="4855D4E5" w14:textId="77777777" w:rsidR="009A2CA6" w:rsidRPr="00B12D7F" w:rsidRDefault="009A2CA6" w:rsidP="003F546D">
            <w:pPr>
              <w:jc w:val="left"/>
              <w:rPr>
                <w:rFonts w:cs="Arial"/>
                <w:lang w:val="en-GB"/>
              </w:rPr>
            </w:pPr>
            <w:r w:rsidRPr="00B12D7F">
              <w:rPr>
                <w:rFonts w:cs="Arial"/>
                <w:lang w:val="en-GB"/>
              </w:rPr>
              <w:t>Contract Settlement</w:t>
            </w:r>
          </w:p>
          <w:p w14:paraId="4855D4E6" w14:textId="77777777" w:rsidR="009A2CA6" w:rsidRPr="00B12D7F" w:rsidRDefault="009A2CA6" w:rsidP="003F546D">
            <w:pPr>
              <w:jc w:val="left"/>
              <w:rPr>
                <w:rFonts w:cs="Arial"/>
                <w:lang w:val="en-GB"/>
              </w:rPr>
            </w:pPr>
            <w:r w:rsidRPr="00B12D7F">
              <w:rPr>
                <w:rFonts w:cs="Arial"/>
                <w:lang w:val="en-GB"/>
              </w:rPr>
              <w:t>Customer document</w:t>
            </w:r>
          </w:p>
          <w:p w14:paraId="4855D4E7" w14:textId="77777777" w:rsidR="009A2CA6" w:rsidRPr="00B12D7F" w:rsidRDefault="009A2CA6" w:rsidP="003F546D">
            <w:pPr>
              <w:jc w:val="left"/>
              <w:rPr>
                <w:rFonts w:cs="Arial"/>
                <w:lang w:val="en-GB"/>
              </w:rPr>
            </w:pPr>
            <w:r w:rsidRPr="00B12D7F">
              <w:rPr>
                <w:rFonts w:cs="Arial"/>
                <w:lang w:val="en-GB"/>
              </w:rPr>
              <w:lastRenderedPageBreak/>
              <w:t>Customer credit memo</w:t>
            </w:r>
          </w:p>
          <w:p w14:paraId="4855D4E8" w14:textId="77777777" w:rsidR="009A2CA6" w:rsidRPr="00B12D7F" w:rsidRDefault="009A2CA6" w:rsidP="003F546D">
            <w:pPr>
              <w:jc w:val="left"/>
              <w:rPr>
                <w:rFonts w:cs="Arial"/>
                <w:lang w:val="en-GB"/>
              </w:rPr>
            </w:pPr>
            <w:r w:rsidRPr="00B12D7F">
              <w:rPr>
                <w:rFonts w:cs="Arial"/>
                <w:lang w:val="en-GB"/>
              </w:rPr>
              <w:t>Customer invoice</w:t>
            </w:r>
          </w:p>
          <w:p w14:paraId="4855D4E9" w14:textId="77777777" w:rsidR="009A2CA6" w:rsidRPr="00B12D7F" w:rsidRDefault="009A2CA6" w:rsidP="003F546D">
            <w:pPr>
              <w:jc w:val="left"/>
              <w:rPr>
                <w:rFonts w:cs="Arial"/>
                <w:lang w:val="en-GB"/>
              </w:rPr>
            </w:pPr>
            <w:r w:rsidRPr="00B12D7F">
              <w:rPr>
                <w:rFonts w:cs="Arial"/>
                <w:lang w:val="en-GB"/>
              </w:rPr>
              <w:t>Customer interests</w:t>
            </w:r>
          </w:p>
          <w:p w14:paraId="4855D4EA" w14:textId="77777777" w:rsidR="009A2CA6" w:rsidRPr="00B12D7F" w:rsidRDefault="009A2CA6" w:rsidP="003F546D">
            <w:pPr>
              <w:jc w:val="left"/>
              <w:rPr>
                <w:rFonts w:cs="Arial"/>
                <w:lang w:val="en-GB"/>
              </w:rPr>
            </w:pPr>
            <w:r w:rsidRPr="00B12D7F">
              <w:rPr>
                <w:rFonts w:cs="Arial"/>
                <w:lang w:val="en-GB"/>
              </w:rPr>
              <w:t>Customer Payment</w:t>
            </w:r>
          </w:p>
          <w:p w14:paraId="4855D4EB" w14:textId="77777777" w:rsidR="009A2CA6" w:rsidRPr="00B12D7F" w:rsidRDefault="009A2CA6" w:rsidP="003F546D">
            <w:pPr>
              <w:jc w:val="left"/>
              <w:rPr>
                <w:rFonts w:cs="Arial"/>
                <w:lang w:val="en-GB"/>
              </w:rPr>
            </w:pPr>
            <w:r w:rsidRPr="00B12D7F">
              <w:rPr>
                <w:rFonts w:cs="Arial"/>
                <w:lang w:val="en-GB"/>
              </w:rPr>
              <w:t>Euro Rounding Diff.</w:t>
            </w:r>
          </w:p>
          <w:p w14:paraId="4855D4EC" w14:textId="77777777" w:rsidR="009A2CA6" w:rsidRPr="00B12D7F" w:rsidRDefault="009A2CA6" w:rsidP="003F546D">
            <w:pPr>
              <w:jc w:val="left"/>
              <w:rPr>
                <w:rFonts w:cs="Arial"/>
                <w:lang w:val="en-GB"/>
              </w:rPr>
            </w:pPr>
            <w:r w:rsidRPr="00B12D7F">
              <w:rPr>
                <w:rFonts w:cs="Arial"/>
                <w:lang w:val="en-GB"/>
              </w:rPr>
              <w:t>External Number</w:t>
            </w:r>
          </w:p>
          <w:p w14:paraId="4855D4ED" w14:textId="77777777" w:rsidR="009A2CA6" w:rsidRPr="00B12D7F" w:rsidRDefault="009A2CA6" w:rsidP="003F546D">
            <w:pPr>
              <w:jc w:val="left"/>
              <w:rPr>
                <w:rFonts w:cs="Arial"/>
                <w:lang w:val="en-GB"/>
              </w:rPr>
            </w:pPr>
            <w:r w:rsidRPr="00B12D7F">
              <w:rPr>
                <w:rFonts w:cs="Arial"/>
                <w:lang w:val="en-GB"/>
              </w:rPr>
              <w:t>Vendor Document</w:t>
            </w:r>
          </w:p>
          <w:p w14:paraId="4855D4EE" w14:textId="77777777" w:rsidR="009A2CA6" w:rsidRPr="00B12D7F" w:rsidRDefault="009A2CA6" w:rsidP="003F546D">
            <w:pPr>
              <w:jc w:val="left"/>
              <w:rPr>
                <w:rFonts w:cs="Arial"/>
                <w:lang w:val="en-GB"/>
              </w:rPr>
            </w:pPr>
            <w:r w:rsidRPr="00B12D7F">
              <w:rPr>
                <w:rFonts w:cs="Arial"/>
                <w:lang w:val="en-GB"/>
              </w:rPr>
              <w:t>Vendor Credit Memo</w:t>
            </w:r>
          </w:p>
          <w:p w14:paraId="4855D4EF" w14:textId="77777777" w:rsidR="009A2CA6" w:rsidRPr="00B12D7F" w:rsidRDefault="009A2CA6" w:rsidP="003F546D">
            <w:pPr>
              <w:jc w:val="left"/>
              <w:rPr>
                <w:rFonts w:cs="Arial"/>
                <w:lang w:val="en-GB"/>
              </w:rPr>
            </w:pPr>
            <w:r w:rsidRPr="00B12D7F">
              <w:rPr>
                <w:rFonts w:cs="Arial"/>
                <w:lang w:val="en-GB"/>
              </w:rPr>
              <w:t>Net vendors</w:t>
            </w:r>
          </w:p>
          <w:p w14:paraId="4855D4F0" w14:textId="77777777" w:rsidR="009A2CA6" w:rsidRPr="00B12D7F" w:rsidRDefault="009A2CA6" w:rsidP="003F546D">
            <w:pPr>
              <w:jc w:val="left"/>
              <w:rPr>
                <w:rFonts w:cs="Arial"/>
                <w:lang w:val="en-GB"/>
              </w:rPr>
            </w:pPr>
            <w:r w:rsidRPr="00B12D7F">
              <w:rPr>
                <w:rFonts w:cs="Arial"/>
                <w:lang w:val="en-GB"/>
              </w:rPr>
              <w:t>Account maintenance</w:t>
            </w:r>
          </w:p>
          <w:p w14:paraId="4855D4F1" w14:textId="77777777" w:rsidR="009A2CA6" w:rsidRPr="00B12D7F" w:rsidRDefault="009A2CA6" w:rsidP="003F546D">
            <w:pPr>
              <w:jc w:val="left"/>
              <w:rPr>
                <w:rFonts w:cs="Arial"/>
                <w:lang w:val="en-GB"/>
              </w:rPr>
            </w:pPr>
            <w:r w:rsidRPr="00B12D7F">
              <w:rPr>
                <w:rFonts w:cs="Arial"/>
                <w:lang w:val="en-GB"/>
              </w:rPr>
              <w:t>Vendor Invoice</w:t>
            </w:r>
          </w:p>
          <w:p w14:paraId="4855D4F2" w14:textId="77777777" w:rsidR="009A2CA6" w:rsidRPr="00B12D7F" w:rsidRDefault="009A2CA6" w:rsidP="003F546D">
            <w:pPr>
              <w:jc w:val="left"/>
              <w:rPr>
                <w:rFonts w:cs="Arial"/>
                <w:lang w:val="en-GB"/>
              </w:rPr>
            </w:pPr>
            <w:r w:rsidRPr="00B12D7F">
              <w:rPr>
                <w:rFonts w:cs="Arial"/>
                <w:lang w:val="en-GB"/>
              </w:rPr>
              <w:t>Vendor payment</w:t>
            </w:r>
          </w:p>
          <w:p w14:paraId="4855D4F3" w14:textId="77777777" w:rsidR="009A2CA6" w:rsidRPr="00B12D7F" w:rsidRDefault="009A2CA6" w:rsidP="003F546D">
            <w:pPr>
              <w:jc w:val="left"/>
              <w:rPr>
                <w:rFonts w:cs="Arial"/>
                <w:lang w:val="en-GB"/>
              </w:rPr>
            </w:pPr>
            <w:r w:rsidRPr="00B12D7F">
              <w:rPr>
                <w:rFonts w:cs="Arial"/>
                <w:lang w:val="en-GB"/>
              </w:rPr>
              <w:t>ML Settlement</w:t>
            </w:r>
          </w:p>
          <w:p w14:paraId="4855D4F4" w14:textId="77777777" w:rsidR="009A2CA6" w:rsidRPr="00B12D7F" w:rsidRDefault="009A2CA6" w:rsidP="003F546D">
            <w:pPr>
              <w:jc w:val="left"/>
              <w:rPr>
                <w:rFonts w:cs="Arial"/>
                <w:lang w:val="en-GB"/>
              </w:rPr>
            </w:pPr>
            <w:r w:rsidRPr="00B12D7F">
              <w:rPr>
                <w:rFonts w:cs="Arial"/>
                <w:lang w:val="en-GB"/>
              </w:rPr>
              <w:t>Price Change</w:t>
            </w:r>
          </w:p>
          <w:p w14:paraId="4855D4F5" w14:textId="77777777" w:rsidR="009A2CA6" w:rsidRPr="00B12D7F" w:rsidRDefault="009A2CA6" w:rsidP="003F546D">
            <w:pPr>
              <w:jc w:val="left"/>
              <w:rPr>
                <w:rFonts w:cs="Arial"/>
                <w:lang w:val="en-GB"/>
              </w:rPr>
            </w:pPr>
            <w:r w:rsidRPr="00B12D7F">
              <w:rPr>
                <w:rFonts w:cs="Arial"/>
                <w:lang w:val="en-GB"/>
              </w:rPr>
              <w:t>Sub.Cred.Memo Stlmt</w:t>
            </w:r>
          </w:p>
          <w:p w14:paraId="4855D4F6" w14:textId="77777777" w:rsidR="009A2CA6" w:rsidRPr="00B12D7F" w:rsidRDefault="009A2CA6" w:rsidP="003F546D">
            <w:pPr>
              <w:jc w:val="left"/>
              <w:rPr>
                <w:rFonts w:cs="Arial"/>
                <w:lang w:val="en-GB"/>
              </w:rPr>
            </w:pPr>
            <w:r w:rsidRPr="00B12D7F">
              <w:rPr>
                <w:rFonts w:cs="Arial"/>
                <w:lang w:val="en-GB"/>
              </w:rPr>
              <w:t>Reserve for Bad Debt</w:t>
            </w:r>
          </w:p>
          <w:p w14:paraId="4855D4F7" w14:textId="77777777" w:rsidR="009A2CA6" w:rsidRPr="00B12D7F" w:rsidRDefault="009A2CA6" w:rsidP="003F546D">
            <w:pPr>
              <w:jc w:val="left"/>
              <w:rPr>
                <w:rFonts w:cs="Arial"/>
                <w:lang w:val="en-GB"/>
              </w:rPr>
            </w:pPr>
            <w:r w:rsidRPr="00B12D7F">
              <w:rPr>
                <w:rFonts w:cs="Arial"/>
                <w:lang w:val="en-GB"/>
              </w:rPr>
              <w:t>Invoice - Gross</w:t>
            </w:r>
          </w:p>
          <w:p w14:paraId="4855D4F8" w14:textId="77777777" w:rsidR="009A2CA6" w:rsidRPr="00B12D7F" w:rsidRDefault="009A2CA6" w:rsidP="003F546D">
            <w:pPr>
              <w:jc w:val="left"/>
              <w:rPr>
                <w:rFonts w:cs="Arial"/>
                <w:lang w:val="en-GB"/>
              </w:rPr>
            </w:pPr>
            <w:r w:rsidRPr="00B12D7F">
              <w:rPr>
                <w:rFonts w:cs="Arial"/>
                <w:lang w:val="en-GB"/>
              </w:rPr>
              <w:t>Invoice Reduction</w:t>
            </w:r>
          </w:p>
          <w:p w14:paraId="4855D4F9" w14:textId="77777777" w:rsidR="009A2CA6" w:rsidRPr="00B12D7F" w:rsidRDefault="009A2CA6" w:rsidP="003F546D">
            <w:pPr>
              <w:jc w:val="left"/>
              <w:rPr>
                <w:rFonts w:cs="Arial"/>
                <w:lang w:val="en-GB"/>
              </w:rPr>
            </w:pPr>
            <w:r w:rsidRPr="00B12D7F">
              <w:rPr>
                <w:rFonts w:cs="Arial"/>
                <w:lang w:val="en-GB"/>
              </w:rPr>
              <w:t>Invoice - Net</w:t>
            </w:r>
          </w:p>
          <w:p w14:paraId="4855D4FA" w14:textId="77777777" w:rsidR="009A2CA6" w:rsidRPr="00B12D7F" w:rsidRDefault="009A2CA6" w:rsidP="003F546D">
            <w:pPr>
              <w:jc w:val="left"/>
              <w:rPr>
                <w:rFonts w:cs="Arial"/>
                <w:lang w:val="en-GB"/>
              </w:rPr>
            </w:pPr>
            <w:r w:rsidRPr="00B12D7F">
              <w:rPr>
                <w:rFonts w:cs="Arial"/>
                <w:lang w:val="en-GB"/>
              </w:rPr>
              <w:t>Billing doc.transfer</w:t>
            </w:r>
          </w:p>
          <w:p w14:paraId="4855D4FB" w14:textId="77777777" w:rsidR="009A2CA6" w:rsidRPr="00B12D7F" w:rsidRDefault="009A2CA6" w:rsidP="003F546D">
            <w:pPr>
              <w:jc w:val="left"/>
              <w:rPr>
                <w:rFonts w:cs="Arial"/>
                <w:lang w:val="en-GB"/>
              </w:rPr>
            </w:pPr>
            <w:r w:rsidRPr="00B12D7F">
              <w:rPr>
                <w:rFonts w:cs="Arial"/>
                <w:lang w:val="en-GB"/>
              </w:rPr>
              <w:t>G/L Account Document</w:t>
            </w:r>
          </w:p>
          <w:p w14:paraId="4855D4FC" w14:textId="77777777" w:rsidR="009A2CA6" w:rsidRPr="00B12D7F" w:rsidRDefault="009A2CA6" w:rsidP="003F546D">
            <w:pPr>
              <w:jc w:val="left"/>
              <w:rPr>
                <w:rFonts w:cs="Arial"/>
                <w:lang w:val="en-GB"/>
              </w:rPr>
            </w:pPr>
            <w:r w:rsidRPr="00B12D7F">
              <w:rPr>
                <w:rFonts w:cs="Arial"/>
                <w:lang w:val="en-GB"/>
              </w:rPr>
              <w:t>G/L Account Posting</w:t>
            </w:r>
          </w:p>
          <w:p w14:paraId="4855D4FD" w14:textId="77777777" w:rsidR="009A2CA6" w:rsidRPr="00B12D7F" w:rsidRDefault="009A2CA6" w:rsidP="003F546D">
            <w:pPr>
              <w:jc w:val="left"/>
              <w:rPr>
                <w:rFonts w:cs="Arial"/>
                <w:lang w:val="en-GB"/>
              </w:rPr>
            </w:pPr>
            <w:r w:rsidRPr="00B12D7F">
              <w:rPr>
                <w:rFonts w:cs="Arial"/>
                <w:lang w:val="en-GB"/>
              </w:rPr>
              <w:t>Cash Document</w:t>
            </w:r>
          </w:p>
          <w:p w14:paraId="4855D4FE" w14:textId="77777777" w:rsidR="009A2CA6" w:rsidRPr="00B12D7F" w:rsidRDefault="009A2CA6" w:rsidP="003F546D">
            <w:pPr>
              <w:jc w:val="left"/>
              <w:rPr>
                <w:rFonts w:cs="Arial"/>
                <w:lang w:val="en-GB"/>
              </w:rPr>
            </w:pPr>
            <w:r w:rsidRPr="00B12D7F">
              <w:rPr>
                <w:rFonts w:cs="Arial"/>
                <w:lang w:val="en-GB"/>
              </w:rPr>
              <w:t>Adjustment document</w:t>
            </w:r>
          </w:p>
          <w:p w14:paraId="4855D4FF" w14:textId="77777777" w:rsidR="009A2CA6" w:rsidRPr="00B12D7F" w:rsidRDefault="009A2CA6" w:rsidP="003F546D">
            <w:pPr>
              <w:jc w:val="left"/>
              <w:rPr>
                <w:rFonts w:cs="Arial"/>
                <w:lang w:val="en-GB"/>
              </w:rPr>
            </w:pPr>
            <w:r w:rsidRPr="00B12D7F">
              <w:rPr>
                <w:rFonts w:cs="Arial"/>
                <w:lang w:val="en-GB"/>
              </w:rPr>
              <w:t>Data Transfer</w:t>
            </w:r>
          </w:p>
          <w:p w14:paraId="4855D500" w14:textId="77777777" w:rsidR="009A2CA6" w:rsidRPr="00B12D7F" w:rsidRDefault="009A2CA6" w:rsidP="003F546D">
            <w:pPr>
              <w:jc w:val="left"/>
              <w:rPr>
                <w:rFonts w:cs="Arial"/>
                <w:lang w:val="en-GB"/>
              </w:rPr>
            </w:pPr>
            <w:r w:rsidRPr="00B12D7F">
              <w:rPr>
                <w:rFonts w:cs="Arial"/>
                <w:lang w:val="en-GB"/>
              </w:rPr>
              <w:t>Goods Issue</w:t>
            </w:r>
          </w:p>
          <w:p w14:paraId="4855D501" w14:textId="77777777" w:rsidR="009A2CA6" w:rsidRPr="00B12D7F" w:rsidRDefault="009A2CA6" w:rsidP="003F546D">
            <w:pPr>
              <w:jc w:val="left"/>
              <w:rPr>
                <w:rFonts w:cs="Arial"/>
                <w:lang w:val="en-GB"/>
              </w:rPr>
            </w:pPr>
            <w:r w:rsidRPr="00B12D7F">
              <w:rPr>
                <w:rFonts w:cs="Arial"/>
                <w:lang w:val="en-GB"/>
              </w:rPr>
              <w:t>Goods Receipt</w:t>
            </w:r>
          </w:p>
          <w:p w14:paraId="4855D502" w14:textId="77777777" w:rsidR="009A2CA6" w:rsidRPr="00B12D7F" w:rsidRDefault="009A2CA6" w:rsidP="003F546D">
            <w:pPr>
              <w:jc w:val="left"/>
              <w:rPr>
                <w:rFonts w:cs="Arial"/>
                <w:lang w:val="en-GB"/>
              </w:rPr>
            </w:pPr>
            <w:r w:rsidRPr="00B12D7F">
              <w:rPr>
                <w:rFonts w:cs="Arial"/>
                <w:lang w:val="en-GB"/>
              </w:rPr>
              <w:t>Inventory Document</w:t>
            </w:r>
          </w:p>
          <w:p w14:paraId="4855D503" w14:textId="77777777" w:rsidR="009A2CA6" w:rsidRPr="00B12D7F" w:rsidRDefault="009A2CA6" w:rsidP="003F546D">
            <w:pPr>
              <w:jc w:val="left"/>
              <w:rPr>
                <w:rFonts w:cs="Arial"/>
                <w:lang w:val="en-GB"/>
              </w:rPr>
            </w:pPr>
            <w:r w:rsidRPr="00B12D7F">
              <w:rPr>
                <w:rFonts w:cs="Arial"/>
                <w:lang w:val="en-GB"/>
              </w:rPr>
              <w:t>Goods Issue/Delivery</w:t>
            </w:r>
          </w:p>
          <w:p w14:paraId="4855D504" w14:textId="77777777" w:rsidR="009A2CA6" w:rsidRPr="00B12D7F" w:rsidRDefault="009A2CA6" w:rsidP="003F546D">
            <w:pPr>
              <w:jc w:val="left"/>
              <w:rPr>
                <w:rFonts w:cs="Arial"/>
                <w:lang w:val="en-GB"/>
              </w:rPr>
            </w:pPr>
            <w:r w:rsidRPr="00B12D7F">
              <w:rPr>
                <w:rFonts w:cs="Arial"/>
                <w:lang w:val="en-GB"/>
              </w:rPr>
              <w:t>Net Goods Receipt</w:t>
            </w:r>
          </w:p>
          <w:p w14:paraId="4855D505" w14:textId="77777777" w:rsidR="009A2CA6" w:rsidRPr="00B12D7F" w:rsidRDefault="009A2CA6" w:rsidP="003F546D">
            <w:pPr>
              <w:jc w:val="left"/>
              <w:rPr>
                <w:rFonts w:cs="Arial"/>
                <w:lang w:val="en-GB"/>
              </w:rPr>
            </w:pPr>
            <w:r w:rsidRPr="00B12D7F">
              <w:rPr>
                <w:rFonts w:cs="Arial"/>
                <w:lang w:val="en-GB"/>
              </w:rPr>
              <w:t>Invoice - Gross</w:t>
            </w:r>
          </w:p>
          <w:p w14:paraId="4855D506" w14:textId="77777777" w:rsidR="009A2CA6" w:rsidRPr="00B12D7F" w:rsidRDefault="009A2CA6" w:rsidP="003F546D">
            <w:pPr>
              <w:jc w:val="left"/>
              <w:rPr>
                <w:rFonts w:cs="Arial"/>
                <w:lang w:val="en-GB"/>
              </w:rPr>
            </w:pPr>
            <w:r w:rsidRPr="00B12D7F">
              <w:rPr>
                <w:rFonts w:cs="Arial"/>
                <w:lang w:val="en-GB"/>
              </w:rPr>
              <w:t>Payment Posting</w:t>
            </w:r>
          </w:p>
          <w:p w14:paraId="4855D507" w14:textId="77777777" w:rsidR="009A2CA6" w:rsidRPr="00B12D7F" w:rsidRDefault="009A2CA6" w:rsidP="003F546D">
            <w:pPr>
              <w:jc w:val="left"/>
              <w:rPr>
                <w:rFonts w:cs="Arial"/>
                <w:lang w:val="en-GB"/>
              </w:rPr>
            </w:pPr>
            <w:r w:rsidRPr="00B12D7F">
              <w:rPr>
                <w:rFonts w:cs="Arial"/>
                <w:lang w:val="en-GB"/>
              </w:rPr>
              <w:t>Bank reconciliation</w:t>
            </w:r>
          </w:p>
          <w:p w14:paraId="4855D508" w14:textId="77777777" w:rsidR="009A2CA6" w:rsidRPr="00B12D7F" w:rsidRDefault="009A2CA6" w:rsidP="003F546D">
            <w:pPr>
              <w:jc w:val="left"/>
              <w:rPr>
                <w:rFonts w:cs="Arial"/>
                <w:lang w:val="en-GB"/>
              </w:rPr>
            </w:pPr>
            <w:r w:rsidRPr="00B12D7F">
              <w:rPr>
                <w:rFonts w:cs="Arial"/>
                <w:lang w:val="en-GB"/>
              </w:rPr>
              <w:lastRenderedPageBreak/>
              <w:t>Payment by Check</w:t>
            </w:r>
          </w:p>
          <w:p w14:paraId="4855D509" w14:textId="77777777" w:rsidR="009A2CA6" w:rsidRPr="00B12D7F" w:rsidRDefault="009A2CA6" w:rsidP="003F546D">
            <w:pPr>
              <w:jc w:val="left"/>
              <w:rPr>
                <w:rFonts w:cs="Arial"/>
                <w:lang w:val="en-GB"/>
              </w:rPr>
            </w:pPr>
            <w:r w:rsidRPr="00B12D7F">
              <w:rPr>
                <w:rFonts w:cs="Arial"/>
                <w:lang w:val="en-GB"/>
              </w:rPr>
              <w:t>Payment Clearing</w:t>
            </w:r>
          </w:p>
        </w:tc>
      </w:tr>
    </w:tbl>
    <w:p w14:paraId="4855D50B" w14:textId="77777777" w:rsidR="009A2CA6" w:rsidRPr="00B12D7F" w:rsidRDefault="009A2CA6" w:rsidP="009A2CA6">
      <w:pPr>
        <w:rPr>
          <w:lang w:val="en-GB"/>
        </w:rPr>
      </w:pPr>
    </w:p>
    <w:p w14:paraId="4855D50C" w14:textId="77777777" w:rsidR="009A2CA6" w:rsidRPr="00B12D7F" w:rsidRDefault="009A2CA6" w:rsidP="009A2CA6">
      <w:pPr>
        <w:rPr>
          <w:lang w:val="en-GB"/>
        </w:rPr>
      </w:pPr>
      <w:r w:rsidRPr="00B12D7F">
        <w:rPr>
          <w:lang w:val="en-GB"/>
        </w:rPr>
        <w:t xml:space="preserve">Finance document number ranges will be set as per </w:t>
      </w:r>
      <w:r w:rsidR="00DD4A54" w:rsidRPr="00B12D7F">
        <w:rPr>
          <w:lang w:val="en-GB"/>
        </w:rPr>
        <w:t xml:space="preserve">the </w:t>
      </w:r>
      <w:r w:rsidRPr="00B12D7F">
        <w:rPr>
          <w:lang w:val="en-GB"/>
        </w:rPr>
        <w:t xml:space="preserve">SAP standard with each document type linked to a specific document number range.  Internal numbering will be used which enables the </w:t>
      </w:r>
      <w:r w:rsidR="00DD4A54" w:rsidRPr="00B12D7F">
        <w:rPr>
          <w:lang w:val="en-GB"/>
        </w:rPr>
        <w:t>system to generate</w:t>
      </w:r>
      <w:r w:rsidRPr="00B12D7F">
        <w:rPr>
          <w:lang w:val="en-GB"/>
        </w:rPr>
        <w:t xml:space="preserve"> the next document number in the sequence automatically</w:t>
      </w:r>
      <w:r w:rsidR="00DD4A54" w:rsidRPr="00B12D7F">
        <w:rPr>
          <w:lang w:val="en-GB"/>
        </w:rPr>
        <w:t>, thus</w:t>
      </w:r>
      <w:r w:rsidRPr="00B12D7F">
        <w:rPr>
          <w:lang w:val="en-GB"/>
        </w:rPr>
        <w:t xml:space="preserve"> simplifying processing. Number ranges will be set to allow the number sequence to continue from year to year with no repeating of document numbers year on year.</w:t>
      </w:r>
    </w:p>
    <w:p w14:paraId="4855D50D" w14:textId="77777777" w:rsidR="009A2CA6" w:rsidRPr="00B12D7F" w:rsidRDefault="009A2CA6" w:rsidP="009A2CA6">
      <w:pPr>
        <w:rPr>
          <w:lang w:val="en-GB"/>
        </w:rPr>
      </w:pPr>
    </w:p>
    <w:p w14:paraId="4855D50E" w14:textId="77777777" w:rsidR="009A2CA6" w:rsidRPr="00B12D7F" w:rsidRDefault="009A2CA6" w:rsidP="009A2CA6">
      <w:pPr>
        <w:rPr>
          <w:lang w:val="en-GB"/>
        </w:rPr>
      </w:pPr>
      <w:r w:rsidRPr="00B12D7F">
        <w:rPr>
          <w:lang w:val="en-GB"/>
        </w:rPr>
        <w:t>Example</w:t>
      </w:r>
      <w:r w:rsidR="005B7903" w:rsidRPr="00B12D7F">
        <w:rPr>
          <w:lang w:val="en-GB"/>
        </w:rPr>
        <w:t>:</w:t>
      </w:r>
    </w:p>
    <w:p w14:paraId="4855D50F" w14:textId="77777777" w:rsidR="009A2CA6" w:rsidRPr="00B12D7F" w:rsidRDefault="009A2CA6" w:rsidP="009A2CA6">
      <w:pPr>
        <w:ind w:left="708"/>
        <w:rPr>
          <w:u w:val="single"/>
          <w:lang w:val="en-GB"/>
        </w:rPr>
      </w:pPr>
      <w:r w:rsidRPr="00B12D7F">
        <w:rPr>
          <w:u w:val="single"/>
          <w:lang w:val="en-GB"/>
        </w:rPr>
        <w:t>Doc type AB</w:t>
      </w:r>
    </w:p>
    <w:p w14:paraId="4855D510" w14:textId="77777777" w:rsidR="009A2CA6" w:rsidRPr="00B12D7F" w:rsidRDefault="009A2CA6" w:rsidP="009A2CA6">
      <w:pPr>
        <w:ind w:left="708"/>
        <w:rPr>
          <w:lang w:val="en-GB"/>
        </w:rPr>
      </w:pPr>
      <w:r w:rsidRPr="00B12D7F">
        <w:rPr>
          <w:lang w:val="en-GB"/>
        </w:rPr>
        <w:t>Assigned to doc number range 01</w:t>
      </w:r>
    </w:p>
    <w:p w14:paraId="4855D511" w14:textId="77777777" w:rsidR="009A2CA6" w:rsidRPr="00B12D7F" w:rsidRDefault="009A2CA6" w:rsidP="009A2CA6">
      <w:pPr>
        <w:ind w:left="708"/>
        <w:rPr>
          <w:lang w:val="en-GB"/>
        </w:rPr>
      </w:pPr>
      <w:r w:rsidRPr="00B12D7F">
        <w:rPr>
          <w:lang w:val="en-GB"/>
        </w:rPr>
        <w:t>Number range from 0100000000</w:t>
      </w:r>
    </w:p>
    <w:p w14:paraId="4855D512" w14:textId="77777777" w:rsidR="009A2CA6" w:rsidRPr="00B12D7F" w:rsidRDefault="009A2CA6" w:rsidP="009A2CA6">
      <w:pPr>
        <w:ind w:left="708"/>
        <w:rPr>
          <w:lang w:val="en-GB"/>
        </w:rPr>
      </w:pPr>
      <w:r w:rsidRPr="00B12D7F">
        <w:rPr>
          <w:lang w:val="en-GB"/>
        </w:rPr>
        <w:t>Number range to 0199999999</w:t>
      </w:r>
    </w:p>
    <w:p w14:paraId="4855D513" w14:textId="77777777" w:rsidR="009A2CA6" w:rsidRPr="00B12D7F" w:rsidRDefault="009A2CA6" w:rsidP="009A2CA6">
      <w:pPr>
        <w:ind w:left="708"/>
        <w:rPr>
          <w:lang w:val="en-GB"/>
        </w:rPr>
      </w:pPr>
    </w:p>
    <w:p w14:paraId="4855D514" w14:textId="77777777" w:rsidR="009A2CA6" w:rsidRPr="00B12D7F" w:rsidRDefault="009A2CA6" w:rsidP="00BA7E9E">
      <w:pPr>
        <w:rPr>
          <w:lang w:val="en-GB"/>
        </w:rPr>
      </w:pPr>
    </w:p>
    <w:p w14:paraId="4855D515" w14:textId="77777777" w:rsidR="009A2CA6" w:rsidRPr="00B12D7F" w:rsidRDefault="009A2CA6" w:rsidP="00BA7E9E">
      <w:pPr>
        <w:rPr>
          <w:lang w:val="en-GB"/>
        </w:rPr>
      </w:pPr>
    </w:p>
    <w:p w14:paraId="4855D516" w14:textId="77777777" w:rsidR="00BA7220" w:rsidRPr="00B12D7F" w:rsidRDefault="004210CA" w:rsidP="004210CA">
      <w:pPr>
        <w:pStyle w:val="Heading3"/>
        <w:rPr>
          <w:lang w:val="en-GB"/>
        </w:rPr>
      </w:pPr>
      <w:bookmarkStart w:id="1045" w:name="_Toc429581518"/>
      <w:r w:rsidRPr="00B12D7F">
        <w:rPr>
          <w:lang w:val="en-GB"/>
        </w:rPr>
        <w:t>Clearing</w:t>
      </w:r>
      <w:bookmarkEnd w:id="1045"/>
    </w:p>
    <w:p w14:paraId="4855D517" w14:textId="77777777" w:rsidR="00530456" w:rsidRPr="00B12D7F" w:rsidRDefault="00530456" w:rsidP="001819E1">
      <w:pPr>
        <w:rPr>
          <w:lang w:val="en-GB"/>
        </w:rPr>
      </w:pPr>
    </w:p>
    <w:p w14:paraId="4855D518" w14:textId="77777777" w:rsidR="00530456" w:rsidRPr="00B12D7F" w:rsidRDefault="00530456" w:rsidP="001819E1">
      <w:pPr>
        <w:rPr>
          <w:lang w:val="en-GB"/>
        </w:rPr>
      </w:pPr>
    </w:p>
    <w:p w14:paraId="4855D519" w14:textId="77777777" w:rsidR="001819E1" w:rsidRPr="00B12D7F" w:rsidRDefault="00530456" w:rsidP="001819E1">
      <w:pPr>
        <w:rPr>
          <w:lang w:val="en-GB"/>
        </w:rPr>
      </w:pPr>
      <w:r w:rsidRPr="00B12D7F">
        <w:rPr>
          <w:lang w:val="en-GB"/>
        </w:rPr>
        <w:t>Where a balance sheet account is subject to matching the GL account will have open item management flagged to allow the clearing process to take place.</w:t>
      </w:r>
      <w:r w:rsidR="00AB0AA6" w:rsidRPr="00B12D7F">
        <w:rPr>
          <w:lang w:val="en-GB"/>
        </w:rPr>
        <w:t xml:space="preserve"> Typical examples of open item accounts are bank clearing accounts, salary clearing accounts and goods receipt/invoice receipt accounts.</w:t>
      </w:r>
    </w:p>
    <w:p w14:paraId="4855D51A" w14:textId="77777777" w:rsidR="000E4BB9" w:rsidRPr="00B12D7F" w:rsidRDefault="000E4BB9">
      <w:pPr>
        <w:jc w:val="left"/>
        <w:rPr>
          <w:lang w:val="en-GB"/>
        </w:rPr>
        <w:sectPr w:rsidR="000E4BB9" w:rsidRPr="00B12D7F" w:rsidSect="000E4BB9">
          <w:pgSz w:w="11906" w:h="16838" w:code="9"/>
          <w:pgMar w:top="2659" w:right="1418" w:bottom="1418" w:left="1418" w:header="709" w:footer="357" w:gutter="0"/>
          <w:cols w:space="708"/>
          <w:docGrid w:linePitch="360"/>
        </w:sectPr>
      </w:pPr>
    </w:p>
    <w:p w14:paraId="4855D51B" w14:textId="77777777" w:rsidR="00170442" w:rsidRPr="00B12D7F" w:rsidRDefault="00170442">
      <w:pPr>
        <w:jc w:val="left"/>
        <w:rPr>
          <w:lang w:val="en-GB"/>
        </w:rPr>
      </w:pPr>
    </w:p>
    <w:p w14:paraId="4855D51C" w14:textId="77777777" w:rsidR="00AB0AA6" w:rsidRPr="00B12D7F" w:rsidRDefault="00AB0AA6" w:rsidP="001819E1">
      <w:pPr>
        <w:rPr>
          <w:lang w:val="en-GB"/>
        </w:rPr>
      </w:pPr>
    </w:p>
    <w:p w14:paraId="4855D51D" w14:textId="77777777" w:rsidR="00530526" w:rsidRPr="00B12D7F" w:rsidRDefault="00530526" w:rsidP="00530526">
      <w:pPr>
        <w:rPr>
          <w:rFonts w:cs="Arial"/>
          <w:lang w:val="en-GB"/>
        </w:rPr>
      </w:pPr>
    </w:p>
    <w:tbl>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86"/>
        <w:gridCol w:w="1086"/>
        <w:gridCol w:w="2463"/>
        <w:gridCol w:w="3230"/>
        <w:gridCol w:w="4111"/>
        <w:gridCol w:w="1726"/>
      </w:tblGrid>
      <w:tr w:rsidR="008978B4" w:rsidRPr="00B12D7F" w14:paraId="4855D524" w14:textId="77777777" w:rsidTr="001077CC">
        <w:trPr>
          <w:tblHeader/>
        </w:trPr>
        <w:tc>
          <w:tcPr>
            <w:tcW w:w="786" w:type="dxa"/>
            <w:tcBorders>
              <w:top w:val="single" w:sz="4" w:space="0" w:color="auto"/>
              <w:left w:val="single" w:sz="4" w:space="0" w:color="auto"/>
              <w:bottom w:val="single" w:sz="4" w:space="0" w:color="auto"/>
              <w:right w:val="single" w:sz="4" w:space="0" w:color="auto"/>
            </w:tcBorders>
            <w:shd w:val="clear" w:color="auto" w:fill="FF0000"/>
          </w:tcPr>
          <w:p w14:paraId="4855D51E" w14:textId="77777777" w:rsidR="00363D7D" w:rsidRPr="00B12D7F" w:rsidRDefault="00363D7D" w:rsidP="00363D7D">
            <w:pPr>
              <w:rPr>
                <w:rFonts w:cs="Arial"/>
                <w:b/>
                <w:color w:val="FFFFFF" w:themeColor="background1"/>
                <w:lang w:val="en-GB"/>
              </w:rPr>
            </w:pPr>
            <w:r w:rsidRPr="00B12D7F">
              <w:rPr>
                <w:rFonts w:cs="Arial"/>
                <w:b/>
                <w:color w:val="FFFFFF" w:themeColor="background1"/>
                <w:lang w:val="en-GB"/>
              </w:rPr>
              <w:t>No.</w:t>
            </w:r>
          </w:p>
        </w:tc>
        <w:tc>
          <w:tcPr>
            <w:tcW w:w="1086" w:type="dxa"/>
            <w:tcBorders>
              <w:top w:val="single" w:sz="4" w:space="0" w:color="auto"/>
              <w:left w:val="single" w:sz="4" w:space="0" w:color="auto"/>
              <w:bottom w:val="single" w:sz="4" w:space="0" w:color="auto"/>
              <w:right w:val="single" w:sz="4" w:space="0" w:color="auto"/>
            </w:tcBorders>
            <w:shd w:val="clear" w:color="auto" w:fill="FF0000"/>
          </w:tcPr>
          <w:p w14:paraId="4855D51F" w14:textId="77777777" w:rsidR="00363D7D" w:rsidRPr="00B12D7F" w:rsidRDefault="00363D7D" w:rsidP="00363D7D">
            <w:pPr>
              <w:rPr>
                <w:rFonts w:cs="Arial"/>
                <w:b/>
                <w:color w:val="FFFFFF" w:themeColor="background1"/>
                <w:lang w:val="en-GB"/>
              </w:rPr>
            </w:pPr>
            <w:r w:rsidRPr="00B12D7F">
              <w:rPr>
                <w:rFonts w:cs="Arial"/>
                <w:b/>
                <w:color w:val="FFFFFF" w:themeColor="background1"/>
                <w:lang w:val="en-GB"/>
              </w:rPr>
              <w:t>Process</w:t>
            </w:r>
          </w:p>
        </w:tc>
        <w:tc>
          <w:tcPr>
            <w:tcW w:w="2463" w:type="dxa"/>
            <w:tcBorders>
              <w:top w:val="single" w:sz="4" w:space="0" w:color="auto"/>
              <w:left w:val="single" w:sz="4" w:space="0" w:color="auto"/>
              <w:bottom w:val="single" w:sz="4" w:space="0" w:color="auto"/>
              <w:right w:val="single" w:sz="4" w:space="0" w:color="auto"/>
            </w:tcBorders>
            <w:shd w:val="clear" w:color="auto" w:fill="FF0000"/>
          </w:tcPr>
          <w:p w14:paraId="4855D520" w14:textId="77777777" w:rsidR="00363D7D" w:rsidRPr="00B12D7F" w:rsidRDefault="00F7077B" w:rsidP="00363D7D">
            <w:pPr>
              <w:rPr>
                <w:rFonts w:cs="Arial"/>
                <w:b/>
                <w:color w:val="FFFFFF" w:themeColor="background1"/>
                <w:lang w:val="en-GB"/>
              </w:rPr>
            </w:pPr>
            <w:r w:rsidRPr="00B12D7F">
              <w:rPr>
                <w:rFonts w:cs="Arial"/>
                <w:b/>
                <w:color w:val="FFFFFF" w:themeColor="background1"/>
                <w:lang w:val="en-GB"/>
              </w:rPr>
              <w:t xml:space="preserve">Description of the </w:t>
            </w:r>
            <w:r w:rsidR="00363D7D" w:rsidRPr="00B12D7F">
              <w:rPr>
                <w:rFonts w:cs="Arial"/>
                <w:b/>
                <w:color w:val="FFFFFF" w:themeColor="background1"/>
                <w:lang w:val="en-GB"/>
              </w:rPr>
              <w:t>Object</w:t>
            </w:r>
          </w:p>
        </w:tc>
        <w:tc>
          <w:tcPr>
            <w:tcW w:w="3230" w:type="dxa"/>
            <w:tcBorders>
              <w:top w:val="single" w:sz="4" w:space="0" w:color="auto"/>
              <w:left w:val="single" w:sz="4" w:space="0" w:color="auto"/>
              <w:bottom w:val="single" w:sz="4" w:space="0" w:color="auto"/>
              <w:right w:val="single" w:sz="4" w:space="0" w:color="auto"/>
            </w:tcBorders>
            <w:shd w:val="clear" w:color="auto" w:fill="FF0000"/>
          </w:tcPr>
          <w:p w14:paraId="4855D521" w14:textId="77777777" w:rsidR="00363D7D" w:rsidRPr="00B12D7F" w:rsidRDefault="00363D7D" w:rsidP="00363D7D">
            <w:pPr>
              <w:rPr>
                <w:rFonts w:cs="Arial"/>
                <w:b/>
                <w:color w:val="FFFFFF" w:themeColor="background1"/>
                <w:lang w:val="en-GB"/>
              </w:rPr>
            </w:pPr>
            <w:r w:rsidRPr="00B12D7F">
              <w:rPr>
                <w:rFonts w:cs="Arial"/>
                <w:b/>
                <w:color w:val="FFFFFF" w:themeColor="background1"/>
                <w:lang w:val="en-GB"/>
              </w:rPr>
              <w:t>Summary of SAP design</w:t>
            </w:r>
          </w:p>
        </w:tc>
        <w:tc>
          <w:tcPr>
            <w:tcW w:w="4111" w:type="dxa"/>
            <w:tcBorders>
              <w:top w:val="single" w:sz="4" w:space="0" w:color="auto"/>
              <w:left w:val="single" w:sz="4" w:space="0" w:color="auto"/>
              <w:bottom w:val="single" w:sz="4" w:space="0" w:color="auto"/>
              <w:right w:val="single" w:sz="4" w:space="0" w:color="auto"/>
            </w:tcBorders>
            <w:shd w:val="clear" w:color="auto" w:fill="FF0000"/>
          </w:tcPr>
          <w:p w14:paraId="4855D522" w14:textId="77777777" w:rsidR="00363D7D" w:rsidRPr="00B12D7F" w:rsidRDefault="00363D7D" w:rsidP="00363D7D">
            <w:pPr>
              <w:rPr>
                <w:rFonts w:cs="Arial"/>
                <w:b/>
                <w:color w:val="FFFFFF" w:themeColor="background1"/>
                <w:lang w:val="en-GB"/>
              </w:rPr>
            </w:pPr>
            <w:r w:rsidRPr="00B12D7F">
              <w:rPr>
                <w:rFonts w:cs="Arial"/>
                <w:b/>
                <w:color w:val="FFFFFF" w:themeColor="background1"/>
                <w:lang w:val="en-GB"/>
              </w:rPr>
              <w:t>Solution</w:t>
            </w:r>
          </w:p>
        </w:tc>
        <w:tc>
          <w:tcPr>
            <w:tcW w:w="1726" w:type="dxa"/>
            <w:tcBorders>
              <w:top w:val="single" w:sz="4" w:space="0" w:color="auto"/>
              <w:left w:val="single" w:sz="4" w:space="0" w:color="auto"/>
              <w:bottom w:val="single" w:sz="4" w:space="0" w:color="auto"/>
              <w:right w:val="single" w:sz="4" w:space="0" w:color="auto"/>
            </w:tcBorders>
            <w:shd w:val="clear" w:color="auto" w:fill="FF0000"/>
          </w:tcPr>
          <w:p w14:paraId="4855D523" w14:textId="77777777" w:rsidR="00363D7D" w:rsidRPr="00B12D7F" w:rsidRDefault="00363D7D" w:rsidP="00363D7D">
            <w:pPr>
              <w:rPr>
                <w:rFonts w:cs="Arial"/>
                <w:b/>
                <w:color w:val="FFFFFF" w:themeColor="background1"/>
                <w:lang w:val="en-GB"/>
              </w:rPr>
            </w:pPr>
            <w:r w:rsidRPr="00B12D7F">
              <w:rPr>
                <w:rFonts w:cs="Arial"/>
                <w:b/>
                <w:color w:val="FFFFFF" w:themeColor="background1"/>
                <w:lang w:val="en-GB"/>
              </w:rPr>
              <w:t>Comments</w:t>
            </w:r>
          </w:p>
        </w:tc>
      </w:tr>
      <w:tr w:rsidR="008978B4" w:rsidRPr="00B12D7F" w14:paraId="4855D52B" w14:textId="77777777" w:rsidTr="001077CC">
        <w:trPr>
          <w:trHeight w:hRule="exact" w:val="60"/>
          <w:tblHeader/>
        </w:trPr>
        <w:tc>
          <w:tcPr>
            <w:tcW w:w="786" w:type="dxa"/>
            <w:tcBorders>
              <w:top w:val="single" w:sz="4" w:space="0" w:color="auto"/>
              <w:left w:val="nil"/>
              <w:bottom w:val="single" w:sz="6" w:space="0" w:color="auto"/>
              <w:right w:val="nil"/>
            </w:tcBorders>
            <w:shd w:val="pct50" w:color="auto" w:fill="auto"/>
          </w:tcPr>
          <w:p w14:paraId="4855D525" w14:textId="77777777" w:rsidR="00363D7D" w:rsidRPr="00B12D7F" w:rsidRDefault="00363D7D" w:rsidP="00363D7D">
            <w:pPr>
              <w:rPr>
                <w:rFonts w:cs="Arial"/>
                <w:lang w:val="en-GB"/>
              </w:rPr>
            </w:pPr>
          </w:p>
        </w:tc>
        <w:tc>
          <w:tcPr>
            <w:tcW w:w="1086" w:type="dxa"/>
            <w:tcBorders>
              <w:top w:val="single" w:sz="4" w:space="0" w:color="auto"/>
              <w:left w:val="nil"/>
              <w:bottom w:val="single" w:sz="6" w:space="0" w:color="auto"/>
              <w:right w:val="nil"/>
            </w:tcBorders>
            <w:shd w:val="pct50" w:color="auto" w:fill="auto"/>
          </w:tcPr>
          <w:p w14:paraId="4855D526" w14:textId="77777777" w:rsidR="00363D7D" w:rsidRPr="00B12D7F" w:rsidRDefault="00363D7D" w:rsidP="00363D7D">
            <w:pPr>
              <w:rPr>
                <w:rFonts w:cs="Arial"/>
                <w:lang w:val="en-GB"/>
              </w:rPr>
            </w:pPr>
          </w:p>
        </w:tc>
        <w:tc>
          <w:tcPr>
            <w:tcW w:w="2463" w:type="dxa"/>
            <w:tcBorders>
              <w:top w:val="single" w:sz="4" w:space="0" w:color="auto"/>
              <w:left w:val="nil"/>
              <w:bottom w:val="single" w:sz="6" w:space="0" w:color="auto"/>
              <w:right w:val="nil"/>
            </w:tcBorders>
            <w:shd w:val="pct50" w:color="auto" w:fill="auto"/>
          </w:tcPr>
          <w:p w14:paraId="4855D527" w14:textId="77777777" w:rsidR="00363D7D" w:rsidRPr="00B12D7F" w:rsidRDefault="00363D7D" w:rsidP="00363D7D">
            <w:pPr>
              <w:rPr>
                <w:rFonts w:cs="Arial"/>
                <w:lang w:val="en-GB"/>
              </w:rPr>
            </w:pPr>
          </w:p>
        </w:tc>
        <w:tc>
          <w:tcPr>
            <w:tcW w:w="3230" w:type="dxa"/>
            <w:tcBorders>
              <w:top w:val="single" w:sz="4" w:space="0" w:color="auto"/>
              <w:left w:val="nil"/>
              <w:bottom w:val="single" w:sz="6" w:space="0" w:color="auto"/>
              <w:right w:val="nil"/>
            </w:tcBorders>
            <w:shd w:val="pct50" w:color="auto" w:fill="auto"/>
          </w:tcPr>
          <w:p w14:paraId="4855D528" w14:textId="77777777" w:rsidR="00363D7D" w:rsidRPr="00B12D7F" w:rsidRDefault="00363D7D" w:rsidP="00363D7D">
            <w:pPr>
              <w:rPr>
                <w:rFonts w:cs="Arial"/>
                <w:lang w:val="en-GB"/>
              </w:rPr>
            </w:pPr>
          </w:p>
        </w:tc>
        <w:tc>
          <w:tcPr>
            <w:tcW w:w="4111" w:type="dxa"/>
            <w:tcBorders>
              <w:top w:val="single" w:sz="4" w:space="0" w:color="auto"/>
              <w:left w:val="nil"/>
              <w:bottom w:val="single" w:sz="6" w:space="0" w:color="auto"/>
              <w:right w:val="nil"/>
            </w:tcBorders>
            <w:shd w:val="pct50" w:color="auto" w:fill="auto"/>
          </w:tcPr>
          <w:p w14:paraId="4855D529" w14:textId="77777777" w:rsidR="00363D7D" w:rsidRPr="00B12D7F" w:rsidRDefault="00363D7D" w:rsidP="00363D7D">
            <w:pPr>
              <w:rPr>
                <w:rFonts w:cs="Arial"/>
                <w:lang w:val="en-GB"/>
              </w:rPr>
            </w:pPr>
          </w:p>
        </w:tc>
        <w:tc>
          <w:tcPr>
            <w:tcW w:w="1726" w:type="dxa"/>
            <w:tcBorders>
              <w:top w:val="single" w:sz="4" w:space="0" w:color="auto"/>
              <w:left w:val="nil"/>
              <w:bottom w:val="single" w:sz="6" w:space="0" w:color="auto"/>
              <w:right w:val="nil"/>
            </w:tcBorders>
            <w:shd w:val="pct50" w:color="auto" w:fill="auto"/>
          </w:tcPr>
          <w:p w14:paraId="4855D52A" w14:textId="77777777" w:rsidR="00363D7D" w:rsidRPr="00B12D7F" w:rsidRDefault="00363D7D" w:rsidP="00363D7D">
            <w:pPr>
              <w:rPr>
                <w:rFonts w:cs="Arial"/>
                <w:lang w:val="en-GB"/>
              </w:rPr>
            </w:pPr>
          </w:p>
        </w:tc>
      </w:tr>
      <w:tr w:rsidR="008978B4" w:rsidRPr="00B12D7F" w14:paraId="4855D542" w14:textId="77777777" w:rsidTr="001077CC">
        <w:tc>
          <w:tcPr>
            <w:tcW w:w="786" w:type="dxa"/>
            <w:tcBorders>
              <w:top w:val="single" w:sz="6" w:space="0" w:color="auto"/>
              <w:left w:val="single" w:sz="6" w:space="0" w:color="auto"/>
              <w:bottom w:val="single" w:sz="6" w:space="0" w:color="auto"/>
            </w:tcBorders>
          </w:tcPr>
          <w:p w14:paraId="4855D52C" w14:textId="77777777" w:rsidR="00363D7D" w:rsidRPr="00B12D7F" w:rsidRDefault="00443720" w:rsidP="00A43C2C">
            <w:pPr>
              <w:rPr>
                <w:lang w:val="en-GB"/>
              </w:rPr>
            </w:pPr>
            <w:r w:rsidRPr="00B12D7F">
              <w:rPr>
                <w:lang w:val="en-GB"/>
              </w:rPr>
              <w:t>7.1.1</w:t>
            </w:r>
          </w:p>
        </w:tc>
        <w:tc>
          <w:tcPr>
            <w:tcW w:w="1086" w:type="dxa"/>
            <w:tcBorders>
              <w:top w:val="single" w:sz="6" w:space="0" w:color="auto"/>
              <w:bottom w:val="single" w:sz="6" w:space="0" w:color="auto"/>
            </w:tcBorders>
          </w:tcPr>
          <w:p w14:paraId="4855D52D" w14:textId="77777777" w:rsidR="00363D7D" w:rsidRPr="00B12D7F" w:rsidRDefault="008978B4" w:rsidP="00363D7D">
            <w:pPr>
              <w:rPr>
                <w:rFonts w:cs="Arial"/>
                <w:lang w:val="en-GB"/>
              </w:rPr>
            </w:pPr>
            <w:r w:rsidRPr="00B12D7F">
              <w:rPr>
                <w:rFonts w:cs="Arial"/>
                <w:lang w:val="en-GB"/>
              </w:rPr>
              <w:t>Ledgers</w:t>
            </w:r>
          </w:p>
        </w:tc>
        <w:tc>
          <w:tcPr>
            <w:tcW w:w="2463" w:type="dxa"/>
            <w:tcBorders>
              <w:top w:val="single" w:sz="6" w:space="0" w:color="auto"/>
              <w:bottom w:val="single" w:sz="6" w:space="0" w:color="auto"/>
            </w:tcBorders>
          </w:tcPr>
          <w:p w14:paraId="4855D52E" w14:textId="77777777" w:rsidR="00363D7D" w:rsidRPr="00B12D7F" w:rsidRDefault="001D7E28" w:rsidP="00363D7D">
            <w:pPr>
              <w:rPr>
                <w:rFonts w:cs="Arial"/>
                <w:lang w:val="en-GB"/>
              </w:rPr>
            </w:pPr>
            <w:r w:rsidRPr="00B12D7F">
              <w:rPr>
                <w:rFonts w:cs="Arial"/>
                <w:lang w:val="en-GB"/>
              </w:rPr>
              <w:t>The leading ledger is based on the same accounting principle as that of the consolidated financial statements.</w:t>
            </w:r>
          </w:p>
          <w:p w14:paraId="4855D52F" w14:textId="77777777" w:rsidR="001077CC" w:rsidRPr="00B12D7F" w:rsidRDefault="001077CC" w:rsidP="00363D7D">
            <w:pPr>
              <w:rPr>
                <w:rFonts w:cs="Arial"/>
                <w:lang w:val="en-GB"/>
              </w:rPr>
            </w:pPr>
          </w:p>
          <w:p w14:paraId="4855D530" w14:textId="77777777" w:rsidR="001D7E28" w:rsidRPr="00B12D7F" w:rsidRDefault="001D7E28" w:rsidP="00B12D7F">
            <w:pPr>
              <w:rPr>
                <w:rFonts w:cs="Arial"/>
                <w:lang w:val="en-GB"/>
              </w:rPr>
            </w:pPr>
            <w:r w:rsidRPr="00B12D7F">
              <w:rPr>
                <w:rFonts w:cs="Arial"/>
                <w:lang w:val="en-GB"/>
              </w:rPr>
              <w:t>The non-leading ledgers are parallel ledgers to the leading ledger. They can be based on a local acc</w:t>
            </w:r>
            <w:r w:rsidR="00B12D7F" w:rsidRPr="00B12D7F">
              <w:rPr>
                <w:rFonts w:cs="Arial"/>
                <w:lang w:val="en-GB"/>
              </w:rPr>
              <w:t>ounting principle, for example. It is necessary t</w:t>
            </w:r>
            <w:r w:rsidRPr="00B12D7F">
              <w:rPr>
                <w:rFonts w:cs="Arial"/>
                <w:lang w:val="en-GB"/>
              </w:rPr>
              <w:t>o activate a non-leading ledger for the individual company codes</w:t>
            </w:r>
            <w:r w:rsidR="00E56511" w:rsidRPr="00B12D7F">
              <w:rPr>
                <w:rFonts w:cs="Arial"/>
                <w:lang w:val="en-GB"/>
              </w:rPr>
              <w:t>.</w:t>
            </w:r>
          </w:p>
        </w:tc>
        <w:tc>
          <w:tcPr>
            <w:tcW w:w="3230" w:type="dxa"/>
            <w:tcBorders>
              <w:top w:val="single" w:sz="6" w:space="0" w:color="auto"/>
              <w:bottom w:val="single" w:sz="6" w:space="0" w:color="auto"/>
            </w:tcBorders>
          </w:tcPr>
          <w:p w14:paraId="4855D531" w14:textId="77777777" w:rsidR="007C4910" w:rsidRPr="00B12D7F" w:rsidRDefault="007C4910" w:rsidP="00DC457C">
            <w:pPr>
              <w:rPr>
                <w:rFonts w:cs="Arial"/>
                <w:lang w:val="en-GB"/>
              </w:rPr>
            </w:pPr>
            <w:r w:rsidRPr="00B12D7F">
              <w:rPr>
                <w:rFonts w:cs="Arial"/>
                <w:lang w:val="en-GB"/>
              </w:rPr>
              <w:t>The leading ledge</w:t>
            </w:r>
            <w:r w:rsidR="001077CC" w:rsidRPr="00B12D7F">
              <w:rPr>
                <w:rFonts w:cs="Arial"/>
                <w:lang w:val="en-GB"/>
              </w:rPr>
              <w:t>r (for legal reporting) and non-</w:t>
            </w:r>
            <w:r w:rsidRPr="00B12D7F">
              <w:rPr>
                <w:rFonts w:cs="Arial"/>
                <w:lang w:val="en-GB"/>
              </w:rPr>
              <w:t>leading ledger (for future Group expansion</w:t>
            </w:r>
            <w:r w:rsidR="00B7617F" w:rsidRPr="00B12D7F">
              <w:rPr>
                <w:rFonts w:cs="Arial"/>
                <w:lang w:val="en-GB"/>
              </w:rPr>
              <w:t xml:space="preserve"> and local legal reporting</w:t>
            </w:r>
            <w:r w:rsidRPr="00B12D7F">
              <w:rPr>
                <w:rFonts w:cs="Arial"/>
                <w:lang w:val="en-GB"/>
              </w:rPr>
              <w:t>) will be set up.</w:t>
            </w:r>
          </w:p>
        </w:tc>
        <w:tc>
          <w:tcPr>
            <w:tcW w:w="4111" w:type="dxa"/>
            <w:tcBorders>
              <w:top w:val="single" w:sz="6" w:space="0" w:color="auto"/>
              <w:bottom w:val="single" w:sz="6" w:space="0" w:color="auto"/>
            </w:tcBorders>
          </w:tcPr>
          <w:p w14:paraId="4855D532" w14:textId="77777777" w:rsidR="00363D7D" w:rsidRPr="00B12D7F" w:rsidRDefault="001116D8" w:rsidP="00363D7D">
            <w:pPr>
              <w:rPr>
                <w:rFonts w:cs="Arial"/>
                <w:u w:val="single"/>
                <w:lang w:val="en-GB"/>
              </w:rPr>
            </w:pPr>
            <w:r w:rsidRPr="00B12D7F">
              <w:rPr>
                <w:rFonts w:cs="Arial"/>
                <w:u w:val="single"/>
                <w:lang w:val="en-GB"/>
              </w:rPr>
              <w:t>Configuration</w:t>
            </w:r>
            <w:r w:rsidR="00F7077B" w:rsidRPr="00B12D7F">
              <w:rPr>
                <w:rFonts w:cs="Arial"/>
                <w:u w:val="single"/>
                <w:lang w:val="en-GB"/>
              </w:rPr>
              <w:t>:</w:t>
            </w:r>
          </w:p>
          <w:p w14:paraId="4855D533" w14:textId="77777777" w:rsidR="00323A1B" w:rsidRPr="00B12D7F" w:rsidRDefault="00323A1B" w:rsidP="001116D8">
            <w:pPr>
              <w:jc w:val="left"/>
              <w:rPr>
                <w:rFonts w:cs="Arial"/>
                <w:lang w:val="en-GB"/>
              </w:rPr>
            </w:pPr>
            <w:r w:rsidRPr="00B12D7F">
              <w:rPr>
                <w:rFonts w:cs="Arial"/>
                <w:lang w:val="en-GB"/>
              </w:rPr>
              <w:t>Standard field status groups will be assigned to the GL accounts</w:t>
            </w:r>
            <w:r w:rsidR="00141BEB" w:rsidRPr="00B12D7F">
              <w:rPr>
                <w:rFonts w:cs="Arial"/>
                <w:lang w:val="en-GB"/>
              </w:rPr>
              <w:t>.</w:t>
            </w:r>
            <w:r w:rsidRPr="00B12D7F">
              <w:rPr>
                <w:rFonts w:cs="Arial"/>
                <w:lang w:val="en-GB"/>
              </w:rPr>
              <w:t xml:space="preserve"> </w:t>
            </w:r>
          </w:p>
          <w:p w14:paraId="4855D534" w14:textId="77777777" w:rsidR="00E13DD7" w:rsidRPr="00B12D7F" w:rsidRDefault="00E13DD7" w:rsidP="001116D8">
            <w:pPr>
              <w:jc w:val="left"/>
              <w:rPr>
                <w:rFonts w:cs="Arial"/>
                <w:lang w:val="en-GB"/>
              </w:rPr>
            </w:pPr>
          </w:p>
          <w:p w14:paraId="4855D535" w14:textId="77777777" w:rsidR="001116D8" w:rsidRPr="00B12D7F" w:rsidRDefault="001116D8" w:rsidP="001116D8">
            <w:pPr>
              <w:jc w:val="left"/>
              <w:rPr>
                <w:rFonts w:cs="Arial"/>
                <w:lang w:val="en-GB"/>
              </w:rPr>
            </w:pPr>
            <w:r w:rsidRPr="00B12D7F">
              <w:rPr>
                <w:rFonts w:cs="Arial"/>
                <w:lang w:val="en-GB"/>
              </w:rPr>
              <w:t xml:space="preserve">The following settings will be </w:t>
            </w:r>
            <w:r w:rsidR="00BA7E9E" w:rsidRPr="00B12D7F">
              <w:rPr>
                <w:rFonts w:cs="Arial"/>
                <w:lang w:val="en-GB"/>
              </w:rPr>
              <w:t>set for the leading ledger.</w:t>
            </w:r>
            <w:r w:rsidRPr="00B12D7F">
              <w:rPr>
                <w:rFonts w:cs="Arial"/>
                <w:lang w:val="en-GB"/>
              </w:rPr>
              <w:t xml:space="preserve"> </w:t>
            </w:r>
          </w:p>
          <w:p w14:paraId="4855D536" w14:textId="77777777" w:rsidR="0053601D" w:rsidRPr="00B12D7F" w:rsidRDefault="0053601D" w:rsidP="00363D7D">
            <w:pPr>
              <w:rPr>
                <w:rFonts w:cs="Arial"/>
                <w:lang w:val="en-GB"/>
              </w:rPr>
            </w:pPr>
          </w:p>
          <w:p w14:paraId="4855D537" w14:textId="77777777" w:rsidR="00AE698A" w:rsidRPr="00B12D7F" w:rsidRDefault="00AE698A" w:rsidP="00363D7D">
            <w:pPr>
              <w:rPr>
                <w:rFonts w:cs="Arial"/>
                <w:lang w:val="en-GB"/>
              </w:rPr>
            </w:pPr>
            <w:r w:rsidRPr="00B12D7F">
              <w:rPr>
                <w:rFonts w:cs="Arial"/>
                <w:lang w:val="en-GB"/>
              </w:rPr>
              <w:t>Currency</w:t>
            </w:r>
            <w:r w:rsidR="003240EA" w:rsidRPr="00B12D7F">
              <w:rPr>
                <w:rFonts w:cs="Arial"/>
                <w:lang w:val="en-GB"/>
              </w:rPr>
              <w:t xml:space="preserve"> - GBP</w:t>
            </w:r>
          </w:p>
          <w:p w14:paraId="4855D538" w14:textId="77777777" w:rsidR="00AE698A" w:rsidRPr="00B12D7F" w:rsidRDefault="00AE698A" w:rsidP="00363D7D">
            <w:pPr>
              <w:rPr>
                <w:rFonts w:cs="Arial"/>
                <w:lang w:val="en-GB"/>
              </w:rPr>
            </w:pPr>
            <w:r w:rsidRPr="00B12D7F">
              <w:rPr>
                <w:rFonts w:cs="Arial"/>
                <w:lang w:val="en-GB"/>
              </w:rPr>
              <w:t>Company Code</w:t>
            </w:r>
            <w:r w:rsidR="003240EA" w:rsidRPr="00B12D7F">
              <w:rPr>
                <w:rFonts w:cs="Arial"/>
                <w:lang w:val="en-GB"/>
              </w:rPr>
              <w:t xml:space="preserve"> </w:t>
            </w:r>
            <w:r w:rsidR="006C747F" w:rsidRPr="00B12D7F">
              <w:rPr>
                <w:rFonts w:cs="Arial"/>
                <w:lang w:val="en-GB"/>
              </w:rPr>
              <w:t>–</w:t>
            </w:r>
            <w:r w:rsidR="003240EA" w:rsidRPr="00B12D7F">
              <w:rPr>
                <w:rFonts w:cs="Arial"/>
                <w:lang w:val="en-GB"/>
              </w:rPr>
              <w:t xml:space="preserve"> </w:t>
            </w:r>
            <w:r w:rsidR="006C747F" w:rsidRPr="00B12D7F">
              <w:rPr>
                <w:rFonts w:cs="Arial"/>
                <w:lang w:val="en-GB"/>
              </w:rPr>
              <w:t>GB01</w:t>
            </w:r>
          </w:p>
          <w:p w14:paraId="4855D539" w14:textId="77777777" w:rsidR="00AE698A" w:rsidRPr="00B12D7F" w:rsidRDefault="00AE698A" w:rsidP="00363D7D">
            <w:pPr>
              <w:rPr>
                <w:rFonts w:cs="Arial"/>
                <w:lang w:val="en-GB"/>
              </w:rPr>
            </w:pPr>
            <w:r w:rsidRPr="00B12D7F">
              <w:rPr>
                <w:rFonts w:cs="Arial"/>
                <w:lang w:val="en-GB"/>
              </w:rPr>
              <w:t>Fiscal Variant</w:t>
            </w:r>
            <w:r w:rsidR="003240EA" w:rsidRPr="00B12D7F">
              <w:rPr>
                <w:rFonts w:cs="Arial"/>
                <w:lang w:val="en-GB"/>
              </w:rPr>
              <w:t xml:space="preserve"> – K4</w:t>
            </w:r>
          </w:p>
          <w:p w14:paraId="4855D53A" w14:textId="77777777" w:rsidR="00EE1363" w:rsidRPr="00B12D7F" w:rsidRDefault="00EE1363" w:rsidP="00BA7E9E">
            <w:pPr>
              <w:rPr>
                <w:rFonts w:cs="Arial"/>
                <w:lang w:val="en-GB"/>
              </w:rPr>
            </w:pPr>
            <w:r w:rsidRPr="00B12D7F">
              <w:rPr>
                <w:rFonts w:cs="Arial"/>
                <w:lang w:val="en-GB"/>
              </w:rPr>
              <w:t xml:space="preserve">Assign Accounting Principle- </w:t>
            </w:r>
            <w:r w:rsidR="00BA7E9E" w:rsidRPr="00B12D7F">
              <w:rPr>
                <w:rFonts w:cs="Arial"/>
                <w:lang w:val="en-GB"/>
              </w:rPr>
              <w:t>IAS</w:t>
            </w:r>
          </w:p>
          <w:p w14:paraId="4855D53B" w14:textId="77777777" w:rsidR="00323A1B" w:rsidRPr="00B12D7F" w:rsidRDefault="00323A1B" w:rsidP="00BA7E9E">
            <w:pPr>
              <w:rPr>
                <w:rFonts w:cs="Arial"/>
                <w:lang w:val="en-GB"/>
              </w:rPr>
            </w:pPr>
          </w:p>
          <w:p w14:paraId="4855D53C" w14:textId="77777777" w:rsidR="0053601D" w:rsidRPr="00B12D7F" w:rsidRDefault="0053601D" w:rsidP="00BA7E9E">
            <w:pPr>
              <w:rPr>
                <w:rFonts w:cs="Arial"/>
                <w:lang w:val="en-GB"/>
              </w:rPr>
            </w:pPr>
            <w:r w:rsidRPr="00B12D7F">
              <w:rPr>
                <w:rFonts w:cs="Arial"/>
                <w:lang w:val="en-GB"/>
              </w:rPr>
              <w:t>Note that company code GB01 will not be assigned to the non-leading ledger however this will be set up for future use.</w:t>
            </w:r>
          </w:p>
          <w:p w14:paraId="4855D53D" w14:textId="77777777" w:rsidR="00DC4C68" w:rsidRPr="00B12D7F" w:rsidRDefault="00DC4C68" w:rsidP="00BA7E9E">
            <w:pPr>
              <w:rPr>
                <w:rFonts w:cs="Arial"/>
                <w:lang w:val="en-GB"/>
              </w:rPr>
            </w:pPr>
          </w:p>
          <w:p w14:paraId="4855D53E" w14:textId="77777777" w:rsidR="001077CC" w:rsidRPr="00B12D7F" w:rsidRDefault="00DC4C68" w:rsidP="001077CC">
            <w:pPr>
              <w:rPr>
                <w:u w:val="single"/>
                <w:lang w:val="en-GB"/>
              </w:rPr>
            </w:pPr>
            <w:r w:rsidRPr="00B12D7F">
              <w:rPr>
                <w:u w:val="single"/>
                <w:lang w:val="en-GB"/>
              </w:rPr>
              <w:t>WRICEF</w:t>
            </w:r>
            <w:r w:rsidR="001077CC" w:rsidRPr="00B12D7F">
              <w:rPr>
                <w:u w:val="single"/>
                <w:lang w:val="en-GB"/>
              </w:rPr>
              <w:t>:</w:t>
            </w:r>
          </w:p>
          <w:p w14:paraId="4855D53F" w14:textId="77777777" w:rsidR="00DC4C68" w:rsidRPr="00B12D7F" w:rsidRDefault="001077CC" w:rsidP="001077CC">
            <w:pPr>
              <w:rPr>
                <w:lang w:val="en-GB"/>
              </w:rPr>
            </w:pPr>
            <w:r w:rsidRPr="00B12D7F">
              <w:rPr>
                <w:lang w:val="en-GB"/>
              </w:rPr>
              <w:t>N</w:t>
            </w:r>
            <w:r w:rsidR="00DC4C68" w:rsidRPr="00B12D7F">
              <w:rPr>
                <w:lang w:val="en-GB"/>
              </w:rPr>
              <w:t>/</w:t>
            </w:r>
            <w:r w:rsidRPr="00B12D7F">
              <w:rPr>
                <w:lang w:val="en-GB"/>
              </w:rPr>
              <w:t>A</w:t>
            </w:r>
          </w:p>
          <w:p w14:paraId="4855D540" w14:textId="77777777" w:rsidR="001077CC" w:rsidRPr="00B12D7F" w:rsidRDefault="001077CC" w:rsidP="001077CC">
            <w:pPr>
              <w:rPr>
                <w:rFonts w:cs="Arial"/>
                <w:lang w:val="en-GB"/>
              </w:rPr>
            </w:pPr>
          </w:p>
        </w:tc>
        <w:tc>
          <w:tcPr>
            <w:tcW w:w="1726" w:type="dxa"/>
            <w:tcBorders>
              <w:top w:val="single" w:sz="6" w:space="0" w:color="auto"/>
              <w:bottom w:val="single" w:sz="6" w:space="0" w:color="auto"/>
              <w:right w:val="single" w:sz="6" w:space="0" w:color="auto"/>
            </w:tcBorders>
          </w:tcPr>
          <w:p w14:paraId="4855D541" w14:textId="77777777" w:rsidR="00363D7D" w:rsidRPr="00B12D7F" w:rsidRDefault="00363D7D" w:rsidP="00363D7D">
            <w:pPr>
              <w:rPr>
                <w:rFonts w:cs="Arial"/>
                <w:lang w:val="en-GB"/>
              </w:rPr>
            </w:pPr>
          </w:p>
        </w:tc>
      </w:tr>
      <w:tr w:rsidR="008978B4" w:rsidRPr="00B12D7F" w14:paraId="4855D551" w14:textId="77777777" w:rsidTr="001077CC">
        <w:tc>
          <w:tcPr>
            <w:tcW w:w="786" w:type="dxa"/>
            <w:tcBorders>
              <w:top w:val="single" w:sz="6" w:space="0" w:color="auto"/>
              <w:left w:val="single" w:sz="6" w:space="0" w:color="auto"/>
              <w:bottom w:val="single" w:sz="6" w:space="0" w:color="auto"/>
            </w:tcBorders>
          </w:tcPr>
          <w:p w14:paraId="4855D543" w14:textId="77777777" w:rsidR="00363D7D" w:rsidRPr="00B12D7F" w:rsidRDefault="008978B4" w:rsidP="00A43C2C">
            <w:pPr>
              <w:rPr>
                <w:lang w:val="en-GB"/>
              </w:rPr>
            </w:pPr>
            <w:r w:rsidRPr="00B12D7F">
              <w:rPr>
                <w:lang w:val="en-GB"/>
              </w:rPr>
              <w:t>7.1.2</w:t>
            </w:r>
          </w:p>
        </w:tc>
        <w:tc>
          <w:tcPr>
            <w:tcW w:w="1086" w:type="dxa"/>
            <w:tcBorders>
              <w:top w:val="single" w:sz="6" w:space="0" w:color="auto"/>
              <w:bottom w:val="single" w:sz="6" w:space="0" w:color="auto"/>
            </w:tcBorders>
          </w:tcPr>
          <w:p w14:paraId="4855D544" w14:textId="77777777" w:rsidR="00363D7D" w:rsidRPr="00B12D7F" w:rsidRDefault="008978B4" w:rsidP="00363D7D">
            <w:pPr>
              <w:rPr>
                <w:rFonts w:cs="Arial"/>
                <w:lang w:val="en-GB"/>
              </w:rPr>
            </w:pPr>
            <w:r w:rsidRPr="00B12D7F">
              <w:rPr>
                <w:rFonts w:cs="Arial"/>
                <w:lang w:val="en-GB"/>
              </w:rPr>
              <w:t>Journals</w:t>
            </w:r>
          </w:p>
        </w:tc>
        <w:tc>
          <w:tcPr>
            <w:tcW w:w="2463" w:type="dxa"/>
            <w:tcBorders>
              <w:top w:val="single" w:sz="6" w:space="0" w:color="auto"/>
              <w:bottom w:val="single" w:sz="6" w:space="0" w:color="auto"/>
            </w:tcBorders>
          </w:tcPr>
          <w:p w14:paraId="4855D545" w14:textId="77777777" w:rsidR="00363D7D" w:rsidRPr="00B12D7F" w:rsidRDefault="002749C0" w:rsidP="00363D7D">
            <w:pPr>
              <w:rPr>
                <w:rFonts w:cs="Arial"/>
                <w:lang w:val="en-GB"/>
              </w:rPr>
            </w:pPr>
            <w:r w:rsidRPr="00B12D7F">
              <w:rPr>
                <w:rFonts w:cs="Arial"/>
                <w:lang w:val="en-GB"/>
              </w:rPr>
              <w:t>Posting of financial transactions between 2 or more general ledger accounts identified by document types and number ranges.</w:t>
            </w:r>
          </w:p>
        </w:tc>
        <w:tc>
          <w:tcPr>
            <w:tcW w:w="3230" w:type="dxa"/>
            <w:tcBorders>
              <w:top w:val="single" w:sz="6" w:space="0" w:color="auto"/>
              <w:bottom w:val="single" w:sz="6" w:space="0" w:color="auto"/>
            </w:tcBorders>
          </w:tcPr>
          <w:p w14:paraId="4855D546" w14:textId="77777777" w:rsidR="00EF61F0" w:rsidRPr="00B12D7F" w:rsidRDefault="002749C0" w:rsidP="005F7424">
            <w:pPr>
              <w:rPr>
                <w:rFonts w:cs="Arial"/>
                <w:lang w:val="en-GB"/>
              </w:rPr>
            </w:pPr>
            <w:r w:rsidRPr="00B12D7F">
              <w:rPr>
                <w:rFonts w:cs="Arial"/>
                <w:lang w:val="en-GB"/>
              </w:rPr>
              <w:t>Standard SAP journal functionality.</w:t>
            </w:r>
          </w:p>
        </w:tc>
        <w:tc>
          <w:tcPr>
            <w:tcW w:w="4111" w:type="dxa"/>
            <w:tcBorders>
              <w:top w:val="single" w:sz="6" w:space="0" w:color="auto"/>
              <w:bottom w:val="single" w:sz="6" w:space="0" w:color="auto"/>
            </w:tcBorders>
          </w:tcPr>
          <w:p w14:paraId="4855D547" w14:textId="77777777" w:rsidR="00F7077B" w:rsidRPr="00B12D7F" w:rsidRDefault="00F7077B" w:rsidP="00F7077B">
            <w:pPr>
              <w:rPr>
                <w:rFonts w:cs="Arial"/>
                <w:u w:val="single"/>
                <w:lang w:val="en-GB"/>
              </w:rPr>
            </w:pPr>
            <w:r w:rsidRPr="00B12D7F">
              <w:rPr>
                <w:rFonts w:cs="Arial"/>
                <w:u w:val="single"/>
                <w:lang w:val="en-GB"/>
              </w:rPr>
              <w:t>Configuration:</w:t>
            </w:r>
          </w:p>
          <w:p w14:paraId="4855D548" w14:textId="77777777" w:rsidR="002D577D" w:rsidRPr="00B12D7F" w:rsidRDefault="002749C0" w:rsidP="005F7424">
            <w:pPr>
              <w:rPr>
                <w:rFonts w:cs="Arial"/>
                <w:lang w:val="en-GB"/>
              </w:rPr>
            </w:pPr>
            <w:r w:rsidRPr="00B12D7F">
              <w:rPr>
                <w:rFonts w:cs="Arial"/>
                <w:lang w:val="en-GB"/>
              </w:rPr>
              <w:t xml:space="preserve">Activate new G/L scenarios </w:t>
            </w:r>
            <w:r w:rsidR="002D577D" w:rsidRPr="00B12D7F">
              <w:rPr>
                <w:rFonts w:cs="Arial"/>
                <w:lang w:val="en-GB"/>
              </w:rPr>
              <w:t>to</w:t>
            </w:r>
            <w:r w:rsidRPr="00B12D7F">
              <w:rPr>
                <w:rFonts w:cs="Arial"/>
                <w:lang w:val="en-GB"/>
              </w:rPr>
              <w:t xml:space="preserve"> update Profit and Cost centres which will mean t</w:t>
            </w:r>
            <w:r w:rsidR="00141BEB" w:rsidRPr="00B12D7F">
              <w:rPr>
                <w:rFonts w:cs="Arial"/>
                <w:lang w:val="en-GB"/>
              </w:rPr>
              <w:t>hat the profit and cost centre assignment will appear on the FI posting.</w:t>
            </w:r>
            <w:r w:rsidRPr="00B12D7F">
              <w:rPr>
                <w:rFonts w:cs="Arial"/>
                <w:lang w:val="en-GB"/>
              </w:rPr>
              <w:t xml:space="preserve"> </w:t>
            </w:r>
          </w:p>
          <w:p w14:paraId="4855D549" w14:textId="77777777" w:rsidR="005E5ECB" w:rsidRPr="00B12D7F" w:rsidRDefault="00141BEB" w:rsidP="005F7424">
            <w:pPr>
              <w:rPr>
                <w:rFonts w:cs="Arial"/>
                <w:lang w:val="en-GB"/>
              </w:rPr>
            </w:pPr>
            <w:r w:rsidRPr="00B12D7F">
              <w:rPr>
                <w:rFonts w:cs="Arial"/>
                <w:lang w:val="en-GB"/>
              </w:rPr>
              <w:t>Standard d</w:t>
            </w:r>
            <w:r w:rsidR="005E5ECB" w:rsidRPr="00B12D7F">
              <w:rPr>
                <w:rFonts w:cs="Arial"/>
                <w:lang w:val="en-GB"/>
              </w:rPr>
              <w:t>ocument types for Entry view</w:t>
            </w:r>
            <w:r w:rsidRPr="00B12D7F">
              <w:rPr>
                <w:rFonts w:cs="Arial"/>
                <w:lang w:val="en-GB"/>
              </w:rPr>
              <w:t>.</w:t>
            </w:r>
            <w:r w:rsidR="0011129E" w:rsidRPr="00B12D7F">
              <w:rPr>
                <w:rFonts w:cs="Arial"/>
                <w:lang w:val="en-GB"/>
              </w:rPr>
              <w:t xml:space="preserve"> </w:t>
            </w:r>
          </w:p>
          <w:p w14:paraId="4855D54A" w14:textId="77777777" w:rsidR="00141BEB" w:rsidRPr="00B12D7F" w:rsidRDefault="00141BEB" w:rsidP="005F7424">
            <w:pPr>
              <w:rPr>
                <w:rFonts w:cs="Arial"/>
                <w:lang w:val="en-GB"/>
              </w:rPr>
            </w:pPr>
            <w:r w:rsidRPr="00B12D7F">
              <w:rPr>
                <w:rFonts w:cs="Arial"/>
                <w:lang w:val="en-GB"/>
              </w:rPr>
              <w:t>Standard</w:t>
            </w:r>
            <w:r w:rsidR="005E5ECB" w:rsidRPr="00B12D7F">
              <w:rPr>
                <w:rFonts w:cs="Arial"/>
                <w:lang w:val="en-GB"/>
              </w:rPr>
              <w:t xml:space="preserve"> document types for general ledger view</w:t>
            </w:r>
            <w:r w:rsidRPr="00B12D7F">
              <w:rPr>
                <w:rFonts w:cs="Arial"/>
                <w:lang w:val="en-GB"/>
              </w:rPr>
              <w:t>.</w:t>
            </w:r>
          </w:p>
          <w:p w14:paraId="4855D54B" w14:textId="77777777" w:rsidR="0011129E" w:rsidRPr="00B12D7F" w:rsidRDefault="00141BEB" w:rsidP="005F7424">
            <w:pPr>
              <w:rPr>
                <w:rFonts w:cs="Arial"/>
                <w:lang w:val="en-GB"/>
              </w:rPr>
            </w:pPr>
            <w:r w:rsidRPr="00B12D7F">
              <w:rPr>
                <w:rFonts w:cs="Arial"/>
                <w:lang w:val="en-GB"/>
              </w:rPr>
              <w:lastRenderedPageBreak/>
              <w:t xml:space="preserve">Standard </w:t>
            </w:r>
            <w:r w:rsidR="000F17DF" w:rsidRPr="00B12D7F">
              <w:rPr>
                <w:rFonts w:cs="Arial"/>
                <w:lang w:val="en-GB"/>
              </w:rPr>
              <w:t>document number ranges</w:t>
            </w:r>
            <w:r w:rsidRPr="00B12D7F">
              <w:rPr>
                <w:rFonts w:cs="Arial"/>
                <w:lang w:val="en-GB"/>
              </w:rPr>
              <w:t xml:space="preserve"> will be assigned to the document types.</w:t>
            </w:r>
          </w:p>
          <w:p w14:paraId="4855D54C" w14:textId="77777777" w:rsidR="005D77D6" w:rsidRPr="00B12D7F" w:rsidRDefault="005D77D6" w:rsidP="005F7424">
            <w:pPr>
              <w:rPr>
                <w:rFonts w:cs="Arial"/>
                <w:lang w:val="en-GB"/>
              </w:rPr>
            </w:pPr>
          </w:p>
          <w:p w14:paraId="4855D54D" w14:textId="77777777" w:rsidR="001077CC" w:rsidRPr="00B12D7F" w:rsidRDefault="001077CC" w:rsidP="001077CC">
            <w:pPr>
              <w:rPr>
                <w:u w:val="single"/>
                <w:lang w:val="en-GB"/>
              </w:rPr>
            </w:pPr>
            <w:r w:rsidRPr="00B12D7F">
              <w:rPr>
                <w:u w:val="single"/>
                <w:lang w:val="en-GB"/>
              </w:rPr>
              <w:t>WRICEF:</w:t>
            </w:r>
          </w:p>
          <w:p w14:paraId="4855D54E" w14:textId="77777777" w:rsidR="001077CC" w:rsidRPr="00B12D7F" w:rsidRDefault="001077CC" w:rsidP="001077CC">
            <w:pPr>
              <w:rPr>
                <w:lang w:val="en-GB"/>
              </w:rPr>
            </w:pPr>
            <w:r w:rsidRPr="00B12D7F">
              <w:rPr>
                <w:lang w:val="en-GB"/>
              </w:rPr>
              <w:t>N/A</w:t>
            </w:r>
          </w:p>
          <w:p w14:paraId="4855D54F" w14:textId="77777777" w:rsidR="00363D7D" w:rsidRPr="00B12D7F" w:rsidRDefault="00363D7D" w:rsidP="000F17DF">
            <w:pPr>
              <w:rPr>
                <w:rFonts w:cs="Arial"/>
                <w:lang w:val="en-GB"/>
              </w:rPr>
            </w:pPr>
          </w:p>
        </w:tc>
        <w:tc>
          <w:tcPr>
            <w:tcW w:w="1726" w:type="dxa"/>
            <w:tcBorders>
              <w:top w:val="single" w:sz="6" w:space="0" w:color="auto"/>
              <w:bottom w:val="single" w:sz="6" w:space="0" w:color="auto"/>
              <w:right w:val="single" w:sz="6" w:space="0" w:color="auto"/>
            </w:tcBorders>
          </w:tcPr>
          <w:p w14:paraId="4855D550" w14:textId="77777777" w:rsidR="00363D7D" w:rsidRPr="00B12D7F" w:rsidRDefault="00363D7D" w:rsidP="00363D7D">
            <w:pPr>
              <w:rPr>
                <w:rFonts w:cs="Arial"/>
                <w:lang w:val="en-GB"/>
              </w:rPr>
            </w:pPr>
          </w:p>
        </w:tc>
      </w:tr>
      <w:tr w:rsidR="008978B4" w:rsidRPr="00B12D7F" w14:paraId="4855D55D" w14:textId="77777777" w:rsidTr="001077CC">
        <w:tc>
          <w:tcPr>
            <w:tcW w:w="786" w:type="dxa"/>
            <w:tcBorders>
              <w:top w:val="single" w:sz="6" w:space="0" w:color="auto"/>
              <w:left w:val="single" w:sz="6" w:space="0" w:color="auto"/>
              <w:bottom w:val="single" w:sz="6" w:space="0" w:color="auto"/>
            </w:tcBorders>
          </w:tcPr>
          <w:p w14:paraId="4855D552" w14:textId="77777777" w:rsidR="00363D7D" w:rsidRPr="00B12D7F" w:rsidRDefault="008978B4" w:rsidP="00A43C2C">
            <w:pPr>
              <w:rPr>
                <w:lang w:val="en-GB"/>
              </w:rPr>
            </w:pPr>
            <w:r w:rsidRPr="00B12D7F">
              <w:rPr>
                <w:lang w:val="en-GB"/>
              </w:rPr>
              <w:t>7.1.3</w:t>
            </w:r>
          </w:p>
        </w:tc>
        <w:tc>
          <w:tcPr>
            <w:tcW w:w="1086" w:type="dxa"/>
            <w:tcBorders>
              <w:top w:val="single" w:sz="6" w:space="0" w:color="auto"/>
              <w:bottom w:val="single" w:sz="6" w:space="0" w:color="auto"/>
            </w:tcBorders>
          </w:tcPr>
          <w:p w14:paraId="4855D553" w14:textId="77777777" w:rsidR="00363D7D" w:rsidRPr="00B12D7F" w:rsidRDefault="008978B4" w:rsidP="00363D7D">
            <w:pPr>
              <w:rPr>
                <w:rFonts w:cs="Arial"/>
                <w:lang w:val="en-GB"/>
              </w:rPr>
            </w:pPr>
            <w:r w:rsidRPr="00B12D7F">
              <w:rPr>
                <w:rFonts w:cs="Arial"/>
                <w:lang w:val="en-GB"/>
              </w:rPr>
              <w:t>Clearing</w:t>
            </w:r>
          </w:p>
        </w:tc>
        <w:tc>
          <w:tcPr>
            <w:tcW w:w="2463" w:type="dxa"/>
            <w:tcBorders>
              <w:top w:val="single" w:sz="6" w:space="0" w:color="auto"/>
              <w:bottom w:val="single" w:sz="6" w:space="0" w:color="auto"/>
            </w:tcBorders>
          </w:tcPr>
          <w:p w14:paraId="4855D554" w14:textId="77777777" w:rsidR="00363D7D" w:rsidRPr="00B12D7F" w:rsidRDefault="002749C0" w:rsidP="005E5ECB">
            <w:pPr>
              <w:jc w:val="left"/>
              <w:rPr>
                <w:rFonts w:cs="Arial"/>
                <w:lang w:val="en-GB"/>
              </w:rPr>
            </w:pPr>
            <w:r w:rsidRPr="00B12D7F">
              <w:rPr>
                <w:rFonts w:cs="Arial"/>
                <w:lang w:val="en-GB"/>
              </w:rPr>
              <w:t>Matching</w:t>
            </w:r>
            <w:r w:rsidR="00D54931" w:rsidRPr="00B12D7F">
              <w:rPr>
                <w:rFonts w:cs="Arial"/>
                <w:lang w:val="en-GB"/>
              </w:rPr>
              <w:t xml:space="preserve"> of two</w:t>
            </w:r>
            <w:r w:rsidRPr="00B12D7F">
              <w:rPr>
                <w:rFonts w:cs="Arial"/>
                <w:lang w:val="en-GB"/>
              </w:rPr>
              <w:t xml:space="preserve"> or more entries in a balance sheet account.</w:t>
            </w:r>
          </w:p>
        </w:tc>
        <w:tc>
          <w:tcPr>
            <w:tcW w:w="3230" w:type="dxa"/>
            <w:tcBorders>
              <w:top w:val="single" w:sz="6" w:space="0" w:color="auto"/>
              <w:bottom w:val="single" w:sz="6" w:space="0" w:color="auto"/>
            </w:tcBorders>
          </w:tcPr>
          <w:p w14:paraId="4855D555" w14:textId="77777777" w:rsidR="00363D7D" w:rsidRPr="00B12D7F" w:rsidRDefault="005E5ECB" w:rsidP="00363D7D">
            <w:pPr>
              <w:rPr>
                <w:rFonts w:cs="Arial"/>
                <w:lang w:val="en-GB"/>
              </w:rPr>
            </w:pPr>
            <w:r w:rsidRPr="00B12D7F">
              <w:rPr>
                <w:rFonts w:cs="Arial"/>
                <w:lang w:val="en-GB"/>
              </w:rPr>
              <w:t>Set open item management on required balance sheet accounts.</w:t>
            </w:r>
          </w:p>
        </w:tc>
        <w:tc>
          <w:tcPr>
            <w:tcW w:w="4111" w:type="dxa"/>
            <w:tcBorders>
              <w:top w:val="single" w:sz="6" w:space="0" w:color="auto"/>
              <w:bottom w:val="single" w:sz="6" w:space="0" w:color="auto"/>
            </w:tcBorders>
          </w:tcPr>
          <w:p w14:paraId="4855D556" w14:textId="77777777" w:rsidR="005E5ECB" w:rsidRPr="00B12D7F" w:rsidRDefault="00F7077B" w:rsidP="005E5ECB">
            <w:pPr>
              <w:rPr>
                <w:rFonts w:cs="Arial"/>
                <w:u w:val="single"/>
                <w:lang w:val="en-GB"/>
              </w:rPr>
            </w:pPr>
            <w:r w:rsidRPr="00B12D7F">
              <w:rPr>
                <w:rFonts w:cs="Arial"/>
                <w:u w:val="single"/>
                <w:lang w:val="en-GB"/>
              </w:rPr>
              <w:t>Configuration:</w:t>
            </w:r>
            <w:r w:rsidR="005E5ECB" w:rsidRPr="00B12D7F">
              <w:rPr>
                <w:rFonts w:cs="Arial"/>
                <w:lang w:val="en-GB"/>
              </w:rPr>
              <w:t xml:space="preserve"> </w:t>
            </w:r>
          </w:p>
          <w:p w14:paraId="4855D557" w14:textId="77777777" w:rsidR="005E5ECB" w:rsidRPr="00B12D7F" w:rsidRDefault="00D54931" w:rsidP="005E5ECB">
            <w:pPr>
              <w:rPr>
                <w:rFonts w:cs="Arial"/>
                <w:lang w:val="en-GB"/>
              </w:rPr>
            </w:pPr>
            <w:r w:rsidRPr="00B12D7F">
              <w:rPr>
                <w:rFonts w:cs="Arial"/>
                <w:lang w:val="en-GB"/>
              </w:rPr>
              <w:t xml:space="preserve">Tolerance groups and allowable differences to be determined during Realisation. </w:t>
            </w:r>
          </w:p>
          <w:p w14:paraId="4855D558" w14:textId="77777777" w:rsidR="00363D7D" w:rsidRPr="00B12D7F" w:rsidRDefault="00363D7D" w:rsidP="005E5ECB">
            <w:pPr>
              <w:rPr>
                <w:rFonts w:cs="Arial"/>
                <w:lang w:val="en-GB"/>
              </w:rPr>
            </w:pPr>
          </w:p>
          <w:p w14:paraId="4855D559" w14:textId="77777777" w:rsidR="001077CC" w:rsidRPr="00B12D7F" w:rsidRDefault="001077CC" w:rsidP="001077CC">
            <w:pPr>
              <w:rPr>
                <w:u w:val="single"/>
                <w:lang w:val="en-GB"/>
              </w:rPr>
            </w:pPr>
            <w:r w:rsidRPr="00B12D7F">
              <w:rPr>
                <w:u w:val="single"/>
                <w:lang w:val="en-GB"/>
              </w:rPr>
              <w:t>WRICEF:</w:t>
            </w:r>
          </w:p>
          <w:p w14:paraId="4855D55A" w14:textId="77777777" w:rsidR="001077CC" w:rsidRPr="00B12D7F" w:rsidRDefault="001077CC" w:rsidP="001077CC">
            <w:pPr>
              <w:rPr>
                <w:lang w:val="en-GB"/>
              </w:rPr>
            </w:pPr>
            <w:r w:rsidRPr="00B12D7F">
              <w:rPr>
                <w:lang w:val="en-GB"/>
              </w:rPr>
              <w:t>N/A</w:t>
            </w:r>
          </w:p>
          <w:p w14:paraId="4855D55B" w14:textId="77777777" w:rsidR="005D77D6" w:rsidRPr="00B12D7F" w:rsidRDefault="005D77D6" w:rsidP="005E5ECB">
            <w:pPr>
              <w:rPr>
                <w:rFonts w:cs="Arial"/>
                <w:lang w:val="en-GB"/>
              </w:rPr>
            </w:pPr>
          </w:p>
        </w:tc>
        <w:tc>
          <w:tcPr>
            <w:tcW w:w="1726" w:type="dxa"/>
            <w:tcBorders>
              <w:top w:val="single" w:sz="6" w:space="0" w:color="auto"/>
              <w:bottom w:val="single" w:sz="6" w:space="0" w:color="auto"/>
              <w:right w:val="single" w:sz="6" w:space="0" w:color="auto"/>
            </w:tcBorders>
          </w:tcPr>
          <w:p w14:paraId="4855D55C" w14:textId="77777777" w:rsidR="00363D7D" w:rsidRPr="00B12D7F" w:rsidRDefault="00363D7D" w:rsidP="00363D7D">
            <w:pPr>
              <w:rPr>
                <w:rFonts w:cs="Arial"/>
                <w:lang w:val="en-GB"/>
              </w:rPr>
            </w:pPr>
          </w:p>
        </w:tc>
      </w:tr>
    </w:tbl>
    <w:p w14:paraId="4855D55E" w14:textId="77777777" w:rsidR="00530526" w:rsidRPr="00B12D7F" w:rsidRDefault="00530526" w:rsidP="00530526">
      <w:pPr>
        <w:rPr>
          <w:rFonts w:cs="Arial"/>
          <w:lang w:val="en-GB"/>
        </w:rPr>
      </w:pPr>
    </w:p>
    <w:p w14:paraId="4855D55F" w14:textId="77777777" w:rsidR="000F17DF" w:rsidRPr="00B12D7F" w:rsidRDefault="000F17DF" w:rsidP="000F17DF">
      <w:pPr>
        <w:rPr>
          <w:lang w:val="en-GB"/>
        </w:rPr>
      </w:pPr>
    </w:p>
    <w:p w14:paraId="4855D560" w14:textId="77777777" w:rsidR="000F17DF" w:rsidRPr="00B12D7F" w:rsidRDefault="000F17DF" w:rsidP="000F17DF">
      <w:pPr>
        <w:rPr>
          <w:lang w:val="en-GB"/>
        </w:rPr>
      </w:pPr>
    </w:p>
    <w:p w14:paraId="4855D561" w14:textId="77777777" w:rsidR="001077CC" w:rsidRDefault="00812938">
      <w:pPr>
        <w:pStyle w:val="Heading3"/>
        <w:rPr>
          <w:ins w:id="1046" w:author="Chris Varma" w:date="2015-09-08T11:30:00Z"/>
          <w:lang w:val="en-GB"/>
        </w:rPr>
        <w:pPrChange w:id="1047" w:author="Chris Twist" w:date="2015-09-08T10:17:00Z">
          <w:pPr>
            <w:pStyle w:val="Heading2"/>
            <w:spacing w:before="480"/>
            <w:jc w:val="both"/>
          </w:pPr>
        </w:pPrChange>
      </w:pPr>
      <w:bookmarkStart w:id="1048" w:name="_Toc429581519"/>
      <w:bookmarkStart w:id="1049" w:name="_Toc168017884"/>
      <w:ins w:id="1050" w:author="Chris Twist" w:date="2015-09-08T10:17:00Z">
        <w:r>
          <w:rPr>
            <w:lang w:val="en-GB"/>
          </w:rPr>
          <w:t>Document Splitting</w:t>
        </w:r>
      </w:ins>
      <w:bookmarkEnd w:id="1048"/>
    </w:p>
    <w:p w14:paraId="4855D562" w14:textId="77777777" w:rsidR="00F73197" w:rsidRDefault="00F73197">
      <w:pPr>
        <w:rPr>
          <w:ins w:id="1051" w:author="Chris Varma" w:date="2015-09-08T11:30:00Z"/>
          <w:lang w:val="en-GB"/>
        </w:rPr>
        <w:pPrChange w:id="1052" w:author="Chris Varma" w:date="2015-09-08T11:30:00Z">
          <w:pPr>
            <w:pStyle w:val="Heading2"/>
            <w:spacing w:before="480"/>
            <w:jc w:val="both"/>
          </w:pPr>
        </w:pPrChange>
      </w:pPr>
    </w:p>
    <w:p w14:paraId="4855D563" w14:textId="77777777" w:rsidR="00EE321C" w:rsidRDefault="00EE321C">
      <w:pPr>
        <w:rPr>
          <w:ins w:id="1053" w:author="Chris Varma" w:date="2015-09-08T11:31:00Z"/>
          <w:lang w:val="en-GB"/>
        </w:rPr>
        <w:pPrChange w:id="1054" w:author="Chris Varma" w:date="2015-09-08T11:30:00Z">
          <w:pPr>
            <w:pStyle w:val="Heading2"/>
            <w:spacing w:before="480"/>
            <w:jc w:val="both"/>
          </w:pPr>
        </w:pPrChange>
      </w:pPr>
    </w:p>
    <w:tbl>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86"/>
        <w:gridCol w:w="1086"/>
        <w:gridCol w:w="2463"/>
        <w:gridCol w:w="3230"/>
        <w:gridCol w:w="4111"/>
        <w:gridCol w:w="1726"/>
      </w:tblGrid>
      <w:tr w:rsidR="008F7C3D" w:rsidRPr="00B12D7F" w14:paraId="4855D56A" w14:textId="77777777" w:rsidTr="00C73521">
        <w:trPr>
          <w:tblHeader/>
          <w:ins w:id="1055" w:author="Chris Varma" w:date="2015-09-08T14:56:00Z"/>
        </w:trPr>
        <w:tc>
          <w:tcPr>
            <w:tcW w:w="786" w:type="dxa"/>
            <w:tcBorders>
              <w:top w:val="single" w:sz="4" w:space="0" w:color="auto"/>
              <w:left w:val="single" w:sz="4" w:space="0" w:color="auto"/>
              <w:bottom w:val="single" w:sz="4" w:space="0" w:color="auto"/>
              <w:right w:val="single" w:sz="4" w:space="0" w:color="auto"/>
            </w:tcBorders>
            <w:shd w:val="clear" w:color="auto" w:fill="FF0000"/>
          </w:tcPr>
          <w:p w14:paraId="4855D564" w14:textId="77777777" w:rsidR="008F7C3D" w:rsidRPr="00B12D7F" w:rsidRDefault="008F7C3D" w:rsidP="00C73521">
            <w:pPr>
              <w:rPr>
                <w:ins w:id="1056" w:author="Chris Varma" w:date="2015-09-08T14:56:00Z"/>
                <w:rFonts w:cs="Arial"/>
                <w:b/>
                <w:color w:val="FFFFFF" w:themeColor="background1"/>
                <w:lang w:val="en-GB"/>
              </w:rPr>
            </w:pPr>
            <w:ins w:id="1057" w:author="Chris Varma" w:date="2015-09-08T14:56:00Z">
              <w:r w:rsidRPr="00B12D7F">
                <w:rPr>
                  <w:rFonts w:cs="Arial"/>
                  <w:b/>
                  <w:color w:val="FFFFFF" w:themeColor="background1"/>
                  <w:lang w:val="en-GB"/>
                </w:rPr>
                <w:t>No.</w:t>
              </w:r>
            </w:ins>
          </w:p>
        </w:tc>
        <w:tc>
          <w:tcPr>
            <w:tcW w:w="1086" w:type="dxa"/>
            <w:tcBorders>
              <w:top w:val="single" w:sz="4" w:space="0" w:color="auto"/>
              <w:left w:val="single" w:sz="4" w:space="0" w:color="auto"/>
              <w:bottom w:val="single" w:sz="4" w:space="0" w:color="auto"/>
              <w:right w:val="single" w:sz="4" w:space="0" w:color="auto"/>
            </w:tcBorders>
            <w:shd w:val="clear" w:color="auto" w:fill="FF0000"/>
          </w:tcPr>
          <w:p w14:paraId="4855D565" w14:textId="77777777" w:rsidR="008F7C3D" w:rsidRPr="00B12D7F" w:rsidRDefault="008F7C3D" w:rsidP="00C73521">
            <w:pPr>
              <w:rPr>
                <w:ins w:id="1058" w:author="Chris Varma" w:date="2015-09-08T14:56:00Z"/>
                <w:rFonts w:cs="Arial"/>
                <w:b/>
                <w:color w:val="FFFFFF" w:themeColor="background1"/>
                <w:lang w:val="en-GB"/>
              </w:rPr>
            </w:pPr>
            <w:ins w:id="1059" w:author="Chris Varma" w:date="2015-09-08T14:56:00Z">
              <w:r w:rsidRPr="00B12D7F">
                <w:rPr>
                  <w:rFonts w:cs="Arial"/>
                  <w:b/>
                  <w:color w:val="FFFFFF" w:themeColor="background1"/>
                  <w:lang w:val="en-GB"/>
                </w:rPr>
                <w:t>Process</w:t>
              </w:r>
            </w:ins>
          </w:p>
        </w:tc>
        <w:tc>
          <w:tcPr>
            <w:tcW w:w="2463" w:type="dxa"/>
            <w:tcBorders>
              <w:top w:val="single" w:sz="4" w:space="0" w:color="auto"/>
              <w:left w:val="single" w:sz="4" w:space="0" w:color="auto"/>
              <w:bottom w:val="single" w:sz="4" w:space="0" w:color="auto"/>
              <w:right w:val="single" w:sz="4" w:space="0" w:color="auto"/>
            </w:tcBorders>
            <w:shd w:val="clear" w:color="auto" w:fill="FF0000"/>
          </w:tcPr>
          <w:p w14:paraId="4855D566" w14:textId="77777777" w:rsidR="008F7C3D" w:rsidRPr="00B12D7F" w:rsidRDefault="008F7C3D" w:rsidP="00C73521">
            <w:pPr>
              <w:rPr>
                <w:ins w:id="1060" w:author="Chris Varma" w:date="2015-09-08T14:56:00Z"/>
                <w:rFonts w:cs="Arial"/>
                <w:b/>
                <w:color w:val="FFFFFF" w:themeColor="background1"/>
                <w:lang w:val="en-GB"/>
              </w:rPr>
            </w:pPr>
            <w:ins w:id="1061" w:author="Chris Varma" w:date="2015-09-08T14:56:00Z">
              <w:r w:rsidRPr="00B12D7F">
                <w:rPr>
                  <w:rFonts w:cs="Arial"/>
                  <w:b/>
                  <w:color w:val="FFFFFF" w:themeColor="background1"/>
                  <w:lang w:val="en-GB"/>
                </w:rPr>
                <w:t>Description of the Object</w:t>
              </w:r>
            </w:ins>
          </w:p>
        </w:tc>
        <w:tc>
          <w:tcPr>
            <w:tcW w:w="3230" w:type="dxa"/>
            <w:tcBorders>
              <w:top w:val="single" w:sz="4" w:space="0" w:color="auto"/>
              <w:left w:val="single" w:sz="4" w:space="0" w:color="auto"/>
              <w:bottom w:val="single" w:sz="4" w:space="0" w:color="auto"/>
              <w:right w:val="single" w:sz="4" w:space="0" w:color="auto"/>
            </w:tcBorders>
            <w:shd w:val="clear" w:color="auto" w:fill="FF0000"/>
          </w:tcPr>
          <w:p w14:paraId="4855D567" w14:textId="77777777" w:rsidR="008F7C3D" w:rsidRPr="00B12D7F" w:rsidRDefault="008F7C3D" w:rsidP="00C73521">
            <w:pPr>
              <w:rPr>
                <w:ins w:id="1062" w:author="Chris Varma" w:date="2015-09-08T14:56:00Z"/>
                <w:rFonts w:cs="Arial"/>
                <w:b/>
                <w:color w:val="FFFFFF" w:themeColor="background1"/>
                <w:lang w:val="en-GB"/>
              </w:rPr>
            </w:pPr>
            <w:ins w:id="1063" w:author="Chris Varma" w:date="2015-09-08T14:56:00Z">
              <w:r w:rsidRPr="00B12D7F">
                <w:rPr>
                  <w:rFonts w:cs="Arial"/>
                  <w:b/>
                  <w:color w:val="FFFFFF" w:themeColor="background1"/>
                  <w:lang w:val="en-GB"/>
                </w:rPr>
                <w:t>Summary of SAP design</w:t>
              </w:r>
            </w:ins>
          </w:p>
        </w:tc>
        <w:tc>
          <w:tcPr>
            <w:tcW w:w="4111" w:type="dxa"/>
            <w:tcBorders>
              <w:top w:val="single" w:sz="4" w:space="0" w:color="auto"/>
              <w:left w:val="single" w:sz="4" w:space="0" w:color="auto"/>
              <w:bottom w:val="single" w:sz="4" w:space="0" w:color="auto"/>
              <w:right w:val="single" w:sz="4" w:space="0" w:color="auto"/>
            </w:tcBorders>
            <w:shd w:val="clear" w:color="auto" w:fill="FF0000"/>
          </w:tcPr>
          <w:p w14:paraId="4855D568" w14:textId="77777777" w:rsidR="008F7C3D" w:rsidRPr="00B12D7F" w:rsidRDefault="008F7C3D" w:rsidP="00C73521">
            <w:pPr>
              <w:rPr>
                <w:ins w:id="1064" w:author="Chris Varma" w:date="2015-09-08T14:56:00Z"/>
                <w:rFonts w:cs="Arial"/>
                <w:b/>
                <w:color w:val="FFFFFF" w:themeColor="background1"/>
                <w:lang w:val="en-GB"/>
              </w:rPr>
            </w:pPr>
            <w:ins w:id="1065" w:author="Chris Varma" w:date="2015-09-08T14:56:00Z">
              <w:r w:rsidRPr="00B12D7F">
                <w:rPr>
                  <w:rFonts w:cs="Arial"/>
                  <w:b/>
                  <w:color w:val="FFFFFF" w:themeColor="background1"/>
                  <w:lang w:val="en-GB"/>
                </w:rPr>
                <w:t>Solution</w:t>
              </w:r>
            </w:ins>
          </w:p>
        </w:tc>
        <w:tc>
          <w:tcPr>
            <w:tcW w:w="1726" w:type="dxa"/>
            <w:tcBorders>
              <w:top w:val="single" w:sz="4" w:space="0" w:color="auto"/>
              <w:left w:val="single" w:sz="4" w:space="0" w:color="auto"/>
              <w:bottom w:val="single" w:sz="4" w:space="0" w:color="auto"/>
              <w:right w:val="single" w:sz="4" w:space="0" w:color="auto"/>
            </w:tcBorders>
            <w:shd w:val="clear" w:color="auto" w:fill="FF0000"/>
          </w:tcPr>
          <w:p w14:paraId="4855D569" w14:textId="77777777" w:rsidR="008F7C3D" w:rsidRPr="00B12D7F" w:rsidRDefault="008F7C3D" w:rsidP="00C73521">
            <w:pPr>
              <w:rPr>
                <w:ins w:id="1066" w:author="Chris Varma" w:date="2015-09-08T14:56:00Z"/>
                <w:rFonts w:cs="Arial"/>
                <w:b/>
                <w:color w:val="FFFFFF" w:themeColor="background1"/>
                <w:lang w:val="en-GB"/>
              </w:rPr>
            </w:pPr>
            <w:ins w:id="1067" w:author="Chris Varma" w:date="2015-09-08T14:56:00Z">
              <w:r w:rsidRPr="00B12D7F">
                <w:rPr>
                  <w:rFonts w:cs="Arial"/>
                  <w:b/>
                  <w:color w:val="FFFFFF" w:themeColor="background1"/>
                  <w:lang w:val="en-GB"/>
                </w:rPr>
                <w:t>Comments</w:t>
              </w:r>
            </w:ins>
          </w:p>
        </w:tc>
      </w:tr>
      <w:tr w:rsidR="008F7C3D" w:rsidRPr="00B12D7F" w14:paraId="4855D571" w14:textId="77777777" w:rsidTr="00C73521">
        <w:trPr>
          <w:trHeight w:hRule="exact" w:val="60"/>
          <w:tblHeader/>
          <w:ins w:id="1068" w:author="Chris Varma" w:date="2015-09-08T14:56:00Z"/>
        </w:trPr>
        <w:tc>
          <w:tcPr>
            <w:tcW w:w="786" w:type="dxa"/>
            <w:tcBorders>
              <w:top w:val="single" w:sz="4" w:space="0" w:color="auto"/>
              <w:left w:val="nil"/>
              <w:bottom w:val="single" w:sz="6" w:space="0" w:color="auto"/>
              <w:right w:val="nil"/>
            </w:tcBorders>
            <w:shd w:val="pct50" w:color="auto" w:fill="auto"/>
          </w:tcPr>
          <w:p w14:paraId="4855D56B" w14:textId="77777777" w:rsidR="008F7C3D" w:rsidRPr="00B12D7F" w:rsidRDefault="008F7C3D" w:rsidP="00C73521">
            <w:pPr>
              <w:rPr>
                <w:ins w:id="1069" w:author="Chris Varma" w:date="2015-09-08T14:56:00Z"/>
                <w:rFonts w:cs="Arial"/>
                <w:lang w:val="en-GB"/>
              </w:rPr>
            </w:pPr>
          </w:p>
        </w:tc>
        <w:tc>
          <w:tcPr>
            <w:tcW w:w="1086" w:type="dxa"/>
            <w:tcBorders>
              <w:top w:val="single" w:sz="4" w:space="0" w:color="auto"/>
              <w:left w:val="nil"/>
              <w:bottom w:val="single" w:sz="6" w:space="0" w:color="auto"/>
              <w:right w:val="nil"/>
            </w:tcBorders>
            <w:shd w:val="pct50" w:color="auto" w:fill="auto"/>
          </w:tcPr>
          <w:p w14:paraId="4855D56C" w14:textId="77777777" w:rsidR="008F7C3D" w:rsidRPr="00B12D7F" w:rsidRDefault="008F7C3D" w:rsidP="00C73521">
            <w:pPr>
              <w:rPr>
                <w:ins w:id="1070" w:author="Chris Varma" w:date="2015-09-08T14:56:00Z"/>
                <w:rFonts w:cs="Arial"/>
                <w:lang w:val="en-GB"/>
              </w:rPr>
            </w:pPr>
          </w:p>
        </w:tc>
        <w:tc>
          <w:tcPr>
            <w:tcW w:w="2463" w:type="dxa"/>
            <w:tcBorders>
              <w:top w:val="single" w:sz="4" w:space="0" w:color="auto"/>
              <w:left w:val="nil"/>
              <w:bottom w:val="single" w:sz="6" w:space="0" w:color="auto"/>
              <w:right w:val="nil"/>
            </w:tcBorders>
            <w:shd w:val="pct50" w:color="auto" w:fill="auto"/>
          </w:tcPr>
          <w:p w14:paraId="4855D56D" w14:textId="77777777" w:rsidR="008F7C3D" w:rsidRPr="00B12D7F" w:rsidRDefault="008F7C3D" w:rsidP="00C73521">
            <w:pPr>
              <w:rPr>
                <w:ins w:id="1071" w:author="Chris Varma" w:date="2015-09-08T14:56:00Z"/>
                <w:rFonts w:cs="Arial"/>
                <w:lang w:val="en-GB"/>
              </w:rPr>
            </w:pPr>
          </w:p>
        </w:tc>
        <w:tc>
          <w:tcPr>
            <w:tcW w:w="3230" w:type="dxa"/>
            <w:tcBorders>
              <w:top w:val="single" w:sz="4" w:space="0" w:color="auto"/>
              <w:left w:val="nil"/>
              <w:bottom w:val="single" w:sz="6" w:space="0" w:color="auto"/>
              <w:right w:val="nil"/>
            </w:tcBorders>
            <w:shd w:val="pct50" w:color="auto" w:fill="auto"/>
          </w:tcPr>
          <w:p w14:paraId="4855D56E" w14:textId="77777777" w:rsidR="008F7C3D" w:rsidRPr="00B12D7F" w:rsidRDefault="008F7C3D" w:rsidP="00C73521">
            <w:pPr>
              <w:rPr>
                <w:ins w:id="1072" w:author="Chris Varma" w:date="2015-09-08T14:56:00Z"/>
                <w:rFonts w:cs="Arial"/>
                <w:lang w:val="en-GB"/>
              </w:rPr>
            </w:pPr>
          </w:p>
        </w:tc>
        <w:tc>
          <w:tcPr>
            <w:tcW w:w="4111" w:type="dxa"/>
            <w:tcBorders>
              <w:top w:val="single" w:sz="4" w:space="0" w:color="auto"/>
              <w:left w:val="nil"/>
              <w:bottom w:val="single" w:sz="6" w:space="0" w:color="auto"/>
              <w:right w:val="nil"/>
            </w:tcBorders>
            <w:shd w:val="pct50" w:color="auto" w:fill="auto"/>
          </w:tcPr>
          <w:p w14:paraId="4855D56F" w14:textId="77777777" w:rsidR="008F7C3D" w:rsidRPr="00B12D7F" w:rsidRDefault="008F7C3D" w:rsidP="00C73521">
            <w:pPr>
              <w:rPr>
                <w:ins w:id="1073" w:author="Chris Varma" w:date="2015-09-08T14:56:00Z"/>
                <w:rFonts w:cs="Arial"/>
                <w:lang w:val="en-GB"/>
              </w:rPr>
            </w:pPr>
          </w:p>
        </w:tc>
        <w:tc>
          <w:tcPr>
            <w:tcW w:w="1726" w:type="dxa"/>
            <w:tcBorders>
              <w:top w:val="single" w:sz="4" w:space="0" w:color="auto"/>
              <w:left w:val="nil"/>
              <w:bottom w:val="single" w:sz="6" w:space="0" w:color="auto"/>
              <w:right w:val="nil"/>
            </w:tcBorders>
            <w:shd w:val="pct50" w:color="auto" w:fill="auto"/>
          </w:tcPr>
          <w:p w14:paraId="4855D570" w14:textId="77777777" w:rsidR="008F7C3D" w:rsidRPr="00B12D7F" w:rsidRDefault="008F7C3D" w:rsidP="00C73521">
            <w:pPr>
              <w:rPr>
                <w:ins w:id="1074" w:author="Chris Varma" w:date="2015-09-08T14:56:00Z"/>
                <w:rFonts w:cs="Arial"/>
                <w:lang w:val="en-GB"/>
              </w:rPr>
            </w:pPr>
          </w:p>
        </w:tc>
      </w:tr>
      <w:tr w:rsidR="008F7C3D" w:rsidRPr="00B12D7F" w14:paraId="4855D57D" w14:textId="77777777" w:rsidTr="00C73521">
        <w:trPr>
          <w:ins w:id="1075" w:author="Chris Varma" w:date="2015-09-08T14:56:00Z"/>
        </w:trPr>
        <w:tc>
          <w:tcPr>
            <w:tcW w:w="786" w:type="dxa"/>
            <w:tcBorders>
              <w:top w:val="single" w:sz="6" w:space="0" w:color="auto"/>
              <w:left w:val="single" w:sz="6" w:space="0" w:color="auto"/>
              <w:bottom w:val="single" w:sz="6" w:space="0" w:color="auto"/>
            </w:tcBorders>
          </w:tcPr>
          <w:p w14:paraId="4855D572" w14:textId="77777777" w:rsidR="008F7C3D" w:rsidRPr="00B12D7F" w:rsidRDefault="00343173" w:rsidP="00C73521">
            <w:pPr>
              <w:rPr>
                <w:ins w:id="1076" w:author="Chris Varma" w:date="2015-09-08T14:56:00Z"/>
                <w:lang w:val="en-GB"/>
              </w:rPr>
            </w:pPr>
            <w:ins w:id="1077" w:author="Chris Varma" w:date="2015-09-09T16:37:00Z">
              <w:r>
                <w:rPr>
                  <w:lang w:val="en-GB"/>
                </w:rPr>
                <w:t>1</w:t>
              </w:r>
            </w:ins>
          </w:p>
        </w:tc>
        <w:tc>
          <w:tcPr>
            <w:tcW w:w="1086" w:type="dxa"/>
            <w:tcBorders>
              <w:top w:val="single" w:sz="6" w:space="0" w:color="auto"/>
              <w:bottom w:val="single" w:sz="6" w:space="0" w:color="auto"/>
            </w:tcBorders>
          </w:tcPr>
          <w:p w14:paraId="4855D573" w14:textId="77777777" w:rsidR="008F7C3D" w:rsidRPr="00B12D7F" w:rsidRDefault="0045260A" w:rsidP="00C73521">
            <w:pPr>
              <w:rPr>
                <w:ins w:id="1078" w:author="Chris Varma" w:date="2015-09-08T14:56:00Z"/>
                <w:rFonts w:cs="Arial"/>
                <w:lang w:val="en-GB"/>
              </w:rPr>
            </w:pPr>
            <w:ins w:id="1079" w:author="Chris Varma" w:date="2015-09-09T16:44:00Z">
              <w:r>
                <w:rPr>
                  <w:rFonts w:cs="Arial"/>
                  <w:lang w:val="en-GB"/>
                </w:rPr>
                <w:t>Finance Postings</w:t>
              </w:r>
            </w:ins>
          </w:p>
        </w:tc>
        <w:tc>
          <w:tcPr>
            <w:tcW w:w="2463" w:type="dxa"/>
            <w:tcBorders>
              <w:top w:val="single" w:sz="6" w:space="0" w:color="auto"/>
              <w:bottom w:val="single" w:sz="6" w:space="0" w:color="auto"/>
            </w:tcBorders>
          </w:tcPr>
          <w:p w14:paraId="4855D574" w14:textId="77777777" w:rsidR="008F7C3D" w:rsidRPr="00B12D7F" w:rsidRDefault="0045260A" w:rsidP="00C73521">
            <w:pPr>
              <w:rPr>
                <w:ins w:id="1080" w:author="Chris Varma" w:date="2015-09-08T14:56:00Z"/>
                <w:rFonts w:cs="Arial"/>
                <w:lang w:val="en-GB"/>
              </w:rPr>
            </w:pPr>
            <w:ins w:id="1081" w:author="Chris Varma" w:date="2015-09-09T16:45:00Z">
              <w:r>
                <w:rPr>
                  <w:rFonts w:cs="Arial"/>
                  <w:lang w:val="en-GB"/>
                </w:rPr>
                <w:t>Item category</w:t>
              </w:r>
            </w:ins>
          </w:p>
        </w:tc>
        <w:tc>
          <w:tcPr>
            <w:tcW w:w="3230" w:type="dxa"/>
            <w:tcBorders>
              <w:top w:val="single" w:sz="6" w:space="0" w:color="auto"/>
              <w:bottom w:val="single" w:sz="6" w:space="0" w:color="auto"/>
            </w:tcBorders>
          </w:tcPr>
          <w:p w14:paraId="4855D575" w14:textId="77777777" w:rsidR="008F7C3D" w:rsidRPr="00B12D7F" w:rsidRDefault="0045260A" w:rsidP="00C73521">
            <w:pPr>
              <w:rPr>
                <w:ins w:id="1082" w:author="Chris Varma" w:date="2015-09-08T14:56:00Z"/>
                <w:rFonts w:cs="Arial"/>
                <w:lang w:val="en-GB"/>
              </w:rPr>
            </w:pPr>
            <w:ins w:id="1083" w:author="Chris Varma" w:date="2015-09-09T16:45:00Z">
              <w:r>
                <w:rPr>
                  <w:rFonts w:cs="Arial"/>
                  <w:lang w:val="en-GB"/>
                </w:rPr>
                <w:t>The item category will determine whether the assigned GL account is subject to splitting over the profit centres.</w:t>
              </w:r>
            </w:ins>
            <w:ins w:id="1084" w:author="Chris Varma" w:date="2015-09-09T16:40:00Z">
              <w:r w:rsidR="003024BE">
                <w:rPr>
                  <w:rFonts w:cs="Arial"/>
                  <w:lang w:val="en-GB"/>
                </w:rPr>
                <w:t xml:space="preserve"> </w:t>
              </w:r>
            </w:ins>
          </w:p>
        </w:tc>
        <w:tc>
          <w:tcPr>
            <w:tcW w:w="4111" w:type="dxa"/>
            <w:tcBorders>
              <w:top w:val="single" w:sz="6" w:space="0" w:color="auto"/>
              <w:bottom w:val="single" w:sz="6" w:space="0" w:color="auto"/>
            </w:tcBorders>
          </w:tcPr>
          <w:p w14:paraId="4855D576" w14:textId="77777777" w:rsidR="003024BE" w:rsidRPr="00B12D7F" w:rsidRDefault="003024BE" w:rsidP="003024BE">
            <w:pPr>
              <w:rPr>
                <w:ins w:id="1085" w:author="Chris Varma" w:date="2015-09-09T16:42:00Z"/>
                <w:rFonts w:cs="Arial"/>
                <w:u w:val="single"/>
                <w:lang w:val="en-GB"/>
              </w:rPr>
            </w:pPr>
            <w:ins w:id="1086" w:author="Chris Varma" w:date="2015-09-09T16:42:00Z">
              <w:r w:rsidRPr="00B12D7F">
                <w:rPr>
                  <w:rFonts w:cs="Arial"/>
                  <w:u w:val="single"/>
                  <w:lang w:val="en-GB"/>
                </w:rPr>
                <w:t>Configuration:</w:t>
              </w:r>
            </w:ins>
          </w:p>
          <w:p w14:paraId="4855D577" w14:textId="77777777" w:rsidR="008F7C3D" w:rsidRDefault="00F73197" w:rsidP="00C73521">
            <w:pPr>
              <w:rPr>
                <w:ins w:id="1087" w:author="Chris Varma" w:date="2015-09-09T16:44:00Z"/>
                <w:rFonts w:cs="Arial"/>
                <w:lang w:val="en-GB"/>
              </w:rPr>
            </w:pPr>
            <w:ins w:id="1088" w:author="Chris Varma" w:date="2015-09-09T16:42:00Z">
              <w:r>
                <w:rPr>
                  <w:rFonts w:cs="Arial"/>
                  <w:lang w:val="en-GB"/>
                </w:rPr>
                <w:t>GL accounts will assigned to an item category based on whether that account is subject to splitting.</w:t>
              </w:r>
            </w:ins>
          </w:p>
          <w:p w14:paraId="4855D578" w14:textId="77777777" w:rsidR="00F73197" w:rsidRDefault="00F73197" w:rsidP="00C73521">
            <w:pPr>
              <w:rPr>
                <w:ins w:id="1089" w:author="Chris Varma" w:date="2015-09-09T16:44:00Z"/>
                <w:rFonts w:cs="Arial"/>
                <w:lang w:val="en-GB"/>
              </w:rPr>
            </w:pPr>
          </w:p>
          <w:p w14:paraId="4855D579" w14:textId="77777777" w:rsidR="00F73197" w:rsidRPr="00B12D7F" w:rsidRDefault="00F73197" w:rsidP="00F73197">
            <w:pPr>
              <w:rPr>
                <w:ins w:id="1090" w:author="Chris Varma" w:date="2015-09-09T16:44:00Z"/>
                <w:u w:val="single"/>
                <w:lang w:val="en-GB"/>
              </w:rPr>
            </w:pPr>
            <w:ins w:id="1091" w:author="Chris Varma" w:date="2015-09-09T16:44:00Z">
              <w:r w:rsidRPr="00B12D7F">
                <w:rPr>
                  <w:u w:val="single"/>
                  <w:lang w:val="en-GB"/>
                </w:rPr>
                <w:t>WRICEF:</w:t>
              </w:r>
            </w:ins>
          </w:p>
          <w:p w14:paraId="4855D57A" w14:textId="77777777" w:rsidR="00F73197" w:rsidRPr="00B12D7F" w:rsidRDefault="00F73197" w:rsidP="00F73197">
            <w:pPr>
              <w:rPr>
                <w:ins w:id="1092" w:author="Chris Varma" w:date="2015-09-09T16:44:00Z"/>
                <w:lang w:val="en-GB"/>
              </w:rPr>
            </w:pPr>
            <w:ins w:id="1093" w:author="Chris Varma" w:date="2015-09-09T16:44:00Z">
              <w:r w:rsidRPr="00B12D7F">
                <w:rPr>
                  <w:lang w:val="en-GB"/>
                </w:rPr>
                <w:t>N/A</w:t>
              </w:r>
            </w:ins>
          </w:p>
          <w:p w14:paraId="4855D57B" w14:textId="77777777" w:rsidR="00F73197" w:rsidRPr="00B12D7F" w:rsidRDefault="00F73197" w:rsidP="00C73521">
            <w:pPr>
              <w:rPr>
                <w:ins w:id="1094" w:author="Chris Varma" w:date="2015-09-08T14:56:00Z"/>
                <w:rFonts w:cs="Arial"/>
                <w:lang w:val="en-GB"/>
              </w:rPr>
            </w:pPr>
          </w:p>
        </w:tc>
        <w:tc>
          <w:tcPr>
            <w:tcW w:w="1726" w:type="dxa"/>
            <w:tcBorders>
              <w:top w:val="single" w:sz="6" w:space="0" w:color="auto"/>
              <w:bottom w:val="single" w:sz="6" w:space="0" w:color="auto"/>
              <w:right w:val="single" w:sz="6" w:space="0" w:color="auto"/>
            </w:tcBorders>
          </w:tcPr>
          <w:p w14:paraId="4855D57C" w14:textId="77777777" w:rsidR="008F7C3D" w:rsidRPr="00B12D7F" w:rsidRDefault="008F7C3D" w:rsidP="00C73521">
            <w:pPr>
              <w:rPr>
                <w:ins w:id="1095" w:author="Chris Varma" w:date="2015-09-08T14:56:00Z"/>
                <w:rFonts w:cs="Arial"/>
                <w:lang w:val="en-GB"/>
              </w:rPr>
            </w:pPr>
          </w:p>
        </w:tc>
      </w:tr>
      <w:tr w:rsidR="008F7C3D" w:rsidRPr="00B12D7F" w14:paraId="4855D589" w14:textId="77777777" w:rsidTr="00C73521">
        <w:trPr>
          <w:ins w:id="1096" w:author="Chris Varma" w:date="2015-09-08T14:56:00Z"/>
        </w:trPr>
        <w:tc>
          <w:tcPr>
            <w:tcW w:w="786" w:type="dxa"/>
            <w:tcBorders>
              <w:top w:val="single" w:sz="6" w:space="0" w:color="auto"/>
              <w:left w:val="single" w:sz="6" w:space="0" w:color="auto"/>
              <w:bottom w:val="single" w:sz="6" w:space="0" w:color="auto"/>
            </w:tcBorders>
          </w:tcPr>
          <w:p w14:paraId="4855D57E" w14:textId="77777777" w:rsidR="008F7C3D" w:rsidRPr="00B12D7F" w:rsidRDefault="00F73197" w:rsidP="00C73521">
            <w:pPr>
              <w:rPr>
                <w:ins w:id="1097" w:author="Chris Varma" w:date="2015-09-08T14:56:00Z"/>
                <w:lang w:val="en-GB"/>
              </w:rPr>
            </w:pPr>
            <w:ins w:id="1098" w:author="Chris Varma" w:date="2015-09-09T16:44:00Z">
              <w:r>
                <w:rPr>
                  <w:lang w:val="en-GB"/>
                </w:rPr>
                <w:lastRenderedPageBreak/>
                <w:t>2</w:t>
              </w:r>
            </w:ins>
          </w:p>
        </w:tc>
        <w:tc>
          <w:tcPr>
            <w:tcW w:w="1086" w:type="dxa"/>
            <w:tcBorders>
              <w:top w:val="single" w:sz="6" w:space="0" w:color="auto"/>
              <w:bottom w:val="single" w:sz="6" w:space="0" w:color="auto"/>
            </w:tcBorders>
          </w:tcPr>
          <w:p w14:paraId="4855D57F" w14:textId="77777777" w:rsidR="008F7C3D" w:rsidRPr="00B12D7F" w:rsidRDefault="0045260A" w:rsidP="00C73521">
            <w:pPr>
              <w:rPr>
                <w:ins w:id="1099" w:author="Chris Varma" w:date="2015-09-08T14:56:00Z"/>
                <w:rFonts w:cs="Arial"/>
                <w:lang w:val="en-GB"/>
              </w:rPr>
            </w:pPr>
            <w:ins w:id="1100" w:author="Chris Varma" w:date="2015-09-09T16:45:00Z">
              <w:r>
                <w:rPr>
                  <w:rFonts w:cs="Arial"/>
                  <w:lang w:val="en-GB"/>
                </w:rPr>
                <w:t>Finance Postings</w:t>
              </w:r>
            </w:ins>
          </w:p>
        </w:tc>
        <w:tc>
          <w:tcPr>
            <w:tcW w:w="2463" w:type="dxa"/>
            <w:tcBorders>
              <w:top w:val="single" w:sz="6" w:space="0" w:color="auto"/>
              <w:bottom w:val="single" w:sz="6" w:space="0" w:color="auto"/>
            </w:tcBorders>
          </w:tcPr>
          <w:p w14:paraId="4855D580" w14:textId="77777777" w:rsidR="008F7C3D" w:rsidRPr="00B12D7F" w:rsidRDefault="0045260A" w:rsidP="00C73521">
            <w:pPr>
              <w:rPr>
                <w:ins w:id="1101" w:author="Chris Varma" w:date="2015-09-08T14:56:00Z"/>
                <w:rFonts w:cs="Arial"/>
                <w:lang w:val="en-GB"/>
              </w:rPr>
            </w:pPr>
            <w:ins w:id="1102" w:author="Chris Varma" w:date="2015-09-09T16:46:00Z">
              <w:r>
                <w:rPr>
                  <w:rFonts w:cs="Arial"/>
                  <w:lang w:val="en-GB"/>
                </w:rPr>
                <w:t>Document Types</w:t>
              </w:r>
            </w:ins>
          </w:p>
        </w:tc>
        <w:tc>
          <w:tcPr>
            <w:tcW w:w="3230" w:type="dxa"/>
            <w:tcBorders>
              <w:top w:val="single" w:sz="6" w:space="0" w:color="auto"/>
              <w:bottom w:val="single" w:sz="6" w:space="0" w:color="auto"/>
            </w:tcBorders>
          </w:tcPr>
          <w:p w14:paraId="4855D581" w14:textId="77777777" w:rsidR="008F7C3D" w:rsidRPr="00B12D7F" w:rsidRDefault="0045260A" w:rsidP="00C73521">
            <w:pPr>
              <w:rPr>
                <w:ins w:id="1103" w:author="Chris Varma" w:date="2015-09-08T14:56:00Z"/>
                <w:rFonts w:cs="Arial"/>
                <w:lang w:val="en-GB"/>
              </w:rPr>
            </w:pPr>
            <w:ins w:id="1104" w:author="Chris Varma" w:date="2015-09-09T16:46:00Z">
              <w:r>
                <w:rPr>
                  <w:rFonts w:cs="Arial"/>
                  <w:lang w:val="en-GB"/>
                </w:rPr>
                <w:t xml:space="preserve">Determines how a document is classified and is held in the </w:t>
              </w:r>
            </w:ins>
            <w:ins w:id="1105" w:author="Chris Varma" w:date="2015-09-09T16:47:00Z">
              <w:r>
                <w:rPr>
                  <w:rFonts w:cs="Arial"/>
                  <w:lang w:val="en-GB"/>
                </w:rPr>
                <w:t>header</w:t>
              </w:r>
            </w:ins>
            <w:ins w:id="1106" w:author="Chris Varma" w:date="2015-09-09T16:46:00Z">
              <w:r>
                <w:rPr>
                  <w:rFonts w:cs="Arial"/>
                  <w:lang w:val="en-GB"/>
                </w:rPr>
                <w:t xml:space="preserve"> </w:t>
              </w:r>
            </w:ins>
            <w:ins w:id="1107" w:author="Chris Varma" w:date="2015-09-09T16:47:00Z">
              <w:r>
                <w:rPr>
                  <w:rFonts w:cs="Arial"/>
                  <w:lang w:val="en-GB"/>
                </w:rPr>
                <w:t>of the record.</w:t>
              </w:r>
            </w:ins>
          </w:p>
        </w:tc>
        <w:tc>
          <w:tcPr>
            <w:tcW w:w="4111" w:type="dxa"/>
            <w:tcBorders>
              <w:top w:val="single" w:sz="6" w:space="0" w:color="auto"/>
              <w:bottom w:val="single" w:sz="6" w:space="0" w:color="auto"/>
            </w:tcBorders>
          </w:tcPr>
          <w:p w14:paraId="4855D582" w14:textId="77777777" w:rsidR="0045260A" w:rsidRPr="00B12D7F" w:rsidRDefault="0045260A" w:rsidP="0045260A">
            <w:pPr>
              <w:rPr>
                <w:ins w:id="1108" w:author="Chris Varma" w:date="2015-09-09T16:47:00Z"/>
                <w:rFonts w:cs="Arial"/>
                <w:u w:val="single"/>
                <w:lang w:val="en-GB"/>
              </w:rPr>
            </w:pPr>
            <w:ins w:id="1109" w:author="Chris Varma" w:date="2015-09-09T16:47:00Z">
              <w:r w:rsidRPr="00B12D7F">
                <w:rPr>
                  <w:rFonts w:cs="Arial"/>
                  <w:u w:val="single"/>
                  <w:lang w:val="en-GB"/>
                </w:rPr>
                <w:t>Configuration:</w:t>
              </w:r>
            </w:ins>
          </w:p>
          <w:p w14:paraId="4855D583" w14:textId="77777777" w:rsidR="0045260A" w:rsidRDefault="00612169" w:rsidP="0045260A">
            <w:pPr>
              <w:rPr>
                <w:ins w:id="1110" w:author="Chris Varma" w:date="2015-09-09T16:47:00Z"/>
                <w:rFonts w:cs="Arial"/>
                <w:lang w:val="en-GB"/>
              </w:rPr>
            </w:pPr>
            <w:ins w:id="1111" w:author="Chris Varma" w:date="2015-09-09T16:47:00Z">
              <w:r>
                <w:rPr>
                  <w:rFonts w:cs="Arial"/>
                  <w:lang w:val="en-GB"/>
                </w:rPr>
                <w:t xml:space="preserve">Standard document types will have standard </w:t>
              </w:r>
            </w:ins>
            <w:ins w:id="1112" w:author="Chris Varma" w:date="2015-09-09T16:48:00Z">
              <w:r>
                <w:rPr>
                  <w:rFonts w:cs="Arial"/>
                  <w:lang w:val="en-GB"/>
                </w:rPr>
                <w:t>Business Transactions with the appropriately signed variant.</w:t>
              </w:r>
            </w:ins>
          </w:p>
          <w:p w14:paraId="4855D584" w14:textId="77777777" w:rsidR="0045260A" w:rsidRDefault="0045260A" w:rsidP="0045260A">
            <w:pPr>
              <w:rPr>
                <w:ins w:id="1113" w:author="Chris Varma" w:date="2015-09-09T16:47:00Z"/>
                <w:rFonts w:cs="Arial"/>
                <w:lang w:val="en-GB"/>
              </w:rPr>
            </w:pPr>
          </w:p>
          <w:p w14:paraId="4855D585" w14:textId="77777777" w:rsidR="0045260A" w:rsidRPr="00B12D7F" w:rsidRDefault="0045260A" w:rsidP="0045260A">
            <w:pPr>
              <w:rPr>
                <w:ins w:id="1114" w:author="Chris Varma" w:date="2015-09-09T16:47:00Z"/>
                <w:u w:val="single"/>
                <w:lang w:val="en-GB"/>
              </w:rPr>
            </w:pPr>
            <w:ins w:id="1115" w:author="Chris Varma" w:date="2015-09-09T16:47:00Z">
              <w:r w:rsidRPr="00B12D7F">
                <w:rPr>
                  <w:u w:val="single"/>
                  <w:lang w:val="en-GB"/>
                </w:rPr>
                <w:t>WRICEF:</w:t>
              </w:r>
            </w:ins>
          </w:p>
          <w:p w14:paraId="4855D586" w14:textId="77777777" w:rsidR="0045260A" w:rsidRPr="00B12D7F" w:rsidRDefault="0045260A" w:rsidP="0045260A">
            <w:pPr>
              <w:rPr>
                <w:ins w:id="1116" w:author="Chris Varma" w:date="2015-09-09T16:47:00Z"/>
                <w:lang w:val="en-GB"/>
              </w:rPr>
            </w:pPr>
            <w:ins w:id="1117" w:author="Chris Varma" w:date="2015-09-09T16:47:00Z">
              <w:r w:rsidRPr="00B12D7F">
                <w:rPr>
                  <w:lang w:val="en-GB"/>
                </w:rPr>
                <w:t>N/A</w:t>
              </w:r>
            </w:ins>
          </w:p>
          <w:p w14:paraId="4855D587" w14:textId="77777777" w:rsidR="008F7C3D" w:rsidRPr="00B12D7F" w:rsidRDefault="008F7C3D" w:rsidP="00C73521">
            <w:pPr>
              <w:rPr>
                <w:ins w:id="1118" w:author="Chris Varma" w:date="2015-09-08T14:56:00Z"/>
                <w:rFonts w:cs="Arial"/>
                <w:lang w:val="en-GB"/>
              </w:rPr>
            </w:pPr>
          </w:p>
        </w:tc>
        <w:tc>
          <w:tcPr>
            <w:tcW w:w="1726" w:type="dxa"/>
            <w:tcBorders>
              <w:top w:val="single" w:sz="6" w:space="0" w:color="auto"/>
              <w:bottom w:val="single" w:sz="6" w:space="0" w:color="auto"/>
              <w:right w:val="single" w:sz="6" w:space="0" w:color="auto"/>
            </w:tcBorders>
          </w:tcPr>
          <w:p w14:paraId="4855D588" w14:textId="77777777" w:rsidR="008F7C3D" w:rsidRPr="00B12D7F" w:rsidRDefault="008F7C3D" w:rsidP="00C73521">
            <w:pPr>
              <w:rPr>
                <w:ins w:id="1119" w:author="Chris Varma" w:date="2015-09-08T14:56:00Z"/>
                <w:rFonts w:cs="Arial"/>
                <w:lang w:val="en-GB"/>
              </w:rPr>
            </w:pPr>
          </w:p>
        </w:tc>
      </w:tr>
      <w:tr w:rsidR="008F7C3D" w:rsidRPr="00B12D7F" w14:paraId="4855D595" w14:textId="77777777" w:rsidTr="00C73521">
        <w:trPr>
          <w:ins w:id="1120" w:author="Chris Varma" w:date="2015-09-08T14:56:00Z"/>
        </w:trPr>
        <w:tc>
          <w:tcPr>
            <w:tcW w:w="786" w:type="dxa"/>
            <w:tcBorders>
              <w:top w:val="single" w:sz="6" w:space="0" w:color="auto"/>
              <w:left w:val="single" w:sz="6" w:space="0" w:color="auto"/>
              <w:bottom w:val="single" w:sz="6" w:space="0" w:color="auto"/>
            </w:tcBorders>
          </w:tcPr>
          <w:p w14:paraId="4855D58A" w14:textId="77777777" w:rsidR="008F7C3D" w:rsidRPr="00B12D7F" w:rsidRDefault="00612169" w:rsidP="00C73521">
            <w:pPr>
              <w:rPr>
                <w:ins w:id="1121" w:author="Chris Varma" w:date="2015-09-08T14:56:00Z"/>
                <w:lang w:val="en-GB"/>
              </w:rPr>
            </w:pPr>
            <w:ins w:id="1122" w:author="Chris Varma" w:date="2015-09-09T16:49:00Z">
              <w:r>
                <w:rPr>
                  <w:lang w:val="en-GB"/>
                </w:rPr>
                <w:t>3</w:t>
              </w:r>
            </w:ins>
          </w:p>
        </w:tc>
        <w:tc>
          <w:tcPr>
            <w:tcW w:w="1086" w:type="dxa"/>
            <w:tcBorders>
              <w:top w:val="single" w:sz="6" w:space="0" w:color="auto"/>
              <w:bottom w:val="single" w:sz="6" w:space="0" w:color="auto"/>
            </w:tcBorders>
          </w:tcPr>
          <w:p w14:paraId="4855D58B" w14:textId="77777777" w:rsidR="008F7C3D" w:rsidRPr="00B12D7F" w:rsidRDefault="00612169" w:rsidP="00C73521">
            <w:pPr>
              <w:rPr>
                <w:ins w:id="1123" w:author="Chris Varma" w:date="2015-09-08T14:56:00Z"/>
                <w:rFonts w:cs="Arial"/>
                <w:lang w:val="en-GB"/>
              </w:rPr>
            </w:pPr>
            <w:ins w:id="1124" w:author="Chris Varma" w:date="2015-09-09T16:49:00Z">
              <w:r>
                <w:rPr>
                  <w:rFonts w:cs="Arial"/>
                  <w:lang w:val="en-GB"/>
                </w:rPr>
                <w:t>Finance Postings</w:t>
              </w:r>
            </w:ins>
          </w:p>
        </w:tc>
        <w:tc>
          <w:tcPr>
            <w:tcW w:w="2463" w:type="dxa"/>
            <w:tcBorders>
              <w:top w:val="single" w:sz="6" w:space="0" w:color="auto"/>
              <w:bottom w:val="single" w:sz="6" w:space="0" w:color="auto"/>
            </w:tcBorders>
          </w:tcPr>
          <w:p w14:paraId="4855D58C" w14:textId="77777777" w:rsidR="008F7C3D" w:rsidRPr="00B12D7F" w:rsidRDefault="00E62961" w:rsidP="00C73521">
            <w:pPr>
              <w:jc w:val="left"/>
              <w:rPr>
                <w:ins w:id="1125" w:author="Chris Varma" w:date="2015-09-08T14:56:00Z"/>
                <w:rFonts w:cs="Arial"/>
                <w:lang w:val="en-GB"/>
              </w:rPr>
            </w:pPr>
            <w:ins w:id="1126" w:author="Chris Varma" w:date="2015-09-09T16:50:00Z">
              <w:r>
                <w:rPr>
                  <w:rFonts w:cs="Arial"/>
                  <w:lang w:val="en-GB"/>
                </w:rPr>
                <w:t>Zero Balancing Account</w:t>
              </w:r>
            </w:ins>
          </w:p>
        </w:tc>
        <w:tc>
          <w:tcPr>
            <w:tcW w:w="3230" w:type="dxa"/>
            <w:tcBorders>
              <w:top w:val="single" w:sz="6" w:space="0" w:color="auto"/>
              <w:bottom w:val="single" w:sz="6" w:space="0" w:color="auto"/>
            </w:tcBorders>
          </w:tcPr>
          <w:p w14:paraId="4855D58D" w14:textId="77777777" w:rsidR="008F7C3D" w:rsidRPr="00B12D7F" w:rsidRDefault="00E62961" w:rsidP="00C73521">
            <w:pPr>
              <w:rPr>
                <w:ins w:id="1127" w:author="Chris Varma" w:date="2015-09-08T14:56:00Z"/>
                <w:rFonts w:cs="Arial"/>
                <w:lang w:val="en-GB"/>
              </w:rPr>
            </w:pPr>
            <w:ins w:id="1128" w:author="Chris Varma" w:date="2015-09-09T16:51:00Z">
              <w:r>
                <w:rPr>
                  <w:rFonts w:cs="Arial"/>
                  <w:lang w:val="en-GB"/>
                </w:rPr>
                <w:t xml:space="preserve">When a document has been subject to splitting and the split results in a difference, there has to be an account where this difference must be </w:t>
              </w:r>
            </w:ins>
            <w:ins w:id="1129" w:author="Chris Varma" w:date="2015-09-09T16:52:00Z">
              <w:r w:rsidR="00016ACB">
                <w:rPr>
                  <w:rFonts w:cs="Arial"/>
                  <w:lang w:val="en-GB"/>
                </w:rPr>
                <w:t>posted to.</w:t>
              </w:r>
            </w:ins>
          </w:p>
        </w:tc>
        <w:tc>
          <w:tcPr>
            <w:tcW w:w="4111" w:type="dxa"/>
            <w:tcBorders>
              <w:top w:val="single" w:sz="6" w:space="0" w:color="auto"/>
              <w:bottom w:val="single" w:sz="6" w:space="0" w:color="auto"/>
            </w:tcBorders>
          </w:tcPr>
          <w:p w14:paraId="4855D58E" w14:textId="77777777" w:rsidR="00016ACB" w:rsidRPr="00B12D7F" w:rsidRDefault="00016ACB" w:rsidP="00016ACB">
            <w:pPr>
              <w:rPr>
                <w:ins w:id="1130" w:author="Chris Varma" w:date="2015-09-09T16:53:00Z"/>
                <w:rFonts w:cs="Arial"/>
                <w:u w:val="single"/>
                <w:lang w:val="en-GB"/>
              </w:rPr>
            </w:pPr>
            <w:ins w:id="1131" w:author="Chris Varma" w:date="2015-09-09T16:53:00Z">
              <w:r w:rsidRPr="00B12D7F">
                <w:rPr>
                  <w:rFonts w:cs="Arial"/>
                  <w:u w:val="single"/>
                  <w:lang w:val="en-GB"/>
                </w:rPr>
                <w:t>Configuration:</w:t>
              </w:r>
            </w:ins>
          </w:p>
          <w:p w14:paraId="4855D58F" w14:textId="77777777" w:rsidR="00016ACB" w:rsidRDefault="00016ACB" w:rsidP="00016ACB">
            <w:pPr>
              <w:rPr>
                <w:ins w:id="1132" w:author="Chris Varma" w:date="2015-09-09T16:53:00Z"/>
                <w:rFonts w:cs="Arial"/>
                <w:lang w:val="en-GB"/>
              </w:rPr>
            </w:pPr>
            <w:ins w:id="1133" w:author="Chris Varma" w:date="2015-09-09T16:53:00Z">
              <w:r>
                <w:rPr>
                  <w:rFonts w:cs="Arial"/>
                  <w:lang w:val="en-GB"/>
                </w:rPr>
                <w:t>Account to be determined during Realisation.</w:t>
              </w:r>
            </w:ins>
          </w:p>
          <w:p w14:paraId="4855D590" w14:textId="77777777" w:rsidR="00016ACB" w:rsidRDefault="00016ACB" w:rsidP="00016ACB">
            <w:pPr>
              <w:rPr>
                <w:ins w:id="1134" w:author="Chris Varma" w:date="2015-09-09T16:53:00Z"/>
                <w:rFonts w:cs="Arial"/>
                <w:lang w:val="en-GB"/>
              </w:rPr>
            </w:pPr>
          </w:p>
          <w:p w14:paraId="4855D591" w14:textId="77777777" w:rsidR="00016ACB" w:rsidRPr="00B12D7F" w:rsidRDefault="00016ACB" w:rsidP="00016ACB">
            <w:pPr>
              <w:rPr>
                <w:ins w:id="1135" w:author="Chris Varma" w:date="2015-09-09T16:53:00Z"/>
                <w:u w:val="single"/>
                <w:lang w:val="en-GB"/>
              </w:rPr>
            </w:pPr>
            <w:ins w:id="1136" w:author="Chris Varma" w:date="2015-09-09T16:53:00Z">
              <w:r w:rsidRPr="00B12D7F">
                <w:rPr>
                  <w:u w:val="single"/>
                  <w:lang w:val="en-GB"/>
                </w:rPr>
                <w:t>WRICEF:</w:t>
              </w:r>
            </w:ins>
          </w:p>
          <w:p w14:paraId="4855D592" w14:textId="77777777" w:rsidR="00016ACB" w:rsidRPr="00B12D7F" w:rsidRDefault="00016ACB" w:rsidP="00016ACB">
            <w:pPr>
              <w:rPr>
                <w:ins w:id="1137" w:author="Chris Varma" w:date="2015-09-09T16:53:00Z"/>
                <w:lang w:val="en-GB"/>
              </w:rPr>
            </w:pPr>
            <w:ins w:id="1138" w:author="Chris Varma" w:date="2015-09-09T16:53:00Z">
              <w:r w:rsidRPr="00B12D7F">
                <w:rPr>
                  <w:lang w:val="en-GB"/>
                </w:rPr>
                <w:t>N/A</w:t>
              </w:r>
            </w:ins>
          </w:p>
          <w:p w14:paraId="4855D593" w14:textId="77777777" w:rsidR="008F7C3D" w:rsidRPr="00B12D7F" w:rsidRDefault="008F7C3D" w:rsidP="00C73521">
            <w:pPr>
              <w:rPr>
                <w:ins w:id="1139" w:author="Chris Varma" w:date="2015-09-08T14:56:00Z"/>
                <w:rFonts w:cs="Arial"/>
                <w:lang w:val="en-GB"/>
              </w:rPr>
            </w:pPr>
          </w:p>
        </w:tc>
        <w:tc>
          <w:tcPr>
            <w:tcW w:w="1726" w:type="dxa"/>
            <w:tcBorders>
              <w:top w:val="single" w:sz="6" w:space="0" w:color="auto"/>
              <w:bottom w:val="single" w:sz="6" w:space="0" w:color="auto"/>
              <w:right w:val="single" w:sz="6" w:space="0" w:color="auto"/>
            </w:tcBorders>
          </w:tcPr>
          <w:p w14:paraId="4855D594" w14:textId="77777777" w:rsidR="008F7C3D" w:rsidRPr="00B12D7F" w:rsidRDefault="008F7C3D" w:rsidP="00C73521">
            <w:pPr>
              <w:rPr>
                <w:ins w:id="1140" w:author="Chris Varma" w:date="2015-09-08T14:56:00Z"/>
                <w:rFonts w:cs="Arial"/>
                <w:lang w:val="en-GB"/>
              </w:rPr>
            </w:pPr>
          </w:p>
        </w:tc>
      </w:tr>
      <w:tr w:rsidR="00612169" w:rsidRPr="00B12D7F" w14:paraId="4855D5A1" w14:textId="77777777" w:rsidTr="00C73521">
        <w:trPr>
          <w:ins w:id="1141" w:author="Chris Varma" w:date="2015-09-09T16:49:00Z"/>
        </w:trPr>
        <w:tc>
          <w:tcPr>
            <w:tcW w:w="786" w:type="dxa"/>
            <w:tcBorders>
              <w:top w:val="single" w:sz="6" w:space="0" w:color="auto"/>
              <w:left w:val="single" w:sz="6" w:space="0" w:color="auto"/>
              <w:bottom w:val="single" w:sz="6" w:space="0" w:color="auto"/>
            </w:tcBorders>
          </w:tcPr>
          <w:p w14:paraId="4855D596" w14:textId="77777777" w:rsidR="00612169" w:rsidRPr="00B12D7F" w:rsidRDefault="00016ACB" w:rsidP="00C73521">
            <w:pPr>
              <w:rPr>
                <w:ins w:id="1142" w:author="Chris Varma" w:date="2015-09-09T16:49:00Z"/>
                <w:lang w:val="en-GB"/>
              </w:rPr>
            </w:pPr>
            <w:ins w:id="1143" w:author="Chris Varma" w:date="2015-09-09T16:53:00Z">
              <w:r>
                <w:rPr>
                  <w:lang w:val="en-GB"/>
                </w:rPr>
                <w:t>4</w:t>
              </w:r>
            </w:ins>
          </w:p>
        </w:tc>
        <w:tc>
          <w:tcPr>
            <w:tcW w:w="1086" w:type="dxa"/>
            <w:tcBorders>
              <w:top w:val="single" w:sz="6" w:space="0" w:color="auto"/>
              <w:bottom w:val="single" w:sz="6" w:space="0" w:color="auto"/>
            </w:tcBorders>
          </w:tcPr>
          <w:p w14:paraId="4855D597" w14:textId="77777777" w:rsidR="00612169" w:rsidRPr="00B12D7F" w:rsidRDefault="00016ACB" w:rsidP="00C73521">
            <w:pPr>
              <w:rPr>
                <w:ins w:id="1144" w:author="Chris Varma" w:date="2015-09-09T16:49:00Z"/>
                <w:rFonts w:cs="Arial"/>
                <w:lang w:val="en-GB"/>
              </w:rPr>
            </w:pPr>
            <w:ins w:id="1145" w:author="Chris Varma" w:date="2015-09-09T16:54:00Z">
              <w:r>
                <w:rPr>
                  <w:rFonts w:cs="Arial"/>
                  <w:lang w:val="en-GB"/>
                </w:rPr>
                <w:t>Finance Postings</w:t>
              </w:r>
            </w:ins>
          </w:p>
        </w:tc>
        <w:tc>
          <w:tcPr>
            <w:tcW w:w="2463" w:type="dxa"/>
            <w:tcBorders>
              <w:top w:val="single" w:sz="6" w:space="0" w:color="auto"/>
              <w:bottom w:val="single" w:sz="6" w:space="0" w:color="auto"/>
            </w:tcBorders>
          </w:tcPr>
          <w:p w14:paraId="4855D598" w14:textId="77777777" w:rsidR="00612169" w:rsidRPr="00B12D7F" w:rsidRDefault="00016ACB" w:rsidP="00C73521">
            <w:pPr>
              <w:jc w:val="left"/>
              <w:rPr>
                <w:ins w:id="1146" w:author="Chris Varma" w:date="2015-09-09T16:49:00Z"/>
                <w:rFonts w:cs="Arial"/>
                <w:lang w:val="en-GB"/>
              </w:rPr>
            </w:pPr>
            <w:ins w:id="1147" w:author="Chris Varma" w:date="2015-09-09T16:54:00Z">
              <w:r>
                <w:rPr>
                  <w:rFonts w:cs="Arial"/>
                  <w:lang w:val="en-GB"/>
                </w:rPr>
                <w:t>Splitting Characteristics</w:t>
              </w:r>
            </w:ins>
          </w:p>
        </w:tc>
        <w:tc>
          <w:tcPr>
            <w:tcW w:w="3230" w:type="dxa"/>
            <w:tcBorders>
              <w:top w:val="single" w:sz="6" w:space="0" w:color="auto"/>
              <w:bottom w:val="single" w:sz="6" w:space="0" w:color="auto"/>
            </w:tcBorders>
          </w:tcPr>
          <w:p w14:paraId="4855D599" w14:textId="77777777" w:rsidR="00612169" w:rsidRPr="00B12D7F" w:rsidRDefault="00016ACB" w:rsidP="00C73521">
            <w:pPr>
              <w:rPr>
                <w:ins w:id="1148" w:author="Chris Varma" w:date="2015-09-09T16:49:00Z"/>
                <w:rFonts w:cs="Arial"/>
                <w:lang w:val="en-GB"/>
              </w:rPr>
            </w:pPr>
            <w:ins w:id="1149" w:author="Chris Varma" w:date="2015-09-09T16:54:00Z">
              <w:r>
                <w:rPr>
                  <w:rFonts w:cs="Arial"/>
                  <w:lang w:val="en-GB"/>
                </w:rPr>
                <w:t>This is the object which the posting will be split over.</w:t>
              </w:r>
            </w:ins>
          </w:p>
        </w:tc>
        <w:tc>
          <w:tcPr>
            <w:tcW w:w="4111" w:type="dxa"/>
            <w:tcBorders>
              <w:top w:val="single" w:sz="6" w:space="0" w:color="auto"/>
              <w:bottom w:val="single" w:sz="6" w:space="0" w:color="auto"/>
            </w:tcBorders>
          </w:tcPr>
          <w:p w14:paraId="4855D59A" w14:textId="77777777" w:rsidR="00016ACB" w:rsidRPr="00B12D7F" w:rsidRDefault="00016ACB" w:rsidP="00016ACB">
            <w:pPr>
              <w:rPr>
                <w:ins w:id="1150" w:author="Chris Varma" w:date="2015-09-09T16:54:00Z"/>
                <w:rFonts w:cs="Arial"/>
                <w:u w:val="single"/>
                <w:lang w:val="en-GB"/>
              </w:rPr>
            </w:pPr>
            <w:ins w:id="1151" w:author="Chris Varma" w:date="2015-09-09T16:54:00Z">
              <w:r w:rsidRPr="00B12D7F">
                <w:rPr>
                  <w:rFonts w:cs="Arial"/>
                  <w:u w:val="single"/>
                  <w:lang w:val="en-GB"/>
                </w:rPr>
                <w:t>Configuration:</w:t>
              </w:r>
            </w:ins>
          </w:p>
          <w:p w14:paraId="4855D59B" w14:textId="77777777" w:rsidR="00016ACB" w:rsidRDefault="00016ACB" w:rsidP="00016ACB">
            <w:pPr>
              <w:rPr>
                <w:ins w:id="1152" w:author="Chris Varma" w:date="2015-09-09T16:54:00Z"/>
                <w:rFonts w:cs="Arial"/>
                <w:lang w:val="en-GB"/>
              </w:rPr>
            </w:pPr>
            <w:ins w:id="1153" w:author="Chris Varma" w:date="2015-09-09T16:55:00Z">
              <w:r>
                <w:rPr>
                  <w:rFonts w:cs="Arial"/>
                  <w:lang w:val="en-GB"/>
                </w:rPr>
                <w:t>Profit Centres will be set as the object which splitting will apply.</w:t>
              </w:r>
            </w:ins>
          </w:p>
          <w:p w14:paraId="4855D59C" w14:textId="77777777" w:rsidR="00016ACB" w:rsidRDefault="00016ACB" w:rsidP="00016ACB">
            <w:pPr>
              <w:rPr>
                <w:ins w:id="1154" w:author="Chris Varma" w:date="2015-09-09T16:54:00Z"/>
                <w:rFonts w:cs="Arial"/>
                <w:lang w:val="en-GB"/>
              </w:rPr>
            </w:pPr>
          </w:p>
          <w:p w14:paraId="4855D59D" w14:textId="77777777" w:rsidR="00016ACB" w:rsidRPr="00B12D7F" w:rsidRDefault="00016ACB" w:rsidP="00016ACB">
            <w:pPr>
              <w:rPr>
                <w:ins w:id="1155" w:author="Chris Varma" w:date="2015-09-09T16:54:00Z"/>
                <w:u w:val="single"/>
                <w:lang w:val="en-GB"/>
              </w:rPr>
            </w:pPr>
            <w:ins w:id="1156" w:author="Chris Varma" w:date="2015-09-09T16:54:00Z">
              <w:r w:rsidRPr="00B12D7F">
                <w:rPr>
                  <w:u w:val="single"/>
                  <w:lang w:val="en-GB"/>
                </w:rPr>
                <w:t>WRICEF:</w:t>
              </w:r>
            </w:ins>
          </w:p>
          <w:p w14:paraId="4855D59E" w14:textId="77777777" w:rsidR="00016ACB" w:rsidRPr="00B12D7F" w:rsidRDefault="00016ACB" w:rsidP="00016ACB">
            <w:pPr>
              <w:rPr>
                <w:ins w:id="1157" w:author="Chris Varma" w:date="2015-09-09T16:54:00Z"/>
                <w:lang w:val="en-GB"/>
              </w:rPr>
            </w:pPr>
            <w:ins w:id="1158" w:author="Chris Varma" w:date="2015-09-09T16:54:00Z">
              <w:r w:rsidRPr="00B12D7F">
                <w:rPr>
                  <w:lang w:val="en-GB"/>
                </w:rPr>
                <w:t>N/A</w:t>
              </w:r>
            </w:ins>
          </w:p>
          <w:p w14:paraId="4855D59F" w14:textId="77777777" w:rsidR="00612169" w:rsidRPr="00B12D7F" w:rsidRDefault="00612169" w:rsidP="00C73521">
            <w:pPr>
              <w:rPr>
                <w:ins w:id="1159" w:author="Chris Varma" w:date="2015-09-09T16:49:00Z"/>
                <w:rFonts w:cs="Arial"/>
                <w:lang w:val="en-GB"/>
              </w:rPr>
            </w:pPr>
          </w:p>
        </w:tc>
        <w:tc>
          <w:tcPr>
            <w:tcW w:w="1726" w:type="dxa"/>
            <w:tcBorders>
              <w:top w:val="single" w:sz="6" w:space="0" w:color="auto"/>
              <w:bottom w:val="single" w:sz="6" w:space="0" w:color="auto"/>
              <w:right w:val="single" w:sz="6" w:space="0" w:color="auto"/>
            </w:tcBorders>
          </w:tcPr>
          <w:p w14:paraId="4855D5A0" w14:textId="77777777" w:rsidR="00612169" w:rsidRPr="00B12D7F" w:rsidRDefault="00612169" w:rsidP="00C73521">
            <w:pPr>
              <w:rPr>
                <w:ins w:id="1160" w:author="Chris Varma" w:date="2015-09-09T16:49:00Z"/>
                <w:rFonts w:cs="Arial"/>
                <w:lang w:val="en-GB"/>
              </w:rPr>
            </w:pPr>
          </w:p>
        </w:tc>
      </w:tr>
      <w:tr w:rsidR="00612169" w:rsidRPr="00B12D7F" w14:paraId="4855D5AD" w14:textId="77777777" w:rsidTr="00C73521">
        <w:trPr>
          <w:ins w:id="1161" w:author="Chris Varma" w:date="2015-09-09T16:49:00Z"/>
        </w:trPr>
        <w:tc>
          <w:tcPr>
            <w:tcW w:w="786" w:type="dxa"/>
            <w:tcBorders>
              <w:top w:val="single" w:sz="6" w:space="0" w:color="auto"/>
              <w:left w:val="single" w:sz="6" w:space="0" w:color="auto"/>
              <w:bottom w:val="single" w:sz="6" w:space="0" w:color="auto"/>
            </w:tcBorders>
          </w:tcPr>
          <w:p w14:paraId="4855D5A2" w14:textId="77777777" w:rsidR="00612169" w:rsidRPr="00B12D7F" w:rsidRDefault="00016ACB" w:rsidP="00C73521">
            <w:pPr>
              <w:rPr>
                <w:ins w:id="1162" w:author="Chris Varma" w:date="2015-09-09T16:49:00Z"/>
                <w:lang w:val="en-GB"/>
              </w:rPr>
            </w:pPr>
            <w:ins w:id="1163" w:author="Chris Varma" w:date="2015-09-09T16:55:00Z">
              <w:r>
                <w:rPr>
                  <w:lang w:val="en-GB"/>
                </w:rPr>
                <w:t>5</w:t>
              </w:r>
            </w:ins>
          </w:p>
        </w:tc>
        <w:tc>
          <w:tcPr>
            <w:tcW w:w="1086" w:type="dxa"/>
            <w:tcBorders>
              <w:top w:val="single" w:sz="6" w:space="0" w:color="auto"/>
              <w:bottom w:val="single" w:sz="6" w:space="0" w:color="auto"/>
            </w:tcBorders>
          </w:tcPr>
          <w:p w14:paraId="4855D5A3" w14:textId="77777777" w:rsidR="00612169" w:rsidRPr="00B12D7F" w:rsidRDefault="00016ACB" w:rsidP="00C73521">
            <w:pPr>
              <w:rPr>
                <w:ins w:id="1164" w:author="Chris Varma" w:date="2015-09-09T16:49:00Z"/>
                <w:rFonts w:cs="Arial"/>
                <w:lang w:val="en-GB"/>
              </w:rPr>
            </w:pPr>
            <w:ins w:id="1165" w:author="Chris Varma" w:date="2015-09-09T16:55:00Z">
              <w:r>
                <w:rPr>
                  <w:rFonts w:cs="Arial"/>
                  <w:lang w:val="en-GB"/>
                </w:rPr>
                <w:t>Finance Postings</w:t>
              </w:r>
            </w:ins>
          </w:p>
        </w:tc>
        <w:tc>
          <w:tcPr>
            <w:tcW w:w="2463" w:type="dxa"/>
            <w:tcBorders>
              <w:top w:val="single" w:sz="6" w:space="0" w:color="auto"/>
              <w:bottom w:val="single" w:sz="6" w:space="0" w:color="auto"/>
            </w:tcBorders>
          </w:tcPr>
          <w:p w14:paraId="4855D5A4" w14:textId="77777777" w:rsidR="00612169" w:rsidRPr="00B12D7F" w:rsidRDefault="00016ACB" w:rsidP="00C73521">
            <w:pPr>
              <w:jc w:val="left"/>
              <w:rPr>
                <w:ins w:id="1166" w:author="Chris Varma" w:date="2015-09-09T16:49:00Z"/>
                <w:rFonts w:cs="Arial"/>
                <w:lang w:val="en-GB"/>
              </w:rPr>
            </w:pPr>
            <w:ins w:id="1167" w:author="Chris Varma" w:date="2015-09-09T16:55:00Z">
              <w:r>
                <w:rPr>
                  <w:rFonts w:cs="Arial"/>
                  <w:lang w:val="en-GB"/>
                </w:rPr>
                <w:t>Document Split Activation</w:t>
              </w:r>
            </w:ins>
          </w:p>
        </w:tc>
        <w:tc>
          <w:tcPr>
            <w:tcW w:w="3230" w:type="dxa"/>
            <w:tcBorders>
              <w:top w:val="single" w:sz="6" w:space="0" w:color="auto"/>
              <w:bottom w:val="single" w:sz="6" w:space="0" w:color="auto"/>
            </w:tcBorders>
          </w:tcPr>
          <w:p w14:paraId="4855D5A5" w14:textId="77777777" w:rsidR="00612169" w:rsidRPr="00B12D7F" w:rsidRDefault="004D7B1E" w:rsidP="004D7B1E">
            <w:pPr>
              <w:rPr>
                <w:ins w:id="1168" w:author="Chris Varma" w:date="2015-09-09T16:49:00Z"/>
                <w:rFonts w:cs="Arial"/>
                <w:lang w:val="en-GB"/>
              </w:rPr>
            </w:pPr>
            <w:ins w:id="1169" w:author="Chris Varma" w:date="2015-09-09T16:56:00Z">
              <w:r>
                <w:rPr>
                  <w:rFonts w:cs="Arial"/>
                  <w:lang w:val="en-GB"/>
                </w:rPr>
                <w:t xml:space="preserve">To use Document Splitting </w:t>
              </w:r>
            </w:ins>
            <w:ins w:id="1170" w:author="Chris Varma" w:date="2015-09-09T16:57:00Z">
              <w:r>
                <w:rPr>
                  <w:rFonts w:cs="Arial"/>
                  <w:lang w:val="en-GB"/>
                </w:rPr>
                <w:t>functionality</w:t>
              </w:r>
            </w:ins>
            <w:ins w:id="1171" w:author="Chris Varma" w:date="2015-09-09T16:56:00Z">
              <w:r>
                <w:rPr>
                  <w:rFonts w:cs="Arial"/>
                  <w:lang w:val="en-GB"/>
                </w:rPr>
                <w:t xml:space="preserve">, this has to be activated. It will be activated for all company codes however it is possible to deactiva e for </w:t>
              </w:r>
            </w:ins>
            <w:ins w:id="1172" w:author="Chris Varma" w:date="2015-09-09T16:57:00Z">
              <w:r>
                <w:rPr>
                  <w:rFonts w:cs="Arial"/>
                  <w:lang w:val="en-GB"/>
                </w:rPr>
                <w:t>company</w:t>
              </w:r>
            </w:ins>
            <w:ins w:id="1173" w:author="Chris Varma" w:date="2015-09-09T16:56:00Z">
              <w:r>
                <w:rPr>
                  <w:rFonts w:cs="Arial"/>
                  <w:lang w:val="en-GB"/>
                </w:rPr>
                <w:t xml:space="preserve"> </w:t>
              </w:r>
            </w:ins>
            <w:ins w:id="1174" w:author="Chris Varma" w:date="2015-09-09T16:57:00Z">
              <w:r>
                <w:rPr>
                  <w:rFonts w:cs="Arial"/>
                  <w:lang w:val="en-GB"/>
                </w:rPr>
                <w:t>codes which do not require this.</w:t>
              </w:r>
            </w:ins>
            <w:ins w:id="1175" w:author="Chris Varma" w:date="2015-09-09T16:56:00Z">
              <w:r>
                <w:rPr>
                  <w:rFonts w:cs="Arial"/>
                  <w:lang w:val="en-GB"/>
                </w:rPr>
                <w:t xml:space="preserve"> </w:t>
              </w:r>
            </w:ins>
          </w:p>
        </w:tc>
        <w:tc>
          <w:tcPr>
            <w:tcW w:w="4111" w:type="dxa"/>
            <w:tcBorders>
              <w:top w:val="single" w:sz="6" w:space="0" w:color="auto"/>
              <w:bottom w:val="single" w:sz="6" w:space="0" w:color="auto"/>
            </w:tcBorders>
          </w:tcPr>
          <w:p w14:paraId="4855D5A6" w14:textId="77777777" w:rsidR="004D7B1E" w:rsidRPr="00B12D7F" w:rsidRDefault="004D7B1E" w:rsidP="004D7B1E">
            <w:pPr>
              <w:rPr>
                <w:ins w:id="1176" w:author="Chris Varma" w:date="2015-09-09T16:58:00Z"/>
                <w:rFonts w:cs="Arial"/>
                <w:u w:val="single"/>
                <w:lang w:val="en-GB"/>
              </w:rPr>
            </w:pPr>
            <w:ins w:id="1177" w:author="Chris Varma" w:date="2015-09-09T16:58:00Z">
              <w:r w:rsidRPr="00B12D7F">
                <w:rPr>
                  <w:rFonts w:cs="Arial"/>
                  <w:u w:val="single"/>
                  <w:lang w:val="en-GB"/>
                </w:rPr>
                <w:t>Configuration:</w:t>
              </w:r>
            </w:ins>
          </w:p>
          <w:p w14:paraId="4855D5A7" w14:textId="77777777" w:rsidR="004D7B1E" w:rsidRDefault="004D7B1E" w:rsidP="004D7B1E">
            <w:pPr>
              <w:rPr>
                <w:ins w:id="1178" w:author="Chris Varma" w:date="2015-09-09T16:58:00Z"/>
                <w:rFonts w:cs="Arial"/>
                <w:lang w:val="en-GB"/>
              </w:rPr>
            </w:pPr>
            <w:ins w:id="1179" w:author="Chris Varma" w:date="2015-09-09T16:58:00Z">
              <w:r>
                <w:rPr>
                  <w:rFonts w:cs="Arial"/>
                  <w:lang w:val="en-GB"/>
                </w:rPr>
                <w:t>This will be activated for the exertis UK legal entity.</w:t>
              </w:r>
            </w:ins>
          </w:p>
          <w:p w14:paraId="4855D5A8" w14:textId="77777777" w:rsidR="004D7B1E" w:rsidRDefault="004D7B1E" w:rsidP="004D7B1E">
            <w:pPr>
              <w:rPr>
                <w:ins w:id="1180" w:author="Chris Varma" w:date="2015-09-09T16:58:00Z"/>
                <w:rFonts w:cs="Arial"/>
                <w:lang w:val="en-GB"/>
              </w:rPr>
            </w:pPr>
          </w:p>
          <w:p w14:paraId="4855D5A9" w14:textId="77777777" w:rsidR="004D7B1E" w:rsidRPr="00B12D7F" w:rsidRDefault="004D7B1E" w:rsidP="004D7B1E">
            <w:pPr>
              <w:rPr>
                <w:ins w:id="1181" w:author="Chris Varma" w:date="2015-09-09T16:58:00Z"/>
                <w:u w:val="single"/>
                <w:lang w:val="en-GB"/>
              </w:rPr>
            </w:pPr>
            <w:ins w:id="1182" w:author="Chris Varma" w:date="2015-09-09T16:58:00Z">
              <w:r w:rsidRPr="00B12D7F">
                <w:rPr>
                  <w:u w:val="single"/>
                  <w:lang w:val="en-GB"/>
                </w:rPr>
                <w:t>WRICEF:</w:t>
              </w:r>
            </w:ins>
          </w:p>
          <w:p w14:paraId="4855D5AA" w14:textId="77777777" w:rsidR="004D7B1E" w:rsidRPr="00B12D7F" w:rsidRDefault="004D7B1E" w:rsidP="004D7B1E">
            <w:pPr>
              <w:rPr>
                <w:ins w:id="1183" w:author="Chris Varma" w:date="2015-09-09T16:58:00Z"/>
                <w:lang w:val="en-GB"/>
              </w:rPr>
            </w:pPr>
            <w:ins w:id="1184" w:author="Chris Varma" w:date="2015-09-09T16:58:00Z">
              <w:r w:rsidRPr="00B12D7F">
                <w:rPr>
                  <w:lang w:val="en-GB"/>
                </w:rPr>
                <w:t>N/A</w:t>
              </w:r>
            </w:ins>
          </w:p>
          <w:p w14:paraId="4855D5AB" w14:textId="77777777" w:rsidR="00612169" w:rsidRPr="00B12D7F" w:rsidRDefault="00612169" w:rsidP="00C73521">
            <w:pPr>
              <w:rPr>
                <w:ins w:id="1185" w:author="Chris Varma" w:date="2015-09-09T16:49:00Z"/>
                <w:rFonts w:cs="Arial"/>
                <w:lang w:val="en-GB"/>
              </w:rPr>
            </w:pPr>
          </w:p>
        </w:tc>
        <w:tc>
          <w:tcPr>
            <w:tcW w:w="1726" w:type="dxa"/>
            <w:tcBorders>
              <w:top w:val="single" w:sz="6" w:space="0" w:color="auto"/>
              <w:bottom w:val="single" w:sz="6" w:space="0" w:color="auto"/>
              <w:right w:val="single" w:sz="6" w:space="0" w:color="auto"/>
            </w:tcBorders>
          </w:tcPr>
          <w:p w14:paraId="4855D5AC" w14:textId="77777777" w:rsidR="00612169" w:rsidRPr="00B12D7F" w:rsidRDefault="00612169" w:rsidP="00C73521">
            <w:pPr>
              <w:rPr>
                <w:ins w:id="1186" w:author="Chris Varma" w:date="2015-09-09T16:49:00Z"/>
                <w:rFonts w:cs="Arial"/>
                <w:lang w:val="en-GB"/>
              </w:rPr>
            </w:pPr>
          </w:p>
        </w:tc>
      </w:tr>
    </w:tbl>
    <w:p w14:paraId="4855D5AE" w14:textId="77777777" w:rsidR="00EE321C" w:rsidRDefault="004D7B1E">
      <w:pPr>
        <w:tabs>
          <w:tab w:val="left" w:pos="10560"/>
        </w:tabs>
        <w:rPr>
          <w:ins w:id="1187" w:author="Chris Varma" w:date="2015-09-08T11:31:00Z"/>
          <w:lang w:val="en-GB"/>
        </w:rPr>
        <w:pPrChange w:id="1188" w:author="Chris Varma" w:date="2015-09-09T16:58:00Z">
          <w:pPr>
            <w:pStyle w:val="Heading2"/>
            <w:spacing w:before="480"/>
            <w:jc w:val="both"/>
          </w:pPr>
        </w:pPrChange>
      </w:pPr>
      <w:ins w:id="1189" w:author="Chris Varma" w:date="2015-09-09T16:58:00Z">
        <w:r>
          <w:rPr>
            <w:lang w:val="en-GB"/>
          </w:rPr>
          <w:tab/>
        </w:r>
      </w:ins>
    </w:p>
    <w:p w14:paraId="4855D5AF" w14:textId="77777777" w:rsidR="001C630C" w:rsidRDefault="004D7B1E">
      <w:pPr>
        <w:tabs>
          <w:tab w:val="left" w:pos="10560"/>
        </w:tabs>
        <w:rPr>
          <w:lang w:val="en-GB"/>
          <w:rPrChange w:id="1190" w:author="Chris Varma" w:date="2015-09-08T11:30:00Z">
            <w:rPr>
              <w:rFonts w:cs="Times New Roman"/>
              <w:sz w:val="24"/>
              <w:szCs w:val="20"/>
              <w:lang w:val="en-GB"/>
            </w:rPr>
          </w:rPrChange>
        </w:rPr>
        <w:sectPr w:rsidR="00000000" w:rsidSect="00B95ECD">
          <w:pgSz w:w="16838" w:h="11906" w:orient="landscape" w:code="9"/>
          <w:pgMar w:top="1418" w:right="1418" w:bottom="1418" w:left="2662" w:header="709" w:footer="357" w:gutter="0"/>
          <w:cols w:space="708"/>
          <w:docGrid w:linePitch="360"/>
        </w:sectPr>
        <w:pPrChange w:id="1191" w:author="Chris Varma" w:date="2015-09-09T16:58:00Z">
          <w:pPr>
            <w:pStyle w:val="Heading2"/>
            <w:spacing w:before="480"/>
            <w:jc w:val="both"/>
          </w:pPr>
        </w:pPrChange>
      </w:pPr>
      <w:ins w:id="1192" w:author="Chris Varma" w:date="2015-09-09T16:58:00Z">
        <w:r>
          <w:rPr>
            <w:lang w:val="en-GB"/>
          </w:rPr>
          <w:tab/>
        </w:r>
      </w:ins>
    </w:p>
    <w:p w14:paraId="4855D5B0" w14:textId="77777777" w:rsidR="001819E1" w:rsidRPr="00B12D7F" w:rsidRDefault="007639AA" w:rsidP="00FE67BD">
      <w:pPr>
        <w:pStyle w:val="Heading2"/>
        <w:spacing w:before="480"/>
        <w:jc w:val="both"/>
        <w:rPr>
          <w:lang w:val="en-GB"/>
        </w:rPr>
      </w:pPr>
      <w:bookmarkStart w:id="1193" w:name="_Toc429581520"/>
      <w:r>
        <w:rPr>
          <w:lang w:val="en-GB"/>
        </w:rPr>
        <w:lastRenderedPageBreak/>
        <w:t xml:space="preserve">Statutory </w:t>
      </w:r>
      <w:r w:rsidR="006D7772" w:rsidRPr="00B12D7F">
        <w:rPr>
          <w:lang w:val="en-GB"/>
        </w:rPr>
        <w:t>Reporting</w:t>
      </w:r>
      <w:bookmarkEnd w:id="1193"/>
    </w:p>
    <w:p w14:paraId="4855D5B1" w14:textId="77777777" w:rsidR="00627BFA" w:rsidRPr="00B12D7F" w:rsidRDefault="002C6378" w:rsidP="003238C9">
      <w:pPr>
        <w:pStyle w:val="Heading3"/>
        <w:ind w:left="4956" w:hanging="4389"/>
        <w:rPr>
          <w:lang w:val="en-GB"/>
        </w:rPr>
      </w:pPr>
      <w:bookmarkStart w:id="1194" w:name="_Toc429581521"/>
      <w:r w:rsidRPr="00B12D7F">
        <w:rPr>
          <w:lang w:val="en-GB"/>
        </w:rPr>
        <w:t>VAT</w:t>
      </w:r>
      <w:bookmarkEnd w:id="1194"/>
    </w:p>
    <w:p w14:paraId="4855D5B2" w14:textId="77777777" w:rsidR="00F81FAC" w:rsidRPr="00B12D7F" w:rsidRDefault="001077CC" w:rsidP="00195083">
      <w:pPr>
        <w:rPr>
          <w:lang w:val="en-GB"/>
        </w:rPr>
      </w:pPr>
      <w:r w:rsidRPr="00B12D7F">
        <w:rPr>
          <w:lang w:val="en-GB"/>
        </w:rPr>
        <w:t>E</w:t>
      </w:r>
      <w:r w:rsidR="00F81FAC" w:rsidRPr="00B12D7F">
        <w:rPr>
          <w:lang w:val="en-GB"/>
        </w:rPr>
        <w:t xml:space="preserve">xertis will use a standard SAP </w:t>
      </w:r>
      <w:r w:rsidR="00195083" w:rsidRPr="00B12D7F">
        <w:rPr>
          <w:lang w:val="en-GB"/>
        </w:rPr>
        <w:t xml:space="preserve">report to create the </w:t>
      </w:r>
      <w:r w:rsidR="00D05675" w:rsidRPr="00B12D7F">
        <w:rPr>
          <w:lang w:val="en-GB"/>
        </w:rPr>
        <w:t xml:space="preserve">data for VAT return. This report </w:t>
      </w:r>
      <w:r w:rsidR="00F81FAC" w:rsidRPr="00B12D7F">
        <w:rPr>
          <w:lang w:val="en-GB"/>
        </w:rPr>
        <w:t xml:space="preserve">will display the </w:t>
      </w:r>
      <w:r w:rsidR="00D05675" w:rsidRPr="00B12D7F">
        <w:rPr>
          <w:lang w:val="en-GB"/>
        </w:rPr>
        <w:t xml:space="preserve">net and </w:t>
      </w:r>
      <w:r w:rsidR="00A843AD" w:rsidRPr="00B12D7F">
        <w:rPr>
          <w:lang w:val="en-GB"/>
        </w:rPr>
        <w:t>gross amounts</w:t>
      </w:r>
      <w:r w:rsidR="00F81FAC" w:rsidRPr="00B12D7F">
        <w:rPr>
          <w:lang w:val="en-GB"/>
        </w:rPr>
        <w:t xml:space="preserve">, the tax amounts and </w:t>
      </w:r>
      <w:r w:rsidR="00085261" w:rsidRPr="00B12D7F">
        <w:rPr>
          <w:lang w:val="en-GB"/>
        </w:rPr>
        <w:t xml:space="preserve">tax codes for a given period. </w:t>
      </w:r>
      <w:r w:rsidR="00D05675" w:rsidRPr="00B12D7F">
        <w:rPr>
          <w:lang w:val="en-GB"/>
        </w:rPr>
        <w:t>It will identify all VAT codes including RC VAT.</w:t>
      </w:r>
    </w:p>
    <w:p w14:paraId="4855D5B3" w14:textId="77777777" w:rsidR="00F81FAC" w:rsidRPr="00B12D7F" w:rsidRDefault="00F81FAC" w:rsidP="00195083">
      <w:pPr>
        <w:rPr>
          <w:lang w:val="en-GB"/>
        </w:rPr>
      </w:pPr>
    </w:p>
    <w:p w14:paraId="4855D5B4" w14:textId="77777777" w:rsidR="00195083" w:rsidRPr="00B12D7F" w:rsidRDefault="00D05675" w:rsidP="00195083">
      <w:pPr>
        <w:rPr>
          <w:lang w:val="en-GB"/>
        </w:rPr>
      </w:pPr>
      <w:r w:rsidRPr="00B12D7F">
        <w:rPr>
          <w:lang w:val="en-GB"/>
        </w:rPr>
        <w:t>SAP can also facilitate the</w:t>
      </w:r>
      <w:r w:rsidR="001077CC" w:rsidRPr="00B12D7F">
        <w:rPr>
          <w:lang w:val="en-GB"/>
        </w:rPr>
        <w:t xml:space="preserve"> </w:t>
      </w:r>
      <w:r w:rsidR="00195083" w:rsidRPr="00B12D7F">
        <w:rPr>
          <w:lang w:val="en-GB"/>
        </w:rPr>
        <w:t>automatic tran</w:t>
      </w:r>
      <w:r w:rsidR="004E2449" w:rsidRPr="00B12D7F">
        <w:rPr>
          <w:lang w:val="en-GB"/>
        </w:rPr>
        <w:t>sfer</w:t>
      </w:r>
      <w:r w:rsidRPr="00B12D7F">
        <w:rPr>
          <w:lang w:val="en-GB"/>
        </w:rPr>
        <w:t xml:space="preserve"> of input and output balances to a net payables / receivables GL account</w:t>
      </w:r>
      <w:r w:rsidR="004E2449" w:rsidRPr="00B12D7F">
        <w:rPr>
          <w:lang w:val="en-GB"/>
        </w:rPr>
        <w:t>.</w:t>
      </w:r>
      <w:r w:rsidR="00474B1E" w:rsidRPr="00B12D7F">
        <w:rPr>
          <w:lang w:val="en-GB"/>
        </w:rPr>
        <w:t xml:space="preserve"> </w:t>
      </w:r>
      <w:r w:rsidR="004E2449" w:rsidRPr="00B12D7F">
        <w:rPr>
          <w:lang w:val="en-GB"/>
        </w:rPr>
        <w:t xml:space="preserve"> This</w:t>
      </w:r>
      <w:r w:rsidR="00195083" w:rsidRPr="00B12D7F">
        <w:rPr>
          <w:lang w:val="en-GB"/>
        </w:rPr>
        <w:t xml:space="preserve"> program can also</w:t>
      </w:r>
      <w:r w:rsidR="004E2449" w:rsidRPr="00B12D7F">
        <w:rPr>
          <w:lang w:val="en-GB"/>
        </w:rPr>
        <w:t xml:space="preserve"> be used to</w:t>
      </w:r>
      <w:r w:rsidR="00195083" w:rsidRPr="00B12D7F">
        <w:rPr>
          <w:lang w:val="en-GB"/>
        </w:rPr>
        <w:t xml:space="preserve"> fill out the </w:t>
      </w:r>
      <w:r w:rsidR="001077CC" w:rsidRPr="00B12D7F">
        <w:rPr>
          <w:lang w:val="en-GB"/>
        </w:rPr>
        <w:t xml:space="preserve">company </w:t>
      </w:r>
      <w:r w:rsidRPr="00B12D7F">
        <w:rPr>
          <w:lang w:val="en-GB"/>
        </w:rPr>
        <w:t>VAT</w:t>
      </w:r>
      <w:r w:rsidR="00195083" w:rsidRPr="00B12D7F">
        <w:rPr>
          <w:lang w:val="en-GB"/>
        </w:rPr>
        <w:t xml:space="preserve"> return, if required.  The user will be able to display the return at item level for each tax </w:t>
      </w:r>
      <w:r w:rsidR="00474B1E" w:rsidRPr="00B12D7F">
        <w:rPr>
          <w:lang w:val="en-GB"/>
        </w:rPr>
        <w:t xml:space="preserve">code. </w:t>
      </w:r>
      <w:r w:rsidR="00C95CB9" w:rsidRPr="00B12D7F">
        <w:rPr>
          <w:lang w:val="en-GB"/>
        </w:rPr>
        <w:t xml:space="preserve"> </w:t>
      </w:r>
    </w:p>
    <w:p w14:paraId="4855D5B5" w14:textId="77777777" w:rsidR="001743B0" w:rsidRPr="00B12D7F" w:rsidRDefault="001743B0" w:rsidP="00195083">
      <w:pPr>
        <w:rPr>
          <w:lang w:val="en-GB"/>
        </w:rPr>
      </w:pPr>
    </w:p>
    <w:p w14:paraId="4855D5B6" w14:textId="77777777" w:rsidR="001743B0" w:rsidRPr="00B12D7F" w:rsidRDefault="001743B0" w:rsidP="00195083">
      <w:pPr>
        <w:rPr>
          <w:lang w:val="en-GB"/>
        </w:rPr>
      </w:pPr>
    </w:p>
    <w:p w14:paraId="4855D5B7" w14:textId="77777777" w:rsidR="001743B0" w:rsidRPr="00B12D7F" w:rsidRDefault="00E26241" w:rsidP="001743B0">
      <w:pPr>
        <w:rPr>
          <w:lang w:val="en-GB"/>
        </w:rPr>
      </w:pPr>
      <w:r>
        <w:rPr>
          <w:lang w:val="en-GB"/>
        </w:rPr>
        <w:t>Standard report to be used to support VAT</w:t>
      </w:r>
      <w:r w:rsidR="001743B0" w:rsidRPr="00B12D7F">
        <w:rPr>
          <w:lang w:val="en-GB"/>
        </w:rPr>
        <w:t>:</w:t>
      </w:r>
    </w:p>
    <w:p w14:paraId="4855D5B8" w14:textId="77777777" w:rsidR="001743B0" w:rsidRPr="00B12D7F" w:rsidRDefault="001743B0" w:rsidP="001743B0">
      <w:pPr>
        <w:rPr>
          <w:lang w:val="en-GB"/>
        </w:rPr>
      </w:pPr>
    </w:p>
    <w:p w14:paraId="4855D5B9" w14:textId="77777777" w:rsidR="001743B0" w:rsidRPr="00F153A2" w:rsidRDefault="001743B0" w:rsidP="001743B0">
      <w:pPr>
        <w:pStyle w:val="ListParagraph"/>
        <w:numPr>
          <w:ilvl w:val="0"/>
          <w:numId w:val="38"/>
        </w:numPr>
        <w:spacing w:before="144"/>
        <w:rPr>
          <w:sz w:val="20"/>
          <w:lang w:val="en-GB"/>
        </w:rPr>
      </w:pPr>
      <w:r w:rsidRPr="00F153A2">
        <w:rPr>
          <w:sz w:val="20"/>
          <w:lang w:val="en-GB"/>
        </w:rPr>
        <w:t>Advance Report for Tax on Services &amp; Purchases (S_ALR_87012357)/(RFUMSV00)</w:t>
      </w:r>
    </w:p>
    <w:p w14:paraId="4855D5BA" w14:textId="77777777" w:rsidR="003D7956" w:rsidRPr="00B12D7F" w:rsidRDefault="003D7956" w:rsidP="003D7956">
      <w:pPr>
        <w:rPr>
          <w:lang w:val="en-GB"/>
        </w:rPr>
      </w:pPr>
    </w:p>
    <w:p w14:paraId="4855D5BB" w14:textId="77777777" w:rsidR="00F81FAC" w:rsidRPr="00B12D7F" w:rsidRDefault="00F81FAC" w:rsidP="003D7956">
      <w:pPr>
        <w:rPr>
          <w:lang w:val="en-GB"/>
        </w:rPr>
      </w:pPr>
    </w:p>
    <w:p w14:paraId="4855D5BC" w14:textId="77777777" w:rsidR="002C6378" w:rsidRPr="00B12D7F" w:rsidRDefault="002C6378" w:rsidP="002C6378">
      <w:pPr>
        <w:pStyle w:val="Heading3"/>
        <w:rPr>
          <w:lang w:val="en-GB"/>
        </w:rPr>
      </w:pPr>
      <w:bookmarkStart w:id="1195" w:name="_Toc429581522"/>
      <w:r w:rsidRPr="00B12D7F">
        <w:rPr>
          <w:lang w:val="en-GB"/>
        </w:rPr>
        <w:t>EC Sales List</w:t>
      </w:r>
      <w:bookmarkEnd w:id="1195"/>
    </w:p>
    <w:p w14:paraId="4855D5BD" w14:textId="77777777" w:rsidR="0048048F" w:rsidRPr="00B12D7F" w:rsidRDefault="0048048F">
      <w:pPr>
        <w:jc w:val="left"/>
        <w:rPr>
          <w:lang w:val="en-GB"/>
        </w:rPr>
      </w:pPr>
    </w:p>
    <w:p w14:paraId="4855D5BE" w14:textId="77777777" w:rsidR="0048048F" w:rsidRPr="00B12D7F" w:rsidRDefault="0048048F" w:rsidP="0048048F">
      <w:pPr>
        <w:rPr>
          <w:lang w:val="en-GB"/>
        </w:rPr>
      </w:pPr>
      <w:r w:rsidRPr="00B12D7F">
        <w:rPr>
          <w:lang w:val="en-GB"/>
        </w:rPr>
        <w:t xml:space="preserve">The standard SAP program </w:t>
      </w:r>
      <w:r w:rsidR="00432775" w:rsidRPr="00B12D7F">
        <w:rPr>
          <w:lang w:val="en-GB"/>
        </w:rPr>
        <w:t xml:space="preserve">(RFASLM00) </w:t>
      </w:r>
      <w:r w:rsidRPr="00B12D7F">
        <w:rPr>
          <w:lang w:val="en-GB"/>
        </w:rPr>
        <w:t>will be used by exertis to produce an EC Sales List.  The EC Sales List is used to report sales from a VAT-registered company to other VAT-registered companies within the EU. Running the report successfully is therefore dependent on two key system components:</w:t>
      </w:r>
    </w:p>
    <w:p w14:paraId="4855D5BF" w14:textId="77777777" w:rsidR="0048048F" w:rsidRPr="00B12D7F" w:rsidRDefault="0048048F" w:rsidP="00DB0539">
      <w:pPr>
        <w:pStyle w:val="ListParagraph"/>
        <w:numPr>
          <w:ilvl w:val="0"/>
          <w:numId w:val="25"/>
        </w:numPr>
        <w:spacing w:before="144"/>
        <w:rPr>
          <w:sz w:val="20"/>
          <w:lang w:val="en-GB"/>
        </w:rPr>
      </w:pPr>
      <w:r w:rsidRPr="00B12D7F">
        <w:rPr>
          <w:sz w:val="20"/>
          <w:lang w:val="en-GB"/>
        </w:rPr>
        <w:t xml:space="preserve">Standard sales documents created in the system where the output VAT codes used in the sales documents contain a setting which identifies the tax code as one related to EC tax codes with value a "1" or "3". </w:t>
      </w:r>
    </w:p>
    <w:p w14:paraId="4855D5C0" w14:textId="77777777" w:rsidR="0048048F" w:rsidRPr="00B12D7F" w:rsidRDefault="0048048F" w:rsidP="00DB0539">
      <w:pPr>
        <w:pStyle w:val="ListParagraph"/>
        <w:numPr>
          <w:ilvl w:val="0"/>
          <w:numId w:val="25"/>
        </w:numPr>
        <w:spacing w:before="144"/>
        <w:rPr>
          <w:sz w:val="20"/>
          <w:lang w:val="en-GB"/>
        </w:rPr>
      </w:pPr>
      <w:r w:rsidRPr="00B12D7F">
        <w:rPr>
          <w:sz w:val="20"/>
          <w:lang w:val="en-GB"/>
        </w:rPr>
        <w:t>Customer master records which contain the customer’s VAT registered number</w:t>
      </w:r>
      <w:r w:rsidR="004053AA" w:rsidRPr="00B12D7F">
        <w:rPr>
          <w:sz w:val="20"/>
          <w:lang w:val="en-GB"/>
        </w:rPr>
        <w:t xml:space="preserve"> </w:t>
      </w:r>
      <w:r w:rsidR="00A843AD" w:rsidRPr="00B12D7F">
        <w:rPr>
          <w:sz w:val="20"/>
          <w:lang w:val="en-GB"/>
        </w:rPr>
        <w:t xml:space="preserve">(as covered in the </w:t>
      </w:r>
      <w:r w:rsidR="004053AA" w:rsidRPr="00B12D7F">
        <w:rPr>
          <w:sz w:val="20"/>
          <w:lang w:val="en-GB"/>
        </w:rPr>
        <w:t xml:space="preserve">blueprint for </w:t>
      </w:r>
      <w:r w:rsidR="00A843AD" w:rsidRPr="00B12D7F">
        <w:rPr>
          <w:sz w:val="20"/>
          <w:lang w:val="en-GB"/>
        </w:rPr>
        <w:t xml:space="preserve">customer </w:t>
      </w:r>
      <w:r w:rsidR="004053AA" w:rsidRPr="00B12D7F">
        <w:rPr>
          <w:sz w:val="20"/>
          <w:lang w:val="en-GB"/>
        </w:rPr>
        <w:t>master data).</w:t>
      </w:r>
      <w:r w:rsidRPr="00B12D7F">
        <w:rPr>
          <w:sz w:val="20"/>
          <w:lang w:val="en-GB"/>
        </w:rPr>
        <w:t xml:space="preserve">Without this detail in the customer record, the EC Sales List cannot successfully report which sales documents relate to which VAT-registered business. </w:t>
      </w:r>
    </w:p>
    <w:p w14:paraId="4855D5C1" w14:textId="77777777" w:rsidR="0048048F" w:rsidRPr="00B12D7F" w:rsidRDefault="0048048F" w:rsidP="0048048F">
      <w:pPr>
        <w:rPr>
          <w:lang w:val="en-GB"/>
        </w:rPr>
      </w:pPr>
    </w:p>
    <w:p w14:paraId="4855D5C2" w14:textId="77777777" w:rsidR="0048048F" w:rsidRPr="00B12D7F" w:rsidRDefault="0048048F" w:rsidP="0048048F">
      <w:pPr>
        <w:rPr>
          <w:lang w:val="en-GB"/>
        </w:rPr>
      </w:pPr>
      <w:r w:rsidRPr="00B12D7F">
        <w:rPr>
          <w:lang w:val="en-GB"/>
        </w:rPr>
        <w:t xml:space="preserve">The report will be created quarterly or annually but can also be issued at different intervals as required.  </w:t>
      </w:r>
    </w:p>
    <w:p w14:paraId="4855D5C3" w14:textId="77777777" w:rsidR="0048048F" w:rsidRPr="00B12D7F" w:rsidRDefault="0048048F" w:rsidP="0048048F">
      <w:pPr>
        <w:rPr>
          <w:lang w:val="en-GB"/>
        </w:rPr>
      </w:pPr>
    </w:p>
    <w:p w14:paraId="4855D5C4" w14:textId="77777777" w:rsidR="0048048F" w:rsidRPr="00B12D7F" w:rsidRDefault="0048048F" w:rsidP="0048048F">
      <w:pPr>
        <w:rPr>
          <w:lang w:val="en-GB"/>
        </w:rPr>
      </w:pPr>
      <w:r w:rsidRPr="00B12D7F">
        <w:rPr>
          <w:lang w:val="en-GB"/>
        </w:rPr>
        <w:t>This list will contain information on all tax-free goods deliveries and goods movements to registered companies within the European Union in the specified time period.  The report will display the invoiced value of goods in local currency for each VAT registration number of the customer.</w:t>
      </w:r>
    </w:p>
    <w:p w14:paraId="4855D5C5" w14:textId="77777777" w:rsidR="0048048F" w:rsidRPr="00B12D7F" w:rsidRDefault="0048048F" w:rsidP="0048048F">
      <w:pPr>
        <w:rPr>
          <w:lang w:val="en-GB"/>
        </w:rPr>
      </w:pPr>
    </w:p>
    <w:p w14:paraId="4855D5C6" w14:textId="77777777" w:rsidR="0048048F" w:rsidRPr="00B12D7F" w:rsidRDefault="0048048F" w:rsidP="0048048F">
      <w:pPr>
        <w:rPr>
          <w:lang w:val="en-GB"/>
        </w:rPr>
      </w:pPr>
      <w:r w:rsidRPr="00B12D7F">
        <w:rPr>
          <w:lang w:val="en-GB"/>
        </w:rPr>
        <w:t xml:space="preserve">The form provided in SAP EC Sales List report has been approved by the tax authorities and therefore no output development is required. </w:t>
      </w:r>
    </w:p>
    <w:p w14:paraId="4855D5C7" w14:textId="77777777" w:rsidR="001743B0" w:rsidRPr="00B12D7F" w:rsidRDefault="001743B0" w:rsidP="0048048F">
      <w:pPr>
        <w:rPr>
          <w:lang w:val="en-GB"/>
        </w:rPr>
      </w:pPr>
    </w:p>
    <w:p w14:paraId="4855D5C8" w14:textId="77777777" w:rsidR="001743B0" w:rsidRPr="00B12D7F" w:rsidRDefault="009D0005" w:rsidP="001743B0">
      <w:pPr>
        <w:rPr>
          <w:lang w:val="en-GB"/>
        </w:rPr>
      </w:pPr>
      <w:r>
        <w:rPr>
          <w:lang w:val="en-GB"/>
        </w:rPr>
        <w:t>Standard report to be used to support EC Sales submission</w:t>
      </w:r>
      <w:r w:rsidR="001743B0" w:rsidRPr="00B12D7F">
        <w:rPr>
          <w:lang w:val="en-GB"/>
        </w:rPr>
        <w:t>:</w:t>
      </w:r>
    </w:p>
    <w:p w14:paraId="4855D5C9" w14:textId="77777777" w:rsidR="001743B0" w:rsidRPr="00B12D7F" w:rsidRDefault="001743B0" w:rsidP="001743B0">
      <w:pPr>
        <w:rPr>
          <w:lang w:val="en-GB"/>
        </w:rPr>
      </w:pPr>
    </w:p>
    <w:p w14:paraId="4855D5CA" w14:textId="77777777" w:rsidR="001743B0" w:rsidRPr="00F153A2" w:rsidRDefault="001743B0" w:rsidP="001743B0">
      <w:pPr>
        <w:pStyle w:val="ListParagraph"/>
        <w:numPr>
          <w:ilvl w:val="0"/>
          <w:numId w:val="38"/>
        </w:numPr>
        <w:spacing w:before="144"/>
        <w:rPr>
          <w:sz w:val="20"/>
          <w:lang w:val="en-GB"/>
        </w:rPr>
      </w:pPr>
      <w:r w:rsidRPr="00F153A2">
        <w:rPr>
          <w:sz w:val="20"/>
          <w:lang w:val="en-GB"/>
        </w:rPr>
        <w:t>EC Sales List Report (S_ALR_87012400)</w:t>
      </w:r>
    </w:p>
    <w:p w14:paraId="4855D5CB" w14:textId="77777777" w:rsidR="001743B0" w:rsidRPr="00B12D7F" w:rsidRDefault="001743B0" w:rsidP="0048048F">
      <w:pPr>
        <w:rPr>
          <w:lang w:val="en-GB"/>
        </w:rPr>
      </w:pPr>
    </w:p>
    <w:p w14:paraId="4855D5CC" w14:textId="77777777" w:rsidR="002C6378" w:rsidRPr="00B12D7F" w:rsidRDefault="002C6378" w:rsidP="002C6378">
      <w:pPr>
        <w:pStyle w:val="Heading3"/>
        <w:rPr>
          <w:lang w:val="en-GB"/>
        </w:rPr>
      </w:pPr>
      <w:bookmarkStart w:id="1196" w:name="_Toc429581523"/>
      <w:r w:rsidRPr="00B12D7F">
        <w:rPr>
          <w:lang w:val="en-GB"/>
        </w:rPr>
        <w:t>Intrastat</w:t>
      </w:r>
      <w:bookmarkEnd w:id="1196"/>
    </w:p>
    <w:p w14:paraId="4855D5CD" w14:textId="77777777" w:rsidR="00773918" w:rsidRPr="00B12D7F" w:rsidRDefault="00773918" w:rsidP="001819E1">
      <w:pPr>
        <w:rPr>
          <w:rFonts w:cs="Arial"/>
          <w:lang w:val="en-GB"/>
        </w:rPr>
      </w:pPr>
    </w:p>
    <w:p w14:paraId="4855D5CE" w14:textId="77777777" w:rsidR="007A1B44" w:rsidRPr="00B12D7F" w:rsidRDefault="001077CC" w:rsidP="007A1B44">
      <w:pPr>
        <w:rPr>
          <w:rFonts w:cs="Arial"/>
          <w:lang w:val="en-GB"/>
        </w:rPr>
      </w:pPr>
      <w:r w:rsidRPr="00B12D7F">
        <w:rPr>
          <w:rFonts w:cs="Arial"/>
          <w:lang w:val="en-GB"/>
        </w:rPr>
        <w:t>E</w:t>
      </w:r>
      <w:r w:rsidR="007A1B44" w:rsidRPr="00B12D7F">
        <w:rPr>
          <w:rFonts w:cs="Arial"/>
          <w:lang w:val="en-GB"/>
        </w:rPr>
        <w:t xml:space="preserve">xertis will use the standard </w:t>
      </w:r>
      <w:r w:rsidRPr="00B12D7F">
        <w:rPr>
          <w:rFonts w:cs="Arial"/>
          <w:lang w:val="en-GB"/>
        </w:rPr>
        <w:t xml:space="preserve">SAP </w:t>
      </w:r>
      <w:r w:rsidR="007A1B44" w:rsidRPr="00B12D7F">
        <w:rPr>
          <w:rFonts w:cs="Arial"/>
          <w:lang w:val="en-GB"/>
        </w:rPr>
        <w:t>Intrastat report which will include all cross-border flow of goods between EU countries.  Exertis will need to produce an Intrastat report for arrivals (Purchasing) and dispatches (Sales) as they carry out cross-border transfer of Goods between EU countries.  The report will require elements of master data to be set up in Materials Management and Sales and Distribution. The core components which must be present in the system to ensure that the Intrastat report can run successfully are:</w:t>
      </w:r>
    </w:p>
    <w:p w14:paraId="4855D5CF" w14:textId="77777777" w:rsidR="007A1B44" w:rsidRPr="00B12D7F" w:rsidRDefault="007A1B44" w:rsidP="007A1B44">
      <w:pPr>
        <w:rPr>
          <w:rFonts w:cs="Arial"/>
          <w:lang w:val="en-GB"/>
        </w:rPr>
      </w:pPr>
    </w:p>
    <w:p w14:paraId="4855D5D0" w14:textId="77777777" w:rsidR="007A1B44" w:rsidRPr="00B12D7F" w:rsidRDefault="007A1B44" w:rsidP="00DB0539">
      <w:pPr>
        <w:pStyle w:val="ListParagraph"/>
        <w:numPr>
          <w:ilvl w:val="0"/>
          <w:numId w:val="26"/>
        </w:numPr>
        <w:spacing w:before="144"/>
        <w:rPr>
          <w:rFonts w:cs="Arial"/>
          <w:sz w:val="20"/>
          <w:lang w:val="en-GB"/>
        </w:rPr>
      </w:pPr>
      <w:r w:rsidRPr="00B12D7F">
        <w:rPr>
          <w:rFonts w:cs="Arial"/>
          <w:sz w:val="20"/>
          <w:lang w:val="en-GB"/>
        </w:rPr>
        <w:t>Invoice data (for sales and purchases)</w:t>
      </w:r>
    </w:p>
    <w:p w14:paraId="4855D5D1" w14:textId="77777777" w:rsidR="007A1B44" w:rsidRPr="00B12D7F" w:rsidRDefault="007A1B44" w:rsidP="00DB0539">
      <w:pPr>
        <w:pStyle w:val="ListParagraph"/>
        <w:numPr>
          <w:ilvl w:val="0"/>
          <w:numId w:val="26"/>
        </w:numPr>
        <w:spacing w:before="144"/>
        <w:rPr>
          <w:rFonts w:cs="Arial"/>
          <w:sz w:val="20"/>
          <w:lang w:val="en-GB"/>
        </w:rPr>
      </w:pPr>
      <w:r w:rsidRPr="00B12D7F">
        <w:rPr>
          <w:rFonts w:cs="Arial"/>
          <w:sz w:val="20"/>
          <w:lang w:val="en-GB"/>
        </w:rPr>
        <w:t xml:space="preserve">Date of delivery (of </w:t>
      </w:r>
      <w:r w:rsidR="005B284E" w:rsidRPr="00B12D7F">
        <w:rPr>
          <w:rFonts w:cs="Arial"/>
          <w:sz w:val="20"/>
          <w:lang w:val="en-GB"/>
        </w:rPr>
        <w:t xml:space="preserve">the </w:t>
      </w:r>
      <w:r w:rsidRPr="00B12D7F">
        <w:rPr>
          <w:rFonts w:cs="Arial"/>
          <w:sz w:val="20"/>
          <w:lang w:val="en-GB"/>
        </w:rPr>
        <w:t>goods and/or services)</w:t>
      </w:r>
    </w:p>
    <w:p w14:paraId="4855D5D2" w14:textId="77777777" w:rsidR="007A1B44" w:rsidRPr="00B12D7F" w:rsidRDefault="007A1B44" w:rsidP="00DB0539">
      <w:pPr>
        <w:pStyle w:val="ListParagraph"/>
        <w:numPr>
          <w:ilvl w:val="0"/>
          <w:numId w:val="26"/>
        </w:numPr>
        <w:spacing w:before="144"/>
        <w:rPr>
          <w:rFonts w:cs="Arial"/>
          <w:sz w:val="20"/>
          <w:lang w:val="en-GB"/>
        </w:rPr>
      </w:pPr>
      <w:r w:rsidRPr="00B12D7F">
        <w:rPr>
          <w:rFonts w:cs="Arial"/>
          <w:sz w:val="20"/>
          <w:lang w:val="en-GB"/>
        </w:rPr>
        <w:t>Foreign  Trade information (e.g. Commodity Code, Mode of Transport)</w:t>
      </w:r>
    </w:p>
    <w:p w14:paraId="4855D5D3" w14:textId="77777777" w:rsidR="007A1B44" w:rsidRPr="00B12D7F" w:rsidRDefault="007A1B44" w:rsidP="00DB0539">
      <w:pPr>
        <w:pStyle w:val="ListParagraph"/>
        <w:numPr>
          <w:ilvl w:val="0"/>
          <w:numId w:val="26"/>
        </w:numPr>
        <w:spacing w:before="144"/>
        <w:rPr>
          <w:rFonts w:cs="Arial"/>
          <w:sz w:val="20"/>
          <w:lang w:val="en-GB"/>
        </w:rPr>
      </w:pPr>
      <w:r w:rsidRPr="00B12D7F">
        <w:rPr>
          <w:rFonts w:cs="Arial"/>
          <w:sz w:val="20"/>
          <w:lang w:val="en-GB"/>
        </w:rPr>
        <w:t>VAT Registration numbers of the Customer and/or Vendors</w:t>
      </w:r>
    </w:p>
    <w:p w14:paraId="4855D5D4" w14:textId="77777777" w:rsidR="007A1B44" w:rsidRPr="00B12D7F" w:rsidRDefault="007A1B44" w:rsidP="00DB0539">
      <w:pPr>
        <w:pStyle w:val="ListParagraph"/>
        <w:numPr>
          <w:ilvl w:val="0"/>
          <w:numId w:val="26"/>
        </w:numPr>
        <w:spacing w:before="144"/>
        <w:rPr>
          <w:rFonts w:cs="Arial"/>
          <w:sz w:val="20"/>
          <w:lang w:val="en-GB"/>
        </w:rPr>
      </w:pPr>
      <w:r w:rsidRPr="00B12D7F">
        <w:rPr>
          <w:rFonts w:cs="Arial"/>
          <w:sz w:val="20"/>
          <w:lang w:val="en-GB"/>
        </w:rPr>
        <w:t>Details of ‘from and to’ locations of the goods</w:t>
      </w:r>
    </w:p>
    <w:p w14:paraId="4855D5D5" w14:textId="77777777" w:rsidR="007A1B44" w:rsidRPr="00F153A2" w:rsidRDefault="007A1B44" w:rsidP="007A1B44">
      <w:pPr>
        <w:rPr>
          <w:rFonts w:cs="Arial"/>
          <w:lang w:val="en-GB"/>
        </w:rPr>
      </w:pPr>
    </w:p>
    <w:p w14:paraId="4855D5D6" w14:textId="77777777" w:rsidR="007A1B44" w:rsidRPr="00B12D7F" w:rsidRDefault="007A1B44" w:rsidP="007A1B44">
      <w:pPr>
        <w:rPr>
          <w:lang w:val="en-GB"/>
        </w:rPr>
      </w:pPr>
      <w:r w:rsidRPr="00B12D7F">
        <w:rPr>
          <w:lang w:val="en-GB"/>
        </w:rPr>
        <w:t>The Intrastat report is run from the Foreign Trade cockpit in the SAP system. This transaction allows trial runs of the report to test for completeness before the final version of the report is generated. The system allows for manual updates to the reported information to ensure completeness of the submission (e.g. a missing Commodity Code can be manually added to an invoice content).</w:t>
      </w:r>
    </w:p>
    <w:p w14:paraId="4855D5D7" w14:textId="77777777" w:rsidR="007A1B44" w:rsidRPr="00B12D7F" w:rsidRDefault="007A1B44" w:rsidP="007A1B44">
      <w:pPr>
        <w:rPr>
          <w:lang w:val="en-GB"/>
        </w:rPr>
      </w:pPr>
    </w:p>
    <w:p w14:paraId="4855D5D8" w14:textId="77777777" w:rsidR="007A1B44" w:rsidRPr="00B12D7F" w:rsidRDefault="007A1B44" w:rsidP="007A1B44">
      <w:pPr>
        <w:rPr>
          <w:lang w:val="en-GB"/>
        </w:rPr>
      </w:pPr>
      <w:r w:rsidRPr="00B12D7F">
        <w:rPr>
          <w:lang w:val="en-GB"/>
        </w:rPr>
        <w:t>The report can be run per Company Code and per Currency.</w:t>
      </w:r>
    </w:p>
    <w:p w14:paraId="4855D5D9" w14:textId="77777777" w:rsidR="007A1B44" w:rsidRPr="00B12D7F" w:rsidRDefault="007A1B44" w:rsidP="007A1B44">
      <w:pPr>
        <w:rPr>
          <w:lang w:val="en-GB"/>
        </w:rPr>
      </w:pPr>
    </w:p>
    <w:p w14:paraId="4855D5DA" w14:textId="77777777" w:rsidR="007A1B44" w:rsidRPr="00B12D7F" w:rsidRDefault="007A1B44" w:rsidP="007A1B44">
      <w:pPr>
        <w:rPr>
          <w:lang w:val="en-GB"/>
        </w:rPr>
      </w:pPr>
      <w:r w:rsidRPr="00B12D7F">
        <w:rPr>
          <w:lang w:val="en-GB"/>
        </w:rPr>
        <w:t>The Foreign Trade Cockpit also allows the Intrastat report to be saved locally for onwards transmission to the tax authorities.</w:t>
      </w:r>
    </w:p>
    <w:p w14:paraId="4855D5DB" w14:textId="77777777" w:rsidR="007A1B44" w:rsidRPr="00B12D7F" w:rsidRDefault="007A1B44" w:rsidP="007A1B44">
      <w:pPr>
        <w:rPr>
          <w:lang w:val="en-GB"/>
        </w:rPr>
      </w:pPr>
    </w:p>
    <w:p w14:paraId="4855D5DC" w14:textId="77777777" w:rsidR="007A1B44" w:rsidRPr="00B12D7F" w:rsidRDefault="007A1B44" w:rsidP="007A1B44">
      <w:pPr>
        <w:rPr>
          <w:lang w:val="en-GB"/>
        </w:rPr>
      </w:pPr>
      <w:r w:rsidRPr="00B12D7F">
        <w:rPr>
          <w:lang w:val="en-GB"/>
        </w:rPr>
        <w:t>The same cockpit can be used to generate the Extrastat report for any trade outside of the EU.</w:t>
      </w:r>
    </w:p>
    <w:p w14:paraId="4855D5DD" w14:textId="77777777" w:rsidR="001743B0" w:rsidRPr="00B12D7F" w:rsidRDefault="001743B0" w:rsidP="007A1B44">
      <w:pPr>
        <w:rPr>
          <w:lang w:val="en-GB"/>
        </w:rPr>
      </w:pPr>
    </w:p>
    <w:p w14:paraId="4855D5DE" w14:textId="77777777" w:rsidR="001743B0" w:rsidRPr="00B12D7F" w:rsidRDefault="009D0005" w:rsidP="001743B0">
      <w:pPr>
        <w:rPr>
          <w:lang w:val="en-GB"/>
        </w:rPr>
      </w:pPr>
      <w:r>
        <w:rPr>
          <w:lang w:val="en-GB"/>
        </w:rPr>
        <w:t>Standard report to support Intrastat submission</w:t>
      </w:r>
      <w:r w:rsidR="001743B0" w:rsidRPr="00B12D7F">
        <w:rPr>
          <w:lang w:val="en-GB"/>
        </w:rPr>
        <w:t>:</w:t>
      </w:r>
    </w:p>
    <w:p w14:paraId="4855D5DF" w14:textId="77777777" w:rsidR="001743B0" w:rsidRPr="00B12D7F" w:rsidRDefault="001743B0" w:rsidP="001743B0">
      <w:pPr>
        <w:rPr>
          <w:lang w:val="en-GB"/>
        </w:rPr>
      </w:pPr>
    </w:p>
    <w:p w14:paraId="4855D5E0" w14:textId="77777777" w:rsidR="001743B0" w:rsidRPr="00F153A2" w:rsidRDefault="001743B0" w:rsidP="001743B0">
      <w:pPr>
        <w:pStyle w:val="ListParagraph"/>
        <w:numPr>
          <w:ilvl w:val="0"/>
          <w:numId w:val="38"/>
        </w:numPr>
        <w:spacing w:before="144"/>
        <w:rPr>
          <w:ins w:id="1197" w:author="Ross Boardman" w:date="2015-08-27T10:50:00Z"/>
          <w:sz w:val="20"/>
          <w:lang w:val="en-GB"/>
        </w:rPr>
      </w:pPr>
      <w:r w:rsidRPr="00F153A2">
        <w:rPr>
          <w:sz w:val="20"/>
          <w:lang w:val="en-GB"/>
        </w:rPr>
        <w:t>Intrastat Report (VE01)</w:t>
      </w:r>
    </w:p>
    <w:p w14:paraId="4855D5E1" w14:textId="77777777" w:rsidR="00766AD4" w:rsidRPr="00F153A2" w:rsidRDefault="00766AD4">
      <w:pPr>
        <w:pStyle w:val="ListParagraph"/>
        <w:numPr>
          <w:ilvl w:val="0"/>
          <w:numId w:val="0"/>
        </w:numPr>
        <w:spacing w:before="144"/>
        <w:ind w:left="720"/>
        <w:rPr>
          <w:ins w:id="1198" w:author="Ross Boardman" w:date="2015-08-27T10:50:00Z"/>
          <w:sz w:val="20"/>
          <w:lang w:val="en-GB"/>
        </w:rPr>
        <w:pPrChange w:id="1199" w:author="Ross Boardman" w:date="2015-08-27T10:50:00Z">
          <w:pPr>
            <w:pStyle w:val="ListParagraph"/>
            <w:numPr>
              <w:numId w:val="38"/>
            </w:numPr>
            <w:spacing w:before="144"/>
            <w:ind w:left="720"/>
          </w:pPr>
        </w:pPrChange>
      </w:pPr>
    </w:p>
    <w:p w14:paraId="4855D5E2" w14:textId="77777777" w:rsidR="00766AD4" w:rsidRPr="00647CFB" w:rsidRDefault="00766AD4">
      <w:pPr>
        <w:spacing w:before="144"/>
        <w:rPr>
          <w:lang w:val="en-GB"/>
        </w:rPr>
        <w:pPrChange w:id="1200" w:author="Ross Boardman" w:date="2015-08-27T10:50:00Z">
          <w:pPr>
            <w:pStyle w:val="ListParagraph"/>
            <w:numPr>
              <w:numId w:val="38"/>
            </w:numPr>
            <w:spacing w:before="144"/>
            <w:ind w:left="720"/>
          </w:pPr>
        </w:pPrChange>
      </w:pPr>
      <w:ins w:id="1201" w:author="Ross Boardman" w:date="2015-08-27T10:50:00Z">
        <w:r>
          <w:rPr>
            <w:lang w:val="en-GB"/>
          </w:rPr>
          <w:t>Commodity codes will be maintained within the material settings.</w:t>
        </w:r>
      </w:ins>
    </w:p>
    <w:p w14:paraId="4855D5E3" w14:textId="77777777" w:rsidR="001743B0" w:rsidRPr="00B12D7F" w:rsidRDefault="001743B0" w:rsidP="007A1B44">
      <w:pPr>
        <w:rPr>
          <w:lang w:val="en-GB"/>
        </w:rPr>
      </w:pPr>
    </w:p>
    <w:p w14:paraId="4855D5E4" w14:textId="77777777" w:rsidR="007A1B44" w:rsidRPr="00B12D7F" w:rsidRDefault="007A1B44" w:rsidP="001819E1">
      <w:pPr>
        <w:rPr>
          <w:rFonts w:cs="Arial"/>
          <w:lang w:val="en-GB"/>
        </w:rPr>
      </w:pPr>
    </w:p>
    <w:p w14:paraId="4855D5E5" w14:textId="77777777" w:rsidR="00FA08BF" w:rsidRPr="00B12D7F" w:rsidRDefault="00FA08BF" w:rsidP="00FA08BF">
      <w:pPr>
        <w:pStyle w:val="Heading3"/>
        <w:rPr>
          <w:lang w:val="en-GB"/>
        </w:rPr>
      </w:pPr>
      <w:bookmarkStart w:id="1202" w:name="_Toc429581524"/>
      <w:r w:rsidRPr="00B12D7F">
        <w:rPr>
          <w:lang w:val="en-GB"/>
        </w:rPr>
        <w:t>Financial Statement Version</w:t>
      </w:r>
      <w:bookmarkEnd w:id="1202"/>
    </w:p>
    <w:p w14:paraId="4855D5E6" w14:textId="77777777" w:rsidR="00D73FB1" w:rsidRPr="00B12D7F" w:rsidRDefault="00D73FB1" w:rsidP="00F369F3">
      <w:pPr>
        <w:rPr>
          <w:lang w:val="en-GB"/>
        </w:rPr>
      </w:pPr>
    </w:p>
    <w:p w14:paraId="4855D5E7" w14:textId="77777777" w:rsidR="007C6774" w:rsidRPr="00B12D7F" w:rsidRDefault="00D73FB1" w:rsidP="00F369F3">
      <w:pPr>
        <w:rPr>
          <w:lang w:val="en-GB"/>
        </w:rPr>
      </w:pPr>
      <w:r w:rsidRPr="00B12D7F">
        <w:rPr>
          <w:lang w:val="en-GB"/>
        </w:rPr>
        <w:lastRenderedPageBreak/>
        <w:t>e</w:t>
      </w:r>
      <w:r w:rsidR="00C11A4E" w:rsidRPr="00B12D7F">
        <w:rPr>
          <w:lang w:val="en-GB"/>
        </w:rPr>
        <w:t xml:space="preserve">xertis will be able to create variety of financial </w:t>
      </w:r>
      <w:r w:rsidR="00F369F3" w:rsidRPr="00B12D7F">
        <w:rPr>
          <w:lang w:val="en-GB"/>
        </w:rPr>
        <w:t>statements for internal and external reporting purpose.</w:t>
      </w:r>
      <w:r w:rsidR="00CB3801" w:rsidRPr="00B12D7F">
        <w:rPr>
          <w:lang w:val="en-GB"/>
        </w:rPr>
        <w:t xml:space="preserve"> </w:t>
      </w:r>
      <w:r w:rsidR="00F369F3" w:rsidRPr="00B12D7F">
        <w:rPr>
          <w:lang w:val="en-GB"/>
        </w:rPr>
        <w:t xml:space="preserve"> </w:t>
      </w:r>
      <w:r w:rsidR="00CB3801" w:rsidRPr="00B12D7F">
        <w:rPr>
          <w:lang w:val="en-GB"/>
        </w:rPr>
        <w:t xml:space="preserve">A financial statement version is a hierarchical structure to which G/L accounts are linked so forming a standardised structure in reporting. </w:t>
      </w:r>
      <w:r w:rsidR="00F369F3" w:rsidRPr="00B12D7F">
        <w:rPr>
          <w:lang w:val="en-GB"/>
        </w:rPr>
        <w:t xml:space="preserve">The SAP FS version allows them to produce financial statements </w:t>
      </w:r>
      <w:r w:rsidR="00CB3801" w:rsidRPr="00B12D7F">
        <w:rPr>
          <w:lang w:val="en-GB"/>
        </w:rPr>
        <w:t xml:space="preserve">with alternative structures </w:t>
      </w:r>
      <w:r w:rsidR="00F369F3" w:rsidRPr="00B12D7F">
        <w:rPr>
          <w:lang w:val="en-GB"/>
        </w:rPr>
        <w:t>according to country, accounting principles &amp; company code</w:t>
      </w:r>
      <w:r w:rsidR="00CB3801" w:rsidRPr="00B12D7F">
        <w:rPr>
          <w:lang w:val="en-GB"/>
        </w:rPr>
        <w:t>s</w:t>
      </w:r>
      <w:r w:rsidR="00F369F3" w:rsidRPr="00B12D7F">
        <w:rPr>
          <w:lang w:val="en-GB"/>
        </w:rPr>
        <w:t>.</w:t>
      </w:r>
      <w:r w:rsidR="00CB3801" w:rsidRPr="00B12D7F">
        <w:rPr>
          <w:lang w:val="en-GB"/>
        </w:rPr>
        <w:t xml:space="preserve"> </w:t>
      </w:r>
      <w:r w:rsidR="00F369F3" w:rsidRPr="00B12D7F">
        <w:rPr>
          <w:lang w:val="en-GB"/>
        </w:rPr>
        <w:t xml:space="preserve"> A comparison report of statements to previous year can also be produced. </w:t>
      </w:r>
    </w:p>
    <w:p w14:paraId="4855D5E8" w14:textId="77777777" w:rsidR="007C6774" w:rsidRPr="00B12D7F" w:rsidRDefault="007C6774" w:rsidP="007C6774">
      <w:pPr>
        <w:rPr>
          <w:lang w:val="en-GB"/>
        </w:rPr>
      </w:pPr>
    </w:p>
    <w:p w14:paraId="4855D5E9" w14:textId="77777777" w:rsidR="00A53E25" w:rsidRPr="00B12D7F" w:rsidRDefault="00A53E25" w:rsidP="007C6774">
      <w:pPr>
        <w:rPr>
          <w:lang w:val="en-GB"/>
        </w:rPr>
      </w:pPr>
    </w:p>
    <w:p w14:paraId="4855D5EA" w14:textId="77777777" w:rsidR="00A53E25" w:rsidRPr="00B12D7F" w:rsidRDefault="005B284E" w:rsidP="00A53E25">
      <w:pPr>
        <w:rPr>
          <w:lang w:val="en-GB"/>
        </w:rPr>
      </w:pPr>
      <w:r w:rsidRPr="00B12D7F">
        <w:rPr>
          <w:lang w:val="en-GB"/>
        </w:rPr>
        <w:t>General L</w:t>
      </w:r>
      <w:r w:rsidR="00A53E25" w:rsidRPr="00B12D7F">
        <w:rPr>
          <w:lang w:val="en-GB"/>
        </w:rPr>
        <w:t xml:space="preserve">edger accounts are structured in SAP for reporting purposes using </w:t>
      </w:r>
      <w:r w:rsidRPr="00B12D7F">
        <w:rPr>
          <w:lang w:val="en-GB"/>
        </w:rPr>
        <w:t>Financial S</w:t>
      </w:r>
      <w:r w:rsidR="00A53E25" w:rsidRPr="00B12D7F">
        <w:rPr>
          <w:lang w:val="en-GB"/>
        </w:rPr>
        <w:t>tatement version</w:t>
      </w:r>
      <w:r w:rsidRPr="00B12D7F">
        <w:rPr>
          <w:lang w:val="en-GB"/>
        </w:rPr>
        <w:t>s.  A Financial S</w:t>
      </w:r>
      <w:r w:rsidR="00A53E25" w:rsidRPr="00B12D7F">
        <w:rPr>
          <w:lang w:val="en-GB"/>
        </w:rPr>
        <w:t>tatement version attaches individual accounts or ranges of accounts to nodes within a freely definable hierarchy.  This function allows structuring of financial reports to b</w:t>
      </w:r>
      <w:r w:rsidRPr="00B12D7F">
        <w:rPr>
          <w:lang w:val="en-GB"/>
        </w:rPr>
        <w:t>e independent from the actual 6-</w:t>
      </w:r>
      <w:r w:rsidR="00A53E25" w:rsidRPr="00B12D7F">
        <w:rPr>
          <w:lang w:val="en-GB"/>
        </w:rPr>
        <w:t>digit numbering of the individual G/L</w:t>
      </w:r>
      <w:r w:rsidRPr="00B12D7F">
        <w:rPr>
          <w:lang w:val="en-GB"/>
        </w:rPr>
        <w:t xml:space="preserve"> accounts.  Multiple Financial S</w:t>
      </w:r>
      <w:r w:rsidR="00A53E25" w:rsidRPr="00B12D7F">
        <w:rPr>
          <w:lang w:val="en-GB"/>
        </w:rPr>
        <w:t>tatement versions provide alternative structured reporting within SAP without the requirement for re-posting journals.</w:t>
      </w:r>
    </w:p>
    <w:p w14:paraId="4855D5EB" w14:textId="77777777" w:rsidR="00A53E25" w:rsidRPr="00B12D7F" w:rsidRDefault="00A53E25" w:rsidP="00A53E25">
      <w:pPr>
        <w:rPr>
          <w:lang w:val="en-GB"/>
        </w:rPr>
      </w:pPr>
    </w:p>
    <w:p w14:paraId="4855D5EC" w14:textId="77777777" w:rsidR="00A53E25" w:rsidRPr="00B12D7F" w:rsidRDefault="005B284E" w:rsidP="00A53E25">
      <w:pPr>
        <w:rPr>
          <w:lang w:val="en-GB"/>
        </w:rPr>
      </w:pPr>
      <w:r w:rsidRPr="00B12D7F">
        <w:rPr>
          <w:lang w:val="en-GB"/>
        </w:rPr>
        <w:t>Extract of the Financial S</w:t>
      </w:r>
      <w:r w:rsidR="00A53E25" w:rsidRPr="00B12D7F">
        <w:rPr>
          <w:lang w:val="en-GB"/>
        </w:rPr>
        <w:t>tatement version structure is shown below.</w:t>
      </w:r>
    </w:p>
    <w:p w14:paraId="4855D5ED" w14:textId="77777777" w:rsidR="00A53E25" w:rsidRPr="00B12D7F" w:rsidRDefault="00A53E25" w:rsidP="00DB0539">
      <w:pPr>
        <w:pStyle w:val="ListParagraph"/>
        <w:numPr>
          <w:ilvl w:val="0"/>
          <w:numId w:val="21"/>
        </w:numPr>
        <w:spacing w:before="144"/>
        <w:rPr>
          <w:b/>
          <w:sz w:val="20"/>
          <w:szCs w:val="16"/>
          <w:lang w:val="en-GB"/>
        </w:rPr>
      </w:pPr>
      <w:r w:rsidRPr="00B12D7F">
        <w:rPr>
          <w:b/>
          <w:sz w:val="20"/>
          <w:szCs w:val="16"/>
          <w:lang w:val="en-GB"/>
        </w:rPr>
        <w:t>Balance Sheet</w:t>
      </w:r>
    </w:p>
    <w:p w14:paraId="4855D5EE" w14:textId="77777777" w:rsidR="00A53E25" w:rsidRPr="00B12D7F" w:rsidRDefault="00A53E25" w:rsidP="00DB0539">
      <w:pPr>
        <w:pStyle w:val="ListParagraph"/>
        <w:numPr>
          <w:ilvl w:val="1"/>
          <w:numId w:val="21"/>
        </w:numPr>
        <w:spacing w:before="144"/>
        <w:rPr>
          <w:b/>
          <w:sz w:val="20"/>
          <w:szCs w:val="16"/>
          <w:lang w:val="en-GB"/>
        </w:rPr>
      </w:pPr>
      <w:r w:rsidRPr="00B12D7F">
        <w:rPr>
          <w:b/>
          <w:sz w:val="20"/>
          <w:szCs w:val="16"/>
          <w:lang w:val="en-GB"/>
        </w:rPr>
        <w:t>Assets</w:t>
      </w:r>
    </w:p>
    <w:p w14:paraId="4855D5EF" w14:textId="77777777" w:rsidR="00A53E25" w:rsidRPr="00B12D7F" w:rsidRDefault="00A53E25" w:rsidP="00DB0539">
      <w:pPr>
        <w:pStyle w:val="ListParagraph"/>
        <w:numPr>
          <w:ilvl w:val="2"/>
          <w:numId w:val="21"/>
        </w:numPr>
        <w:spacing w:before="144"/>
        <w:rPr>
          <w:b/>
          <w:sz w:val="20"/>
          <w:szCs w:val="16"/>
          <w:lang w:val="en-GB"/>
        </w:rPr>
      </w:pPr>
      <w:r w:rsidRPr="00B12D7F">
        <w:rPr>
          <w:b/>
          <w:sz w:val="20"/>
          <w:szCs w:val="16"/>
          <w:lang w:val="en-GB"/>
        </w:rPr>
        <w:t>Intangible Assets</w:t>
      </w:r>
    </w:p>
    <w:p w14:paraId="4855D5F0" w14:textId="77777777" w:rsidR="00A53E25" w:rsidRPr="00B12D7F" w:rsidRDefault="00A53E25" w:rsidP="00DB0539">
      <w:pPr>
        <w:pStyle w:val="ListParagraph"/>
        <w:numPr>
          <w:ilvl w:val="2"/>
          <w:numId w:val="21"/>
        </w:numPr>
        <w:spacing w:before="144"/>
        <w:rPr>
          <w:b/>
          <w:sz w:val="20"/>
          <w:szCs w:val="16"/>
          <w:lang w:val="en-GB"/>
        </w:rPr>
      </w:pPr>
      <w:r w:rsidRPr="00B12D7F">
        <w:rPr>
          <w:b/>
          <w:sz w:val="20"/>
          <w:szCs w:val="16"/>
          <w:lang w:val="en-GB"/>
        </w:rPr>
        <w:t>Tangible Assets</w:t>
      </w:r>
    </w:p>
    <w:p w14:paraId="4855D5F1" w14:textId="77777777" w:rsidR="00A53E25" w:rsidRPr="00B12D7F" w:rsidRDefault="00A53E25" w:rsidP="00DB0539">
      <w:pPr>
        <w:pStyle w:val="ListParagraph"/>
        <w:numPr>
          <w:ilvl w:val="3"/>
          <w:numId w:val="21"/>
        </w:numPr>
        <w:spacing w:before="144"/>
        <w:rPr>
          <w:b/>
          <w:sz w:val="20"/>
          <w:szCs w:val="16"/>
          <w:lang w:val="en-GB"/>
        </w:rPr>
      </w:pPr>
      <w:r w:rsidRPr="00B12D7F">
        <w:rPr>
          <w:b/>
          <w:sz w:val="20"/>
          <w:szCs w:val="16"/>
          <w:lang w:val="en-GB"/>
        </w:rPr>
        <w:t>Capital Cost</w:t>
      </w:r>
    </w:p>
    <w:p w14:paraId="4855D5F2" w14:textId="77777777" w:rsidR="00A53E25" w:rsidRPr="00B12D7F" w:rsidRDefault="00A53E25" w:rsidP="00DB0539">
      <w:pPr>
        <w:pStyle w:val="ListParagraph"/>
        <w:numPr>
          <w:ilvl w:val="4"/>
          <w:numId w:val="21"/>
        </w:numPr>
        <w:spacing w:before="144"/>
        <w:rPr>
          <w:i/>
          <w:sz w:val="20"/>
          <w:szCs w:val="16"/>
          <w:lang w:val="en-GB"/>
        </w:rPr>
      </w:pPr>
      <w:r w:rsidRPr="00B12D7F">
        <w:rPr>
          <w:i/>
          <w:sz w:val="20"/>
          <w:szCs w:val="16"/>
          <w:lang w:val="en-GB"/>
        </w:rPr>
        <w:t>G/L Land and Buildings capital cost</w:t>
      </w:r>
    </w:p>
    <w:p w14:paraId="4855D5F3" w14:textId="77777777" w:rsidR="00A53E25" w:rsidRPr="00B12D7F" w:rsidRDefault="00A53E25" w:rsidP="00DB0539">
      <w:pPr>
        <w:pStyle w:val="ListParagraph"/>
        <w:numPr>
          <w:ilvl w:val="4"/>
          <w:numId w:val="21"/>
        </w:numPr>
        <w:spacing w:before="144"/>
        <w:rPr>
          <w:i/>
          <w:sz w:val="20"/>
          <w:szCs w:val="16"/>
          <w:lang w:val="en-GB"/>
        </w:rPr>
      </w:pPr>
      <w:r w:rsidRPr="00B12D7F">
        <w:rPr>
          <w:i/>
          <w:sz w:val="20"/>
          <w:szCs w:val="16"/>
          <w:lang w:val="en-GB"/>
        </w:rPr>
        <w:t>G/L Fixtures and Fittings capital cost</w:t>
      </w:r>
    </w:p>
    <w:p w14:paraId="4855D5F4" w14:textId="77777777" w:rsidR="00A53E25" w:rsidRPr="00B12D7F" w:rsidRDefault="00A53E25" w:rsidP="00DB0539">
      <w:pPr>
        <w:pStyle w:val="ListParagraph"/>
        <w:numPr>
          <w:ilvl w:val="4"/>
          <w:numId w:val="21"/>
        </w:numPr>
        <w:spacing w:before="144"/>
        <w:rPr>
          <w:i/>
          <w:sz w:val="20"/>
          <w:szCs w:val="16"/>
          <w:lang w:val="en-GB"/>
        </w:rPr>
      </w:pPr>
      <w:r w:rsidRPr="00B12D7F">
        <w:rPr>
          <w:i/>
          <w:sz w:val="20"/>
          <w:szCs w:val="16"/>
          <w:lang w:val="en-GB"/>
        </w:rPr>
        <w:t>G/L Motor Vehicles capital cost</w:t>
      </w:r>
    </w:p>
    <w:p w14:paraId="4855D5F5" w14:textId="77777777" w:rsidR="00A53E25" w:rsidRPr="00B12D7F" w:rsidRDefault="00A53E25" w:rsidP="00DB0539">
      <w:pPr>
        <w:pStyle w:val="ListParagraph"/>
        <w:numPr>
          <w:ilvl w:val="3"/>
          <w:numId w:val="21"/>
        </w:numPr>
        <w:spacing w:before="144"/>
        <w:rPr>
          <w:b/>
          <w:sz w:val="20"/>
          <w:szCs w:val="16"/>
          <w:lang w:val="en-GB"/>
        </w:rPr>
      </w:pPr>
      <w:r w:rsidRPr="00B12D7F">
        <w:rPr>
          <w:b/>
          <w:sz w:val="20"/>
          <w:szCs w:val="16"/>
          <w:lang w:val="en-GB"/>
        </w:rPr>
        <w:t>Accumulated Depreciation</w:t>
      </w:r>
    </w:p>
    <w:p w14:paraId="4855D5F6" w14:textId="77777777" w:rsidR="00A53E25" w:rsidRPr="00B12D7F" w:rsidRDefault="00A53E25" w:rsidP="00DB0539">
      <w:pPr>
        <w:pStyle w:val="ListParagraph"/>
        <w:numPr>
          <w:ilvl w:val="4"/>
          <w:numId w:val="21"/>
        </w:numPr>
        <w:spacing w:before="144"/>
        <w:rPr>
          <w:i/>
          <w:sz w:val="20"/>
          <w:szCs w:val="16"/>
          <w:lang w:val="en-GB"/>
        </w:rPr>
      </w:pPr>
      <w:r w:rsidRPr="00B12D7F">
        <w:rPr>
          <w:i/>
          <w:sz w:val="20"/>
          <w:szCs w:val="16"/>
          <w:lang w:val="en-GB"/>
        </w:rPr>
        <w:t>G/L Land and Buildings accumulated depreciation</w:t>
      </w:r>
    </w:p>
    <w:p w14:paraId="4855D5F7" w14:textId="77777777" w:rsidR="00A53E25" w:rsidRPr="00B12D7F" w:rsidRDefault="00A53E25" w:rsidP="00DB0539">
      <w:pPr>
        <w:pStyle w:val="ListParagraph"/>
        <w:numPr>
          <w:ilvl w:val="4"/>
          <w:numId w:val="21"/>
        </w:numPr>
        <w:spacing w:before="144"/>
        <w:rPr>
          <w:i/>
          <w:sz w:val="20"/>
          <w:szCs w:val="16"/>
          <w:lang w:val="en-GB"/>
        </w:rPr>
      </w:pPr>
      <w:r w:rsidRPr="00B12D7F">
        <w:rPr>
          <w:i/>
          <w:sz w:val="20"/>
          <w:szCs w:val="16"/>
          <w:lang w:val="en-GB"/>
        </w:rPr>
        <w:t>G/L Fixtures and Fittings accumulated depreciation</w:t>
      </w:r>
    </w:p>
    <w:p w14:paraId="4855D5F8" w14:textId="77777777" w:rsidR="00A53E25" w:rsidRPr="00B12D7F" w:rsidRDefault="00A53E25" w:rsidP="00DB0539">
      <w:pPr>
        <w:pStyle w:val="ListParagraph"/>
        <w:numPr>
          <w:ilvl w:val="4"/>
          <w:numId w:val="21"/>
        </w:numPr>
        <w:spacing w:before="144"/>
        <w:rPr>
          <w:i/>
          <w:sz w:val="20"/>
          <w:szCs w:val="16"/>
          <w:lang w:val="en-GB"/>
        </w:rPr>
      </w:pPr>
      <w:r w:rsidRPr="00B12D7F">
        <w:rPr>
          <w:i/>
          <w:sz w:val="20"/>
          <w:szCs w:val="16"/>
          <w:lang w:val="en-GB"/>
        </w:rPr>
        <w:t>G/L Motor Vehicles accumulated depreciation</w:t>
      </w:r>
    </w:p>
    <w:p w14:paraId="4855D5F9" w14:textId="77777777" w:rsidR="00A53E25" w:rsidRPr="00B12D7F" w:rsidRDefault="00A53E25" w:rsidP="00DB0539">
      <w:pPr>
        <w:pStyle w:val="ListParagraph"/>
        <w:numPr>
          <w:ilvl w:val="2"/>
          <w:numId w:val="21"/>
        </w:numPr>
        <w:spacing w:before="144"/>
        <w:rPr>
          <w:b/>
          <w:sz w:val="20"/>
          <w:szCs w:val="16"/>
          <w:lang w:val="en-GB"/>
        </w:rPr>
      </w:pPr>
      <w:r w:rsidRPr="00B12D7F">
        <w:rPr>
          <w:b/>
          <w:sz w:val="20"/>
          <w:szCs w:val="16"/>
          <w:lang w:val="en-GB"/>
        </w:rPr>
        <w:t>Investments</w:t>
      </w:r>
    </w:p>
    <w:p w14:paraId="4855D5FA" w14:textId="77777777" w:rsidR="00A53E25" w:rsidRPr="00B12D7F" w:rsidRDefault="00A53E25" w:rsidP="00DB0539">
      <w:pPr>
        <w:pStyle w:val="ListParagraph"/>
        <w:numPr>
          <w:ilvl w:val="1"/>
          <w:numId w:val="21"/>
        </w:numPr>
        <w:spacing w:before="144"/>
        <w:rPr>
          <w:b/>
          <w:sz w:val="20"/>
          <w:szCs w:val="16"/>
          <w:lang w:val="en-GB"/>
        </w:rPr>
      </w:pPr>
      <w:r w:rsidRPr="00B12D7F">
        <w:rPr>
          <w:b/>
          <w:sz w:val="20"/>
          <w:szCs w:val="16"/>
          <w:lang w:val="en-GB"/>
        </w:rPr>
        <w:t>Capital and Reserves</w:t>
      </w:r>
    </w:p>
    <w:p w14:paraId="4855D5FB" w14:textId="77777777" w:rsidR="00A53E25" w:rsidRPr="00B12D7F" w:rsidRDefault="00A53E25" w:rsidP="00DB0539">
      <w:pPr>
        <w:pStyle w:val="ListParagraph"/>
        <w:numPr>
          <w:ilvl w:val="0"/>
          <w:numId w:val="21"/>
        </w:numPr>
        <w:spacing w:before="144"/>
        <w:rPr>
          <w:b/>
          <w:sz w:val="20"/>
          <w:szCs w:val="16"/>
          <w:lang w:val="en-GB"/>
        </w:rPr>
      </w:pPr>
      <w:r w:rsidRPr="00B12D7F">
        <w:rPr>
          <w:b/>
          <w:sz w:val="20"/>
          <w:szCs w:val="16"/>
          <w:lang w:val="en-GB"/>
        </w:rPr>
        <w:t>Profit and Loss</w:t>
      </w:r>
    </w:p>
    <w:p w14:paraId="4855D5FC" w14:textId="77777777" w:rsidR="00A53E25" w:rsidRPr="00B12D7F" w:rsidRDefault="00A53E25" w:rsidP="00DB0539">
      <w:pPr>
        <w:pStyle w:val="ListParagraph"/>
        <w:numPr>
          <w:ilvl w:val="1"/>
          <w:numId w:val="21"/>
        </w:numPr>
        <w:spacing w:before="144"/>
        <w:rPr>
          <w:b/>
          <w:sz w:val="20"/>
          <w:szCs w:val="16"/>
          <w:lang w:val="en-GB"/>
        </w:rPr>
      </w:pPr>
      <w:r w:rsidRPr="00B12D7F">
        <w:rPr>
          <w:b/>
          <w:sz w:val="20"/>
          <w:szCs w:val="16"/>
          <w:lang w:val="en-GB"/>
        </w:rPr>
        <w:t>Sales Revenue</w:t>
      </w:r>
    </w:p>
    <w:p w14:paraId="4855D5FD" w14:textId="77777777" w:rsidR="00A53E25" w:rsidRPr="00B12D7F" w:rsidRDefault="00A53E25" w:rsidP="00DB0539">
      <w:pPr>
        <w:pStyle w:val="ListParagraph"/>
        <w:numPr>
          <w:ilvl w:val="1"/>
          <w:numId w:val="21"/>
        </w:numPr>
        <w:spacing w:before="144"/>
        <w:rPr>
          <w:b/>
          <w:sz w:val="20"/>
          <w:szCs w:val="16"/>
          <w:lang w:val="en-GB"/>
        </w:rPr>
      </w:pPr>
      <w:r w:rsidRPr="00B12D7F">
        <w:rPr>
          <w:b/>
          <w:sz w:val="20"/>
          <w:szCs w:val="16"/>
          <w:lang w:val="en-GB"/>
        </w:rPr>
        <w:t>COGS</w:t>
      </w:r>
    </w:p>
    <w:p w14:paraId="4855D5FE" w14:textId="77777777" w:rsidR="001077CC" w:rsidRPr="00B12D7F" w:rsidRDefault="001077CC" w:rsidP="007C6774">
      <w:pPr>
        <w:rPr>
          <w:sz w:val="24"/>
          <w:lang w:val="en-GB"/>
        </w:rPr>
      </w:pPr>
    </w:p>
    <w:p w14:paraId="4855D5FF" w14:textId="77777777" w:rsidR="001743B0" w:rsidRPr="00B12D7F" w:rsidRDefault="001743B0" w:rsidP="007C6774">
      <w:pPr>
        <w:rPr>
          <w:sz w:val="24"/>
          <w:lang w:val="en-GB"/>
        </w:rPr>
      </w:pPr>
    </w:p>
    <w:p w14:paraId="4855D600" w14:textId="77777777" w:rsidR="001743B0" w:rsidRPr="00B12D7F" w:rsidRDefault="009D0005" w:rsidP="001743B0">
      <w:pPr>
        <w:rPr>
          <w:lang w:val="en-GB"/>
        </w:rPr>
      </w:pPr>
      <w:r>
        <w:rPr>
          <w:lang w:val="en-GB"/>
        </w:rPr>
        <w:t xml:space="preserve">Standard reports to support </w:t>
      </w:r>
      <w:r w:rsidR="00870AF7">
        <w:rPr>
          <w:lang w:val="en-GB"/>
        </w:rPr>
        <w:t>production of Statutory P&amp;L and Balance Sheet</w:t>
      </w:r>
      <w:r w:rsidR="001743B0" w:rsidRPr="00B12D7F">
        <w:rPr>
          <w:lang w:val="en-GB"/>
        </w:rPr>
        <w:t>:</w:t>
      </w:r>
    </w:p>
    <w:p w14:paraId="4855D601" w14:textId="77777777" w:rsidR="001743B0" w:rsidRPr="00B12D7F" w:rsidRDefault="001743B0" w:rsidP="001743B0">
      <w:pPr>
        <w:rPr>
          <w:lang w:val="en-GB"/>
        </w:rPr>
      </w:pPr>
    </w:p>
    <w:p w14:paraId="4855D602" w14:textId="77777777" w:rsidR="001743B0" w:rsidRPr="00F153A2" w:rsidRDefault="001743B0" w:rsidP="001743B0">
      <w:pPr>
        <w:pStyle w:val="ListParagraph"/>
        <w:numPr>
          <w:ilvl w:val="0"/>
          <w:numId w:val="38"/>
        </w:numPr>
        <w:spacing w:before="144"/>
        <w:rPr>
          <w:sz w:val="20"/>
          <w:lang w:val="en-GB"/>
        </w:rPr>
      </w:pPr>
      <w:r w:rsidRPr="00F153A2">
        <w:rPr>
          <w:sz w:val="20"/>
          <w:lang w:val="en-GB"/>
        </w:rPr>
        <w:t>Financial Statements Report (S_ALR_87012284)</w:t>
      </w:r>
    </w:p>
    <w:p w14:paraId="4855D603" w14:textId="77777777" w:rsidR="001743B0" w:rsidRPr="00F153A2" w:rsidRDefault="001743B0" w:rsidP="001743B0">
      <w:pPr>
        <w:pStyle w:val="ListParagraph"/>
        <w:numPr>
          <w:ilvl w:val="0"/>
          <w:numId w:val="38"/>
        </w:numPr>
        <w:spacing w:before="144"/>
        <w:rPr>
          <w:sz w:val="20"/>
          <w:lang w:val="en-GB"/>
        </w:rPr>
      </w:pPr>
      <w:r w:rsidRPr="00F153A2">
        <w:rPr>
          <w:sz w:val="20"/>
          <w:lang w:val="en-GB"/>
        </w:rPr>
        <w:lastRenderedPageBreak/>
        <w:t>Trial Balance (S_ALR_87012310)</w:t>
      </w:r>
    </w:p>
    <w:p w14:paraId="4855D604" w14:textId="77777777" w:rsidR="001743B0" w:rsidRPr="00B12D7F" w:rsidRDefault="001743B0" w:rsidP="007C6774">
      <w:pPr>
        <w:rPr>
          <w:sz w:val="24"/>
          <w:lang w:val="en-GB"/>
        </w:rPr>
        <w:sectPr w:rsidR="001743B0" w:rsidRPr="00B12D7F" w:rsidSect="001077CC">
          <w:pgSz w:w="11906" w:h="16838" w:code="9"/>
          <w:pgMar w:top="2659" w:right="1418" w:bottom="1418" w:left="1418" w:header="709" w:footer="357" w:gutter="0"/>
          <w:cols w:space="708"/>
          <w:docGrid w:linePitch="360"/>
        </w:sectPr>
      </w:pPr>
    </w:p>
    <w:p w14:paraId="4855D605" w14:textId="77777777" w:rsidR="00A53E25" w:rsidRPr="00B12D7F" w:rsidRDefault="00A53E25" w:rsidP="007C6774">
      <w:pPr>
        <w:rPr>
          <w:lang w:val="en-GB"/>
        </w:rPr>
      </w:pPr>
    </w:p>
    <w:p w14:paraId="4855D606" w14:textId="77777777" w:rsidR="007C6774" w:rsidRPr="00B12D7F" w:rsidRDefault="007C6774" w:rsidP="007C6774">
      <w:pPr>
        <w:rPr>
          <w:lang w:val="en-GB"/>
        </w:rPr>
      </w:pPr>
    </w:p>
    <w:tbl>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Change w:id="1203" w:author="Christ Twist" w:date="2015-08-28T15:09:00Z">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PrChange>
      </w:tblPr>
      <w:tblGrid>
        <w:gridCol w:w="742"/>
        <w:gridCol w:w="1103"/>
        <w:gridCol w:w="3344"/>
        <w:gridCol w:w="1846"/>
        <w:gridCol w:w="5338"/>
        <w:gridCol w:w="1029"/>
        <w:tblGridChange w:id="1204">
          <w:tblGrid>
            <w:gridCol w:w="360"/>
            <w:gridCol w:w="360"/>
            <w:gridCol w:w="360"/>
            <w:gridCol w:w="360"/>
            <w:gridCol w:w="360"/>
            <w:gridCol w:w="360"/>
          </w:tblGrid>
        </w:tblGridChange>
      </w:tblGrid>
      <w:tr w:rsidR="005B284E" w:rsidRPr="00B12D7F" w14:paraId="4855D60D" w14:textId="77777777" w:rsidTr="0060CE3F">
        <w:trPr>
          <w:trHeight w:val="791"/>
          <w:tblHeader/>
        </w:trPr>
        <w:tc>
          <w:tcPr>
            <w:tcW w:w="0" w:type="auto"/>
            <w:tcBorders>
              <w:top w:val="single" w:sz="4" w:space="0" w:color="auto"/>
              <w:left w:val="single" w:sz="4" w:space="0" w:color="auto"/>
              <w:bottom w:val="single" w:sz="4" w:space="0" w:color="auto"/>
              <w:right w:val="single" w:sz="4" w:space="0" w:color="auto"/>
            </w:tcBorders>
            <w:shd w:val="clear" w:color="auto" w:fill="FF0000"/>
            <w:tcPrChange w:id="1205" w:author="Christ Twist" w:date="2015-08-28T15:09:00Z">
              <w:tcPr>
                <w:tcW w:w="0" w:type="auto"/>
                <w:tcBorders>
                  <w:top w:val="single" w:sz="4" w:space="0" w:color="auto"/>
                  <w:left w:val="single" w:sz="4" w:space="0" w:color="auto"/>
                  <w:bottom w:val="single" w:sz="4" w:space="0" w:color="auto"/>
                  <w:right w:val="single" w:sz="4" w:space="0" w:color="auto"/>
                </w:tcBorders>
                <w:shd w:val="clear" w:color="auto" w:fill="FF0000"/>
              </w:tcPr>
            </w:tcPrChange>
          </w:tcPr>
          <w:p w14:paraId="4855D607" w14:textId="77777777" w:rsidR="00F93FD0" w:rsidRPr="00B12D7F" w:rsidRDefault="00F93FD0" w:rsidP="003A3809">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No.</w:t>
            </w:r>
          </w:p>
        </w:tc>
        <w:tc>
          <w:tcPr>
            <w:tcW w:w="0" w:type="auto"/>
            <w:tcBorders>
              <w:top w:val="single" w:sz="4" w:space="0" w:color="auto"/>
              <w:left w:val="single" w:sz="4" w:space="0" w:color="auto"/>
              <w:bottom w:val="single" w:sz="4" w:space="0" w:color="auto"/>
              <w:right w:val="single" w:sz="4" w:space="0" w:color="auto"/>
            </w:tcBorders>
            <w:shd w:val="clear" w:color="auto" w:fill="FF0000"/>
            <w:tcPrChange w:id="1206" w:author="Christ Twist" w:date="2015-08-28T15:09:00Z">
              <w:tcPr>
                <w:tcW w:w="0" w:type="auto"/>
                <w:tcBorders>
                  <w:top w:val="single" w:sz="4" w:space="0" w:color="auto"/>
                  <w:left w:val="single" w:sz="4" w:space="0" w:color="auto"/>
                  <w:bottom w:val="single" w:sz="4" w:space="0" w:color="auto"/>
                  <w:right w:val="single" w:sz="4" w:space="0" w:color="auto"/>
                </w:tcBorders>
                <w:shd w:val="clear" w:color="auto" w:fill="FF0000"/>
              </w:tcPr>
            </w:tcPrChange>
          </w:tcPr>
          <w:p w14:paraId="4855D608" w14:textId="77777777" w:rsidR="00F93FD0" w:rsidRPr="00B12D7F" w:rsidRDefault="00F93FD0" w:rsidP="003A3809">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Process</w:t>
            </w:r>
          </w:p>
        </w:tc>
        <w:tc>
          <w:tcPr>
            <w:tcW w:w="0" w:type="auto"/>
            <w:tcBorders>
              <w:top w:val="single" w:sz="4" w:space="0" w:color="auto"/>
              <w:left w:val="single" w:sz="4" w:space="0" w:color="auto"/>
              <w:bottom w:val="single" w:sz="4" w:space="0" w:color="auto"/>
              <w:right w:val="single" w:sz="4" w:space="0" w:color="auto"/>
            </w:tcBorders>
            <w:shd w:val="clear" w:color="auto" w:fill="FF0000"/>
            <w:tcPrChange w:id="1207" w:author="Christ Twist" w:date="2015-08-28T15:09:00Z">
              <w:tcPr>
                <w:tcW w:w="0" w:type="auto"/>
                <w:tcBorders>
                  <w:top w:val="single" w:sz="4" w:space="0" w:color="auto"/>
                  <w:left w:val="single" w:sz="4" w:space="0" w:color="auto"/>
                  <w:bottom w:val="single" w:sz="4" w:space="0" w:color="auto"/>
                  <w:right w:val="single" w:sz="4" w:space="0" w:color="auto"/>
                </w:tcBorders>
                <w:shd w:val="clear" w:color="auto" w:fill="FF0000"/>
              </w:tcPr>
            </w:tcPrChange>
          </w:tcPr>
          <w:p w14:paraId="4855D609" w14:textId="77777777" w:rsidR="00F93FD0" w:rsidRPr="00B12D7F" w:rsidRDefault="00560EEA" w:rsidP="003A3809">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 xml:space="preserve">Description of </w:t>
            </w:r>
            <w:r w:rsidR="00F93FD0" w:rsidRPr="00B12D7F">
              <w:rPr>
                <w:rFonts w:ascii="Verdana" w:hAnsi="Verdana"/>
                <w:color w:val="FFFFFF" w:themeColor="background1"/>
                <w:sz w:val="20"/>
                <w:lang w:val="en-GB"/>
              </w:rPr>
              <w:t>Object</w:t>
            </w:r>
          </w:p>
        </w:tc>
        <w:tc>
          <w:tcPr>
            <w:tcW w:w="0" w:type="auto"/>
            <w:tcBorders>
              <w:top w:val="single" w:sz="4" w:space="0" w:color="auto"/>
              <w:left w:val="single" w:sz="4" w:space="0" w:color="auto"/>
              <w:bottom w:val="single" w:sz="4" w:space="0" w:color="auto"/>
              <w:right w:val="single" w:sz="4" w:space="0" w:color="auto"/>
            </w:tcBorders>
            <w:shd w:val="clear" w:color="auto" w:fill="FF0000"/>
            <w:tcPrChange w:id="1208" w:author="Christ Twist" w:date="2015-08-28T15:09:00Z">
              <w:tcPr>
                <w:tcW w:w="0" w:type="auto"/>
                <w:tcBorders>
                  <w:top w:val="single" w:sz="4" w:space="0" w:color="auto"/>
                  <w:left w:val="single" w:sz="4" w:space="0" w:color="auto"/>
                  <w:bottom w:val="single" w:sz="4" w:space="0" w:color="auto"/>
                  <w:right w:val="single" w:sz="4" w:space="0" w:color="auto"/>
                </w:tcBorders>
                <w:shd w:val="clear" w:color="auto" w:fill="FF0000"/>
              </w:tcPr>
            </w:tcPrChange>
          </w:tcPr>
          <w:p w14:paraId="4855D60A" w14:textId="77777777" w:rsidR="00F93FD0" w:rsidRPr="00B12D7F" w:rsidRDefault="00F93FD0" w:rsidP="003A3809">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Summary of SAP design</w:t>
            </w:r>
          </w:p>
        </w:tc>
        <w:tc>
          <w:tcPr>
            <w:tcW w:w="0" w:type="auto"/>
            <w:tcBorders>
              <w:top w:val="single" w:sz="4" w:space="0" w:color="auto"/>
              <w:left w:val="single" w:sz="4" w:space="0" w:color="auto"/>
              <w:bottom w:val="single" w:sz="4" w:space="0" w:color="auto"/>
              <w:right w:val="single" w:sz="4" w:space="0" w:color="auto"/>
            </w:tcBorders>
            <w:shd w:val="clear" w:color="auto" w:fill="FF0000"/>
            <w:tcPrChange w:id="1209" w:author="Christ Twist" w:date="2015-08-28T15:09:00Z">
              <w:tcPr>
                <w:tcW w:w="0" w:type="auto"/>
                <w:tcBorders>
                  <w:top w:val="single" w:sz="4" w:space="0" w:color="auto"/>
                  <w:left w:val="single" w:sz="4" w:space="0" w:color="auto"/>
                  <w:bottom w:val="single" w:sz="4" w:space="0" w:color="auto"/>
                  <w:right w:val="single" w:sz="4" w:space="0" w:color="auto"/>
                </w:tcBorders>
                <w:shd w:val="clear" w:color="auto" w:fill="FF0000"/>
              </w:tcPr>
            </w:tcPrChange>
          </w:tcPr>
          <w:p w14:paraId="4855D60B" w14:textId="77777777" w:rsidR="00F93FD0" w:rsidRPr="00B12D7F" w:rsidRDefault="00F93FD0" w:rsidP="003A3809">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Solution</w:t>
            </w:r>
          </w:p>
        </w:tc>
        <w:tc>
          <w:tcPr>
            <w:tcW w:w="0" w:type="auto"/>
            <w:tcBorders>
              <w:top w:val="single" w:sz="4" w:space="0" w:color="auto"/>
              <w:left w:val="single" w:sz="4" w:space="0" w:color="auto"/>
              <w:bottom w:val="single" w:sz="4" w:space="0" w:color="auto"/>
              <w:right w:val="single" w:sz="4" w:space="0" w:color="auto"/>
            </w:tcBorders>
            <w:shd w:val="clear" w:color="auto" w:fill="FF0000"/>
            <w:tcPrChange w:id="1210" w:author="Christ Twist" w:date="2015-08-28T15:09:00Z">
              <w:tcPr>
                <w:tcW w:w="0" w:type="auto"/>
                <w:tcBorders>
                  <w:top w:val="single" w:sz="4" w:space="0" w:color="auto"/>
                  <w:left w:val="single" w:sz="4" w:space="0" w:color="auto"/>
                  <w:bottom w:val="single" w:sz="4" w:space="0" w:color="auto"/>
                  <w:right w:val="single" w:sz="4" w:space="0" w:color="auto"/>
                </w:tcBorders>
                <w:shd w:val="clear" w:color="auto" w:fill="FF0000"/>
              </w:tcPr>
            </w:tcPrChange>
          </w:tcPr>
          <w:p w14:paraId="4855D60C" w14:textId="77777777" w:rsidR="00F93FD0" w:rsidRPr="00B12D7F" w:rsidRDefault="00F93FD0" w:rsidP="003A3809">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Comments</w:t>
            </w:r>
          </w:p>
        </w:tc>
      </w:tr>
      <w:tr w:rsidR="005B284E" w:rsidRPr="00B12D7F" w14:paraId="4855D614" w14:textId="77777777" w:rsidTr="0060CE3F">
        <w:trPr>
          <w:trHeight w:hRule="exact" w:val="60"/>
          <w:tblHeader/>
        </w:trPr>
        <w:tc>
          <w:tcPr>
            <w:tcW w:w="0" w:type="auto"/>
            <w:tcBorders>
              <w:top w:val="single" w:sz="4" w:space="0" w:color="auto"/>
              <w:left w:val="nil"/>
              <w:bottom w:val="single" w:sz="6" w:space="0" w:color="auto"/>
              <w:right w:val="nil"/>
            </w:tcBorders>
            <w:shd w:val="clear" w:color="auto" w:fill="auto"/>
            <w:tcPrChange w:id="1211" w:author="Christ Twist" w:date="2015-08-28T15:09:00Z">
              <w:tcPr>
                <w:tcW w:w="0" w:type="auto"/>
                <w:tcBorders>
                  <w:top w:val="single" w:sz="4" w:space="0" w:color="auto"/>
                  <w:left w:val="nil"/>
                  <w:bottom w:val="single" w:sz="6" w:space="0" w:color="auto"/>
                  <w:right w:val="nil"/>
                </w:tcBorders>
                <w:shd w:val="pct50" w:color="auto" w:fill="auto"/>
              </w:tcPr>
            </w:tcPrChange>
          </w:tcPr>
          <w:p w14:paraId="4855D60E" w14:textId="77777777" w:rsidR="00F93FD0" w:rsidRPr="00B12D7F" w:rsidRDefault="00F93FD0" w:rsidP="003A3809">
            <w:pPr>
              <w:pStyle w:val="TableText"/>
              <w:rPr>
                <w:rFonts w:ascii="Verdana" w:hAnsi="Verdana"/>
                <w:sz w:val="20"/>
                <w:lang w:val="en-GB"/>
              </w:rPr>
            </w:pPr>
          </w:p>
        </w:tc>
        <w:tc>
          <w:tcPr>
            <w:tcW w:w="0" w:type="auto"/>
            <w:tcBorders>
              <w:top w:val="single" w:sz="4" w:space="0" w:color="auto"/>
              <w:left w:val="nil"/>
              <w:bottom w:val="single" w:sz="6" w:space="0" w:color="auto"/>
              <w:right w:val="nil"/>
            </w:tcBorders>
            <w:shd w:val="clear" w:color="auto" w:fill="auto"/>
            <w:tcPrChange w:id="1212" w:author="Christ Twist" w:date="2015-08-28T15:09:00Z">
              <w:tcPr>
                <w:tcW w:w="0" w:type="auto"/>
                <w:tcBorders>
                  <w:top w:val="single" w:sz="4" w:space="0" w:color="auto"/>
                  <w:left w:val="nil"/>
                  <w:bottom w:val="single" w:sz="6" w:space="0" w:color="auto"/>
                  <w:right w:val="nil"/>
                </w:tcBorders>
                <w:shd w:val="pct50" w:color="auto" w:fill="auto"/>
              </w:tcPr>
            </w:tcPrChange>
          </w:tcPr>
          <w:p w14:paraId="4855D60F" w14:textId="77777777" w:rsidR="00F93FD0" w:rsidRPr="00B12D7F" w:rsidRDefault="00F93FD0" w:rsidP="003A3809">
            <w:pPr>
              <w:pStyle w:val="TableText"/>
              <w:rPr>
                <w:rFonts w:ascii="Verdana" w:hAnsi="Verdana"/>
                <w:sz w:val="20"/>
                <w:lang w:val="en-GB"/>
              </w:rPr>
            </w:pPr>
          </w:p>
        </w:tc>
        <w:tc>
          <w:tcPr>
            <w:tcW w:w="0" w:type="auto"/>
            <w:tcBorders>
              <w:top w:val="single" w:sz="4" w:space="0" w:color="auto"/>
              <w:left w:val="nil"/>
              <w:bottom w:val="single" w:sz="6" w:space="0" w:color="auto"/>
              <w:right w:val="nil"/>
            </w:tcBorders>
            <w:shd w:val="clear" w:color="auto" w:fill="auto"/>
            <w:tcPrChange w:id="1213" w:author="Christ Twist" w:date="2015-08-28T15:09:00Z">
              <w:tcPr>
                <w:tcW w:w="0" w:type="auto"/>
                <w:tcBorders>
                  <w:top w:val="single" w:sz="4" w:space="0" w:color="auto"/>
                  <w:left w:val="nil"/>
                  <w:bottom w:val="single" w:sz="6" w:space="0" w:color="auto"/>
                  <w:right w:val="nil"/>
                </w:tcBorders>
                <w:shd w:val="pct50" w:color="auto" w:fill="auto"/>
              </w:tcPr>
            </w:tcPrChange>
          </w:tcPr>
          <w:p w14:paraId="4855D610" w14:textId="77777777" w:rsidR="00F93FD0" w:rsidRPr="00B12D7F" w:rsidRDefault="00F93FD0" w:rsidP="003A3809">
            <w:pPr>
              <w:pStyle w:val="TableText"/>
              <w:rPr>
                <w:rFonts w:ascii="Verdana" w:hAnsi="Verdana"/>
                <w:sz w:val="20"/>
                <w:lang w:val="en-GB"/>
              </w:rPr>
            </w:pPr>
          </w:p>
        </w:tc>
        <w:tc>
          <w:tcPr>
            <w:tcW w:w="0" w:type="auto"/>
            <w:tcBorders>
              <w:top w:val="single" w:sz="4" w:space="0" w:color="auto"/>
              <w:left w:val="nil"/>
              <w:bottom w:val="single" w:sz="6" w:space="0" w:color="auto"/>
              <w:right w:val="nil"/>
            </w:tcBorders>
            <w:shd w:val="clear" w:color="auto" w:fill="auto"/>
            <w:tcPrChange w:id="1214" w:author="Christ Twist" w:date="2015-08-28T15:09:00Z">
              <w:tcPr>
                <w:tcW w:w="0" w:type="auto"/>
                <w:tcBorders>
                  <w:top w:val="single" w:sz="4" w:space="0" w:color="auto"/>
                  <w:left w:val="nil"/>
                  <w:bottom w:val="single" w:sz="6" w:space="0" w:color="auto"/>
                  <w:right w:val="nil"/>
                </w:tcBorders>
                <w:shd w:val="pct50" w:color="auto" w:fill="auto"/>
              </w:tcPr>
            </w:tcPrChange>
          </w:tcPr>
          <w:p w14:paraId="4855D611" w14:textId="77777777" w:rsidR="00F93FD0" w:rsidRPr="00B12D7F" w:rsidRDefault="00F93FD0" w:rsidP="003A3809">
            <w:pPr>
              <w:pStyle w:val="TableText"/>
              <w:rPr>
                <w:rFonts w:ascii="Verdana" w:hAnsi="Verdana"/>
                <w:sz w:val="20"/>
                <w:lang w:val="en-GB"/>
              </w:rPr>
            </w:pPr>
          </w:p>
        </w:tc>
        <w:tc>
          <w:tcPr>
            <w:tcW w:w="0" w:type="auto"/>
            <w:tcBorders>
              <w:top w:val="single" w:sz="4" w:space="0" w:color="auto"/>
              <w:left w:val="nil"/>
              <w:bottom w:val="single" w:sz="6" w:space="0" w:color="auto"/>
              <w:right w:val="nil"/>
            </w:tcBorders>
            <w:shd w:val="clear" w:color="auto" w:fill="auto"/>
            <w:tcPrChange w:id="1215" w:author="Christ Twist" w:date="2015-08-28T15:09:00Z">
              <w:tcPr>
                <w:tcW w:w="0" w:type="auto"/>
                <w:tcBorders>
                  <w:top w:val="single" w:sz="4" w:space="0" w:color="auto"/>
                  <w:left w:val="nil"/>
                  <w:bottom w:val="single" w:sz="6" w:space="0" w:color="auto"/>
                  <w:right w:val="nil"/>
                </w:tcBorders>
                <w:shd w:val="pct50" w:color="auto" w:fill="auto"/>
              </w:tcPr>
            </w:tcPrChange>
          </w:tcPr>
          <w:p w14:paraId="4855D612" w14:textId="77777777" w:rsidR="00F93FD0" w:rsidRPr="00B12D7F" w:rsidRDefault="00F93FD0" w:rsidP="003A3809">
            <w:pPr>
              <w:pStyle w:val="TableText"/>
              <w:rPr>
                <w:rFonts w:ascii="Verdana" w:hAnsi="Verdana"/>
                <w:sz w:val="20"/>
                <w:lang w:val="en-GB"/>
              </w:rPr>
            </w:pPr>
          </w:p>
        </w:tc>
        <w:tc>
          <w:tcPr>
            <w:tcW w:w="0" w:type="auto"/>
            <w:tcBorders>
              <w:top w:val="single" w:sz="4" w:space="0" w:color="auto"/>
              <w:left w:val="nil"/>
              <w:bottom w:val="single" w:sz="6" w:space="0" w:color="auto"/>
              <w:right w:val="nil"/>
            </w:tcBorders>
            <w:shd w:val="clear" w:color="auto" w:fill="auto"/>
            <w:tcPrChange w:id="1216" w:author="Christ Twist" w:date="2015-08-28T15:09:00Z">
              <w:tcPr>
                <w:tcW w:w="0" w:type="auto"/>
                <w:tcBorders>
                  <w:top w:val="single" w:sz="4" w:space="0" w:color="auto"/>
                  <w:left w:val="nil"/>
                  <w:bottom w:val="single" w:sz="6" w:space="0" w:color="auto"/>
                  <w:right w:val="nil"/>
                </w:tcBorders>
                <w:shd w:val="pct50" w:color="auto" w:fill="auto"/>
              </w:tcPr>
            </w:tcPrChange>
          </w:tcPr>
          <w:p w14:paraId="4855D613" w14:textId="77777777" w:rsidR="00F93FD0" w:rsidRPr="00B12D7F" w:rsidRDefault="00F93FD0" w:rsidP="003A3809">
            <w:pPr>
              <w:pStyle w:val="TableText"/>
              <w:rPr>
                <w:rFonts w:ascii="Verdana" w:hAnsi="Verdana"/>
                <w:sz w:val="20"/>
                <w:lang w:val="en-GB"/>
              </w:rPr>
            </w:pPr>
          </w:p>
        </w:tc>
      </w:tr>
      <w:tr w:rsidR="005B284E" w:rsidRPr="00B12D7F" w14:paraId="4855D620" w14:textId="77777777" w:rsidTr="0060CE3F">
        <w:tc>
          <w:tcPr>
            <w:tcW w:w="0" w:type="auto"/>
            <w:tcBorders>
              <w:top w:val="single" w:sz="6" w:space="0" w:color="auto"/>
              <w:left w:val="single" w:sz="6" w:space="0" w:color="auto"/>
              <w:bottom w:val="single" w:sz="6" w:space="0" w:color="auto"/>
            </w:tcBorders>
            <w:tcPrChange w:id="1217" w:author="Christ Twist" w:date="2015-08-28T15:09:00Z">
              <w:tcPr>
                <w:tcW w:w="0" w:type="auto"/>
                <w:tcBorders>
                  <w:top w:val="single" w:sz="6" w:space="0" w:color="auto"/>
                  <w:left w:val="single" w:sz="6" w:space="0" w:color="auto"/>
                  <w:bottom w:val="single" w:sz="6" w:space="0" w:color="auto"/>
                </w:tcBorders>
              </w:tcPr>
            </w:tcPrChange>
          </w:tcPr>
          <w:p w14:paraId="4855D615" w14:textId="77777777" w:rsidR="007C6774" w:rsidRPr="00B12D7F" w:rsidRDefault="005432C7" w:rsidP="007C6774">
            <w:pPr>
              <w:rPr>
                <w:lang w:val="en-GB"/>
              </w:rPr>
            </w:pPr>
            <w:r w:rsidRPr="00B12D7F">
              <w:rPr>
                <w:lang w:val="en-GB"/>
              </w:rPr>
              <w:t>7</w:t>
            </w:r>
            <w:r w:rsidR="000036CC" w:rsidRPr="00B12D7F">
              <w:rPr>
                <w:lang w:val="en-GB"/>
              </w:rPr>
              <w:t>.4</w:t>
            </w:r>
            <w:r w:rsidR="007C6774" w:rsidRPr="00B12D7F">
              <w:rPr>
                <w:lang w:val="en-GB"/>
              </w:rPr>
              <w:t>.1</w:t>
            </w:r>
          </w:p>
        </w:tc>
        <w:tc>
          <w:tcPr>
            <w:tcW w:w="0" w:type="auto"/>
            <w:tcBorders>
              <w:top w:val="single" w:sz="6" w:space="0" w:color="auto"/>
              <w:bottom w:val="single" w:sz="6" w:space="0" w:color="auto"/>
            </w:tcBorders>
            <w:tcPrChange w:id="1218" w:author="Christ Twist" w:date="2015-08-28T15:09:00Z">
              <w:tcPr>
                <w:tcW w:w="0" w:type="auto"/>
                <w:tcBorders>
                  <w:top w:val="single" w:sz="6" w:space="0" w:color="auto"/>
                  <w:bottom w:val="single" w:sz="6" w:space="0" w:color="auto"/>
                </w:tcBorders>
              </w:tcPr>
            </w:tcPrChange>
          </w:tcPr>
          <w:p w14:paraId="4855D616" w14:textId="77777777" w:rsidR="007C6774" w:rsidRPr="00B12D7F" w:rsidRDefault="007C6774" w:rsidP="003A3809">
            <w:pPr>
              <w:jc w:val="left"/>
              <w:rPr>
                <w:lang w:val="en-GB"/>
              </w:rPr>
            </w:pPr>
            <w:r w:rsidRPr="00B12D7F">
              <w:rPr>
                <w:lang w:val="en-GB"/>
              </w:rPr>
              <w:t>General</w:t>
            </w:r>
            <w:r w:rsidR="00A43C2C" w:rsidRPr="00B12D7F">
              <w:rPr>
                <w:lang w:val="en-GB"/>
              </w:rPr>
              <w:t xml:space="preserve"> Ledger</w:t>
            </w:r>
          </w:p>
        </w:tc>
        <w:tc>
          <w:tcPr>
            <w:tcW w:w="0" w:type="auto"/>
            <w:tcBorders>
              <w:top w:val="single" w:sz="6" w:space="0" w:color="auto"/>
              <w:bottom w:val="single" w:sz="6" w:space="0" w:color="auto"/>
            </w:tcBorders>
            <w:tcPrChange w:id="1219" w:author="Christ Twist" w:date="2015-08-28T15:09:00Z">
              <w:tcPr>
                <w:tcW w:w="0" w:type="auto"/>
                <w:tcBorders>
                  <w:top w:val="single" w:sz="6" w:space="0" w:color="auto"/>
                  <w:bottom w:val="single" w:sz="6" w:space="0" w:color="auto"/>
                </w:tcBorders>
              </w:tcPr>
            </w:tcPrChange>
          </w:tcPr>
          <w:p w14:paraId="4855D617" w14:textId="77777777" w:rsidR="007C6774" w:rsidRPr="00B12D7F" w:rsidRDefault="00CB3801" w:rsidP="003A3809">
            <w:pPr>
              <w:rPr>
                <w:lang w:val="en-GB"/>
              </w:rPr>
            </w:pPr>
            <w:r w:rsidRPr="00B12D7F">
              <w:rPr>
                <w:lang w:val="en-GB"/>
              </w:rPr>
              <w:t>G/L reporting suite</w:t>
            </w:r>
          </w:p>
        </w:tc>
        <w:tc>
          <w:tcPr>
            <w:tcW w:w="0" w:type="auto"/>
            <w:tcBorders>
              <w:top w:val="single" w:sz="6" w:space="0" w:color="auto"/>
              <w:bottom w:val="single" w:sz="6" w:space="0" w:color="auto"/>
            </w:tcBorders>
            <w:tcPrChange w:id="1220" w:author="Christ Twist" w:date="2015-08-28T15:09:00Z">
              <w:tcPr>
                <w:tcW w:w="0" w:type="auto"/>
                <w:tcBorders>
                  <w:top w:val="single" w:sz="6" w:space="0" w:color="auto"/>
                  <w:bottom w:val="single" w:sz="6" w:space="0" w:color="auto"/>
                </w:tcBorders>
              </w:tcPr>
            </w:tcPrChange>
          </w:tcPr>
          <w:p w14:paraId="4855D618" w14:textId="77777777" w:rsidR="007C6774" w:rsidRPr="00B12D7F" w:rsidRDefault="00CB3801" w:rsidP="003A3809">
            <w:pPr>
              <w:rPr>
                <w:lang w:val="en-GB"/>
              </w:rPr>
            </w:pPr>
            <w:r w:rsidRPr="00B12D7F">
              <w:rPr>
                <w:lang w:val="en-GB"/>
              </w:rPr>
              <w:t>Standard SAP reports</w:t>
            </w:r>
          </w:p>
        </w:tc>
        <w:tc>
          <w:tcPr>
            <w:tcW w:w="0" w:type="auto"/>
            <w:tcBorders>
              <w:top w:val="single" w:sz="6" w:space="0" w:color="auto"/>
              <w:bottom w:val="single" w:sz="6" w:space="0" w:color="auto"/>
            </w:tcBorders>
            <w:tcPrChange w:id="1221" w:author="Christ Twist" w:date="2015-08-28T15:09:00Z">
              <w:tcPr>
                <w:tcW w:w="0" w:type="auto"/>
                <w:tcBorders>
                  <w:top w:val="single" w:sz="6" w:space="0" w:color="auto"/>
                  <w:bottom w:val="single" w:sz="6" w:space="0" w:color="auto"/>
                </w:tcBorders>
              </w:tcPr>
            </w:tcPrChange>
          </w:tcPr>
          <w:p w14:paraId="4855D619" w14:textId="77777777" w:rsidR="007C6774" w:rsidRPr="00B12D7F" w:rsidRDefault="00CB3801" w:rsidP="003A3809">
            <w:pPr>
              <w:pStyle w:val="CommentText"/>
              <w:keepNext/>
              <w:jc w:val="left"/>
              <w:outlineLvl w:val="3"/>
              <w:rPr>
                <w:lang w:val="en-GB"/>
              </w:rPr>
            </w:pPr>
            <w:r w:rsidRPr="00B12D7F">
              <w:rPr>
                <w:u w:val="single"/>
                <w:lang w:val="en-GB"/>
              </w:rPr>
              <w:t>Configuration</w:t>
            </w:r>
            <w:r w:rsidR="005B284E" w:rsidRPr="00B12D7F">
              <w:rPr>
                <w:u w:val="single"/>
                <w:lang w:val="en-GB"/>
              </w:rPr>
              <w:t>:</w:t>
            </w:r>
          </w:p>
          <w:p w14:paraId="4855D61A" w14:textId="77777777" w:rsidR="005432C7" w:rsidRPr="00B12D7F" w:rsidRDefault="00E71C94" w:rsidP="00E71C94">
            <w:pPr>
              <w:pStyle w:val="CommentText"/>
              <w:keepNext/>
              <w:jc w:val="left"/>
              <w:outlineLvl w:val="3"/>
              <w:rPr>
                <w:lang w:val="en-GB"/>
              </w:rPr>
            </w:pPr>
            <w:r w:rsidRPr="00B12D7F">
              <w:rPr>
                <w:lang w:val="en-GB"/>
              </w:rPr>
              <w:t xml:space="preserve">Note: </w:t>
            </w:r>
            <w:r w:rsidR="005432C7" w:rsidRPr="00B12D7F">
              <w:rPr>
                <w:lang w:val="en-GB"/>
              </w:rPr>
              <w:t>Report variants will be created as required</w:t>
            </w:r>
            <w:r w:rsidRPr="00B12D7F">
              <w:rPr>
                <w:lang w:val="en-GB"/>
              </w:rPr>
              <w:t>.</w:t>
            </w:r>
          </w:p>
          <w:p w14:paraId="4855D61B" w14:textId="77777777" w:rsidR="005D77D6" w:rsidRPr="00B12D7F" w:rsidRDefault="005D77D6" w:rsidP="00E71C94">
            <w:pPr>
              <w:pStyle w:val="CommentText"/>
              <w:keepNext/>
              <w:jc w:val="left"/>
              <w:outlineLvl w:val="3"/>
              <w:rPr>
                <w:lang w:val="en-GB"/>
              </w:rPr>
            </w:pPr>
          </w:p>
          <w:p w14:paraId="4855D61C" w14:textId="77777777" w:rsidR="005B284E" w:rsidRPr="00B12D7F" w:rsidRDefault="005B284E" w:rsidP="005B284E">
            <w:pPr>
              <w:rPr>
                <w:u w:val="single"/>
                <w:lang w:val="en-GB"/>
              </w:rPr>
            </w:pPr>
            <w:r w:rsidRPr="00B12D7F">
              <w:rPr>
                <w:u w:val="single"/>
                <w:lang w:val="en-GB"/>
              </w:rPr>
              <w:t>WRICEF:</w:t>
            </w:r>
          </w:p>
          <w:p w14:paraId="4855D61D" w14:textId="77777777" w:rsidR="005B284E" w:rsidRPr="00B12D7F" w:rsidRDefault="005B284E" w:rsidP="005B284E">
            <w:pPr>
              <w:rPr>
                <w:lang w:val="en-GB"/>
              </w:rPr>
            </w:pPr>
            <w:r w:rsidRPr="00B12D7F">
              <w:rPr>
                <w:lang w:val="en-GB"/>
              </w:rPr>
              <w:t>N/A</w:t>
            </w:r>
          </w:p>
          <w:p w14:paraId="4855D61E" w14:textId="77777777" w:rsidR="005D77D6" w:rsidRPr="00B12D7F" w:rsidRDefault="005D77D6" w:rsidP="00E71C94">
            <w:pPr>
              <w:pStyle w:val="CommentText"/>
              <w:keepNext/>
              <w:jc w:val="left"/>
              <w:outlineLvl w:val="3"/>
              <w:rPr>
                <w:lang w:val="en-GB"/>
              </w:rPr>
            </w:pPr>
          </w:p>
        </w:tc>
        <w:tc>
          <w:tcPr>
            <w:tcW w:w="0" w:type="auto"/>
            <w:tcBorders>
              <w:top w:val="single" w:sz="6" w:space="0" w:color="auto"/>
              <w:bottom w:val="single" w:sz="6" w:space="0" w:color="auto"/>
              <w:right w:val="single" w:sz="6" w:space="0" w:color="auto"/>
            </w:tcBorders>
            <w:tcPrChange w:id="1222" w:author="Christ Twist" w:date="2015-08-28T15:09:00Z">
              <w:tcPr>
                <w:tcW w:w="0" w:type="auto"/>
                <w:tcBorders>
                  <w:top w:val="single" w:sz="6" w:space="0" w:color="auto"/>
                  <w:bottom w:val="single" w:sz="6" w:space="0" w:color="auto"/>
                  <w:right w:val="single" w:sz="6" w:space="0" w:color="auto"/>
                </w:tcBorders>
              </w:tcPr>
            </w:tcPrChange>
          </w:tcPr>
          <w:p w14:paraId="4855D61F" w14:textId="77777777" w:rsidR="007C6774" w:rsidRPr="00B12D7F" w:rsidRDefault="007C6774" w:rsidP="003A3809">
            <w:pPr>
              <w:pStyle w:val="CommentText"/>
              <w:jc w:val="left"/>
              <w:rPr>
                <w:lang w:val="en-GB"/>
              </w:rPr>
            </w:pPr>
          </w:p>
        </w:tc>
      </w:tr>
      <w:tr w:rsidR="005B284E" w:rsidRPr="00B12D7F" w14:paraId="4855D62C" w14:textId="77777777" w:rsidTr="0060CE3F">
        <w:tc>
          <w:tcPr>
            <w:tcW w:w="0" w:type="auto"/>
            <w:tcBorders>
              <w:top w:val="single" w:sz="6" w:space="0" w:color="auto"/>
              <w:left w:val="single" w:sz="6" w:space="0" w:color="auto"/>
              <w:bottom w:val="single" w:sz="6" w:space="0" w:color="auto"/>
            </w:tcBorders>
            <w:tcPrChange w:id="1223" w:author="Christ Twist" w:date="2015-08-28T15:09:00Z">
              <w:tcPr>
                <w:tcW w:w="0" w:type="auto"/>
                <w:tcBorders>
                  <w:top w:val="single" w:sz="6" w:space="0" w:color="auto"/>
                  <w:left w:val="single" w:sz="6" w:space="0" w:color="auto"/>
                  <w:bottom w:val="single" w:sz="6" w:space="0" w:color="auto"/>
                </w:tcBorders>
              </w:tcPr>
            </w:tcPrChange>
          </w:tcPr>
          <w:p w14:paraId="4855D621" w14:textId="77777777" w:rsidR="00F93FD0" w:rsidRPr="00B12D7F" w:rsidRDefault="005432C7" w:rsidP="007C6774">
            <w:pPr>
              <w:rPr>
                <w:lang w:val="en-GB"/>
              </w:rPr>
            </w:pPr>
            <w:r w:rsidRPr="00B12D7F">
              <w:rPr>
                <w:lang w:val="en-GB"/>
              </w:rPr>
              <w:t>7.</w:t>
            </w:r>
            <w:r w:rsidR="000036CC" w:rsidRPr="00B12D7F">
              <w:rPr>
                <w:lang w:val="en-GB"/>
              </w:rPr>
              <w:t>4</w:t>
            </w:r>
            <w:r w:rsidR="007C6774" w:rsidRPr="00B12D7F">
              <w:rPr>
                <w:lang w:val="en-GB"/>
              </w:rPr>
              <w:t>.2</w:t>
            </w:r>
          </w:p>
        </w:tc>
        <w:tc>
          <w:tcPr>
            <w:tcW w:w="0" w:type="auto"/>
            <w:tcBorders>
              <w:top w:val="single" w:sz="6" w:space="0" w:color="auto"/>
              <w:bottom w:val="single" w:sz="6" w:space="0" w:color="auto"/>
            </w:tcBorders>
            <w:tcPrChange w:id="1224" w:author="Christ Twist" w:date="2015-08-28T15:09:00Z">
              <w:tcPr>
                <w:tcW w:w="0" w:type="auto"/>
                <w:tcBorders>
                  <w:top w:val="single" w:sz="6" w:space="0" w:color="auto"/>
                  <w:bottom w:val="single" w:sz="6" w:space="0" w:color="auto"/>
                </w:tcBorders>
              </w:tcPr>
            </w:tcPrChange>
          </w:tcPr>
          <w:p w14:paraId="4855D622" w14:textId="77777777" w:rsidR="00F93FD0" w:rsidRPr="00B12D7F" w:rsidRDefault="00F93FD0" w:rsidP="003A3809">
            <w:pPr>
              <w:jc w:val="left"/>
              <w:rPr>
                <w:lang w:val="en-GB"/>
              </w:rPr>
            </w:pPr>
            <w:r w:rsidRPr="00B12D7F">
              <w:rPr>
                <w:lang w:val="en-GB"/>
              </w:rPr>
              <w:t xml:space="preserve">VAT Report  </w:t>
            </w:r>
          </w:p>
        </w:tc>
        <w:tc>
          <w:tcPr>
            <w:tcW w:w="0" w:type="auto"/>
            <w:tcBorders>
              <w:top w:val="single" w:sz="6" w:space="0" w:color="auto"/>
              <w:bottom w:val="single" w:sz="6" w:space="0" w:color="auto"/>
            </w:tcBorders>
            <w:tcPrChange w:id="1225" w:author="Christ Twist" w:date="2015-08-28T15:09:00Z">
              <w:tcPr>
                <w:tcW w:w="0" w:type="auto"/>
                <w:tcBorders>
                  <w:top w:val="single" w:sz="6" w:space="0" w:color="auto"/>
                  <w:bottom w:val="single" w:sz="6" w:space="0" w:color="auto"/>
                </w:tcBorders>
              </w:tcPr>
            </w:tcPrChange>
          </w:tcPr>
          <w:p w14:paraId="4855D623" w14:textId="77777777" w:rsidR="00F93FD0" w:rsidRPr="00B12D7F" w:rsidRDefault="00F93FD0" w:rsidP="003A3809">
            <w:pPr>
              <w:rPr>
                <w:lang w:val="en-GB"/>
              </w:rPr>
            </w:pPr>
            <w:r w:rsidRPr="00B12D7F">
              <w:rPr>
                <w:lang w:val="en-GB"/>
              </w:rPr>
              <w:t>Company Code</w:t>
            </w:r>
          </w:p>
        </w:tc>
        <w:tc>
          <w:tcPr>
            <w:tcW w:w="0" w:type="auto"/>
            <w:tcBorders>
              <w:top w:val="single" w:sz="6" w:space="0" w:color="auto"/>
              <w:bottom w:val="single" w:sz="6" w:space="0" w:color="auto"/>
            </w:tcBorders>
            <w:tcPrChange w:id="1226" w:author="Christ Twist" w:date="2015-08-28T15:09:00Z">
              <w:tcPr>
                <w:tcW w:w="0" w:type="auto"/>
                <w:tcBorders>
                  <w:top w:val="single" w:sz="6" w:space="0" w:color="auto"/>
                  <w:bottom w:val="single" w:sz="6" w:space="0" w:color="auto"/>
                </w:tcBorders>
              </w:tcPr>
            </w:tcPrChange>
          </w:tcPr>
          <w:p w14:paraId="4855D624" w14:textId="77777777" w:rsidR="00F93FD0" w:rsidRPr="00B12D7F" w:rsidRDefault="00F93FD0" w:rsidP="003A3809">
            <w:pPr>
              <w:rPr>
                <w:lang w:val="en-GB"/>
              </w:rPr>
            </w:pPr>
            <w:r w:rsidRPr="00B12D7F">
              <w:rPr>
                <w:lang w:val="en-GB"/>
              </w:rPr>
              <w:t>Standard SAP report with configurable layouts</w:t>
            </w:r>
          </w:p>
        </w:tc>
        <w:tc>
          <w:tcPr>
            <w:tcW w:w="0" w:type="auto"/>
            <w:tcBorders>
              <w:top w:val="single" w:sz="6" w:space="0" w:color="auto"/>
              <w:bottom w:val="single" w:sz="6" w:space="0" w:color="auto"/>
            </w:tcBorders>
            <w:tcPrChange w:id="1227" w:author="Christ Twist" w:date="2015-08-28T15:09:00Z">
              <w:tcPr>
                <w:tcW w:w="0" w:type="auto"/>
                <w:tcBorders>
                  <w:top w:val="single" w:sz="6" w:space="0" w:color="auto"/>
                  <w:bottom w:val="single" w:sz="6" w:space="0" w:color="auto"/>
                </w:tcBorders>
              </w:tcPr>
            </w:tcPrChange>
          </w:tcPr>
          <w:p w14:paraId="4855D625" w14:textId="77777777" w:rsidR="00F93FD0" w:rsidRPr="00B12D7F" w:rsidRDefault="00F93FD0" w:rsidP="003A3809">
            <w:pPr>
              <w:pStyle w:val="CommentText"/>
              <w:keepNext/>
              <w:jc w:val="left"/>
              <w:outlineLvl w:val="3"/>
              <w:rPr>
                <w:u w:val="single"/>
                <w:lang w:val="en-GB"/>
              </w:rPr>
            </w:pPr>
            <w:r w:rsidRPr="00B12D7F">
              <w:rPr>
                <w:u w:val="single"/>
                <w:lang w:val="en-GB"/>
              </w:rPr>
              <w:t>Configuration</w:t>
            </w:r>
            <w:r w:rsidR="00E71C94" w:rsidRPr="00B12D7F">
              <w:rPr>
                <w:u w:val="single"/>
                <w:lang w:val="en-GB"/>
              </w:rPr>
              <w:t>:</w:t>
            </w:r>
          </w:p>
          <w:p w14:paraId="4855D626" w14:textId="77777777" w:rsidR="00F93FD0" w:rsidRPr="00B12D7F" w:rsidRDefault="00F93FD0" w:rsidP="00DB0539">
            <w:pPr>
              <w:pStyle w:val="CommentText"/>
              <w:keepNext/>
              <w:numPr>
                <w:ilvl w:val="0"/>
                <w:numId w:val="7"/>
              </w:numPr>
              <w:jc w:val="left"/>
              <w:outlineLvl w:val="3"/>
              <w:rPr>
                <w:lang w:val="en-GB"/>
              </w:rPr>
            </w:pPr>
            <w:r w:rsidRPr="00B12D7F">
              <w:rPr>
                <w:lang w:val="en-GB"/>
              </w:rPr>
              <w:t>VAT payable/receivable account determination.</w:t>
            </w:r>
            <w:r w:rsidR="00F753B3" w:rsidRPr="00B12D7F">
              <w:rPr>
                <w:lang w:val="en-GB"/>
              </w:rPr>
              <w:t xml:space="preserve"> </w:t>
            </w:r>
            <w:r w:rsidRPr="00B12D7F">
              <w:rPr>
                <w:lang w:val="en-GB"/>
              </w:rPr>
              <w:t xml:space="preserve"> </w:t>
            </w:r>
            <w:r w:rsidR="005432C7" w:rsidRPr="00B12D7F">
              <w:rPr>
                <w:lang w:val="en-GB"/>
              </w:rPr>
              <w:t xml:space="preserve">GL account </w:t>
            </w:r>
            <w:r w:rsidRPr="00B12D7F">
              <w:rPr>
                <w:lang w:val="en-GB"/>
              </w:rPr>
              <w:t>number</w:t>
            </w:r>
            <w:r w:rsidR="00D8655E" w:rsidRPr="00B12D7F">
              <w:rPr>
                <w:lang w:val="en-GB"/>
              </w:rPr>
              <w:t>s</w:t>
            </w:r>
            <w:r w:rsidRPr="00B12D7F">
              <w:rPr>
                <w:lang w:val="en-GB"/>
              </w:rPr>
              <w:t xml:space="preserve"> to be determi</w:t>
            </w:r>
            <w:r w:rsidR="005432C7" w:rsidRPr="00B12D7F">
              <w:rPr>
                <w:lang w:val="en-GB"/>
              </w:rPr>
              <w:t>ned during the Realisation</w:t>
            </w:r>
            <w:r w:rsidRPr="00B12D7F">
              <w:rPr>
                <w:lang w:val="en-GB"/>
              </w:rPr>
              <w:t>.</w:t>
            </w:r>
          </w:p>
          <w:p w14:paraId="4855D627" w14:textId="77777777" w:rsidR="005B284E" w:rsidRPr="00B12D7F" w:rsidRDefault="005B284E" w:rsidP="005B284E">
            <w:pPr>
              <w:rPr>
                <w:u w:val="single"/>
                <w:lang w:val="en-GB"/>
              </w:rPr>
            </w:pPr>
          </w:p>
          <w:p w14:paraId="4855D628" w14:textId="77777777" w:rsidR="005B284E" w:rsidRPr="00B12D7F" w:rsidRDefault="005B284E" w:rsidP="005B284E">
            <w:pPr>
              <w:rPr>
                <w:u w:val="single"/>
                <w:lang w:val="en-GB"/>
              </w:rPr>
            </w:pPr>
            <w:r w:rsidRPr="00B12D7F">
              <w:rPr>
                <w:u w:val="single"/>
                <w:lang w:val="en-GB"/>
              </w:rPr>
              <w:t>WRICEF:</w:t>
            </w:r>
          </w:p>
          <w:p w14:paraId="4855D629" w14:textId="77777777" w:rsidR="005B284E" w:rsidRPr="00B12D7F" w:rsidRDefault="005B284E" w:rsidP="005B284E">
            <w:pPr>
              <w:rPr>
                <w:lang w:val="en-GB"/>
              </w:rPr>
            </w:pPr>
            <w:r w:rsidRPr="00B12D7F">
              <w:rPr>
                <w:lang w:val="en-GB"/>
              </w:rPr>
              <w:t>N/A</w:t>
            </w:r>
          </w:p>
          <w:p w14:paraId="4855D62A" w14:textId="77777777" w:rsidR="00F93FD0" w:rsidRPr="00B12D7F" w:rsidRDefault="00F93FD0" w:rsidP="003A3809">
            <w:pPr>
              <w:pStyle w:val="CommentText"/>
              <w:keepNext/>
              <w:jc w:val="left"/>
              <w:outlineLvl w:val="3"/>
              <w:rPr>
                <w:lang w:val="en-GB"/>
              </w:rPr>
            </w:pPr>
          </w:p>
        </w:tc>
        <w:tc>
          <w:tcPr>
            <w:tcW w:w="0" w:type="auto"/>
            <w:tcBorders>
              <w:top w:val="single" w:sz="6" w:space="0" w:color="auto"/>
              <w:bottom w:val="single" w:sz="6" w:space="0" w:color="auto"/>
              <w:right w:val="single" w:sz="6" w:space="0" w:color="auto"/>
            </w:tcBorders>
            <w:tcPrChange w:id="1228" w:author="Christ Twist" w:date="2015-08-28T15:09:00Z">
              <w:tcPr>
                <w:tcW w:w="0" w:type="auto"/>
                <w:tcBorders>
                  <w:top w:val="single" w:sz="6" w:space="0" w:color="auto"/>
                  <w:bottom w:val="single" w:sz="6" w:space="0" w:color="auto"/>
                  <w:right w:val="single" w:sz="6" w:space="0" w:color="auto"/>
                </w:tcBorders>
              </w:tcPr>
            </w:tcPrChange>
          </w:tcPr>
          <w:p w14:paraId="4855D62B" w14:textId="77777777" w:rsidR="00F93FD0" w:rsidRPr="00B12D7F" w:rsidRDefault="00F93FD0" w:rsidP="003A3809">
            <w:pPr>
              <w:pStyle w:val="CommentText"/>
              <w:jc w:val="left"/>
              <w:rPr>
                <w:lang w:val="en-GB"/>
              </w:rPr>
            </w:pPr>
          </w:p>
        </w:tc>
      </w:tr>
      <w:tr w:rsidR="005B284E" w:rsidRPr="00B12D7F" w14:paraId="4855D63B" w14:textId="77777777" w:rsidTr="0060CE3F">
        <w:tc>
          <w:tcPr>
            <w:tcW w:w="0" w:type="auto"/>
            <w:tcBorders>
              <w:top w:val="single" w:sz="6" w:space="0" w:color="auto"/>
              <w:left w:val="single" w:sz="6" w:space="0" w:color="auto"/>
              <w:bottom w:val="single" w:sz="6" w:space="0" w:color="auto"/>
            </w:tcBorders>
            <w:tcPrChange w:id="1229" w:author="Christ Twist" w:date="2015-08-28T15:09:00Z">
              <w:tcPr>
                <w:tcW w:w="0" w:type="auto"/>
                <w:tcBorders>
                  <w:top w:val="single" w:sz="6" w:space="0" w:color="auto"/>
                  <w:left w:val="single" w:sz="6" w:space="0" w:color="auto"/>
                  <w:bottom w:val="single" w:sz="6" w:space="0" w:color="auto"/>
                </w:tcBorders>
              </w:tcPr>
            </w:tcPrChange>
          </w:tcPr>
          <w:p w14:paraId="4855D62D" w14:textId="77777777" w:rsidR="00F93FD0" w:rsidRPr="00B12D7F" w:rsidRDefault="005432C7" w:rsidP="007C6774">
            <w:pPr>
              <w:rPr>
                <w:lang w:val="en-GB"/>
              </w:rPr>
            </w:pPr>
            <w:r w:rsidRPr="00B12D7F">
              <w:rPr>
                <w:lang w:val="en-GB"/>
              </w:rPr>
              <w:t>7.</w:t>
            </w:r>
            <w:r w:rsidR="000036CC" w:rsidRPr="00B12D7F">
              <w:rPr>
                <w:lang w:val="en-GB"/>
              </w:rPr>
              <w:t>4</w:t>
            </w:r>
            <w:r w:rsidR="007C6774" w:rsidRPr="00B12D7F">
              <w:rPr>
                <w:lang w:val="en-GB"/>
              </w:rPr>
              <w:t>.3</w:t>
            </w:r>
          </w:p>
        </w:tc>
        <w:tc>
          <w:tcPr>
            <w:tcW w:w="0" w:type="auto"/>
            <w:tcBorders>
              <w:top w:val="single" w:sz="6" w:space="0" w:color="auto"/>
              <w:bottom w:val="single" w:sz="6" w:space="0" w:color="auto"/>
            </w:tcBorders>
            <w:tcPrChange w:id="1230" w:author="Christ Twist" w:date="2015-08-28T15:09:00Z">
              <w:tcPr>
                <w:tcW w:w="0" w:type="auto"/>
                <w:tcBorders>
                  <w:top w:val="single" w:sz="6" w:space="0" w:color="auto"/>
                  <w:bottom w:val="single" w:sz="6" w:space="0" w:color="auto"/>
                </w:tcBorders>
              </w:tcPr>
            </w:tcPrChange>
          </w:tcPr>
          <w:p w14:paraId="4855D62E" w14:textId="77777777" w:rsidR="00F93FD0" w:rsidRPr="00B12D7F" w:rsidRDefault="00F93FD0" w:rsidP="003A3809">
            <w:pPr>
              <w:jc w:val="left"/>
              <w:rPr>
                <w:lang w:val="en-GB"/>
              </w:rPr>
            </w:pPr>
            <w:r w:rsidRPr="00B12D7F">
              <w:rPr>
                <w:lang w:val="en-GB"/>
              </w:rPr>
              <w:t>EC Sales List</w:t>
            </w:r>
          </w:p>
        </w:tc>
        <w:tc>
          <w:tcPr>
            <w:tcW w:w="0" w:type="auto"/>
            <w:tcBorders>
              <w:top w:val="single" w:sz="6" w:space="0" w:color="auto"/>
              <w:bottom w:val="single" w:sz="6" w:space="0" w:color="auto"/>
            </w:tcBorders>
            <w:tcPrChange w:id="1231" w:author="Christ Twist" w:date="2015-08-28T15:09:00Z">
              <w:tcPr>
                <w:tcW w:w="0" w:type="auto"/>
                <w:tcBorders>
                  <w:top w:val="single" w:sz="6" w:space="0" w:color="auto"/>
                  <w:bottom w:val="single" w:sz="6" w:space="0" w:color="auto"/>
                </w:tcBorders>
              </w:tcPr>
            </w:tcPrChange>
          </w:tcPr>
          <w:p w14:paraId="4855D62F" w14:textId="77777777" w:rsidR="00F93FD0" w:rsidRPr="00B12D7F" w:rsidRDefault="00F93FD0" w:rsidP="003A3809">
            <w:pPr>
              <w:rPr>
                <w:lang w:val="en-GB"/>
              </w:rPr>
            </w:pPr>
            <w:r w:rsidRPr="00B12D7F">
              <w:rPr>
                <w:lang w:val="en-GB"/>
              </w:rPr>
              <w:t>Company Code</w:t>
            </w:r>
          </w:p>
        </w:tc>
        <w:tc>
          <w:tcPr>
            <w:tcW w:w="0" w:type="auto"/>
            <w:tcBorders>
              <w:top w:val="single" w:sz="6" w:space="0" w:color="auto"/>
              <w:bottom w:val="single" w:sz="6" w:space="0" w:color="auto"/>
            </w:tcBorders>
            <w:tcPrChange w:id="1232" w:author="Christ Twist" w:date="2015-08-28T15:09:00Z">
              <w:tcPr>
                <w:tcW w:w="0" w:type="auto"/>
                <w:tcBorders>
                  <w:top w:val="single" w:sz="6" w:space="0" w:color="auto"/>
                  <w:bottom w:val="single" w:sz="6" w:space="0" w:color="auto"/>
                </w:tcBorders>
              </w:tcPr>
            </w:tcPrChange>
          </w:tcPr>
          <w:p w14:paraId="4855D630" w14:textId="77777777" w:rsidR="00F93FD0" w:rsidRPr="00B12D7F" w:rsidRDefault="0002790D" w:rsidP="003A3809">
            <w:pPr>
              <w:rPr>
                <w:lang w:val="en-GB"/>
              </w:rPr>
            </w:pPr>
            <w:r w:rsidRPr="00B12D7F">
              <w:rPr>
                <w:lang w:val="en-GB"/>
              </w:rPr>
              <w:t>Standard SAP report</w:t>
            </w:r>
          </w:p>
        </w:tc>
        <w:tc>
          <w:tcPr>
            <w:tcW w:w="0" w:type="auto"/>
            <w:tcBorders>
              <w:top w:val="single" w:sz="6" w:space="0" w:color="auto"/>
              <w:bottom w:val="single" w:sz="6" w:space="0" w:color="auto"/>
            </w:tcBorders>
            <w:tcPrChange w:id="1233" w:author="Christ Twist" w:date="2015-08-28T15:09:00Z">
              <w:tcPr>
                <w:tcW w:w="0" w:type="auto"/>
                <w:tcBorders>
                  <w:top w:val="single" w:sz="6" w:space="0" w:color="auto"/>
                  <w:bottom w:val="single" w:sz="6" w:space="0" w:color="auto"/>
                </w:tcBorders>
              </w:tcPr>
            </w:tcPrChange>
          </w:tcPr>
          <w:p w14:paraId="4855D631" w14:textId="77777777" w:rsidR="00291391" w:rsidRPr="00B12D7F" w:rsidRDefault="00291391" w:rsidP="00291391">
            <w:pPr>
              <w:pStyle w:val="CommentText"/>
              <w:keepNext/>
              <w:jc w:val="left"/>
              <w:outlineLvl w:val="3"/>
              <w:rPr>
                <w:u w:val="single"/>
                <w:lang w:val="en-GB"/>
              </w:rPr>
            </w:pPr>
            <w:r w:rsidRPr="00B12D7F">
              <w:rPr>
                <w:u w:val="single"/>
                <w:lang w:val="en-GB"/>
              </w:rPr>
              <w:t>Configuration</w:t>
            </w:r>
            <w:r w:rsidR="005432C7" w:rsidRPr="00B12D7F">
              <w:rPr>
                <w:u w:val="single"/>
                <w:lang w:val="en-GB"/>
              </w:rPr>
              <w:t>:</w:t>
            </w:r>
          </w:p>
          <w:p w14:paraId="4855D632" w14:textId="77777777" w:rsidR="00291391" w:rsidRPr="00B12D7F" w:rsidRDefault="00291391" w:rsidP="00DB0539">
            <w:pPr>
              <w:pStyle w:val="CommentText"/>
              <w:keepNext/>
              <w:numPr>
                <w:ilvl w:val="0"/>
                <w:numId w:val="7"/>
              </w:numPr>
              <w:jc w:val="left"/>
              <w:outlineLvl w:val="3"/>
              <w:rPr>
                <w:lang w:val="en-GB"/>
              </w:rPr>
            </w:pPr>
            <w:r w:rsidRPr="00B12D7F">
              <w:rPr>
                <w:lang w:val="en-GB"/>
              </w:rPr>
              <w:t>Tax codes for EC sales will contain a fl</w:t>
            </w:r>
            <w:r w:rsidR="005432C7" w:rsidRPr="00B12D7F">
              <w:rPr>
                <w:lang w:val="en-GB"/>
              </w:rPr>
              <w:t>a</w:t>
            </w:r>
            <w:r w:rsidRPr="00B12D7F">
              <w:rPr>
                <w:lang w:val="en-GB"/>
              </w:rPr>
              <w:t>g identifying it to be included in the EC sales list.  E.g.</w:t>
            </w:r>
          </w:p>
          <w:p w14:paraId="4855D633" w14:textId="77777777" w:rsidR="00291391" w:rsidRPr="00B12D7F" w:rsidRDefault="00291391" w:rsidP="00DB0539">
            <w:pPr>
              <w:pStyle w:val="CommentText"/>
              <w:keepNext/>
              <w:numPr>
                <w:ilvl w:val="0"/>
                <w:numId w:val="7"/>
              </w:numPr>
              <w:jc w:val="left"/>
              <w:outlineLvl w:val="3"/>
              <w:rPr>
                <w:lang w:val="en-GB"/>
              </w:rPr>
            </w:pPr>
            <w:r w:rsidRPr="00B12D7F">
              <w:rPr>
                <w:lang w:val="en-GB"/>
              </w:rPr>
              <w:t>1</w:t>
            </w:r>
            <w:r w:rsidRPr="00B12D7F">
              <w:rPr>
                <w:lang w:val="en-GB"/>
              </w:rPr>
              <w:tab/>
              <w:t>Delivery of Goods Within the EU</w:t>
            </w:r>
          </w:p>
          <w:p w14:paraId="4855D634" w14:textId="77777777" w:rsidR="00291391" w:rsidRPr="00B12D7F" w:rsidRDefault="00291391" w:rsidP="00DB0539">
            <w:pPr>
              <w:pStyle w:val="CommentText"/>
              <w:keepNext/>
              <w:numPr>
                <w:ilvl w:val="0"/>
                <w:numId w:val="7"/>
              </w:numPr>
              <w:jc w:val="left"/>
              <w:outlineLvl w:val="3"/>
              <w:rPr>
                <w:lang w:val="en-GB"/>
              </w:rPr>
            </w:pPr>
            <w:r w:rsidRPr="00B12D7F">
              <w:rPr>
                <w:lang w:val="en-GB"/>
              </w:rPr>
              <w:t>2</w:t>
            </w:r>
            <w:r w:rsidRPr="00B12D7F">
              <w:rPr>
                <w:lang w:val="en-GB"/>
              </w:rPr>
              <w:tab/>
              <w:t>Services Within the EU</w:t>
            </w:r>
          </w:p>
          <w:p w14:paraId="4855D635" w14:textId="77777777" w:rsidR="00F93FD0" w:rsidRPr="00B12D7F" w:rsidRDefault="00291391" w:rsidP="00DB0539">
            <w:pPr>
              <w:pStyle w:val="CommentText"/>
              <w:keepNext/>
              <w:numPr>
                <w:ilvl w:val="0"/>
                <w:numId w:val="7"/>
              </w:numPr>
              <w:jc w:val="left"/>
              <w:outlineLvl w:val="3"/>
              <w:rPr>
                <w:lang w:val="en-GB"/>
              </w:rPr>
            </w:pPr>
            <w:r w:rsidRPr="00B12D7F">
              <w:rPr>
                <w:lang w:val="en-GB"/>
              </w:rPr>
              <w:t>3</w:t>
            </w:r>
            <w:r w:rsidRPr="00B12D7F">
              <w:rPr>
                <w:lang w:val="en-GB"/>
              </w:rPr>
              <w:tab/>
              <w:t xml:space="preserve">Subcontracting Within the EU  </w:t>
            </w:r>
          </w:p>
          <w:p w14:paraId="4855D636" w14:textId="77777777" w:rsidR="005B284E" w:rsidRPr="00B12D7F" w:rsidRDefault="005B284E" w:rsidP="005B284E">
            <w:pPr>
              <w:rPr>
                <w:u w:val="single"/>
                <w:lang w:val="en-GB"/>
              </w:rPr>
            </w:pPr>
          </w:p>
          <w:p w14:paraId="4855D637" w14:textId="77777777" w:rsidR="005B284E" w:rsidRPr="00B12D7F" w:rsidRDefault="005B284E" w:rsidP="005B284E">
            <w:pPr>
              <w:rPr>
                <w:u w:val="single"/>
                <w:lang w:val="en-GB"/>
              </w:rPr>
            </w:pPr>
            <w:r w:rsidRPr="00B12D7F">
              <w:rPr>
                <w:u w:val="single"/>
                <w:lang w:val="en-GB"/>
              </w:rPr>
              <w:t>WRICEF:</w:t>
            </w:r>
          </w:p>
          <w:p w14:paraId="4855D638" w14:textId="77777777" w:rsidR="005B284E" w:rsidRPr="00B12D7F" w:rsidRDefault="005B284E" w:rsidP="005B284E">
            <w:pPr>
              <w:rPr>
                <w:lang w:val="en-GB"/>
              </w:rPr>
            </w:pPr>
            <w:r w:rsidRPr="00B12D7F">
              <w:rPr>
                <w:lang w:val="en-GB"/>
              </w:rPr>
              <w:t>N/A</w:t>
            </w:r>
          </w:p>
          <w:p w14:paraId="4855D639" w14:textId="77777777" w:rsidR="005D77D6" w:rsidRPr="00B12D7F" w:rsidRDefault="005D77D6" w:rsidP="005D77D6">
            <w:pPr>
              <w:pStyle w:val="CommentText"/>
              <w:keepNext/>
              <w:jc w:val="left"/>
              <w:outlineLvl w:val="3"/>
              <w:rPr>
                <w:lang w:val="en-GB"/>
              </w:rPr>
            </w:pPr>
          </w:p>
        </w:tc>
        <w:tc>
          <w:tcPr>
            <w:tcW w:w="0" w:type="auto"/>
            <w:tcBorders>
              <w:top w:val="single" w:sz="6" w:space="0" w:color="auto"/>
              <w:bottom w:val="single" w:sz="6" w:space="0" w:color="auto"/>
              <w:right w:val="single" w:sz="6" w:space="0" w:color="auto"/>
            </w:tcBorders>
            <w:tcPrChange w:id="1234" w:author="Christ Twist" w:date="2015-08-28T15:09:00Z">
              <w:tcPr>
                <w:tcW w:w="0" w:type="auto"/>
                <w:tcBorders>
                  <w:top w:val="single" w:sz="6" w:space="0" w:color="auto"/>
                  <w:bottom w:val="single" w:sz="6" w:space="0" w:color="auto"/>
                  <w:right w:val="single" w:sz="6" w:space="0" w:color="auto"/>
                </w:tcBorders>
              </w:tcPr>
            </w:tcPrChange>
          </w:tcPr>
          <w:p w14:paraId="4855D63A" w14:textId="77777777" w:rsidR="00F93FD0" w:rsidRPr="00B12D7F" w:rsidRDefault="00F93FD0" w:rsidP="003A3809">
            <w:pPr>
              <w:pStyle w:val="CommentText"/>
              <w:jc w:val="left"/>
              <w:rPr>
                <w:lang w:val="en-GB"/>
              </w:rPr>
            </w:pPr>
          </w:p>
        </w:tc>
      </w:tr>
      <w:tr w:rsidR="005B284E" w:rsidRPr="00B12D7F" w14:paraId="4855D648" w14:textId="77777777" w:rsidTr="0060CE3F">
        <w:tc>
          <w:tcPr>
            <w:tcW w:w="0" w:type="auto"/>
            <w:tcBorders>
              <w:top w:val="single" w:sz="6" w:space="0" w:color="auto"/>
              <w:left w:val="single" w:sz="6" w:space="0" w:color="auto"/>
              <w:bottom w:val="single" w:sz="6" w:space="0" w:color="auto"/>
            </w:tcBorders>
            <w:tcPrChange w:id="1235" w:author="Christ Twist" w:date="2015-08-28T15:09:00Z">
              <w:tcPr>
                <w:tcW w:w="0" w:type="auto"/>
                <w:tcBorders>
                  <w:top w:val="single" w:sz="6" w:space="0" w:color="auto"/>
                  <w:left w:val="single" w:sz="6" w:space="0" w:color="auto"/>
                  <w:bottom w:val="single" w:sz="6" w:space="0" w:color="auto"/>
                </w:tcBorders>
              </w:tcPr>
            </w:tcPrChange>
          </w:tcPr>
          <w:p w14:paraId="4855D63C" w14:textId="77777777" w:rsidR="00F93FD0" w:rsidRPr="00B12D7F" w:rsidRDefault="005432C7" w:rsidP="00A43C2C">
            <w:pPr>
              <w:rPr>
                <w:lang w:val="en-GB"/>
              </w:rPr>
            </w:pPr>
            <w:r w:rsidRPr="00B12D7F">
              <w:rPr>
                <w:lang w:val="en-GB"/>
              </w:rPr>
              <w:lastRenderedPageBreak/>
              <w:t>7.</w:t>
            </w:r>
            <w:r w:rsidR="000036CC" w:rsidRPr="00B12D7F">
              <w:rPr>
                <w:lang w:val="en-GB"/>
              </w:rPr>
              <w:t>4</w:t>
            </w:r>
            <w:r w:rsidR="007C6774" w:rsidRPr="00B12D7F">
              <w:rPr>
                <w:lang w:val="en-GB"/>
              </w:rPr>
              <w:t>.4</w:t>
            </w:r>
          </w:p>
        </w:tc>
        <w:tc>
          <w:tcPr>
            <w:tcW w:w="0" w:type="auto"/>
            <w:tcBorders>
              <w:top w:val="single" w:sz="6" w:space="0" w:color="auto"/>
              <w:bottom w:val="single" w:sz="6" w:space="0" w:color="auto"/>
            </w:tcBorders>
            <w:tcPrChange w:id="1236" w:author="Christ Twist" w:date="2015-08-28T15:09:00Z">
              <w:tcPr>
                <w:tcW w:w="0" w:type="auto"/>
                <w:tcBorders>
                  <w:top w:val="single" w:sz="6" w:space="0" w:color="auto"/>
                  <w:bottom w:val="single" w:sz="6" w:space="0" w:color="auto"/>
                </w:tcBorders>
              </w:tcPr>
            </w:tcPrChange>
          </w:tcPr>
          <w:p w14:paraId="4855D63D" w14:textId="77777777" w:rsidR="00F93FD0" w:rsidRPr="00B12D7F" w:rsidRDefault="00F93FD0" w:rsidP="003A3809">
            <w:pPr>
              <w:jc w:val="left"/>
              <w:rPr>
                <w:lang w:val="en-GB"/>
              </w:rPr>
            </w:pPr>
            <w:r w:rsidRPr="00B12D7F">
              <w:rPr>
                <w:lang w:val="en-GB"/>
              </w:rPr>
              <w:t>Intrastat</w:t>
            </w:r>
          </w:p>
        </w:tc>
        <w:tc>
          <w:tcPr>
            <w:tcW w:w="0" w:type="auto"/>
            <w:tcBorders>
              <w:top w:val="single" w:sz="6" w:space="0" w:color="auto"/>
              <w:bottom w:val="single" w:sz="6" w:space="0" w:color="auto"/>
            </w:tcBorders>
            <w:tcPrChange w:id="1237" w:author="Christ Twist" w:date="2015-08-28T15:09:00Z">
              <w:tcPr>
                <w:tcW w:w="0" w:type="auto"/>
                <w:tcBorders>
                  <w:top w:val="single" w:sz="6" w:space="0" w:color="auto"/>
                  <w:bottom w:val="single" w:sz="6" w:space="0" w:color="auto"/>
                </w:tcBorders>
              </w:tcPr>
            </w:tcPrChange>
          </w:tcPr>
          <w:p w14:paraId="4855D63E" w14:textId="77777777" w:rsidR="00F93FD0" w:rsidRPr="00B12D7F" w:rsidRDefault="00F93FD0" w:rsidP="003A3809">
            <w:pPr>
              <w:rPr>
                <w:lang w:val="en-GB"/>
              </w:rPr>
            </w:pPr>
            <w:r w:rsidRPr="00B12D7F">
              <w:rPr>
                <w:lang w:val="en-GB"/>
              </w:rPr>
              <w:t>Company Code</w:t>
            </w:r>
          </w:p>
        </w:tc>
        <w:tc>
          <w:tcPr>
            <w:tcW w:w="0" w:type="auto"/>
            <w:tcBorders>
              <w:top w:val="single" w:sz="6" w:space="0" w:color="auto"/>
              <w:bottom w:val="single" w:sz="6" w:space="0" w:color="auto"/>
            </w:tcBorders>
            <w:tcPrChange w:id="1238" w:author="Christ Twist" w:date="2015-08-28T15:09:00Z">
              <w:tcPr>
                <w:tcW w:w="0" w:type="auto"/>
                <w:tcBorders>
                  <w:top w:val="single" w:sz="6" w:space="0" w:color="auto"/>
                  <w:bottom w:val="single" w:sz="6" w:space="0" w:color="auto"/>
                </w:tcBorders>
              </w:tcPr>
            </w:tcPrChange>
          </w:tcPr>
          <w:p w14:paraId="4855D63F" w14:textId="77777777" w:rsidR="00F93FD0" w:rsidRPr="00B12D7F" w:rsidRDefault="0002790D" w:rsidP="003A3809">
            <w:pPr>
              <w:rPr>
                <w:lang w:val="en-GB"/>
              </w:rPr>
            </w:pPr>
            <w:r w:rsidRPr="00B12D7F">
              <w:rPr>
                <w:lang w:val="en-GB"/>
              </w:rPr>
              <w:t>Standard SAP report</w:t>
            </w:r>
          </w:p>
        </w:tc>
        <w:tc>
          <w:tcPr>
            <w:tcW w:w="0" w:type="auto"/>
            <w:tcBorders>
              <w:top w:val="single" w:sz="6" w:space="0" w:color="auto"/>
              <w:bottom w:val="single" w:sz="6" w:space="0" w:color="auto"/>
            </w:tcBorders>
            <w:tcPrChange w:id="1239" w:author="Christ Twist" w:date="2015-08-28T15:09:00Z">
              <w:tcPr>
                <w:tcW w:w="0" w:type="auto"/>
                <w:tcBorders>
                  <w:top w:val="single" w:sz="6" w:space="0" w:color="auto"/>
                  <w:bottom w:val="single" w:sz="6" w:space="0" w:color="auto"/>
                </w:tcBorders>
              </w:tcPr>
            </w:tcPrChange>
          </w:tcPr>
          <w:p w14:paraId="4855D640" w14:textId="77777777" w:rsidR="00291391" w:rsidRPr="00B12D7F" w:rsidRDefault="00291391" w:rsidP="00291391">
            <w:pPr>
              <w:pStyle w:val="CommentText"/>
              <w:keepNext/>
              <w:jc w:val="left"/>
              <w:outlineLvl w:val="3"/>
              <w:rPr>
                <w:u w:val="single"/>
                <w:lang w:val="en-GB"/>
              </w:rPr>
            </w:pPr>
            <w:r w:rsidRPr="00B12D7F">
              <w:rPr>
                <w:u w:val="single"/>
                <w:lang w:val="en-GB"/>
              </w:rPr>
              <w:t>Configuration</w:t>
            </w:r>
            <w:r w:rsidR="005432C7" w:rsidRPr="00B12D7F">
              <w:rPr>
                <w:u w:val="single"/>
                <w:lang w:val="en-GB"/>
              </w:rPr>
              <w:t>:</w:t>
            </w:r>
          </w:p>
          <w:p w14:paraId="4855D641" w14:textId="77777777" w:rsidR="005B284E" w:rsidRPr="00B12D7F" w:rsidRDefault="005B284E" w:rsidP="00DB0539">
            <w:pPr>
              <w:pStyle w:val="CommentText"/>
              <w:keepNext/>
              <w:numPr>
                <w:ilvl w:val="0"/>
                <w:numId w:val="7"/>
              </w:numPr>
              <w:jc w:val="left"/>
              <w:outlineLvl w:val="3"/>
              <w:rPr>
                <w:lang w:val="en-GB"/>
              </w:rPr>
            </w:pPr>
            <w:r w:rsidRPr="00B12D7F">
              <w:rPr>
                <w:lang w:val="en-GB"/>
              </w:rPr>
              <w:t>Commodity C</w:t>
            </w:r>
            <w:r w:rsidR="00291391" w:rsidRPr="00B12D7F">
              <w:rPr>
                <w:lang w:val="en-GB"/>
              </w:rPr>
              <w:t>odes which will be determined during the Realisation phase.</w:t>
            </w:r>
          </w:p>
          <w:p w14:paraId="4855D642" w14:textId="77777777" w:rsidR="00F93FD0" w:rsidRPr="00B12D7F" w:rsidRDefault="005B284E" w:rsidP="00DB0539">
            <w:pPr>
              <w:pStyle w:val="CommentText"/>
              <w:keepNext/>
              <w:numPr>
                <w:ilvl w:val="0"/>
                <w:numId w:val="7"/>
              </w:numPr>
              <w:jc w:val="left"/>
              <w:outlineLvl w:val="3"/>
              <w:rPr>
                <w:lang w:val="en-GB"/>
              </w:rPr>
            </w:pPr>
            <w:r w:rsidRPr="00B12D7F">
              <w:rPr>
                <w:lang w:val="en-GB"/>
              </w:rPr>
              <w:t>Further Foreign Trade data defaults (document types, modes of transport, ports of entry etc.) will be created on an as required basis during Realisation.</w:t>
            </w:r>
            <w:r w:rsidR="00291391" w:rsidRPr="00B12D7F">
              <w:rPr>
                <w:lang w:val="en-GB"/>
              </w:rPr>
              <w:t xml:space="preserve">  </w:t>
            </w:r>
          </w:p>
          <w:p w14:paraId="4855D643" w14:textId="77777777" w:rsidR="005B284E" w:rsidRPr="00B12D7F" w:rsidRDefault="005B284E" w:rsidP="005B284E">
            <w:pPr>
              <w:rPr>
                <w:u w:val="single"/>
                <w:lang w:val="en-GB"/>
              </w:rPr>
            </w:pPr>
          </w:p>
          <w:p w14:paraId="4855D644" w14:textId="77777777" w:rsidR="005B284E" w:rsidRPr="00B12D7F" w:rsidRDefault="005B284E" w:rsidP="005B284E">
            <w:pPr>
              <w:rPr>
                <w:u w:val="single"/>
                <w:lang w:val="en-GB"/>
              </w:rPr>
            </w:pPr>
            <w:r w:rsidRPr="00B12D7F">
              <w:rPr>
                <w:u w:val="single"/>
                <w:lang w:val="en-GB"/>
              </w:rPr>
              <w:t>WRICEF:</w:t>
            </w:r>
          </w:p>
          <w:p w14:paraId="4855D645" w14:textId="77777777" w:rsidR="005B284E" w:rsidRPr="00B12D7F" w:rsidRDefault="005B284E" w:rsidP="005B284E">
            <w:pPr>
              <w:rPr>
                <w:lang w:val="en-GB"/>
              </w:rPr>
            </w:pPr>
            <w:r w:rsidRPr="00B12D7F">
              <w:rPr>
                <w:lang w:val="en-GB"/>
              </w:rPr>
              <w:t>N/A</w:t>
            </w:r>
          </w:p>
          <w:p w14:paraId="4855D646" w14:textId="77777777" w:rsidR="005D77D6" w:rsidRPr="00B12D7F" w:rsidRDefault="005D77D6" w:rsidP="005D77D6">
            <w:pPr>
              <w:pStyle w:val="CommentText"/>
              <w:keepNext/>
              <w:jc w:val="left"/>
              <w:outlineLvl w:val="3"/>
              <w:rPr>
                <w:lang w:val="en-GB"/>
              </w:rPr>
            </w:pPr>
          </w:p>
        </w:tc>
        <w:tc>
          <w:tcPr>
            <w:tcW w:w="0" w:type="auto"/>
            <w:tcBorders>
              <w:top w:val="single" w:sz="6" w:space="0" w:color="auto"/>
              <w:bottom w:val="single" w:sz="6" w:space="0" w:color="auto"/>
              <w:right w:val="single" w:sz="6" w:space="0" w:color="auto"/>
            </w:tcBorders>
            <w:tcPrChange w:id="1240" w:author="Christ Twist" w:date="2015-08-28T15:09:00Z">
              <w:tcPr>
                <w:tcW w:w="0" w:type="auto"/>
                <w:tcBorders>
                  <w:top w:val="single" w:sz="6" w:space="0" w:color="auto"/>
                  <w:bottom w:val="single" w:sz="6" w:space="0" w:color="auto"/>
                  <w:right w:val="single" w:sz="6" w:space="0" w:color="auto"/>
                </w:tcBorders>
              </w:tcPr>
            </w:tcPrChange>
          </w:tcPr>
          <w:p w14:paraId="4855D647" w14:textId="77777777" w:rsidR="00F93FD0" w:rsidRPr="00B12D7F" w:rsidRDefault="00F93FD0" w:rsidP="003A3809">
            <w:pPr>
              <w:pStyle w:val="CommentText"/>
              <w:jc w:val="left"/>
              <w:rPr>
                <w:lang w:val="en-GB"/>
              </w:rPr>
            </w:pPr>
          </w:p>
        </w:tc>
      </w:tr>
      <w:tr w:rsidR="005B284E" w:rsidRPr="00B12D7F" w14:paraId="4855D654" w14:textId="77777777" w:rsidTr="0060CE3F">
        <w:tc>
          <w:tcPr>
            <w:tcW w:w="0" w:type="auto"/>
            <w:tcBorders>
              <w:top w:val="single" w:sz="6" w:space="0" w:color="auto"/>
              <w:left w:val="single" w:sz="6" w:space="0" w:color="auto"/>
              <w:bottom w:val="single" w:sz="6" w:space="0" w:color="auto"/>
            </w:tcBorders>
            <w:tcPrChange w:id="1241" w:author="Christ Twist" w:date="2015-08-28T15:09:00Z">
              <w:tcPr>
                <w:tcW w:w="0" w:type="auto"/>
                <w:tcBorders>
                  <w:top w:val="single" w:sz="6" w:space="0" w:color="auto"/>
                  <w:left w:val="single" w:sz="6" w:space="0" w:color="auto"/>
                  <w:bottom w:val="single" w:sz="6" w:space="0" w:color="auto"/>
                </w:tcBorders>
              </w:tcPr>
            </w:tcPrChange>
          </w:tcPr>
          <w:p w14:paraId="4855D649" w14:textId="77777777" w:rsidR="00F93FD0" w:rsidRPr="00B12D7F" w:rsidRDefault="005432C7" w:rsidP="00A43C2C">
            <w:pPr>
              <w:rPr>
                <w:lang w:val="en-GB"/>
              </w:rPr>
            </w:pPr>
            <w:r w:rsidRPr="00B12D7F">
              <w:rPr>
                <w:lang w:val="en-GB"/>
              </w:rPr>
              <w:t>7.</w:t>
            </w:r>
            <w:r w:rsidR="000036CC" w:rsidRPr="00B12D7F">
              <w:rPr>
                <w:lang w:val="en-GB"/>
              </w:rPr>
              <w:t>4</w:t>
            </w:r>
            <w:r w:rsidR="007C6774" w:rsidRPr="00B12D7F">
              <w:rPr>
                <w:lang w:val="en-GB"/>
              </w:rPr>
              <w:t>.5</w:t>
            </w:r>
          </w:p>
        </w:tc>
        <w:tc>
          <w:tcPr>
            <w:tcW w:w="0" w:type="auto"/>
            <w:tcBorders>
              <w:top w:val="single" w:sz="6" w:space="0" w:color="auto"/>
              <w:bottom w:val="single" w:sz="6" w:space="0" w:color="auto"/>
            </w:tcBorders>
            <w:tcPrChange w:id="1242" w:author="Christ Twist" w:date="2015-08-28T15:09:00Z">
              <w:tcPr>
                <w:tcW w:w="0" w:type="auto"/>
                <w:tcBorders>
                  <w:top w:val="single" w:sz="6" w:space="0" w:color="auto"/>
                  <w:bottom w:val="single" w:sz="6" w:space="0" w:color="auto"/>
                </w:tcBorders>
              </w:tcPr>
            </w:tcPrChange>
          </w:tcPr>
          <w:p w14:paraId="4855D64A" w14:textId="77777777" w:rsidR="00F93FD0" w:rsidRPr="00B12D7F" w:rsidRDefault="00F93FD0" w:rsidP="003A3809">
            <w:pPr>
              <w:jc w:val="left"/>
              <w:rPr>
                <w:lang w:val="en-GB"/>
              </w:rPr>
            </w:pPr>
            <w:r w:rsidRPr="00B12D7F">
              <w:rPr>
                <w:lang w:val="en-GB"/>
              </w:rPr>
              <w:t>FS Version</w:t>
            </w:r>
          </w:p>
        </w:tc>
        <w:tc>
          <w:tcPr>
            <w:tcW w:w="0" w:type="auto"/>
            <w:tcBorders>
              <w:top w:val="single" w:sz="6" w:space="0" w:color="auto"/>
              <w:bottom w:val="single" w:sz="6" w:space="0" w:color="auto"/>
            </w:tcBorders>
            <w:tcPrChange w:id="1243" w:author="Christ Twist" w:date="2015-08-28T15:09:00Z">
              <w:tcPr>
                <w:tcW w:w="0" w:type="auto"/>
                <w:tcBorders>
                  <w:top w:val="single" w:sz="6" w:space="0" w:color="auto"/>
                  <w:bottom w:val="single" w:sz="6" w:space="0" w:color="auto"/>
                </w:tcBorders>
              </w:tcPr>
            </w:tcPrChange>
          </w:tcPr>
          <w:p w14:paraId="4855D64B" w14:textId="77777777" w:rsidR="00F93FD0" w:rsidRPr="00B12D7F" w:rsidRDefault="00796B22" w:rsidP="00C902DB">
            <w:pPr>
              <w:rPr>
                <w:lang w:val="en-GB"/>
              </w:rPr>
            </w:pPr>
            <w:r w:rsidRPr="00B12D7F">
              <w:rPr>
                <w:rFonts w:cs="Arial"/>
                <w:lang w:val="en-GB"/>
              </w:rPr>
              <w:t>Hierarchical structure used to sequence G/L accounts under specific</w:t>
            </w:r>
            <w:r w:rsidR="00C902DB" w:rsidRPr="00B12D7F">
              <w:rPr>
                <w:rFonts w:cs="Arial"/>
                <w:lang w:val="en-GB"/>
              </w:rPr>
              <w:t xml:space="preserve"> group headings for </w:t>
            </w:r>
            <w:r w:rsidRPr="00B12D7F">
              <w:rPr>
                <w:rFonts w:cs="Arial"/>
                <w:lang w:val="en-GB"/>
              </w:rPr>
              <w:t>structured reports</w:t>
            </w:r>
            <w:r w:rsidR="00C902DB" w:rsidRPr="00B12D7F">
              <w:rPr>
                <w:rFonts w:cs="Arial"/>
                <w:lang w:val="en-GB"/>
              </w:rPr>
              <w:t>.</w:t>
            </w:r>
            <w:r w:rsidRPr="00B12D7F">
              <w:rPr>
                <w:lang w:val="en-GB"/>
              </w:rPr>
              <w:t xml:space="preserve"> </w:t>
            </w:r>
          </w:p>
        </w:tc>
        <w:tc>
          <w:tcPr>
            <w:tcW w:w="0" w:type="auto"/>
            <w:tcBorders>
              <w:top w:val="single" w:sz="6" w:space="0" w:color="auto"/>
              <w:bottom w:val="single" w:sz="6" w:space="0" w:color="auto"/>
            </w:tcBorders>
            <w:tcPrChange w:id="1244" w:author="Christ Twist" w:date="2015-08-28T15:09:00Z">
              <w:tcPr>
                <w:tcW w:w="0" w:type="auto"/>
                <w:tcBorders>
                  <w:top w:val="single" w:sz="6" w:space="0" w:color="auto"/>
                  <w:bottom w:val="single" w:sz="6" w:space="0" w:color="auto"/>
                </w:tcBorders>
              </w:tcPr>
            </w:tcPrChange>
          </w:tcPr>
          <w:p w14:paraId="4855D64C" w14:textId="77777777" w:rsidR="00F93FD0" w:rsidRPr="00B12D7F" w:rsidRDefault="00796B22" w:rsidP="003A3809">
            <w:pPr>
              <w:rPr>
                <w:lang w:val="en-GB"/>
              </w:rPr>
            </w:pPr>
            <w:r w:rsidRPr="00B12D7F">
              <w:rPr>
                <w:lang w:val="en-GB"/>
              </w:rPr>
              <w:t>e</w:t>
            </w:r>
            <w:r w:rsidR="0002790D" w:rsidRPr="00B12D7F">
              <w:rPr>
                <w:lang w:val="en-GB"/>
              </w:rPr>
              <w:t>xertis specific FSV to be created</w:t>
            </w:r>
          </w:p>
        </w:tc>
        <w:tc>
          <w:tcPr>
            <w:tcW w:w="0" w:type="auto"/>
            <w:tcBorders>
              <w:top w:val="single" w:sz="6" w:space="0" w:color="auto"/>
              <w:bottom w:val="single" w:sz="6" w:space="0" w:color="auto"/>
            </w:tcBorders>
            <w:tcPrChange w:id="1245" w:author="Christ Twist" w:date="2015-08-28T15:09:00Z">
              <w:tcPr>
                <w:tcW w:w="0" w:type="auto"/>
                <w:tcBorders>
                  <w:top w:val="single" w:sz="6" w:space="0" w:color="auto"/>
                  <w:bottom w:val="single" w:sz="6" w:space="0" w:color="auto"/>
                </w:tcBorders>
              </w:tcPr>
            </w:tcPrChange>
          </w:tcPr>
          <w:p w14:paraId="4855D64D" w14:textId="77777777" w:rsidR="00F93FD0" w:rsidRPr="00B12D7F" w:rsidRDefault="00484279" w:rsidP="00484279">
            <w:pPr>
              <w:pStyle w:val="CommentText"/>
              <w:keepNext/>
              <w:jc w:val="left"/>
              <w:outlineLvl w:val="3"/>
              <w:rPr>
                <w:u w:val="single"/>
                <w:lang w:val="en-GB"/>
              </w:rPr>
            </w:pPr>
            <w:r w:rsidRPr="00B12D7F">
              <w:rPr>
                <w:u w:val="single"/>
                <w:lang w:val="en-GB"/>
              </w:rPr>
              <w:t>Configuration</w:t>
            </w:r>
            <w:r w:rsidR="005432C7" w:rsidRPr="00B12D7F">
              <w:rPr>
                <w:u w:val="single"/>
                <w:lang w:val="en-GB"/>
              </w:rPr>
              <w:t>:</w:t>
            </w:r>
          </w:p>
          <w:p w14:paraId="4855D64E" w14:textId="77777777" w:rsidR="00484279" w:rsidRPr="00B12D7F" w:rsidRDefault="005432C7" w:rsidP="00DB0539">
            <w:pPr>
              <w:pStyle w:val="CommentText"/>
              <w:keepNext/>
              <w:numPr>
                <w:ilvl w:val="0"/>
                <w:numId w:val="7"/>
              </w:numPr>
              <w:jc w:val="left"/>
              <w:outlineLvl w:val="3"/>
              <w:rPr>
                <w:lang w:val="en-GB"/>
              </w:rPr>
            </w:pPr>
            <w:r w:rsidRPr="00B12D7F">
              <w:rPr>
                <w:lang w:val="en-GB"/>
              </w:rPr>
              <w:t>FSV version to be created based on structure to be defined during Realisation</w:t>
            </w:r>
            <w:ins w:id="1246" w:author="Ross Boardman" w:date="2015-08-27T10:32:00Z">
              <w:r w:rsidR="0089114D">
                <w:rPr>
                  <w:lang w:val="en-GB"/>
                </w:rPr>
                <w:t xml:space="preserve">. This will be defined </w:t>
              </w:r>
            </w:ins>
            <w:ins w:id="1247" w:author="Ross Boardman" w:date="2015-08-27T10:33:00Z">
              <w:r w:rsidR="0089114D">
                <w:rPr>
                  <w:lang w:val="en-GB"/>
                </w:rPr>
                <w:t xml:space="preserve">in the BPC template but configured within the core </w:t>
              </w:r>
            </w:ins>
            <w:ins w:id="1248" w:author="Ross Boardman" w:date="2015-08-27T10:38:00Z">
              <w:r w:rsidR="003A677B">
                <w:rPr>
                  <w:lang w:val="en-GB"/>
                </w:rPr>
                <w:t>ERP system.</w:t>
              </w:r>
            </w:ins>
          </w:p>
          <w:p w14:paraId="4855D64F" w14:textId="77777777" w:rsidR="005B284E" w:rsidRPr="00B12D7F" w:rsidRDefault="005B284E" w:rsidP="005B284E">
            <w:pPr>
              <w:pStyle w:val="CommentText"/>
              <w:keepNext/>
              <w:ind w:left="435"/>
              <w:jc w:val="left"/>
              <w:outlineLvl w:val="3"/>
              <w:rPr>
                <w:lang w:val="en-GB"/>
              </w:rPr>
            </w:pPr>
          </w:p>
          <w:p w14:paraId="4855D650" w14:textId="77777777" w:rsidR="005B284E" w:rsidRPr="00B12D7F" w:rsidRDefault="005B284E" w:rsidP="005B284E">
            <w:pPr>
              <w:rPr>
                <w:u w:val="single"/>
                <w:lang w:val="en-GB"/>
              </w:rPr>
            </w:pPr>
            <w:r w:rsidRPr="00B12D7F">
              <w:rPr>
                <w:u w:val="single"/>
                <w:lang w:val="en-GB"/>
              </w:rPr>
              <w:t>WRICEF:</w:t>
            </w:r>
          </w:p>
          <w:p w14:paraId="4855D651" w14:textId="77777777" w:rsidR="005B284E" w:rsidRPr="00B12D7F" w:rsidRDefault="005B284E" w:rsidP="005B284E">
            <w:pPr>
              <w:rPr>
                <w:lang w:val="en-GB"/>
              </w:rPr>
            </w:pPr>
            <w:r w:rsidRPr="00B12D7F">
              <w:rPr>
                <w:lang w:val="en-GB"/>
              </w:rPr>
              <w:t>N/A</w:t>
            </w:r>
          </w:p>
          <w:p w14:paraId="4855D652" w14:textId="77777777" w:rsidR="005D77D6" w:rsidRPr="00B12D7F" w:rsidRDefault="005D77D6" w:rsidP="005D77D6">
            <w:pPr>
              <w:pStyle w:val="CommentText"/>
              <w:keepNext/>
              <w:jc w:val="left"/>
              <w:outlineLvl w:val="3"/>
              <w:rPr>
                <w:lang w:val="en-GB"/>
              </w:rPr>
            </w:pPr>
          </w:p>
        </w:tc>
        <w:tc>
          <w:tcPr>
            <w:tcW w:w="0" w:type="auto"/>
            <w:tcBorders>
              <w:top w:val="single" w:sz="6" w:space="0" w:color="auto"/>
              <w:bottom w:val="single" w:sz="6" w:space="0" w:color="auto"/>
              <w:right w:val="single" w:sz="6" w:space="0" w:color="auto"/>
            </w:tcBorders>
            <w:tcPrChange w:id="1249" w:author="Christ Twist" w:date="2015-08-28T15:09:00Z">
              <w:tcPr>
                <w:tcW w:w="0" w:type="auto"/>
                <w:tcBorders>
                  <w:top w:val="single" w:sz="6" w:space="0" w:color="auto"/>
                  <w:bottom w:val="single" w:sz="6" w:space="0" w:color="auto"/>
                  <w:right w:val="single" w:sz="6" w:space="0" w:color="auto"/>
                </w:tcBorders>
              </w:tcPr>
            </w:tcPrChange>
          </w:tcPr>
          <w:p w14:paraId="4855D653" w14:textId="77777777" w:rsidR="00F93FD0" w:rsidRPr="00B12D7F" w:rsidRDefault="00F93FD0" w:rsidP="003A3809">
            <w:pPr>
              <w:pStyle w:val="CommentText"/>
              <w:jc w:val="left"/>
              <w:rPr>
                <w:lang w:val="en-GB"/>
              </w:rPr>
            </w:pPr>
          </w:p>
        </w:tc>
      </w:tr>
    </w:tbl>
    <w:p w14:paraId="4855D655" w14:textId="77777777" w:rsidR="00F93FD0" w:rsidRPr="00B12D7F" w:rsidRDefault="00F93FD0" w:rsidP="00F93FD0">
      <w:pPr>
        <w:rPr>
          <w:lang w:val="en-GB"/>
        </w:rPr>
      </w:pPr>
    </w:p>
    <w:p w14:paraId="4855D656" w14:textId="77777777" w:rsidR="001F5D5E" w:rsidRPr="00B12D7F" w:rsidRDefault="001F5D5E" w:rsidP="00F93FD0">
      <w:pPr>
        <w:pStyle w:val="Heading3"/>
        <w:rPr>
          <w:lang w:val="en-GB"/>
        </w:rPr>
        <w:sectPr w:rsidR="001F5D5E" w:rsidRPr="00B12D7F" w:rsidSect="001F5D5E">
          <w:pgSz w:w="16838" w:h="11906" w:orient="landscape" w:code="9"/>
          <w:pgMar w:top="1985" w:right="1418" w:bottom="1418" w:left="2662" w:header="709" w:footer="357" w:gutter="0"/>
          <w:cols w:space="708"/>
          <w:docGrid w:linePitch="360"/>
        </w:sectPr>
      </w:pPr>
    </w:p>
    <w:p w14:paraId="4855D657" w14:textId="77777777" w:rsidR="003238C9" w:rsidRPr="00B12D7F" w:rsidRDefault="003238C9" w:rsidP="00F93FD0">
      <w:pPr>
        <w:pStyle w:val="Heading3"/>
        <w:rPr>
          <w:lang w:val="en-GB"/>
        </w:rPr>
      </w:pPr>
      <w:bookmarkStart w:id="1250" w:name="_Toc429581525"/>
      <w:r w:rsidRPr="00B12D7F">
        <w:rPr>
          <w:lang w:val="en-GB"/>
        </w:rPr>
        <w:lastRenderedPageBreak/>
        <w:t>DCC Extract</w:t>
      </w:r>
      <w:bookmarkEnd w:id="1250"/>
    </w:p>
    <w:p w14:paraId="4855D658" w14:textId="77777777" w:rsidR="00170996" w:rsidRPr="00B12D7F" w:rsidRDefault="002A3F5E">
      <w:pPr>
        <w:jc w:val="left"/>
        <w:rPr>
          <w:lang w:val="en-GB"/>
        </w:rPr>
      </w:pPr>
      <w:r w:rsidRPr="00B12D7F">
        <w:rPr>
          <w:lang w:val="en-GB"/>
        </w:rPr>
        <w:t>T</w:t>
      </w:r>
      <w:r w:rsidR="00197683" w:rsidRPr="00B12D7F">
        <w:rPr>
          <w:lang w:val="en-GB"/>
        </w:rPr>
        <w:t xml:space="preserve">he reporting solution for DCC is not confirmed in full as there are changes expected within the business which mean that finalising a long term solution is not appropriate at this time. </w:t>
      </w:r>
    </w:p>
    <w:p w14:paraId="4855D659" w14:textId="77777777" w:rsidR="00170996" w:rsidRPr="00B12D7F" w:rsidRDefault="00170996">
      <w:pPr>
        <w:jc w:val="left"/>
        <w:rPr>
          <w:lang w:val="en-GB"/>
        </w:rPr>
      </w:pPr>
    </w:p>
    <w:p w14:paraId="4855D65A" w14:textId="77777777" w:rsidR="001F5D5E" w:rsidRPr="00B12D7F" w:rsidRDefault="00197683">
      <w:pPr>
        <w:jc w:val="left"/>
        <w:rPr>
          <w:lang w:val="en-GB"/>
        </w:rPr>
      </w:pPr>
      <w:r w:rsidRPr="00B12D7F">
        <w:rPr>
          <w:lang w:val="en-GB"/>
        </w:rPr>
        <w:t>It is possible that in the longer term a BI-based solution may be more appropriate but as an interim solution for the initial project, this requirements will be fulfilled by running a trial balance which can be then extracted and passed to DCC by a manual, external to SAP process.</w:t>
      </w:r>
    </w:p>
    <w:p w14:paraId="4855D65B" w14:textId="77777777" w:rsidR="001F5D5E" w:rsidRPr="00B12D7F" w:rsidRDefault="001F5D5E">
      <w:pPr>
        <w:jc w:val="left"/>
        <w:rPr>
          <w:lang w:val="en-GB"/>
        </w:rPr>
      </w:pPr>
    </w:p>
    <w:p w14:paraId="4855D65C" w14:textId="77777777" w:rsidR="004B769A" w:rsidRPr="00B12D7F" w:rsidRDefault="004B769A" w:rsidP="004B769A">
      <w:pPr>
        <w:rPr>
          <w:lang w:val="en-GB"/>
        </w:rPr>
      </w:pPr>
    </w:p>
    <w:p w14:paraId="4855D65D" w14:textId="77777777" w:rsidR="001819E1" w:rsidRPr="00B12D7F" w:rsidRDefault="00DA1E50" w:rsidP="001819E1">
      <w:pPr>
        <w:pStyle w:val="Heading2"/>
        <w:spacing w:before="480"/>
        <w:jc w:val="both"/>
        <w:rPr>
          <w:lang w:val="en-GB"/>
        </w:rPr>
      </w:pPr>
      <w:bookmarkStart w:id="1251" w:name="_Toc429581526"/>
      <w:r w:rsidRPr="00B12D7F">
        <w:rPr>
          <w:lang w:val="en-GB"/>
        </w:rPr>
        <w:t>Automatic Account Determination</w:t>
      </w:r>
      <w:bookmarkEnd w:id="1251"/>
    </w:p>
    <w:p w14:paraId="4855D65E" w14:textId="77777777" w:rsidR="00FE67BD" w:rsidRPr="00B12D7F" w:rsidRDefault="005C2224" w:rsidP="002A2F45">
      <w:pPr>
        <w:pStyle w:val="Heading3"/>
        <w:rPr>
          <w:lang w:val="en-GB"/>
        </w:rPr>
      </w:pPr>
      <w:r w:rsidRPr="00B12D7F">
        <w:rPr>
          <w:lang w:val="en-GB"/>
        </w:rPr>
        <w:t xml:space="preserve"> </w:t>
      </w:r>
      <w:bookmarkStart w:id="1252" w:name="_Toc429581527"/>
      <w:r w:rsidR="009446E9" w:rsidRPr="00B12D7F">
        <w:rPr>
          <w:lang w:val="en-GB"/>
        </w:rPr>
        <w:t>SD (Sales and Distribution)</w:t>
      </w:r>
      <w:bookmarkEnd w:id="1252"/>
    </w:p>
    <w:p w14:paraId="4855D65F" w14:textId="77777777" w:rsidR="009446E9" w:rsidRPr="00B12D7F" w:rsidRDefault="009446E9" w:rsidP="001819E1">
      <w:pPr>
        <w:rPr>
          <w:lang w:val="en-GB"/>
        </w:rPr>
      </w:pPr>
    </w:p>
    <w:p w14:paraId="4855D660" w14:textId="77777777" w:rsidR="00560237" w:rsidRPr="00B12D7F" w:rsidRDefault="00560237" w:rsidP="00560237">
      <w:pPr>
        <w:rPr>
          <w:lang w:val="en-GB"/>
        </w:rPr>
      </w:pPr>
      <w:r w:rsidRPr="00B12D7F">
        <w:rPr>
          <w:lang w:val="en-GB"/>
        </w:rPr>
        <w:t>Automatic Account Determination in the SD module allows documents created in the system to automatically identify and post to the correct G/L account(s) in financial accounting without manual intervention.  Determination rules will be dependent upon correct master data set up in the FI and SD parts of the SAP system.  The specific G/L accounts to be included in SD account determination will be determined during Realisation but the general principles are described below:</w:t>
      </w:r>
    </w:p>
    <w:p w14:paraId="4855D661" w14:textId="77777777" w:rsidR="00560237" w:rsidRPr="00B12D7F" w:rsidRDefault="00560237" w:rsidP="00560237">
      <w:pPr>
        <w:rPr>
          <w:lang w:val="en-GB"/>
        </w:rPr>
      </w:pPr>
    </w:p>
    <w:p w14:paraId="4855D662" w14:textId="77777777" w:rsidR="00560237" w:rsidRPr="00B12D7F" w:rsidRDefault="00560237" w:rsidP="00560237">
      <w:pPr>
        <w:rPr>
          <w:lang w:val="en-GB"/>
        </w:rPr>
      </w:pPr>
    </w:p>
    <w:p w14:paraId="4855D663" w14:textId="77777777" w:rsidR="00560237" w:rsidRPr="00B12D7F" w:rsidRDefault="00560237" w:rsidP="00560237">
      <w:pPr>
        <w:rPr>
          <w:lang w:val="en-GB"/>
        </w:rPr>
      </w:pPr>
      <w:r w:rsidRPr="00B12D7F">
        <w:rPr>
          <w:lang w:val="en-GB"/>
        </w:rPr>
        <w:t>The system checks the type of GL account to be determined. These may include:</w:t>
      </w:r>
    </w:p>
    <w:p w14:paraId="4855D664" w14:textId="77777777" w:rsidR="00560237" w:rsidRPr="00B12D7F" w:rsidRDefault="00560237" w:rsidP="00DB0539">
      <w:pPr>
        <w:pStyle w:val="ListParagraph"/>
        <w:numPr>
          <w:ilvl w:val="0"/>
          <w:numId w:val="28"/>
        </w:numPr>
        <w:spacing w:before="144"/>
        <w:rPr>
          <w:sz w:val="20"/>
          <w:lang w:val="en-GB"/>
        </w:rPr>
      </w:pPr>
      <w:r w:rsidRPr="00B12D7F">
        <w:rPr>
          <w:sz w:val="20"/>
          <w:lang w:val="en-GB"/>
        </w:rPr>
        <w:t>Sales Revenue</w:t>
      </w:r>
    </w:p>
    <w:p w14:paraId="4855D665" w14:textId="77777777" w:rsidR="00560237" w:rsidRPr="00B12D7F" w:rsidRDefault="00560237" w:rsidP="00DB0539">
      <w:pPr>
        <w:pStyle w:val="ListParagraph"/>
        <w:numPr>
          <w:ilvl w:val="0"/>
          <w:numId w:val="28"/>
        </w:numPr>
        <w:spacing w:before="144"/>
        <w:rPr>
          <w:sz w:val="20"/>
          <w:lang w:val="en-GB"/>
        </w:rPr>
      </w:pPr>
      <w:r w:rsidRPr="00B12D7F">
        <w:rPr>
          <w:sz w:val="20"/>
          <w:lang w:val="en-GB"/>
        </w:rPr>
        <w:t>Rebates</w:t>
      </w:r>
    </w:p>
    <w:p w14:paraId="4855D666" w14:textId="77777777" w:rsidR="00560237" w:rsidRPr="00B12D7F" w:rsidRDefault="00560237" w:rsidP="00DB0539">
      <w:pPr>
        <w:pStyle w:val="ListParagraph"/>
        <w:numPr>
          <w:ilvl w:val="0"/>
          <w:numId w:val="28"/>
        </w:numPr>
        <w:spacing w:before="144"/>
        <w:rPr>
          <w:sz w:val="20"/>
          <w:lang w:val="en-GB"/>
        </w:rPr>
      </w:pPr>
      <w:r w:rsidRPr="00B12D7F">
        <w:rPr>
          <w:sz w:val="20"/>
          <w:lang w:val="en-GB"/>
        </w:rPr>
        <w:t>Discounts</w:t>
      </w:r>
    </w:p>
    <w:p w14:paraId="4855D667" w14:textId="77777777" w:rsidR="00560237" w:rsidRPr="00B12D7F" w:rsidRDefault="00560237" w:rsidP="00DB0539">
      <w:pPr>
        <w:pStyle w:val="ListParagraph"/>
        <w:numPr>
          <w:ilvl w:val="0"/>
          <w:numId w:val="28"/>
        </w:numPr>
        <w:spacing w:before="144"/>
        <w:rPr>
          <w:sz w:val="20"/>
          <w:lang w:val="en-GB"/>
        </w:rPr>
      </w:pPr>
      <w:r w:rsidRPr="00B12D7F">
        <w:rPr>
          <w:sz w:val="20"/>
          <w:lang w:val="en-GB"/>
        </w:rPr>
        <w:t>Accruals</w:t>
      </w:r>
    </w:p>
    <w:p w14:paraId="4855D668" w14:textId="77777777" w:rsidR="00560237" w:rsidRPr="00B12D7F" w:rsidRDefault="00560237" w:rsidP="00560237">
      <w:pPr>
        <w:pStyle w:val="ListParagraph"/>
        <w:numPr>
          <w:ilvl w:val="0"/>
          <w:numId w:val="0"/>
        </w:numPr>
        <w:spacing w:before="144"/>
        <w:ind w:left="1155"/>
        <w:rPr>
          <w:sz w:val="20"/>
          <w:lang w:val="en-GB"/>
        </w:rPr>
      </w:pPr>
    </w:p>
    <w:p w14:paraId="4855D669" w14:textId="77777777" w:rsidR="00560237" w:rsidRPr="00B12D7F" w:rsidRDefault="00560237" w:rsidP="00560237">
      <w:pPr>
        <w:spacing w:before="144"/>
        <w:rPr>
          <w:lang w:val="en-GB"/>
        </w:rPr>
      </w:pPr>
      <w:r w:rsidRPr="00B12D7F">
        <w:rPr>
          <w:lang w:val="en-GB"/>
        </w:rPr>
        <w:t>The system considers a range of criteria on which to base the posting. These broadly fall in to two categories:</w:t>
      </w:r>
    </w:p>
    <w:p w14:paraId="4855D66A" w14:textId="77777777" w:rsidR="00560237" w:rsidRPr="00B12D7F" w:rsidRDefault="00560237" w:rsidP="00DB0539">
      <w:pPr>
        <w:pStyle w:val="ListParagraph"/>
        <w:numPr>
          <w:ilvl w:val="0"/>
          <w:numId w:val="28"/>
        </w:numPr>
        <w:spacing w:before="144"/>
        <w:rPr>
          <w:sz w:val="20"/>
          <w:lang w:val="en-GB"/>
        </w:rPr>
      </w:pPr>
      <w:r w:rsidRPr="00B12D7F">
        <w:rPr>
          <w:sz w:val="20"/>
          <w:lang w:val="en-GB"/>
        </w:rPr>
        <w:t>Master Data (of both the Material and the Customer)</w:t>
      </w:r>
    </w:p>
    <w:p w14:paraId="4855D66B" w14:textId="77777777" w:rsidR="00560237" w:rsidRPr="00B12D7F" w:rsidRDefault="00560237" w:rsidP="00DB0539">
      <w:pPr>
        <w:pStyle w:val="ListParagraph"/>
        <w:numPr>
          <w:ilvl w:val="0"/>
          <w:numId w:val="28"/>
        </w:numPr>
        <w:spacing w:before="144"/>
        <w:rPr>
          <w:sz w:val="20"/>
          <w:lang w:val="en-GB"/>
        </w:rPr>
      </w:pPr>
      <w:r w:rsidRPr="00B12D7F">
        <w:rPr>
          <w:sz w:val="20"/>
          <w:lang w:val="en-GB"/>
        </w:rPr>
        <w:t>Transaction Type (for example the type of invoice or goods movement)</w:t>
      </w:r>
    </w:p>
    <w:p w14:paraId="4855D66C" w14:textId="77777777" w:rsidR="00560237" w:rsidRPr="00B12D7F" w:rsidRDefault="00560237" w:rsidP="00560237">
      <w:pPr>
        <w:spacing w:before="144"/>
        <w:rPr>
          <w:lang w:val="en-GB"/>
        </w:rPr>
      </w:pPr>
    </w:p>
    <w:p w14:paraId="4855D66D" w14:textId="77777777" w:rsidR="00560237" w:rsidRPr="00B12D7F" w:rsidRDefault="00560237" w:rsidP="00560237">
      <w:pPr>
        <w:spacing w:before="144"/>
        <w:rPr>
          <w:lang w:val="en-GB"/>
        </w:rPr>
      </w:pPr>
      <w:r w:rsidRPr="00B12D7F">
        <w:rPr>
          <w:lang w:val="en-GB"/>
        </w:rPr>
        <w:t>Using those criteria as a basis, typically a GL account will be determined using the kind of logic described below:</w:t>
      </w:r>
    </w:p>
    <w:p w14:paraId="4855D66E" w14:textId="77777777" w:rsidR="00560237" w:rsidRPr="00B12D7F" w:rsidRDefault="00560237" w:rsidP="00560237">
      <w:pPr>
        <w:spacing w:before="144"/>
        <w:rPr>
          <w:lang w:val="en-GB"/>
        </w:rPr>
      </w:pPr>
    </w:p>
    <w:p w14:paraId="4855D66F" w14:textId="77777777" w:rsidR="00560237" w:rsidRPr="00B12D7F" w:rsidRDefault="00560237" w:rsidP="00DB0539">
      <w:pPr>
        <w:pStyle w:val="ListParagraph"/>
        <w:numPr>
          <w:ilvl w:val="0"/>
          <w:numId w:val="29"/>
        </w:numPr>
        <w:spacing w:before="144"/>
        <w:rPr>
          <w:sz w:val="20"/>
          <w:lang w:val="en-GB"/>
        </w:rPr>
      </w:pPr>
      <w:r w:rsidRPr="00B12D7F">
        <w:rPr>
          <w:sz w:val="20"/>
          <w:lang w:val="en-GB"/>
        </w:rPr>
        <w:t>A sales order is created.</w:t>
      </w:r>
    </w:p>
    <w:p w14:paraId="4855D670" w14:textId="77777777" w:rsidR="00560237" w:rsidRPr="00B12D7F" w:rsidRDefault="00560237" w:rsidP="00DB0539">
      <w:pPr>
        <w:pStyle w:val="ListParagraph"/>
        <w:numPr>
          <w:ilvl w:val="0"/>
          <w:numId w:val="29"/>
        </w:numPr>
        <w:spacing w:before="144"/>
        <w:rPr>
          <w:sz w:val="20"/>
          <w:lang w:val="en-GB"/>
        </w:rPr>
      </w:pPr>
      <w:r w:rsidRPr="00B12D7F">
        <w:rPr>
          <w:sz w:val="20"/>
          <w:lang w:val="en-GB"/>
        </w:rPr>
        <w:lastRenderedPageBreak/>
        <w:t xml:space="preserve">The Customer Master record is checked </w:t>
      </w:r>
      <w:r w:rsidR="005B284E" w:rsidRPr="00B12D7F">
        <w:rPr>
          <w:sz w:val="20"/>
          <w:lang w:val="en-GB"/>
        </w:rPr>
        <w:t xml:space="preserve">by the system </w:t>
      </w:r>
      <w:r w:rsidRPr="00B12D7F">
        <w:rPr>
          <w:sz w:val="20"/>
          <w:lang w:val="en-GB"/>
        </w:rPr>
        <w:t>and the system finds that the customer is a foreign-based customer within the EU.</w:t>
      </w:r>
    </w:p>
    <w:p w14:paraId="4855D671" w14:textId="77777777" w:rsidR="00560237" w:rsidRPr="00B12D7F" w:rsidRDefault="00560237" w:rsidP="00DB0539">
      <w:pPr>
        <w:pStyle w:val="ListParagraph"/>
        <w:numPr>
          <w:ilvl w:val="0"/>
          <w:numId w:val="29"/>
        </w:numPr>
        <w:spacing w:before="144"/>
        <w:rPr>
          <w:sz w:val="20"/>
          <w:lang w:val="en-GB"/>
        </w:rPr>
      </w:pPr>
      <w:r w:rsidRPr="00B12D7F">
        <w:rPr>
          <w:sz w:val="20"/>
          <w:lang w:val="en-GB"/>
        </w:rPr>
        <w:t>The Material Master record is checked by the system for the product ordered by the customer – the Material Master record indicates that the product has been assigned an account group k</w:t>
      </w:r>
      <w:r w:rsidR="001F5D5E" w:rsidRPr="00B12D7F">
        <w:rPr>
          <w:sz w:val="20"/>
          <w:lang w:val="en-GB"/>
        </w:rPr>
        <w:t>ey to ensure it is treated in a particular way (e.g. discounts related to the product are posted to a specific GL).</w:t>
      </w:r>
    </w:p>
    <w:p w14:paraId="4855D672" w14:textId="77777777" w:rsidR="00560237" w:rsidRPr="00B12D7F" w:rsidRDefault="00560237" w:rsidP="00DB0539">
      <w:pPr>
        <w:pStyle w:val="ListParagraph"/>
        <w:numPr>
          <w:ilvl w:val="0"/>
          <w:numId w:val="29"/>
        </w:numPr>
        <w:spacing w:before="144"/>
        <w:rPr>
          <w:sz w:val="20"/>
          <w:lang w:val="en-GB"/>
        </w:rPr>
      </w:pPr>
      <w:r w:rsidRPr="00B12D7F">
        <w:rPr>
          <w:sz w:val="20"/>
          <w:lang w:val="en-GB"/>
        </w:rPr>
        <w:t>Each part of the pricing within the sales order is segregated to enable a granular view of whether the price is made up of revenue, discount, surcharges etc. and each of these pricing categories is assigned to an Account Assignment Group.</w:t>
      </w:r>
    </w:p>
    <w:p w14:paraId="4855D673" w14:textId="77777777" w:rsidR="00560237" w:rsidRPr="00B12D7F" w:rsidRDefault="00560237" w:rsidP="00DB0539">
      <w:pPr>
        <w:pStyle w:val="ListParagraph"/>
        <w:numPr>
          <w:ilvl w:val="0"/>
          <w:numId w:val="29"/>
        </w:numPr>
        <w:spacing w:before="144"/>
        <w:rPr>
          <w:sz w:val="20"/>
          <w:lang w:val="en-GB"/>
        </w:rPr>
      </w:pPr>
      <w:r w:rsidRPr="00B12D7F">
        <w:rPr>
          <w:sz w:val="20"/>
          <w:lang w:val="en-GB"/>
        </w:rPr>
        <w:t>In the background of the system a loo</w:t>
      </w:r>
      <w:r w:rsidR="001F5D5E" w:rsidRPr="00B12D7F">
        <w:rPr>
          <w:sz w:val="20"/>
          <w:lang w:val="en-GB"/>
        </w:rPr>
        <w:t>k</w:t>
      </w:r>
      <w:r w:rsidRPr="00B12D7F">
        <w:rPr>
          <w:sz w:val="20"/>
          <w:lang w:val="en-GB"/>
        </w:rPr>
        <w:t xml:space="preserve">-up table is maintained in which the system will check for a GL account which allows posting for items which are based on ‘foreign customers in the EU’  and ‘product type x’ and ‘Account Assignment Group nnn’.  </w:t>
      </w:r>
    </w:p>
    <w:p w14:paraId="4855D674" w14:textId="77777777" w:rsidR="00560237" w:rsidRPr="00B12D7F" w:rsidRDefault="00560237" w:rsidP="00DB0539">
      <w:pPr>
        <w:pStyle w:val="ListParagraph"/>
        <w:numPr>
          <w:ilvl w:val="0"/>
          <w:numId w:val="29"/>
        </w:numPr>
        <w:spacing w:before="144"/>
        <w:rPr>
          <w:sz w:val="20"/>
          <w:lang w:val="en-GB"/>
        </w:rPr>
      </w:pPr>
      <w:r w:rsidRPr="00B12D7F">
        <w:rPr>
          <w:sz w:val="20"/>
          <w:lang w:val="en-GB"/>
        </w:rPr>
        <w:t>This combination of criteria will point to just one GL account in the configuration table so the system will automatically know which GL to post to.</w:t>
      </w:r>
    </w:p>
    <w:p w14:paraId="4855D675" w14:textId="77777777" w:rsidR="00560237" w:rsidRPr="00B12D7F" w:rsidRDefault="00560237" w:rsidP="00560237">
      <w:pPr>
        <w:spacing w:before="144"/>
        <w:rPr>
          <w:lang w:val="en-GB"/>
        </w:rPr>
      </w:pPr>
      <w:r w:rsidRPr="00B12D7F">
        <w:rPr>
          <w:lang w:val="en-GB"/>
        </w:rPr>
        <w:t>Typical of the objects which can be included in the Account Determination decision (in order to identify the correct account) are the following:</w:t>
      </w:r>
    </w:p>
    <w:p w14:paraId="4855D676" w14:textId="77777777" w:rsidR="00560237" w:rsidRPr="00B12D7F" w:rsidRDefault="00560237" w:rsidP="00DB0539">
      <w:pPr>
        <w:pStyle w:val="ListParagraph"/>
        <w:numPr>
          <w:ilvl w:val="1"/>
          <w:numId w:val="27"/>
        </w:numPr>
        <w:spacing w:before="144"/>
        <w:rPr>
          <w:sz w:val="20"/>
          <w:lang w:val="en-GB"/>
        </w:rPr>
      </w:pPr>
      <w:r w:rsidRPr="00B12D7F">
        <w:rPr>
          <w:sz w:val="20"/>
          <w:lang w:val="en-GB"/>
        </w:rPr>
        <w:t>Condition type</w:t>
      </w:r>
    </w:p>
    <w:p w14:paraId="4855D677" w14:textId="77777777" w:rsidR="00560237" w:rsidRPr="00B12D7F" w:rsidRDefault="00560237" w:rsidP="00DB0539">
      <w:pPr>
        <w:pStyle w:val="ListParagraph"/>
        <w:numPr>
          <w:ilvl w:val="1"/>
          <w:numId w:val="27"/>
        </w:numPr>
        <w:spacing w:before="144"/>
        <w:rPr>
          <w:sz w:val="20"/>
          <w:lang w:val="en-GB"/>
        </w:rPr>
      </w:pPr>
      <w:r w:rsidRPr="00B12D7F">
        <w:rPr>
          <w:sz w:val="20"/>
          <w:lang w:val="en-GB"/>
        </w:rPr>
        <w:t>Customer account group</w:t>
      </w:r>
    </w:p>
    <w:p w14:paraId="4855D678" w14:textId="77777777" w:rsidR="00560237" w:rsidRPr="00B12D7F" w:rsidRDefault="00560237" w:rsidP="00DB0539">
      <w:pPr>
        <w:pStyle w:val="ListParagraph"/>
        <w:numPr>
          <w:ilvl w:val="1"/>
          <w:numId w:val="27"/>
        </w:numPr>
        <w:spacing w:before="144"/>
        <w:rPr>
          <w:sz w:val="20"/>
          <w:lang w:val="en-GB"/>
        </w:rPr>
      </w:pPr>
      <w:r w:rsidRPr="00B12D7F">
        <w:rPr>
          <w:sz w:val="20"/>
          <w:lang w:val="en-GB"/>
        </w:rPr>
        <w:t>Material account group</w:t>
      </w:r>
    </w:p>
    <w:p w14:paraId="4855D679" w14:textId="77777777" w:rsidR="00560237" w:rsidRPr="00B12D7F" w:rsidRDefault="00560237" w:rsidP="00DB0539">
      <w:pPr>
        <w:pStyle w:val="ListParagraph"/>
        <w:numPr>
          <w:ilvl w:val="1"/>
          <w:numId w:val="27"/>
        </w:numPr>
        <w:spacing w:before="144"/>
        <w:rPr>
          <w:sz w:val="20"/>
          <w:lang w:val="en-GB"/>
        </w:rPr>
      </w:pPr>
      <w:r w:rsidRPr="00B12D7F">
        <w:rPr>
          <w:sz w:val="20"/>
          <w:lang w:val="en-GB"/>
        </w:rPr>
        <w:t>Distribution channel</w:t>
      </w:r>
    </w:p>
    <w:p w14:paraId="4855D67A" w14:textId="77777777" w:rsidR="00560237" w:rsidRPr="00B12D7F" w:rsidRDefault="00560237" w:rsidP="00DB0539">
      <w:pPr>
        <w:pStyle w:val="ListParagraph"/>
        <w:numPr>
          <w:ilvl w:val="1"/>
          <w:numId w:val="27"/>
        </w:numPr>
        <w:spacing w:before="144"/>
        <w:rPr>
          <w:sz w:val="20"/>
          <w:lang w:val="en-GB"/>
        </w:rPr>
      </w:pPr>
      <w:r w:rsidRPr="00B12D7F">
        <w:rPr>
          <w:sz w:val="20"/>
          <w:lang w:val="en-GB"/>
        </w:rPr>
        <w:t>Order reason</w:t>
      </w:r>
    </w:p>
    <w:p w14:paraId="4855D67B" w14:textId="77777777" w:rsidR="00560237" w:rsidRPr="00B12D7F" w:rsidRDefault="00560237" w:rsidP="00DB0539">
      <w:pPr>
        <w:pStyle w:val="ListParagraph"/>
        <w:numPr>
          <w:ilvl w:val="1"/>
          <w:numId w:val="27"/>
        </w:numPr>
        <w:spacing w:before="144"/>
        <w:rPr>
          <w:sz w:val="20"/>
          <w:lang w:val="en-GB"/>
        </w:rPr>
      </w:pPr>
      <w:r w:rsidRPr="00B12D7F">
        <w:rPr>
          <w:sz w:val="20"/>
          <w:lang w:val="en-GB"/>
        </w:rPr>
        <w:t>Plant</w:t>
      </w:r>
    </w:p>
    <w:p w14:paraId="4855D67C" w14:textId="77777777" w:rsidR="00560237" w:rsidRPr="00B12D7F" w:rsidRDefault="00560237" w:rsidP="00560237">
      <w:pPr>
        <w:rPr>
          <w:lang w:val="en-GB"/>
        </w:rPr>
      </w:pPr>
    </w:p>
    <w:p w14:paraId="4855D67D" w14:textId="77777777" w:rsidR="002A3F5E" w:rsidRPr="00B12D7F" w:rsidRDefault="002A3F5E" w:rsidP="001819E1">
      <w:pPr>
        <w:rPr>
          <w:lang w:val="en-GB"/>
        </w:rPr>
      </w:pPr>
    </w:p>
    <w:p w14:paraId="4855D67E" w14:textId="77777777" w:rsidR="002A3F5E" w:rsidRPr="00B12D7F" w:rsidRDefault="002A3F5E" w:rsidP="001819E1">
      <w:pPr>
        <w:rPr>
          <w:lang w:val="en-GB"/>
        </w:rPr>
      </w:pPr>
    </w:p>
    <w:p w14:paraId="4855D67F" w14:textId="77777777" w:rsidR="009446E9" w:rsidRPr="00B12D7F" w:rsidRDefault="005C2224" w:rsidP="002A2F45">
      <w:pPr>
        <w:pStyle w:val="Heading3"/>
        <w:rPr>
          <w:lang w:val="en-GB"/>
        </w:rPr>
      </w:pPr>
      <w:r w:rsidRPr="00B12D7F">
        <w:rPr>
          <w:lang w:val="en-GB"/>
        </w:rPr>
        <w:t xml:space="preserve"> </w:t>
      </w:r>
      <w:bookmarkStart w:id="1253" w:name="_Toc429581528"/>
      <w:r w:rsidR="009446E9" w:rsidRPr="00B12D7F">
        <w:rPr>
          <w:lang w:val="en-GB"/>
        </w:rPr>
        <w:t>MM (Materials Management)</w:t>
      </w:r>
      <w:bookmarkEnd w:id="1253"/>
    </w:p>
    <w:p w14:paraId="4855D680" w14:textId="77777777" w:rsidR="005922F2" w:rsidRPr="00B12D7F" w:rsidRDefault="005922F2" w:rsidP="005922F2">
      <w:pPr>
        <w:rPr>
          <w:lang w:val="en-GB"/>
        </w:rPr>
      </w:pPr>
    </w:p>
    <w:p w14:paraId="4855D681" w14:textId="77777777" w:rsidR="00E5506F" w:rsidRPr="00B12D7F" w:rsidRDefault="00E5506F" w:rsidP="005922F2">
      <w:pPr>
        <w:rPr>
          <w:lang w:val="en-GB"/>
        </w:rPr>
      </w:pPr>
      <w:r w:rsidRPr="00B12D7F">
        <w:rPr>
          <w:lang w:val="en-GB"/>
        </w:rPr>
        <w:t>Account determination in the Materials Management area is created and held in table T030.  This area of account determination relates to the cost of sales and inventory recording.  Specific G/L accounts to be included in the determination rules will be confirmed during Realisation but will apply to the following processes.</w:t>
      </w:r>
    </w:p>
    <w:p w14:paraId="4855D682" w14:textId="77777777" w:rsidR="00E5506F" w:rsidRPr="00B12D7F" w:rsidRDefault="00E5506F" w:rsidP="005922F2">
      <w:pPr>
        <w:rPr>
          <w:lang w:val="en-GB"/>
        </w:rPr>
      </w:pPr>
    </w:p>
    <w:p w14:paraId="4855D683" w14:textId="77777777" w:rsidR="00E5506F" w:rsidRPr="00B12D7F" w:rsidRDefault="00E5506F" w:rsidP="001F5D5E">
      <w:pPr>
        <w:pStyle w:val="ListParagraph"/>
        <w:numPr>
          <w:ilvl w:val="1"/>
          <w:numId w:val="36"/>
        </w:numPr>
        <w:spacing w:before="144"/>
        <w:rPr>
          <w:sz w:val="20"/>
          <w:lang w:val="en-GB"/>
        </w:rPr>
      </w:pPr>
      <w:r w:rsidRPr="00B12D7F">
        <w:rPr>
          <w:sz w:val="20"/>
          <w:lang w:val="en-GB"/>
        </w:rPr>
        <w:t xml:space="preserve">Inventory </w:t>
      </w:r>
    </w:p>
    <w:p w14:paraId="4855D684" w14:textId="77777777" w:rsidR="00E5506F" w:rsidRPr="00B12D7F" w:rsidRDefault="00E5506F" w:rsidP="001F5D5E">
      <w:pPr>
        <w:pStyle w:val="ListParagraph"/>
        <w:numPr>
          <w:ilvl w:val="1"/>
          <w:numId w:val="36"/>
        </w:numPr>
        <w:spacing w:before="144"/>
        <w:rPr>
          <w:sz w:val="20"/>
          <w:lang w:val="en-GB"/>
        </w:rPr>
      </w:pPr>
      <w:r w:rsidRPr="00B12D7F">
        <w:rPr>
          <w:sz w:val="20"/>
          <w:lang w:val="en-GB"/>
        </w:rPr>
        <w:t>Stock adjustments</w:t>
      </w:r>
    </w:p>
    <w:p w14:paraId="4855D685" w14:textId="77777777" w:rsidR="00B96204" w:rsidRPr="00B12D7F" w:rsidRDefault="00B96204" w:rsidP="001F5D5E">
      <w:pPr>
        <w:pStyle w:val="ListParagraph"/>
        <w:numPr>
          <w:ilvl w:val="1"/>
          <w:numId w:val="36"/>
        </w:numPr>
        <w:spacing w:before="144"/>
        <w:rPr>
          <w:sz w:val="20"/>
          <w:lang w:val="en-GB"/>
        </w:rPr>
      </w:pPr>
      <w:r w:rsidRPr="00B12D7F">
        <w:rPr>
          <w:sz w:val="20"/>
          <w:lang w:val="en-GB"/>
        </w:rPr>
        <w:t>Stock revaluations and price differences</w:t>
      </w:r>
    </w:p>
    <w:p w14:paraId="4855D686" w14:textId="77777777" w:rsidR="00E5506F" w:rsidRPr="00B12D7F" w:rsidRDefault="00B96204" w:rsidP="001F5D5E">
      <w:pPr>
        <w:pStyle w:val="ListParagraph"/>
        <w:numPr>
          <w:ilvl w:val="1"/>
          <w:numId w:val="36"/>
        </w:numPr>
        <w:spacing w:before="144"/>
        <w:rPr>
          <w:sz w:val="20"/>
          <w:lang w:val="en-GB"/>
        </w:rPr>
      </w:pPr>
      <w:r w:rsidRPr="00B12D7F">
        <w:rPr>
          <w:sz w:val="20"/>
          <w:lang w:val="en-GB"/>
        </w:rPr>
        <w:t>Purchasing adjustments</w:t>
      </w:r>
    </w:p>
    <w:p w14:paraId="4855D687" w14:textId="77777777" w:rsidR="00B96204" w:rsidRPr="00B12D7F" w:rsidRDefault="00B96204" w:rsidP="001F5D5E">
      <w:pPr>
        <w:pStyle w:val="ListParagraph"/>
        <w:numPr>
          <w:ilvl w:val="1"/>
          <w:numId w:val="36"/>
        </w:numPr>
        <w:spacing w:before="144"/>
        <w:rPr>
          <w:sz w:val="20"/>
          <w:lang w:val="en-GB"/>
        </w:rPr>
      </w:pPr>
      <w:r w:rsidRPr="00B12D7F">
        <w:rPr>
          <w:sz w:val="20"/>
          <w:lang w:val="en-GB"/>
        </w:rPr>
        <w:t>Purchasing exchange rate differences</w:t>
      </w:r>
    </w:p>
    <w:p w14:paraId="4855D688" w14:textId="77777777" w:rsidR="00B96204" w:rsidRPr="00B12D7F" w:rsidRDefault="00B96204" w:rsidP="001F5D5E">
      <w:pPr>
        <w:pStyle w:val="ListParagraph"/>
        <w:numPr>
          <w:ilvl w:val="1"/>
          <w:numId w:val="36"/>
        </w:numPr>
        <w:spacing w:before="144"/>
        <w:rPr>
          <w:sz w:val="20"/>
          <w:lang w:val="en-GB"/>
        </w:rPr>
      </w:pPr>
      <w:r w:rsidRPr="00B12D7F">
        <w:rPr>
          <w:sz w:val="20"/>
          <w:lang w:val="en-GB"/>
        </w:rPr>
        <w:lastRenderedPageBreak/>
        <w:t>Freight &amp; delivery costs</w:t>
      </w:r>
    </w:p>
    <w:p w14:paraId="4855D689" w14:textId="29D5776C" w:rsidR="009446E9" w:rsidRDefault="00B96204" w:rsidP="001F5D5E">
      <w:pPr>
        <w:pStyle w:val="ListParagraph"/>
        <w:numPr>
          <w:ilvl w:val="1"/>
          <w:numId w:val="36"/>
        </w:numPr>
        <w:spacing w:before="144"/>
        <w:rPr>
          <w:sz w:val="20"/>
          <w:lang w:val="en-GB"/>
        </w:rPr>
      </w:pPr>
      <w:r w:rsidRPr="00B12D7F">
        <w:rPr>
          <w:sz w:val="20"/>
          <w:lang w:val="en-GB"/>
        </w:rPr>
        <w:t>Goods receipt / invoice receipt clearing</w:t>
      </w:r>
      <w:r w:rsidR="00FD0AEA">
        <w:rPr>
          <w:sz w:val="20"/>
          <w:lang w:val="en-GB"/>
        </w:rPr>
        <w:t>. There is a requirement to post to different GR/IR GL accounts based on the following criteria:</w:t>
      </w:r>
    </w:p>
    <w:p w14:paraId="2EEF351D" w14:textId="3E8E9F7E" w:rsidR="00FD0AEA" w:rsidRDefault="00FD0AEA" w:rsidP="00FD0AEA">
      <w:pPr>
        <w:pStyle w:val="ListParagraph"/>
        <w:numPr>
          <w:ilvl w:val="2"/>
          <w:numId w:val="36"/>
        </w:numPr>
        <w:spacing w:before="144"/>
        <w:rPr>
          <w:sz w:val="20"/>
          <w:lang w:val="en-GB"/>
        </w:rPr>
      </w:pPr>
      <w:r>
        <w:rPr>
          <w:sz w:val="20"/>
          <w:lang w:val="en-GB"/>
        </w:rPr>
        <w:t>Non-Stock. This will be based a separate valuation area for the non-stock plant.</w:t>
      </w:r>
    </w:p>
    <w:p w14:paraId="083C8F0F" w14:textId="07E8FBEC" w:rsidR="00FD0AEA" w:rsidRDefault="00FD0AEA" w:rsidP="00FD0AEA">
      <w:pPr>
        <w:pStyle w:val="ListParagraph"/>
        <w:numPr>
          <w:ilvl w:val="2"/>
          <w:numId w:val="36"/>
        </w:numPr>
        <w:spacing w:before="144"/>
        <w:rPr>
          <w:sz w:val="20"/>
          <w:lang w:val="en-GB"/>
        </w:rPr>
      </w:pPr>
      <w:r>
        <w:rPr>
          <w:sz w:val="20"/>
          <w:lang w:val="en-GB"/>
        </w:rPr>
        <w:t>Stock – excluding vendor returns</w:t>
      </w:r>
    </w:p>
    <w:p w14:paraId="3B780F1F" w14:textId="39382413" w:rsidR="00FD0AEA" w:rsidRPr="00B12D7F" w:rsidRDefault="00FD0AEA" w:rsidP="00FD0AEA">
      <w:pPr>
        <w:pStyle w:val="ListParagraph"/>
        <w:numPr>
          <w:ilvl w:val="2"/>
          <w:numId w:val="36"/>
        </w:numPr>
        <w:spacing w:before="144"/>
        <w:rPr>
          <w:sz w:val="20"/>
          <w:lang w:val="en-GB"/>
        </w:rPr>
      </w:pPr>
      <w:r>
        <w:rPr>
          <w:sz w:val="20"/>
          <w:lang w:val="en-GB"/>
        </w:rPr>
        <w:t>Stock – vendor returns only. The account will be determined based on an account modifier assigned to movement type 161 (GR Returns)</w:t>
      </w:r>
    </w:p>
    <w:p w14:paraId="4855D68A" w14:textId="77777777" w:rsidR="00637B3C" w:rsidRPr="00B12D7F" w:rsidRDefault="00637B3C" w:rsidP="00637B3C">
      <w:pPr>
        <w:spacing w:before="144"/>
        <w:rPr>
          <w:lang w:val="en-GB"/>
        </w:rPr>
      </w:pPr>
      <w:r w:rsidRPr="00B12D7F">
        <w:rPr>
          <w:lang w:val="en-GB"/>
        </w:rPr>
        <w:t>In order to select the correct G/L account a combination including account key and valuation class are used.  The account key being identified by the MM process and the va</w:t>
      </w:r>
      <w:r w:rsidR="001F5D5E" w:rsidRPr="00B12D7F">
        <w:rPr>
          <w:lang w:val="en-GB"/>
        </w:rPr>
        <w:t>luation class held on the Material M</w:t>
      </w:r>
      <w:r w:rsidRPr="00B12D7F">
        <w:rPr>
          <w:lang w:val="en-GB"/>
        </w:rPr>
        <w:t>aster record.</w:t>
      </w:r>
    </w:p>
    <w:p w14:paraId="4855D68B" w14:textId="77777777" w:rsidR="001F5D5E" w:rsidRPr="00B12D7F" w:rsidRDefault="001F5D5E" w:rsidP="00637B3C">
      <w:pPr>
        <w:spacing w:before="144"/>
        <w:rPr>
          <w:lang w:val="en-GB"/>
        </w:rPr>
      </w:pPr>
    </w:p>
    <w:p w14:paraId="4855D68C" w14:textId="77777777" w:rsidR="00237B25" w:rsidRPr="00B12D7F" w:rsidRDefault="005C2224" w:rsidP="001819E1">
      <w:pPr>
        <w:pStyle w:val="Heading3"/>
        <w:rPr>
          <w:lang w:val="en-GB"/>
        </w:rPr>
      </w:pPr>
      <w:r w:rsidRPr="00B12D7F">
        <w:rPr>
          <w:lang w:val="en-GB"/>
        </w:rPr>
        <w:t xml:space="preserve"> </w:t>
      </w:r>
      <w:bookmarkStart w:id="1254" w:name="_Toc429581529"/>
      <w:r w:rsidR="00664679" w:rsidRPr="00B12D7F">
        <w:rPr>
          <w:lang w:val="en-GB"/>
        </w:rPr>
        <w:t>FI (Financial Accounting)</w:t>
      </w:r>
      <w:bookmarkEnd w:id="1254"/>
    </w:p>
    <w:p w14:paraId="4855D68D" w14:textId="77777777" w:rsidR="007B46EB" w:rsidRPr="00B12D7F" w:rsidRDefault="00AA1276" w:rsidP="00DB4192">
      <w:pPr>
        <w:rPr>
          <w:lang w:val="en-GB"/>
        </w:rPr>
      </w:pPr>
      <w:r w:rsidRPr="00B12D7F">
        <w:rPr>
          <w:lang w:val="en-GB"/>
        </w:rPr>
        <w:t>In financial accounting automatic account determination</w:t>
      </w:r>
      <w:r w:rsidR="00265031" w:rsidRPr="00B12D7F">
        <w:rPr>
          <w:lang w:val="en-GB"/>
        </w:rPr>
        <w:t xml:space="preserve"> that will be configured for exertis</w:t>
      </w:r>
      <w:r w:rsidRPr="00B12D7F">
        <w:rPr>
          <w:lang w:val="en-GB"/>
        </w:rPr>
        <w:t xml:space="preserve"> </w:t>
      </w:r>
      <w:r w:rsidR="00A06DFE" w:rsidRPr="00B12D7F">
        <w:rPr>
          <w:lang w:val="en-GB"/>
        </w:rPr>
        <w:t>includes</w:t>
      </w:r>
      <w:r w:rsidR="007B46EB" w:rsidRPr="00B12D7F">
        <w:rPr>
          <w:lang w:val="en-GB"/>
        </w:rPr>
        <w:t>:</w:t>
      </w:r>
    </w:p>
    <w:p w14:paraId="4855D68E" w14:textId="77777777" w:rsidR="007B46EB" w:rsidRPr="00B12D7F" w:rsidRDefault="007B46EB" w:rsidP="00DB4192">
      <w:pPr>
        <w:rPr>
          <w:lang w:val="en-GB"/>
        </w:rPr>
      </w:pPr>
    </w:p>
    <w:p w14:paraId="4855D68F" w14:textId="77777777" w:rsidR="007B46EB" w:rsidRPr="00B12D7F" w:rsidRDefault="001F5D5E" w:rsidP="00DB0539">
      <w:pPr>
        <w:pStyle w:val="ListParagraph"/>
        <w:numPr>
          <w:ilvl w:val="0"/>
          <w:numId w:val="30"/>
        </w:numPr>
        <w:spacing w:before="144"/>
        <w:rPr>
          <w:sz w:val="20"/>
          <w:lang w:val="en-GB"/>
        </w:rPr>
      </w:pPr>
      <w:r w:rsidRPr="00B12D7F">
        <w:rPr>
          <w:sz w:val="20"/>
          <w:lang w:val="en-GB"/>
        </w:rPr>
        <w:t>E</w:t>
      </w:r>
      <w:r w:rsidR="00AA1276" w:rsidRPr="00B12D7F">
        <w:rPr>
          <w:sz w:val="20"/>
          <w:lang w:val="en-GB"/>
        </w:rPr>
        <w:t>xchange rate difference</w:t>
      </w:r>
      <w:r w:rsidR="0002790D" w:rsidRPr="00B12D7F">
        <w:rPr>
          <w:sz w:val="20"/>
          <w:lang w:val="en-GB"/>
        </w:rPr>
        <w:t xml:space="preserve"> postings</w:t>
      </w:r>
      <w:r w:rsidR="00A85951" w:rsidRPr="00B12D7F">
        <w:rPr>
          <w:sz w:val="20"/>
          <w:lang w:val="en-GB"/>
        </w:rPr>
        <w:t>, realised gains and losses</w:t>
      </w:r>
    </w:p>
    <w:p w14:paraId="4855D690" w14:textId="77777777" w:rsidR="00B16204" w:rsidRPr="00B12D7F" w:rsidRDefault="001F5D5E" w:rsidP="00DB0539">
      <w:pPr>
        <w:pStyle w:val="ListParagraph"/>
        <w:numPr>
          <w:ilvl w:val="0"/>
          <w:numId w:val="30"/>
        </w:numPr>
        <w:spacing w:before="144"/>
        <w:rPr>
          <w:sz w:val="20"/>
          <w:lang w:val="en-GB"/>
        </w:rPr>
      </w:pPr>
      <w:r w:rsidRPr="00B12D7F">
        <w:rPr>
          <w:sz w:val="20"/>
          <w:lang w:val="en-GB"/>
        </w:rPr>
        <w:t>C</w:t>
      </w:r>
      <w:r w:rsidR="00A85951" w:rsidRPr="00B12D7F">
        <w:rPr>
          <w:sz w:val="20"/>
          <w:lang w:val="en-GB"/>
        </w:rPr>
        <w:t>learing differences</w:t>
      </w:r>
    </w:p>
    <w:p w14:paraId="4855D691" w14:textId="77777777" w:rsidR="00B16204" w:rsidRPr="00B12D7F" w:rsidRDefault="00B16204" w:rsidP="00DB4192">
      <w:pPr>
        <w:rPr>
          <w:lang w:val="en-GB"/>
        </w:rPr>
      </w:pPr>
    </w:p>
    <w:p w14:paraId="4855D692" w14:textId="77777777" w:rsidR="001F5D5E" w:rsidRPr="00B12D7F" w:rsidRDefault="00DB4192" w:rsidP="001F5D5E">
      <w:pPr>
        <w:rPr>
          <w:lang w:val="en-GB"/>
        </w:rPr>
      </w:pPr>
      <w:r w:rsidRPr="00B12D7F">
        <w:rPr>
          <w:lang w:val="en-GB"/>
        </w:rPr>
        <w:t xml:space="preserve">G/L accounts to be included will be identified during Realisation. </w:t>
      </w:r>
      <w:ins w:id="1255" w:author="Ross Boardman" w:date="2015-08-27T10:30:00Z">
        <w:r w:rsidR="0089114D">
          <w:rPr>
            <w:lang w:val="en-GB"/>
          </w:rPr>
          <w:t xml:space="preserve">The current requirement is that there will be a zero tolerance set. </w:t>
        </w:r>
      </w:ins>
    </w:p>
    <w:p w14:paraId="4855D693" w14:textId="77777777" w:rsidR="001F5D5E" w:rsidRPr="00B12D7F" w:rsidRDefault="001F5D5E" w:rsidP="001F5D5E">
      <w:pPr>
        <w:rPr>
          <w:lang w:val="en-GB"/>
        </w:rPr>
      </w:pPr>
    </w:p>
    <w:p w14:paraId="4855D694" w14:textId="77777777" w:rsidR="001F5D5E" w:rsidRPr="00B12D7F" w:rsidRDefault="00DB4192" w:rsidP="001F5D5E">
      <w:pPr>
        <w:rPr>
          <w:lang w:val="en-GB"/>
        </w:rPr>
      </w:pPr>
      <w:r w:rsidRPr="00B12D7F">
        <w:rPr>
          <w:lang w:val="en-GB"/>
        </w:rPr>
        <w:t xml:space="preserve"> </w:t>
      </w:r>
    </w:p>
    <w:p w14:paraId="4855D695" w14:textId="77777777" w:rsidR="00DB4192" w:rsidRPr="00B12D7F" w:rsidRDefault="00DB4192" w:rsidP="00DB4192">
      <w:pPr>
        <w:pStyle w:val="Heading3"/>
        <w:rPr>
          <w:lang w:val="en-GB"/>
        </w:rPr>
      </w:pPr>
      <w:bookmarkStart w:id="1256" w:name="_Toc429581530"/>
      <w:r w:rsidRPr="00B12D7F">
        <w:rPr>
          <w:lang w:val="en-GB"/>
        </w:rPr>
        <w:t>Default Cost Objects</w:t>
      </w:r>
      <w:bookmarkEnd w:id="1256"/>
    </w:p>
    <w:p w14:paraId="4855D696" w14:textId="77777777" w:rsidR="00664679" w:rsidRPr="00B12D7F" w:rsidRDefault="005E5424" w:rsidP="000F17DF">
      <w:pPr>
        <w:rPr>
          <w:lang w:val="en-GB"/>
        </w:rPr>
      </w:pPr>
      <w:r w:rsidRPr="00B12D7F">
        <w:rPr>
          <w:lang w:val="en-GB"/>
        </w:rPr>
        <w:t>Postings to P&amp;L accounts where cost elements have been created also require a simultaneous posting to be made to the Controlling module.  To avoid manual intervention during posting</w:t>
      </w:r>
      <w:r w:rsidR="001F5D5E" w:rsidRPr="00B12D7F">
        <w:rPr>
          <w:lang w:val="en-GB"/>
        </w:rPr>
        <w:t>,</w:t>
      </w:r>
      <w:r w:rsidRPr="00B12D7F">
        <w:rPr>
          <w:lang w:val="en-GB"/>
        </w:rPr>
        <w:t xml:space="preserve"> the specific cost object to be used will be determined using rules set </w:t>
      </w:r>
      <w:r w:rsidR="00E25452" w:rsidRPr="00B12D7F">
        <w:rPr>
          <w:lang w:val="en-GB"/>
        </w:rPr>
        <w:t>up in configuration. Typical transactions whic</w:t>
      </w:r>
      <w:r w:rsidR="001F5D5E" w:rsidRPr="00B12D7F">
        <w:rPr>
          <w:lang w:val="en-GB"/>
        </w:rPr>
        <w:t>h will be subject to automatic A</w:t>
      </w:r>
      <w:r w:rsidR="00E25452" w:rsidRPr="00B12D7F">
        <w:rPr>
          <w:lang w:val="en-GB"/>
        </w:rPr>
        <w:t xml:space="preserve">ccount </w:t>
      </w:r>
      <w:r w:rsidR="001F5D5E" w:rsidRPr="00B12D7F">
        <w:rPr>
          <w:lang w:val="en-GB"/>
        </w:rPr>
        <w:t>A</w:t>
      </w:r>
      <w:r w:rsidR="00E25452" w:rsidRPr="00B12D7F">
        <w:rPr>
          <w:lang w:val="en-GB"/>
        </w:rPr>
        <w:t>ssignment include physical inventory differences, bank charges, exchange rate differences.</w:t>
      </w:r>
    </w:p>
    <w:p w14:paraId="4855D697" w14:textId="77777777" w:rsidR="001F5D5E" w:rsidRDefault="001F5D5E" w:rsidP="00AA1276">
      <w:pPr>
        <w:rPr>
          <w:ins w:id="1257" w:author="Ross Boardman" w:date="2015-08-27T12:17:00Z"/>
          <w:lang w:val="en-GB"/>
        </w:rPr>
      </w:pPr>
    </w:p>
    <w:p w14:paraId="4855D698" w14:textId="77777777" w:rsidR="001859CD" w:rsidRPr="00B12D7F" w:rsidRDefault="001859CD" w:rsidP="00AA1276">
      <w:pPr>
        <w:rPr>
          <w:lang w:val="en-GB"/>
        </w:rPr>
        <w:sectPr w:rsidR="001859CD" w:rsidRPr="00B12D7F" w:rsidSect="001F5D5E">
          <w:pgSz w:w="11906" w:h="16838" w:code="9"/>
          <w:pgMar w:top="2659" w:right="1985" w:bottom="1418" w:left="1418" w:header="709" w:footer="357" w:gutter="0"/>
          <w:cols w:space="708"/>
          <w:docGrid w:linePitch="360"/>
        </w:sectPr>
      </w:pPr>
      <w:ins w:id="1258" w:author="Ross Boardman" w:date="2015-08-27T12:17:00Z">
        <w:r>
          <w:rPr>
            <w:lang w:val="en-GB"/>
          </w:rPr>
          <w:t>Default cost assign</w:t>
        </w:r>
      </w:ins>
      <w:ins w:id="1259" w:author="Ross Boardman" w:date="2015-08-27T12:18:00Z">
        <w:r>
          <w:rPr>
            <w:lang w:val="en-GB"/>
          </w:rPr>
          <w:t>ments would be defined during the realisation phase.</w:t>
        </w:r>
      </w:ins>
    </w:p>
    <w:p w14:paraId="4855D699" w14:textId="77777777" w:rsidR="00AA1276" w:rsidRPr="00B12D7F" w:rsidRDefault="00AA1276" w:rsidP="00AA1276">
      <w:pPr>
        <w:rPr>
          <w:lang w:val="en-GB"/>
        </w:rPr>
      </w:pPr>
    </w:p>
    <w:p w14:paraId="4855D69A" w14:textId="77777777" w:rsidR="00237B25" w:rsidRPr="00B12D7F" w:rsidRDefault="00237B25" w:rsidP="001819E1">
      <w:pPr>
        <w:rPr>
          <w:lang w:val="en-GB"/>
        </w:rPr>
      </w:pPr>
    </w:p>
    <w:p w14:paraId="4855D69B" w14:textId="77777777" w:rsidR="00237B25" w:rsidRPr="00B12D7F" w:rsidRDefault="00237B25" w:rsidP="001819E1">
      <w:pPr>
        <w:rPr>
          <w:lang w:val="en-GB"/>
        </w:rPr>
      </w:pPr>
    </w:p>
    <w:tbl>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742"/>
        <w:gridCol w:w="1540"/>
        <w:gridCol w:w="2682"/>
        <w:gridCol w:w="3480"/>
        <w:gridCol w:w="3871"/>
        <w:gridCol w:w="1087"/>
      </w:tblGrid>
      <w:tr w:rsidR="00895BAF" w:rsidRPr="00B12D7F" w14:paraId="4855D6A2" w14:textId="77777777" w:rsidTr="003A3809">
        <w:trPr>
          <w:tblHeader/>
        </w:trPr>
        <w:tc>
          <w:tcPr>
            <w:tcW w:w="0" w:type="auto"/>
            <w:tcBorders>
              <w:top w:val="single" w:sz="4" w:space="0" w:color="auto"/>
              <w:left w:val="single" w:sz="4" w:space="0" w:color="auto"/>
              <w:bottom w:val="single" w:sz="4" w:space="0" w:color="auto"/>
              <w:right w:val="single" w:sz="4" w:space="0" w:color="auto"/>
            </w:tcBorders>
            <w:shd w:val="clear" w:color="auto" w:fill="FF0000"/>
          </w:tcPr>
          <w:p w14:paraId="4855D69C" w14:textId="77777777" w:rsidR="00FB4847" w:rsidRPr="00B12D7F" w:rsidRDefault="00FB4847" w:rsidP="00FB4847">
            <w:pPr>
              <w:rPr>
                <w:b/>
                <w:color w:val="FFFFFF" w:themeColor="background1"/>
                <w:lang w:val="en-GB"/>
              </w:rPr>
            </w:pPr>
            <w:r w:rsidRPr="00B12D7F">
              <w:rPr>
                <w:b/>
                <w:color w:val="FFFFFF" w:themeColor="background1"/>
                <w:lang w:val="en-GB"/>
              </w:rPr>
              <w:t>No.</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69D" w14:textId="77777777" w:rsidR="00FB4847" w:rsidRPr="00B12D7F" w:rsidRDefault="00FB4847" w:rsidP="00FB4847">
            <w:pPr>
              <w:rPr>
                <w:b/>
                <w:color w:val="FFFFFF" w:themeColor="background1"/>
                <w:lang w:val="en-GB"/>
              </w:rPr>
            </w:pPr>
            <w:r w:rsidRPr="00B12D7F">
              <w:rPr>
                <w:b/>
                <w:color w:val="FFFFFF" w:themeColor="background1"/>
                <w:lang w:val="en-GB"/>
              </w:rPr>
              <w:t>Process</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69E" w14:textId="77777777" w:rsidR="00FB4847" w:rsidRPr="00B12D7F" w:rsidRDefault="00C3585C" w:rsidP="00FB4847">
            <w:pPr>
              <w:rPr>
                <w:b/>
                <w:color w:val="FFFFFF" w:themeColor="background1"/>
                <w:lang w:val="en-GB"/>
              </w:rPr>
            </w:pPr>
            <w:r w:rsidRPr="00B12D7F">
              <w:rPr>
                <w:b/>
                <w:color w:val="FFFFFF" w:themeColor="background1"/>
                <w:lang w:val="en-GB"/>
              </w:rPr>
              <w:t xml:space="preserve">Description of </w:t>
            </w:r>
            <w:r w:rsidR="00FB4847" w:rsidRPr="00B12D7F">
              <w:rPr>
                <w:b/>
                <w:color w:val="FFFFFF" w:themeColor="background1"/>
                <w:lang w:val="en-GB"/>
              </w:rPr>
              <w:t>Object</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69F" w14:textId="77777777" w:rsidR="00FB4847" w:rsidRPr="00B12D7F" w:rsidRDefault="00FB4847" w:rsidP="00FB4847">
            <w:pPr>
              <w:rPr>
                <w:b/>
                <w:color w:val="FFFFFF" w:themeColor="background1"/>
                <w:lang w:val="en-GB"/>
              </w:rPr>
            </w:pPr>
            <w:r w:rsidRPr="00B12D7F">
              <w:rPr>
                <w:b/>
                <w:color w:val="FFFFFF" w:themeColor="background1"/>
                <w:lang w:val="en-GB"/>
              </w:rPr>
              <w:t>Summary of SAP design</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6A0" w14:textId="77777777" w:rsidR="00FB4847" w:rsidRPr="00B12D7F" w:rsidRDefault="00FB4847" w:rsidP="00FB4847">
            <w:pPr>
              <w:rPr>
                <w:b/>
                <w:color w:val="FFFFFF" w:themeColor="background1"/>
                <w:lang w:val="en-GB"/>
              </w:rPr>
            </w:pPr>
            <w:r w:rsidRPr="00B12D7F">
              <w:rPr>
                <w:b/>
                <w:color w:val="FFFFFF" w:themeColor="background1"/>
                <w:lang w:val="en-GB"/>
              </w:rPr>
              <w:t>Solution</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6A1" w14:textId="77777777" w:rsidR="00FB4847" w:rsidRPr="00B12D7F" w:rsidRDefault="00FB4847" w:rsidP="00FB4847">
            <w:pPr>
              <w:rPr>
                <w:b/>
                <w:color w:val="FFFFFF" w:themeColor="background1"/>
                <w:lang w:val="en-GB"/>
              </w:rPr>
            </w:pPr>
            <w:r w:rsidRPr="00B12D7F">
              <w:rPr>
                <w:b/>
                <w:color w:val="FFFFFF" w:themeColor="background1"/>
                <w:lang w:val="en-GB"/>
              </w:rPr>
              <w:t>Comments</w:t>
            </w:r>
          </w:p>
        </w:tc>
      </w:tr>
      <w:tr w:rsidR="00895BAF" w:rsidRPr="00B12D7F" w14:paraId="4855D6A9" w14:textId="77777777" w:rsidTr="003A3809">
        <w:trPr>
          <w:trHeight w:hRule="exact" w:val="60"/>
          <w:tblHeader/>
        </w:trPr>
        <w:tc>
          <w:tcPr>
            <w:tcW w:w="0" w:type="auto"/>
            <w:tcBorders>
              <w:top w:val="single" w:sz="4" w:space="0" w:color="auto"/>
              <w:left w:val="nil"/>
              <w:bottom w:val="single" w:sz="6" w:space="0" w:color="auto"/>
              <w:right w:val="nil"/>
            </w:tcBorders>
            <w:shd w:val="pct50" w:color="auto" w:fill="auto"/>
          </w:tcPr>
          <w:p w14:paraId="4855D6A3" w14:textId="77777777" w:rsidR="00FB4847" w:rsidRPr="00B12D7F" w:rsidRDefault="00FB4847" w:rsidP="00FB4847">
            <w:pPr>
              <w:rPr>
                <w:lang w:val="en-GB"/>
              </w:rPr>
            </w:pPr>
          </w:p>
        </w:tc>
        <w:tc>
          <w:tcPr>
            <w:tcW w:w="0" w:type="auto"/>
            <w:tcBorders>
              <w:top w:val="single" w:sz="4" w:space="0" w:color="auto"/>
              <w:left w:val="nil"/>
              <w:bottom w:val="single" w:sz="6" w:space="0" w:color="auto"/>
              <w:right w:val="nil"/>
            </w:tcBorders>
            <w:shd w:val="pct50" w:color="auto" w:fill="auto"/>
          </w:tcPr>
          <w:p w14:paraId="4855D6A4" w14:textId="77777777" w:rsidR="00FB4847" w:rsidRPr="00B12D7F" w:rsidRDefault="00FB4847" w:rsidP="00FB4847">
            <w:pPr>
              <w:rPr>
                <w:lang w:val="en-GB"/>
              </w:rPr>
            </w:pPr>
          </w:p>
        </w:tc>
        <w:tc>
          <w:tcPr>
            <w:tcW w:w="0" w:type="auto"/>
            <w:tcBorders>
              <w:top w:val="single" w:sz="4" w:space="0" w:color="auto"/>
              <w:left w:val="nil"/>
              <w:bottom w:val="single" w:sz="6" w:space="0" w:color="auto"/>
              <w:right w:val="nil"/>
            </w:tcBorders>
            <w:shd w:val="pct50" w:color="auto" w:fill="auto"/>
          </w:tcPr>
          <w:p w14:paraId="4855D6A5" w14:textId="77777777" w:rsidR="00FB4847" w:rsidRPr="00B12D7F" w:rsidRDefault="00FB4847" w:rsidP="00FB4847">
            <w:pPr>
              <w:rPr>
                <w:lang w:val="en-GB"/>
              </w:rPr>
            </w:pPr>
          </w:p>
        </w:tc>
        <w:tc>
          <w:tcPr>
            <w:tcW w:w="0" w:type="auto"/>
            <w:tcBorders>
              <w:top w:val="single" w:sz="4" w:space="0" w:color="auto"/>
              <w:left w:val="nil"/>
              <w:bottom w:val="single" w:sz="6" w:space="0" w:color="auto"/>
              <w:right w:val="nil"/>
            </w:tcBorders>
            <w:shd w:val="pct50" w:color="auto" w:fill="auto"/>
          </w:tcPr>
          <w:p w14:paraId="4855D6A6" w14:textId="77777777" w:rsidR="00FB4847" w:rsidRPr="00B12D7F" w:rsidRDefault="00FB4847" w:rsidP="00FB4847">
            <w:pPr>
              <w:rPr>
                <w:lang w:val="en-GB"/>
              </w:rPr>
            </w:pPr>
          </w:p>
        </w:tc>
        <w:tc>
          <w:tcPr>
            <w:tcW w:w="0" w:type="auto"/>
            <w:tcBorders>
              <w:top w:val="single" w:sz="4" w:space="0" w:color="auto"/>
              <w:left w:val="nil"/>
              <w:bottom w:val="single" w:sz="6" w:space="0" w:color="auto"/>
              <w:right w:val="nil"/>
            </w:tcBorders>
            <w:shd w:val="pct50" w:color="auto" w:fill="auto"/>
          </w:tcPr>
          <w:p w14:paraId="4855D6A7" w14:textId="77777777" w:rsidR="00FB4847" w:rsidRPr="00B12D7F" w:rsidRDefault="00FB4847" w:rsidP="00FB4847">
            <w:pPr>
              <w:rPr>
                <w:lang w:val="en-GB"/>
              </w:rPr>
            </w:pPr>
          </w:p>
        </w:tc>
        <w:tc>
          <w:tcPr>
            <w:tcW w:w="0" w:type="auto"/>
            <w:tcBorders>
              <w:top w:val="single" w:sz="4" w:space="0" w:color="auto"/>
              <w:left w:val="nil"/>
              <w:bottom w:val="single" w:sz="6" w:space="0" w:color="auto"/>
              <w:right w:val="nil"/>
            </w:tcBorders>
            <w:shd w:val="pct50" w:color="auto" w:fill="auto"/>
          </w:tcPr>
          <w:p w14:paraId="4855D6A8" w14:textId="77777777" w:rsidR="00FB4847" w:rsidRPr="00B12D7F" w:rsidRDefault="00FB4847" w:rsidP="00FB4847">
            <w:pPr>
              <w:rPr>
                <w:lang w:val="en-GB"/>
              </w:rPr>
            </w:pPr>
          </w:p>
        </w:tc>
      </w:tr>
      <w:tr w:rsidR="00895BAF" w:rsidRPr="00B12D7F" w14:paraId="4855D6B5" w14:textId="77777777" w:rsidTr="003A3809">
        <w:tc>
          <w:tcPr>
            <w:tcW w:w="0" w:type="auto"/>
            <w:tcBorders>
              <w:top w:val="single" w:sz="6" w:space="0" w:color="auto"/>
              <w:left w:val="single" w:sz="6" w:space="0" w:color="auto"/>
              <w:bottom w:val="single" w:sz="6" w:space="0" w:color="auto"/>
            </w:tcBorders>
          </w:tcPr>
          <w:p w14:paraId="4855D6AA" w14:textId="77777777" w:rsidR="00FB4847" w:rsidRPr="00B12D7F" w:rsidRDefault="00E25452" w:rsidP="00A43C2C">
            <w:pPr>
              <w:rPr>
                <w:lang w:val="en-GB"/>
              </w:rPr>
            </w:pPr>
            <w:r w:rsidRPr="00B12D7F">
              <w:rPr>
                <w:lang w:val="en-GB"/>
              </w:rPr>
              <w:t>7.</w:t>
            </w:r>
            <w:r w:rsidR="000925E4" w:rsidRPr="00B12D7F">
              <w:rPr>
                <w:lang w:val="en-GB"/>
              </w:rPr>
              <w:t>5</w:t>
            </w:r>
            <w:r w:rsidR="0019658B" w:rsidRPr="00B12D7F">
              <w:rPr>
                <w:lang w:val="en-GB"/>
              </w:rPr>
              <w:t>.1</w:t>
            </w:r>
          </w:p>
        </w:tc>
        <w:tc>
          <w:tcPr>
            <w:tcW w:w="0" w:type="auto"/>
            <w:tcBorders>
              <w:top w:val="single" w:sz="6" w:space="0" w:color="auto"/>
              <w:bottom w:val="single" w:sz="6" w:space="0" w:color="auto"/>
            </w:tcBorders>
          </w:tcPr>
          <w:p w14:paraId="4855D6AB" w14:textId="77777777" w:rsidR="00FB4847" w:rsidRPr="00B12D7F" w:rsidRDefault="0019658B" w:rsidP="0002790D">
            <w:pPr>
              <w:jc w:val="left"/>
              <w:rPr>
                <w:lang w:val="en-GB"/>
              </w:rPr>
            </w:pPr>
            <w:r w:rsidRPr="00B12D7F">
              <w:rPr>
                <w:lang w:val="en-GB"/>
              </w:rPr>
              <w:t>SD Account Determination</w:t>
            </w:r>
          </w:p>
        </w:tc>
        <w:tc>
          <w:tcPr>
            <w:tcW w:w="0" w:type="auto"/>
            <w:tcBorders>
              <w:top w:val="single" w:sz="6" w:space="0" w:color="auto"/>
              <w:bottom w:val="single" w:sz="6" w:space="0" w:color="auto"/>
            </w:tcBorders>
          </w:tcPr>
          <w:p w14:paraId="4855D6AC" w14:textId="77777777" w:rsidR="00FB4847" w:rsidRPr="00B12D7F" w:rsidRDefault="00DF5408" w:rsidP="00FB4847">
            <w:pPr>
              <w:rPr>
                <w:lang w:val="en-GB"/>
              </w:rPr>
            </w:pPr>
            <w:r w:rsidRPr="00B12D7F">
              <w:rPr>
                <w:lang w:val="en-GB"/>
              </w:rPr>
              <w:t>GL account settings for transactions sourced from SD.</w:t>
            </w:r>
          </w:p>
        </w:tc>
        <w:tc>
          <w:tcPr>
            <w:tcW w:w="0" w:type="auto"/>
            <w:tcBorders>
              <w:top w:val="single" w:sz="6" w:space="0" w:color="auto"/>
              <w:bottom w:val="single" w:sz="6" w:space="0" w:color="auto"/>
            </w:tcBorders>
          </w:tcPr>
          <w:p w14:paraId="4855D6AD" w14:textId="77777777" w:rsidR="00FB4847" w:rsidRPr="00B12D7F" w:rsidRDefault="006009B0" w:rsidP="00FB4847">
            <w:pPr>
              <w:rPr>
                <w:lang w:val="en-GB"/>
              </w:rPr>
            </w:pPr>
            <w:r w:rsidRPr="00B12D7F">
              <w:rPr>
                <w:lang w:val="en-GB"/>
              </w:rPr>
              <w:t>Assign G/L accounts to combination of SD characteristics</w:t>
            </w:r>
          </w:p>
        </w:tc>
        <w:tc>
          <w:tcPr>
            <w:tcW w:w="0" w:type="auto"/>
            <w:tcBorders>
              <w:top w:val="single" w:sz="6" w:space="0" w:color="auto"/>
              <w:bottom w:val="single" w:sz="6" w:space="0" w:color="auto"/>
            </w:tcBorders>
          </w:tcPr>
          <w:p w14:paraId="4855D6AE" w14:textId="77777777" w:rsidR="00FB4847" w:rsidRPr="00B12D7F" w:rsidRDefault="006009B0" w:rsidP="00FB4847">
            <w:pPr>
              <w:rPr>
                <w:u w:val="single"/>
                <w:lang w:val="en-GB"/>
              </w:rPr>
            </w:pPr>
            <w:r w:rsidRPr="00B12D7F">
              <w:rPr>
                <w:u w:val="single"/>
                <w:lang w:val="en-GB"/>
              </w:rPr>
              <w:t>Configuration</w:t>
            </w:r>
            <w:r w:rsidR="00895BAF" w:rsidRPr="00B12D7F">
              <w:rPr>
                <w:u w:val="single"/>
                <w:lang w:val="en-GB"/>
              </w:rPr>
              <w:t>:</w:t>
            </w:r>
          </w:p>
          <w:p w14:paraId="4855D6AF" w14:textId="77777777" w:rsidR="00895BAF" w:rsidRPr="00B12D7F" w:rsidRDefault="00895BAF" w:rsidP="00FB4847">
            <w:pPr>
              <w:rPr>
                <w:lang w:val="en-GB"/>
              </w:rPr>
            </w:pPr>
            <w:r w:rsidRPr="00B12D7F">
              <w:rPr>
                <w:lang w:val="en-GB"/>
              </w:rPr>
              <w:t>G/L accounts to be determined during Realisation</w:t>
            </w:r>
          </w:p>
          <w:p w14:paraId="4855D6B0" w14:textId="77777777" w:rsidR="005D77D6" w:rsidRPr="00B12D7F" w:rsidRDefault="005D77D6" w:rsidP="00FB4847">
            <w:pPr>
              <w:rPr>
                <w:lang w:val="en-GB"/>
              </w:rPr>
            </w:pPr>
          </w:p>
          <w:p w14:paraId="4855D6B1" w14:textId="77777777" w:rsidR="001F5D5E" w:rsidRPr="00B12D7F" w:rsidRDefault="001F5D5E" w:rsidP="001F5D5E">
            <w:pPr>
              <w:rPr>
                <w:u w:val="single"/>
                <w:lang w:val="en-GB"/>
              </w:rPr>
            </w:pPr>
            <w:r w:rsidRPr="00B12D7F">
              <w:rPr>
                <w:u w:val="single"/>
                <w:lang w:val="en-GB"/>
              </w:rPr>
              <w:t>WRICEF:</w:t>
            </w:r>
          </w:p>
          <w:p w14:paraId="4855D6B2" w14:textId="77777777" w:rsidR="001F5D5E" w:rsidRPr="00B12D7F" w:rsidRDefault="001F5D5E" w:rsidP="001F5D5E">
            <w:pPr>
              <w:rPr>
                <w:lang w:val="en-GB"/>
              </w:rPr>
            </w:pPr>
            <w:r w:rsidRPr="00B12D7F">
              <w:rPr>
                <w:lang w:val="en-GB"/>
              </w:rPr>
              <w:t>N/A</w:t>
            </w:r>
          </w:p>
          <w:p w14:paraId="4855D6B3" w14:textId="77777777" w:rsidR="005D77D6" w:rsidRPr="00B12D7F" w:rsidRDefault="005D77D6" w:rsidP="00FB4847">
            <w:pPr>
              <w:rPr>
                <w:lang w:val="en-GB"/>
              </w:rPr>
            </w:pPr>
          </w:p>
        </w:tc>
        <w:tc>
          <w:tcPr>
            <w:tcW w:w="0" w:type="auto"/>
            <w:tcBorders>
              <w:top w:val="single" w:sz="6" w:space="0" w:color="auto"/>
              <w:bottom w:val="single" w:sz="6" w:space="0" w:color="auto"/>
              <w:right w:val="single" w:sz="6" w:space="0" w:color="auto"/>
            </w:tcBorders>
          </w:tcPr>
          <w:p w14:paraId="4855D6B4" w14:textId="77777777" w:rsidR="00FB4847" w:rsidRPr="00B12D7F" w:rsidRDefault="00FB4847" w:rsidP="00FB4847">
            <w:pPr>
              <w:rPr>
                <w:lang w:val="en-GB"/>
              </w:rPr>
            </w:pPr>
          </w:p>
        </w:tc>
      </w:tr>
      <w:tr w:rsidR="00895BAF" w:rsidRPr="00B12D7F" w14:paraId="4855D6C1" w14:textId="77777777" w:rsidTr="003A3809">
        <w:tc>
          <w:tcPr>
            <w:tcW w:w="0" w:type="auto"/>
            <w:tcBorders>
              <w:top w:val="single" w:sz="6" w:space="0" w:color="auto"/>
              <w:left w:val="single" w:sz="6" w:space="0" w:color="auto"/>
              <w:bottom w:val="single" w:sz="6" w:space="0" w:color="auto"/>
            </w:tcBorders>
          </w:tcPr>
          <w:p w14:paraId="4855D6B6" w14:textId="77777777" w:rsidR="00FB4847" w:rsidRPr="00B12D7F" w:rsidRDefault="00E25452" w:rsidP="00A43C2C">
            <w:pPr>
              <w:rPr>
                <w:lang w:val="en-GB"/>
              </w:rPr>
            </w:pPr>
            <w:r w:rsidRPr="00B12D7F">
              <w:rPr>
                <w:lang w:val="en-GB"/>
              </w:rPr>
              <w:t>7.</w:t>
            </w:r>
            <w:r w:rsidR="000925E4" w:rsidRPr="00B12D7F">
              <w:rPr>
                <w:lang w:val="en-GB"/>
              </w:rPr>
              <w:t>5</w:t>
            </w:r>
            <w:r w:rsidR="0019658B" w:rsidRPr="00B12D7F">
              <w:rPr>
                <w:lang w:val="en-GB"/>
              </w:rPr>
              <w:t>.2</w:t>
            </w:r>
          </w:p>
        </w:tc>
        <w:tc>
          <w:tcPr>
            <w:tcW w:w="0" w:type="auto"/>
            <w:tcBorders>
              <w:top w:val="single" w:sz="6" w:space="0" w:color="auto"/>
              <w:bottom w:val="single" w:sz="6" w:space="0" w:color="auto"/>
            </w:tcBorders>
          </w:tcPr>
          <w:p w14:paraId="4855D6B7" w14:textId="77777777" w:rsidR="00FB4847" w:rsidRPr="00B12D7F" w:rsidRDefault="0019658B" w:rsidP="0002790D">
            <w:pPr>
              <w:jc w:val="left"/>
              <w:rPr>
                <w:lang w:val="en-GB"/>
              </w:rPr>
            </w:pPr>
            <w:r w:rsidRPr="00B12D7F">
              <w:rPr>
                <w:lang w:val="en-GB"/>
              </w:rPr>
              <w:t>MM Account Determination</w:t>
            </w:r>
          </w:p>
        </w:tc>
        <w:tc>
          <w:tcPr>
            <w:tcW w:w="0" w:type="auto"/>
            <w:tcBorders>
              <w:top w:val="single" w:sz="6" w:space="0" w:color="auto"/>
              <w:bottom w:val="single" w:sz="6" w:space="0" w:color="auto"/>
            </w:tcBorders>
          </w:tcPr>
          <w:p w14:paraId="4855D6B8" w14:textId="77777777" w:rsidR="00FB4847" w:rsidRPr="00B12D7F" w:rsidRDefault="00DF5408" w:rsidP="00FB4847">
            <w:pPr>
              <w:rPr>
                <w:lang w:val="en-GB"/>
              </w:rPr>
            </w:pPr>
            <w:r w:rsidRPr="00B12D7F">
              <w:rPr>
                <w:lang w:val="en-GB"/>
              </w:rPr>
              <w:t>GL account settings for transactions sourced from MM.</w:t>
            </w:r>
          </w:p>
        </w:tc>
        <w:tc>
          <w:tcPr>
            <w:tcW w:w="0" w:type="auto"/>
            <w:tcBorders>
              <w:top w:val="single" w:sz="6" w:space="0" w:color="auto"/>
              <w:bottom w:val="single" w:sz="6" w:space="0" w:color="auto"/>
            </w:tcBorders>
          </w:tcPr>
          <w:p w14:paraId="4855D6B9" w14:textId="77777777" w:rsidR="00FB4847" w:rsidRPr="00B12D7F" w:rsidRDefault="0002790D" w:rsidP="00FB4847">
            <w:pPr>
              <w:rPr>
                <w:lang w:val="en-GB"/>
              </w:rPr>
            </w:pPr>
            <w:r w:rsidRPr="00B12D7F">
              <w:rPr>
                <w:lang w:val="en-GB"/>
              </w:rPr>
              <w:t>Set account determination for material movements and inventory</w:t>
            </w:r>
          </w:p>
        </w:tc>
        <w:tc>
          <w:tcPr>
            <w:tcW w:w="0" w:type="auto"/>
            <w:tcBorders>
              <w:top w:val="single" w:sz="6" w:space="0" w:color="auto"/>
              <w:bottom w:val="single" w:sz="6" w:space="0" w:color="auto"/>
            </w:tcBorders>
          </w:tcPr>
          <w:p w14:paraId="4855D6BA" w14:textId="77777777" w:rsidR="00895BAF" w:rsidRPr="00B12D7F" w:rsidRDefault="0002790D" w:rsidP="0002790D">
            <w:pPr>
              <w:rPr>
                <w:u w:val="single"/>
                <w:lang w:val="en-GB"/>
              </w:rPr>
            </w:pPr>
            <w:r w:rsidRPr="00B12D7F">
              <w:rPr>
                <w:u w:val="single"/>
                <w:lang w:val="en-GB"/>
              </w:rPr>
              <w:t>Configuration</w:t>
            </w:r>
            <w:r w:rsidR="00895BAF" w:rsidRPr="00B12D7F">
              <w:rPr>
                <w:u w:val="single"/>
                <w:lang w:val="en-GB"/>
              </w:rPr>
              <w:t>:</w:t>
            </w:r>
          </w:p>
          <w:p w14:paraId="4855D6BB" w14:textId="77777777" w:rsidR="00FB4847" w:rsidRPr="00B12D7F" w:rsidRDefault="00895BAF" w:rsidP="0002790D">
            <w:pPr>
              <w:rPr>
                <w:lang w:val="en-GB"/>
              </w:rPr>
            </w:pPr>
            <w:r w:rsidRPr="00B12D7F">
              <w:rPr>
                <w:lang w:val="en-GB"/>
              </w:rPr>
              <w:t>G/L accounts to be determined during Realisation</w:t>
            </w:r>
            <w:r w:rsidR="0002790D" w:rsidRPr="00B12D7F">
              <w:rPr>
                <w:lang w:val="en-GB"/>
              </w:rPr>
              <w:t xml:space="preserve"> </w:t>
            </w:r>
          </w:p>
          <w:p w14:paraId="4855D6BC" w14:textId="77777777" w:rsidR="00895BAF" w:rsidRPr="00B12D7F" w:rsidRDefault="00895BAF" w:rsidP="0002790D">
            <w:pPr>
              <w:rPr>
                <w:lang w:val="en-GB"/>
              </w:rPr>
            </w:pPr>
          </w:p>
          <w:p w14:paraId="4855D6BD" w14:textId="77777777" w:rsidR="001F5D5E" w:rsidRPr="00B12D7F" w:rsidRDefault="001F5D5E" w:rsidP="001F5D5E">
            <w:pPr>
              <w:rPr>
                <w:u w:val="single"/>
                <w:lang w:val="en-GB"/>
              </w:rPr>
            </w:pPr>
            <w:r w:rsidRPr="00B12D7F">
              <w:rPr>
                <w:u w:val="single"/>
                <w:lang w:val="en-GB"/>
              </w:rPr>
              <w:t>WRICEF:</w:t>
            </w:r>
          </w:p>
          <w:p w14:paraId="4855D6BE" w14:textId="77777777" w:rsidR="001F5D5E" w:rsidRPr="00B12D7F" w:rsidRDefault="001F5D5E" w:rsidP="001F5D5E">
            <w:pPr>
              <w:rPr>
                <w:lang w:val="en-GB"/>
              </w:rPr>
            </w:pPr>
            <w:r w:rsidRPr="00B12D7F">
              <w:rPr>
                <w:lang w:val="en-GB"/>
              </w:rPr>
              <w:t>N/A</w:t>
            </w:r>
          </w:p>
          <w:p w14:paraId="4855D6BF" w14:textId="77777777" w:rsidR="005D77D6" w:rsidRPr="00B12D7F" w:rsidRDefault="005D77D6" w:rsidP="0002790D">
            <w:pPr>
              <w:rPr>
                <w:lang w:val="en-GB"/>
              </w:rPr>
            </w:pPr>
          </w:p>
        </w:tc>
        <w:tc>
          <w:tcPr>
            <w:tcW w:w="0" w:type="auto"/>
            <w:tcBorders>
              <w:top w:val="single" w:sz="6" w:space="0" w:color="auto"/>
              <w:bottom w:val="single" w:sz="6" w:space="0" w:color="auto"/>
              <w:right w:val="single" w:sz="6" w:space="0" w:color="auto"/>
            </w:tcBorders>
          </w:tcPr>
          <w:p w14:paraId="4855D6C0" w14:textId="77777777" w:rsidR="00FB4847" w:rsidRPr="00B12D7F" w:rsidRDefault="00FB4847" w:rsidP="00FB4847">
            <w:pPr>
              <w:rPr>
                <w:lang w:val="en-GB"/>
              </w:rPr>
            </w:pPr>
          </w:p>
        </w:tc>
      </w:tr>
      <w:tr w:rsidR="00895BAF" w:rsidRPr="00B12D7F" w14:paraId="4855D6D0" w14:textId="77777777" w:rsidTr="00895BAF">
        <w:trPr>
          <w:trHeight w:val="3714"/>
        </w:trPr>
        <w:tc>
          <w:tcPr>
            <w:tcW w:w="0" w:type="auto"/>
            <w:tcBorders>
              <w:top w:val="single" w:sz="6" w:space="0" w:color="auto"/>
              <w:left w:val="single" w:sz="6" w:space="0" w:color="auto"/>
              <w:bottom w:val="single" w:sz="6" w:space="0" w:color="auto"/>
            </w:tcBorders>
          </w:tcPr>
          <w:p w14:paraId="4855D6C2" w14:textId="77777777" w:rsidR="00FB4847" w:rsidRPr="00B12D7F" w:rsidRDefault="00E25452" w:rsidP="00A43C2C">
            <w:pPr>
              <w:rPr>
                <w:lang w:val="en-GB"/>
              </w:rPr>
            </w:pPr>
            <w:r w:rsidRPr="00B12D7F">
              <w:rPr>
                <w:lang w:val="en-GB"/>
              </w:rPr>
              <w:t>7.</w:t>
            </w:r>
            <w:r w:rsidR="000925E4" w:rsidRPr="00B12D7F">
              <w:rPr>
                <w:lang w:val="en-GB"/>
              </w:rPr>
              <w:t>5</w:t>
            </w:r>
            <w:r w:rsidR="0019658B" w:rsidRPr="00B12D7F">
              <w:rPr>
                <w:lang w:val="en-GB"/>
              </w:rPr>
              <w:t>.3</w:t>
            </w:r>
          </w:p>
        </w:tc>
        <w:tc>
          <w:tcPr>
            <w:tcW w:w="0" w:type="auto"/>
            <w:tcBorders>
              <w:top w:val="single" w:sz="6" w:space="0" w:color="auto"/>
              <w:bottom w:val="single" w:sz="6" w:space="0" w:color="auto"/>
            </w:tcBorders>
          </w:tcPr>
          <w:p w14:paraId="4855D6C3" w14:textId="77777777" w:rsidR="00FB4847" w:rsidRPr="00B12D7F" w:rsidRDefault="00A06DFE" w:rsidP="0002790D">
            <w:pPr>
              <w:jc w:val="left"/>
              <w:rPr>
                <w:lang w:val="en-GB"/>
              </w:rPr>
            </w:pPr>
            <w:r w:rsidRPr="00B12D7F">
              <w:rPr>
                <w:lang w:val="en-GB"/>
              </w:rPr>
              <w:t>FI Account Determination</w:t>
            </w:r>
          </w:p>
        </w:tc>
        <w:tc>
          <w:tcPr>
            <w:tcW w:w="0" w:type="auto"/>
            <w:tcBorders>
              <w:top w:val="single" w:sz="6" w:space="0" w:color="auto"/>
              <w:bottom w:val="single" w:sz="6" w:space="0" w:color="auto"/>
            </w:tcBorders>
          </w:tcPr>
          <w:p w14:paraId="4855D6C4" w14:textId="77777777" w:rsidR="00FB4847" w:rsidRPr="00B12D7F" w:rsidRDefault="00DF5408" w:rsidP="00FB4847">
            <w:pPr>
              <w:rPr>
                <w:lang w:val="en-GB"/>
              </w:rPr>
            </w:pPr>
            <w:r w:rsidRPr="00B12D7F">
              <w:rPr>
                <w:lang w:val="en-GB"/>
              </w:rPr>
              <w:t>GL account settings for transactions carried out in FI</w:t>
            </w:r>
          </w:p>
        </w:tc>
        <w:tc>
          <w:tcPr>
            <w:tcW w:w="0" w:type="auto"/>
            <w:tcBorders>
              <w:top w:val="single" w:sz="6" w:space="0" w:color="auto"/>
              <w:bottom w:val="single" w:sz="6" w:space="0" w:color="auto"/>
            </w:tcBorders>
          </w:tcPr>
          <w:p w14:paraId="4855D6C5" w14:textId="77777777" w:rsidR="00FB4847" w:rsidRPr="00B12D7F" w:rsidRDefault="0002790D" w:rsidP="00DF5408">
            <w:pPr>
              <w:rPr>
                <w:lang w:val="en-GB"/>
              </w:rPr>
            </w:pPr>
            <w:r w:rsidRPr="00B12D7F">
              <w:rPr>
                <w:lang w:val="en-GB"/>
              </w:rPr>
              <w:t xml:space="preserve">Set </w:t>
            </w:r>
            <w:r w:rsidR="00DF5408" w:rsidRPr="00B12D7F">
              <w:rPr>
                <w:lang w:val="en-GB"/>
              </w:rPr>
              <w:t xml:space="preserve">account determination for </w:t>
            </w:r>
            <w:r w:rsidRPr="00B12D7F">
              <w:rPr>
                <w:lang w:val="en-GB"/>
              </w:rPr>
              <w:t>exchange gain and loss</w:t>
            </w:r>
            <w:r w:rsidR="00DF5408" w:rsidRPr="00B12D7F">
              <w:rPr>
                <w:lang w:val="en-GB"/>
              </w:rPr>
              <w:t>es, clearing differences.</w:t>
            </w:r>
          </w:p>
        </w:tc>
        <w:tc>
          <w:tcPr>
            <w:tcW w:w="0" w:type="auto"/>
            <w:tcBorders>
              <w:top w:val="single" w:sz="6" w:space="0" w:color="auto"/>
              <w:bottom w:val="single" w:sz="6" w:space="0" w:color="auto"/>
            </w:tcBorders>
          </w:tcPr>
          <w:p w14:paraId="4855D6C6" w14:textId="77777777" w:rsidR="00AE1C60" w:rsidRPr="00B12D7F" w:rsidRDefault="0002790D" w:rsidP="0002790D">
            <w:pPr>
              <w:jc w:val="left"/>
              <w:rPr>
                <w:u w:val="single"/>
                <w:lang w:val="en-GB"/>
              </w:rPr>
            </w:pPr>
            <w:r w:rsidRPr="00B12D7F">
              <w:rPr>
                <w:u w:val="single"/>
                <w:lang w:val="en-GB"/>
              </w:rPr>
              <w:t>Configuration</w:t>
            </w:r>
            <w:r w:rsidR="00AE1C60" w:rsidRPr="00B12D7F">
              <w:rPr>
                <w:u w:val="single"/>
                <w:lang w:val="en-GB"/>
              </w:rPr>
              <w:t>:</w:t>
            </w:r>
          </w:p>
          <w:p w14:paraId="4855D6C7" w14:textId="77777777" w:rsidR="00FB4847" w:rsidRPr="00B12D7F" w:rsidRDefault="00AE1C60" w:rsidP="0002790D">
            <w:pPr>
              <w:jc w:val="left"/>
              <w:rPr>
                <w:lang w:val="en-GB"/>
              </w:rPr>
            </w:pPr>
            <w:r w:rsidRPr="00B12D7F">
              <w:rPr>
                <w:lang w:val="en-GB"/>
              </w:rPr>
              <w:t xml:space="preserve">Exchange rate differences for </w:t>
            </w:r>
            <w:r w:rsidR="0002790D" w:rsidRPr="00B12D7F">
              <w:rPr>
                <w:lang w:val="en-GB"/>
              </w:rPr>
              <w:t xml:space="preserve">realised and unrealised accounts for  </w:t>
            </w:r>
          </w:p>
          <w:p w14:paraId="4855D6C8" w14:textId="77777777" w:rsidR="0002790D" w:rsidRPr="00B12D7F" w:rsidRDefault="0002790D" w:rsidP="00DB0539">
            <w:pPr>
              <w:pStyle w:val="ListParagraph"/>
              <w:numPr>
                <w:ilvl w:val="0"/>
                <w:numId w:val="7"/>
              </w:numPr>
              <w:spacing w:before="144"/>
              <w:rPr>
                <w:sz w:val="20"/>
                <w:lang w:val="en-GB"/>
              </w:rPr>
            </w:pPr>
            <w:r w:rsidRPr="00B12D7F">
              <w:rPr>
                <w:sz w:val="20"/>
                <w:lang w:val="en-GB"/>
              </w:rPr>
              <w:t>Gain</w:t>
            </w:r>
          </w:p>
          <w:p w14:paraId="4855D6C9" w14:textId="77777777" w:rsidR="0002790D" w:rsidRPr="00B12D7F" w:rsidRDefault="0002790D" w:rsidP="00DB0539">
            <w:pPr>
              <w:pStyle w:val="ListParagraph"/>
              <w:numPr>
                <w:ilvl w:val="0"/>
                <w:numId w:val="7"/>
              </w:numPr>
              <w:spacing w:before="144"/>
              <w:rPr>
                <w:sz w:val="20"/>
                <w:lang w:val="en-GB"/>
              </w:rPr>
            </w:pPr>
            <w:r w:rsidRPr="00B12D7F">
              <w:rPr>
                <w:sz w:val="20"/>
                <w:lang w:val="en-GB"/>
              </w:rPr>
              <w:t>Loss</w:t>
            </w:r>
          </w:p>
          <w:p w14:paraId="4855D6CA" w14:textId="77777777" w:rsidR="00AE1C60" w:rsidRPr="00B12D7F" w:rsidRDefault="00AE1C60" w:rsidP="00AE1C60">
            <w:pPr>
              <w:spacing w:before="144"/>
              <w:ind w:left="75"/>
              <w:rPr>
                <w:lang w:val="en-GB"/>
              </w:rPr>
            </w:pPr>
            <w:r w:rsidRPr="00B12D7F">
              <w:rPr>
                <w:lang w:val="en-GB"/>
              </w:rPr>
              <w:t>Small differences based on Tolerance groups</w:t>
            </w:r>
            <w:r w:rsidR="00323AC9" w:rsidRPr="00B12D7F">
              <w:rPr>
                <w:lang w:val="en-GB"/>
              </w:rPr>
              <w:t>, differences to be defined in Realisation</w:t>
            </w:r>
          </w:p>
          <w:p w14:paraId="4855D6CB" w14:textId="77777777" w:rsidR="00A85951" w:rsidRPr="00B12D7F" w:rsidRDefault="00A85951" w:rsidP="00AE1C60">
            <w:pPr>
              <w:spacing w:before="144"/>
              <w:ind w:left="75"/>
              <w:rPr>
                <w:lang w:val="en-GB"/>
              </w:rPr>
            </w:pPr>
            <w:r w:rsidRPr="00B12D7F">
              <w:rPr>
                <w:lang w:val="en-GB"/>
              </w:rPr>
              <w:t>Clearing criteria</w:t>
            </w:r>
            <w:r w:rsidR="00895BAF" w:rsidRPr="00B12D7F">
              <w:rPr>
                <w:lang w:val="en-GB"/>
              </w:rPr>
              <w:t xml:space="preserve"> to be determined during Realisation.</w:t>
            </w:r>
          </w:p>
          <w:p w14:paraId="4855D6CC" w14:textId="77777777" w:rsidR="001F5D5E" w:rsidRPr="00B12D7F" w:rsidRDefault="001F5D5E" w:rsidP="001F5D5E">
            <w:pPr>
              <w:rPr>
                <w:u w:val="single"/>
                <w:lang w:val="en-GB"/>
              </w:rPr>
            </w:pPr>
          </w:p>
          <w:p w14:paraId="4855D6CD" w14:textId="77777777" w:rsidR="001F5D5E" w:rsidRPr="00B12D7F" w:rsidRDefault="001F5D5E" w:rsidP="001F5D5E">
            <w:pPr>
              <w:rPr>
                <w:u w:val="single"/>
                <w:lang w:val="en-GB"/>
              </w:rPr>
            </w:pPr>
            <w:r w:rsidRPr="00B12D7F">
              <w:rPr>
                <w:u w:val="single"/>
                <w:lang w:val="en-GB"/>
              </w:rPr>
              <w:t>WRICEF:</w:t>
            </w:r>
          </w:p>
          <w:p w14:paraId="4855D6CE" w14:textId="77777777" w:rsidR="005D77D6" w:rsidRPr="00B12D7F" w:rsidRDefault="001F5D5E" w:rsidP="001F5D5E">
            <w:pPr>
              <w:rPr>
                <w:lang w:val="en-GB"/>
              </w:rPr>
            </w:pPr>
            <w:r w:rsidRPr="00B12D7F">
              <w:rPr>
                <w:lang w:val="en-GB"/>
              </w:rPr>
              <w:t>N/A</w:t>
            </w:r>
          </w:p>
        </w:tc>
        <w:tc>
          <w:tcPr>
            <w:tcW w:w="0" w:type="auto"/>
            <w:tcBorders>
              <w:top w:val="single" w:sz="6" w:space="0" w:color="auto"/>
              <w:bottom w:val="single" w:sz="6" w:space="0" w:color="auto"/>
              <w:right w:val="single" w:sz="6" w:space="0" w:color="auto"/>
            </w:tcBorders>
          </w:tcPr>
          <w:p w14:paraId="4855D6CF" w14:textId="77777777" w:rsidR="00FB4847" w:rsidRPr="00B12D7F" w:rsidRDefault="00FB4847" w:rsidP="0002790D">
            <w:pPr>
              <w:jc w:val="left"/>
              <w:rPr>
                <w:lang w:val="en-GB"/>
              </w:rPr>
            </w:pPr>
          </w:p>
        </w:tc>
      </w:tr>
      <w:tr w:rsidR="00895BAF" w:rsidRPr="00B12D7F" w14:paraId="4855D6DC" w14:textId="77777777" w:rsidTr="003A3809">
        <w:tc>
          <w:tcPr>
            <w:tcW w:w="0" w:type="auto"/>
            <w:tcBorders>
              <w:top w:val="single" w:sz="6" w:space="0" w:color="auto"/>
              <w:left w:val="single" w:sz="6" w:space="0" w:color="auto"/>
              <w:bottom w:val="single" w:sz="6" w:space="0" w:color="auto"/>
            </w:tcBorders>
          </w:tcPr>
          <w:p w14:paraId="4855D6D1" w14:textId="77777777" w:rsidR="00DB4192" w:rsidRPr="00B12D7F" w:rsidRDefault="00E25452" w:rsidP="00421426">
            <w:pPr>
              <w:rPr>
                <w:lang w:val="en-GB"/>
              </w:rPr>
            </w:pPr>
            <w:r w:rsidRPr="00B12D7F">
              <w:rPr>
                <w:lang w:val="en-GB"/>
              </w:rPr>
              <w:lastRenderedPageBreak/>
              <w:t>7.</w:t>
            </w:r>
            <w:r w:rsidR="000925E4" w:rsidRPr="00B12D7F">
              <w:rPr>
                <w:lang w:val="en-GB"/>
              </w:rPr>
              <w:t>5</w:t>
            </w:r>
            <w:r w:rsidR="00DB4192" w:rsidRPr="00B12D7F">
              <w:rPr>
                <w:lang w:val="en-GB"/>
              </w:rPr>
              <w:t>.4</w:t>
            </w:r>
          </w:p>
        </w:tc>
        <w:tc>
          <w:tcPr>
            <w:tcW w:w="0" w:type="auto"/>
            <w:tcBorders>
              <w:top w:val="single" w:sz="6" w:space="0" w:color="auto"/>
              <w:bottom w:val="single" w:sz="6" w:space="0" w:color="auto"/>
            </w:tcBorders>
          </w:tcPr>
          <w:p w14:paraId="4855D6D2" w14:textId="77777777" w:rsidR="00DB4192" w:rsidRPr="00B12D7F" w:rsidRDefault="00DB4192" w:rsidP="00421426">
            <w:pPr>
              <w:jc w:val="left"/>
              <w:rPr>
                <w:lang w:val="en-GB"/>
              </w:rPr>
            </w:pPr>
            <w:r w:rsidRPr="00B12D7F">
              <w:rPr>
                <w:lang w:val="en-GB"/>
              </w:rPr>
              <w:t>Default cost objects</w:t>
            </w:r>
          </w:p>
        </w:tc>
        <w:tc>
          <w:tcPr>
            <w:tcW w:w="0" w:type="auto"/>
            <w:tcBorders>
              <w:top w:val="single" w:sz="6" w:space="0" w:color="auto"/>
              <w:bottom w:val="single" w:sz="6" w:space="0" w:color="auto"/>
            </w:tcBorders>
          </w:tcPr>
          <w:p w14:paraId="4855D6D3" w14:textId="77777777" w:rsidR="00DB4192" w:rsidRPr="00B12D7F" w:rsidRDefault="00895BAF" w:rsidP="00421426">
            <w:pPr>
              <w:rPr>
                <w:lang w:val="en-GB"/>
              </w:rPr>
            </w:pPr>
            <w:r w:rsidRPr="00B12D7F">
              <w:rPr>
                <w:lang w:val="en-GB"/>
              </w:rPr>
              <w:t xml:space="preserve">Automatic assignment of </w:t>
            </w:r>
            <w:r w:rsidR="007A3439" w:rsidRPr="00B12D7F">
              <w:rPr>
                <w:lang w:val="en-GB"/>
              </w:rPr>
              <w:t>profit and cost centres.</w:t>
            </w:r>
          </w:p>
        </w:tc>
        <w:tc>
          <w:tcPr>
            <w:tcW w:w="0" w:type="auto"/>
            <w:tcBorders>
              <w:top w:val="single" w:sz="6" w:space="0" w:color="auto"/>
              <w:bottom w:val="single" w:sz="6" w:space="0" w:color="auto"/>
            </w:tcBorders>
          </w:tcPr>
          <w:p w14:paraId="4855D6D4" w14:textId="77777777" w:rsidR="00DB4192" w:rsidRPr="00B12D7F" w:rsidRDefault="00DB4192" w:rsidP="00421426">
            <w:pPr>
              <w:rPr>
                <w:lang w:val="en-GB"/>
              </w:rPr>
            </w:pPr>
            <w:r w:rsidRPr="00B12D7F">
              <w:rPr>
                <w:lang w:val="en-GB"/>
              </w:rPr>
              <w:t>Set up default cost objects for P&amp;L accounts</w:t>
            </w:r>
            <w:r w:rsidR="007A3439" w:rsidRPr="00B12D7F">
              <w:rPr>
                <w:lang w:val="en-GB"/>
              </w:rPr>
              <w:t>.</w:t>
            </w:r>
          </w:p>
        </w:tc>
        <w:tc>
          <w:tcPr>
            <w:tcW w:w="0" w:type="auto"/>
            <w:tcBorders>
              <w:top w:val="single" w:sz="6" w:space="0" w:color="auto"/>
              <w:bottom w:val="single" w:sz="6" w:space="0" w:color="auto"/>
            </w:tcBorders>
          </w:tcPr>
          <w:p w14:paraId="4855D6D5" w14:textId="77777777" w:rsidR="00DB4192" w:rsidRPr="00B12D7F" w:rsidRDefault="00DB4192" w:rsidP="007A3439">
            <w:pPr>
              <w:rPr>
                <w:u w:val="single"/>
                <w:lang w:val="en-GB"/>
              </w:rPr>
            </w:pPr>
            <w:r w:rsidRPr="00B12D7F">
              <w:rPr>
                <w:u w:val="single"/>
                <w:lang w:val="en-GB"/>
              </w:rPr>
              <w:t>Configuration</w:t>
            </w:r>
            <w:r w:rsidR="007A3439" w:rsidRPr="00B12D7F">
              <w:rPr>
                <w:u w:val="single"/>
                <w:lang w:val="en-GB"/>
              </w:rPr>
              <w:t>:</w:t>
            </w:r>
          </w:p>
          <w:p w14:paraId="4855D6D6" w14:textId="77777777" w:rsidR="007A3439" w:rsidRPr="00B12D7F" w:rsidRDefault="007A3439" w:rsidP="007A3439">
            <w:pPr>
              <w:rPr>
                <w:lang w:val="en-GB"/>
              </w:rPr>
            </w:pPr>
            <w:r w:rsidRPr="00B12D7F">
              <w:rPr>
                <w:lang w:val="en-GB"/>
              </w:rPr>
              <w:t>Assi</w:t>
            </w:r>
            <w:r w:rsidR="00575FDD" w:rsidRPr="00B12D7F">
              <w:rPr>
                <w:lang w:val="en-GB"/>
              </w:rPr>
              <w:t xml:space="preserve">gnment </w:t>
            </w:r>
            <w:r w:rsidRPr="00B12D7F">
              <w:rPr>
                <w:lang w:val="en-GB"/>
              </w:rPr>
              <w:t>cost objects to</w:t>
            </w:r>
            <w:r w:rsidR="00575FDD" w:rsidRPr="00B12D7F">
              <w:rPr>
                <w:lang w:val="en-GB"/>
              </w:rPr>
              <w:t xml:space="preserve"> GL accounts to be determined during Realisation.</w:t>
            </w:r>
            <w:r w:rsidRPr="00B12D7F">
              <w:rPr>
                <w:lang w:val="en-GB"/>
              </w:rPr>
              <w:t xml:space="preserve"> </w:t>
            </w:r>
          </w:p>
          <w:p w14:paraId="4855D6D7" w14:textId="77777777" w:rsidR="005D77D6" w:rsidRPr="00B12D7F" w:rsidRDefault="005D77D6" w:rsidP="007A3439">
            <w:pPr>
              <w:rPr>
                <w:lang w:val="en-GB"/>
              </w:rPr>
            </w:pPr>
          </w:p>
          <w:p w14:paraId="4855D6D8" w14:textId="77777777" w:rsidR="001F5D5E" w:rsidRPr="00B12D7F" w:rsidRDefault="001F5D5E" w:rsidP="001F5D5E">
            <w:pPr>
              <w:rPr>
                <w:u w:val="single"/>
                <w:lang w:val="en-GB"/>
              </w:rPr>
            </w:pPr>
            <w:r w:rsidRPr="00B12D7F">
              <w:rPr>
                <w:u w:val="single"/>
                <w:lang w:val="en-GB"/>
              </w:rPr>
              <w:t>WRICEF:</w:t>
            </w:r>
          </w:p>
          <w:p w14:paraId="4855D6D9" w14:textId="77777777" w:rsidR="001F5D5E" w:rsidRPr="00B12D7F" w:rsidRDefault="001F5D5E" w:rsidP="001F5D5E">
            <w:pPr>
              <w:rPr>
                <w:lang w:val="en-GB"/>
              </w:rPr>
            </w:pPr>
            <w:r w:rsidRPr="00B12D7F">
              <w:rPr>
                <w:lang w:val="en-GB"/>
              </w:rPr>
              <w:t>N/A</w:t>
            </w:r>
          </w:p>
          <w:p w14:paraId="4855D6DA" w14:textId="77777777" w:rsidR="005D77D6" w:rsidRPr="00B12D7F" w:rsidRDefault="005D77D6" w:rsidP="007A3439">
            <w:pPr>
              <w:rPr>
                <w:lang w:val="en-GB"/>
              </w:rPr>
            </w:pPr>
          </w:p>
        </w:tc>
        <w:tc>
          <w:tcPr>
            <w:tcW w:w="0" w:type="auto"/>
            <w:tcBorders>
              <w:top w:val="single" w:sz="6" w:space="0" w:color="auto"/>
              <w:bottom w:val="single" w:sz="6" w:space="0" w:color="auto"/>
              <w:right w:val="single" w:sz="6" w:space="0" w:color="auto"/>
            </w:tcBorders>
          </w:tcPr>
          <w:p w14:paraId="4855D6DB" w14:textId="77777777" w:rsidR="00DB4192" w:rsidRPr="00B12D7F" w:rsidRDefault="00DB4192" w:rsidP="00421426">
            <w:pPr>
              <w:rPr>
                <w:lang w:val="en-GB"/>
              </w:rPr>
            </w:pPr>
          </w:p>
        </w:tc>
      </w:tr>
    </w:tbl>
    <w:p w14:paraId="4855D6DD" w14:textId="77777777" w:rsidR="00237B25" w:rsidRPr="00B12D7F" w:rsidRDefault="00237B25" w:rsidP="001819E1">
      <w:pPr>
        <w:rPr>
          <w:lang w:val="en-GB"/>
        </w:rPr>
      </w:pPr>
    </w:p>
    <w:p w14:paraId="4855D6DE" w14:textId="77777777" w:rsidR="00237B25" w:rsidRPr="00B12D7F" w:rsidRDefault="00237B25" w:rsidP="001819E1">
      <w:pPr>
        <w:rPr>
          <w:lang w:val="en-GB"/>
        </w:rPr>
      </w:pPr>
    </w:p>
    <w:bookmarkEnd w:id="1049"/>
    <w:p w14:paraId="4855D6DF" w14:textId="77777777" w:rsidR="001F5D5E" w:rsidRPr="00B12D7F" w:rsidRDefault="001F5D5E" w:rsidP="00FE67BD">
      <w:pPr>
        <w:pStyle w:val="Heading2"/>
        <w:spacing w:before="480"/>
        <w:jc w:val="both"/>
        <w:rPr>
          <w:lang w:val="en-GB"/>
        </w:rPr>
        <w:sectPr w:rsidR="001F5D5E" w:rsidRPr="00B12D7F" w:rsidSect="001F5D5E">
          <w:pgSz w:w="16838" w:h="11906" w:orient="landscape" w:code="9"/>
          <w:pgMar w:top="1985" w:right="1418" w:bottom="1418" w:left="2662" w:header="709" w:footer="357" w:gutter="0"/>
          <w:cols w:space="708"/>
          <w:docGrid w:linePitch="360"/>
        </w:sectPr>
      </w:pPr>
    </w:p>
    <w:p w14:paraId="4855D6E0" w14:textId="77777777" w:rsidR="001819E1" w:rsidRPr="00B12D7F" w:rsidRDefault="00DA1E50" w:rsidP="00FE67BD">
      <w:pPr>
        <w:pStyle w:val="Heading2"/>
        <w:spacing w:before="480"/>
        <w:jc w:val="both"/>
        <w:rPr>
          <w:lang w:val="en-GB"/>
        </w:rPr>
      </w:pPr>
      <w:bookmarkStart w:id="1260" w:name="_Toc429581531"/>
      <w:r w:rsidRPr="00B12D7F">
        <w:rPr>
          <w:lang w:val="en-GB"/>
        </w:rPr>
        <w:lastRenderedPageBreak/>
        <w:t>VAT</w:t>
      </w:r>
      <w:bookmarkEnd w:id="1260"/>
    </w:p>
    <w:p w14:paraId="4855D6E1" w14:textId="77777777" w:rsidR="002A2F45" w:rsidRPr="00B12D7F" w:rsidRDefault="002A2F45" w:rsidP="001819E1">
      <w:pPr>
        <w:rPr>
          <w:rFonts w:cs="Arial"/>
          <w:lang w:val="en-GB"/>
        </w:rPr>
      </w:pPr>
    </w:p>
    <w:p w14:paraId="4855D6E2" w14:textId="77777777" w:rsidR="00E35E0A" w:rsidRPr="00B12D7F" w:rsidRDefault="00E35E0A" w:rsidP="001819E1">
      <w:pPr>
        <w:rPr>
          <w:rFonts w:cs="Arial"/>
          <w:lang w:val="en-GB"/>
        </w:rPr>
      </w:pPr>
      <w:r w:rsidRPr="00B12D7F">
        <w:rPr>
          <w:rFonts w:cs="Arial"/>
          <w:lang w:val="en-GB"/>
        </w:rPr>
        <w:t xml:space="preserve">Taxation in SAP is set up per country of the legal entity and held within a country tax procedure.  Each tax procedure contains rules for calculating and posting the taxation amounts along with the necessary G/L account determination.  Exertis being a UK legal entity will use the UK tax procedure which contains rules related to UK VAT.  Within the VAT process there are two types of VAT, input (levied on purchases) and output (related to sales).  Each of these two types of VAT use tax codes to simplify the determination of tax percentages, account determination and other </w:t>
      </w:r>
      <w:r w:rsidR="001F5D5E" w:rsidRPr="00B12D7F">
        <w:rPr>
          <w:rFonts w:cs="Arial"/>
          <w:lang w:val="en-GB"/>
        </w:rPr>
        <w:t>follow on processes such as EC Sales L</w:t>
      </w:r>
      <w:r w:rsidRPr="00B12D7F">
        <w:rPr>
          <w:rFonts w:cs="Arial"/>
          <w:lang w:val="en-GB"/>
        </w:rPr>
        <w:t>ist preparation.  Determination of which output tax code to use in the SD module</w:t>
      </w:r>
      <w:r w:rsidR="00285342" w:rsidRPr="00B12D7F">
        <w:rPr>
          <w:rFonts w:cs="Arial"/>
          <w:lang w:val="en-GB"/>
        </w:rPr>
        <w:t xml:space="preserve"> is achieved by rules related to the type of customer and goods or service being sold.  Similarly in Purchasing rules allow automatic determination of the correct input tax code.</w:t>
      </w:r>
      <w:r w:rsidRPr="00B12D7F">
        <w:rPr>
          <w:rFonts w:cs="Arial"/>
          <w:lang w:val="en-GB"/>
        </w:rPr>
        <w:t xml:space="preserve"> </w:t>
      </w:r>
    </w:p>
    <w:p w14:paraId="4855D6E3" w14:textId="77777777" w:rsidR="00E35E0A" w:rsidRPr="00B12D7F" w:rsidRDefault="00E35E0A" w:rsidP="001819E1">
      <w:pPr>
        <w:rPr>
          <w:rFonts w:cs="Arial"/>
          <w:lang w:val="en-GB"/>
        </w:rPr>
      </w:pPr>
    </w:p>
    <w:p w14:paraId="4855D6E4" w14:textId="77777777" w:rsidR="002A2F45" w:rsidRPr="00B12D7F" w:rsidRDefault="002A2F45" w:rsidP="002A2F45">
      <w:pPr>
        <w:pStyle w:val="Heading3"/>
        <w:rPr>
          <w:lang w:val="en-GB"/>
        </w:rPr>
      </w:pPr>
      <w:bookmarkStart w:id="1261" w:name="_Toc429581532"/>
      <w:r w:rsidRPr="00B12D7F">
        <w:rPr>
          <w:lang w:val="en-GB"/>
        </w:rPr>
        <w:t>VAT Codes</w:t>
      </w:r>
      <w:bookmarkEnd w:id="1261"/>
    </w:p>
    <w:p w14:paraId="4855D6E5" w14:textId="77777777" w:rsidR="003D7956" w:rsidRPr="00B12D7F" w:rsidRDefault="00347242" w:rsidP="003D7956">
      <w:pPr>
        <w:rPr>
          <w:lang w:val="en-GB"/>
        </w:rPr>
      </w:pPr>
      <w:r w:rsidRPr="00B12D7F">
        <w:rPr>
          <w:lang w:val="en-GB"/>
        </w:rPr>
        <w:t xml:space="preserve">VAT codes for the following </w:t>
      </w:r>
      <w:r w:rsidR="00C14065" w:rsidRPr="00B12D7F">
        <w:rPr>
          <w:lang w:val="en-GB"/>
        </w:rPr>
        <w:t xml:space="preserve">rates </w:t>
      </w:r>
      <w:r w:rsidRPr="00B12D7F">
        <w:rPr>
          <w:lang w:val="en-GB"/>
        </w:rPr>
        <w:t xml:space="preserve">will be available for the end user to select from: </w:t>
      </w:r>
    </w:p>
    <w:p w14:paraId="4855D6E6" w14:textId="77777777" w:rsidR="00C14065" w:rsidRPr="00B12D7F" w:rsidRDefault="00C14065" w:rsidP="003D7956">
      <w:pPr>
        <w:rPr>
          <w:lang w:val="en-GB"/>
        </w:rPr>
      </w:pPr>
    </w:p>
    <w:p w14:paraId="4855D6E7" w14:textId="77777777" w:rsidR="00347242" w:rsidRPr="00B12D7F" w:rsidRDefault="00347242" w:rsidP="00347242">
      <w:pPr>
        <w:pStyle w:val="TabL"/>
        <w:spacing w:beforeLines="40" w:before="96" w:afterLines="40" w:after="96"/>
        <w:rPr>
          <w:rFonts w:ascii="Verdana" w:hAnsi="Verdana"/>
          <w:szCs w:val="18"/>
          <w:u w:val="single"/>
          <w:lang w:val="en-GB"/>
        </w:rPr>
      </w:pPr>
      <w:r w:rsidRPr="00B12D7F">
        <w:rPr>
          <w:rFonts w:ascii="Verdana" w:hAnsi="Verdana"/>
          <w:szCs w:val="18"/>
          <w:u w:val="single"/>
          <w:lang w:val="en-GB"/>
        </w:rPr>
        <w:t>Input VAT Rates:</w:t>
      </w:r>
    </w:p>
    <w:p w14:paraId="4855D6E8" w14:textId="77777777" w:rsidR="00347242" w:rsidRPr="00B12D7F" w:rsidRDefault="001F5D5E" w:rsidP="00347242">
      <w:pPr>
        <w:pStyle w:val="TabL"/>
        <w:spacing w:beforeLines="40" w:before="96" w:afterLines="40" w:after="96"/>
        <w:rPr>
          <w:rFonts w:ascii="Verdana" w:hAnsi="Verdana"/>
          <w:szCs w:val="18"/>
          <w:lang w:val="en-GB"/>
        </w:rPr>
      </w:pPr>
      <w:r w:rsidRPr="00B12D7F">
        <w:rPr>
          <w:rFonts w:ascii="Verdana" w:hAnsi="Verdana"/>
          <w:szCs w:val="18"/>
          <w:lang w:val="en-GB"/>
        </w:rPr>
        <w:t>20% - S</w:t>
      </w:r>
      <w:r w:rsidR="00347242" w:rsidRPr="00B12D7F">
        <w:rPr>
          <w:rFonts w:ascii="Verdana" w:hAnsi="Verdana"/>
          <w:szCs w:val="18"/>
          <w:lang w:val="en-GB"/>
        </w:rPr>
        <w:t>tandard rate</w:t>
      </w:r>
    </w:p>
    <w:p w14:paraId="4855D6E9" w14:textId="77777777" w:rsidR="00347242" w:rsidRPr="00B12D7F" w:rsidRDefault="00347242" w:rsidP="00347242">
      <w:pPr>
        <w:pStyle w:val="TabL"/>
        <w:spacing w:beforeLines="40" w:before="96" w:afterLines="40" w:after="96"/>
        <w:rPr>
          <w:rFonts w:ascii="Verdana" w:hAnsi="Verdana"/>
          <w:szCs w:val="18"/>
          <w:lang w:val="en-GB"/>
        </w:rPr>
      </w:pPr>
      <w:r w:rsidRPr="00B12D7F">
        <w:rPr>
          <w:rFonts w:ascii="Verdana" w:hAnsi="Verdana"/>
          <w:szCs w:val="18"/>
          <w:lang w:val="en-GB"/>
        </w:rPr>
        <w:t>0% - Zero rated</w:t>
      </w:r>
    </w:p>
    <w:p w14:paraId="4855D6EA" w14:textId="77777777" w:rsidR="00347242" w:rsidRPr="00B12D7F" w:rsidRDefault="00347242" w:rsidP="00347242">
      <w:pPr>
        <w:pStyle w:val="TabL"/>
        <w:spacing w:beforeLines="40" w:before="96" w:afterLines="40" w:after="96"/>
        <w:rPr>
          <w:rFonts w:ascii="Verdana" w:hAnsi="Verdana"/>
          <w:szCs w:val="18"/>
          <w:lang w:val="en-GB"/>
        </w:rPr>
      </w:pPr>
      <w:r w:rsidRPr="00B12D7F">
        <w:rPr>
          <w:rFonts w:ascii="Verdana" w:hAnsi="Verdana"/>
          <w:szCs w:val="18"/>
          <w:lang w:val="en-GB"/>
        </w:rPr>
        <w:t>0% - Exempt</w:t>
      </w:r>
    </w:p>
    <w:p w14:paraId="4855D6EB" w14:textId="77777777" w:rsidR="00347242" w:rsidRPr="00B12D7F" w:rsidRDefault="00347242" w:rsidP="00347242">
      <w:pPr>
        <w:pStyle w:val="TabL"/>
        <w:spacing w:beforeLines="40" w:before="96" w:afterLines="40" w:after="96"/>
        <w:rPr>
          <w:rFonts w:ascii="Verdana" w:hAnsi="Verdana"/>
          <w:szCs w:val="18"/>
          <w:lang w:val="en-GB"/>
        </w:rPr>
      </w:pPr>
      <w:r w:rsidRPr="00B12D7F">
        <w:rPr>
          <w:rFonts w:ascii="Verdana" w:hAnsi="Verdana"/>
          <w:szCs w:val="18"/>
          <w:lang w:val="en-GB"/>
        </w:rPr>
        <w:t>0% - Reverse Charge VAT</w:t>
      </w:r>
    </w:p>
    <w:p w14:paraId="4855D6EC" w14:textId="77777777" w:rsidR="00347242" w:rsidRPr="00B12D7F" w:rsidRDefault="540BE418" w:rsidP="00347242">
      <w:pPr>
        <w:pStyle w:val="TabL"/>
        <w:spacing w:beforeLines="40" w:before="96" w:afterLines="40" w:after="96"/>
        <w:rPr>
          <w:rFonts w:ascii="Verdana" w:hAnsi="Verdana"/>
          <w:szCs w:val="18"/>
          <w:lang w:val="en-GB"/>
        </w:rPr>
      </w:pPr>
      <w:r w:rsidRPr="540BE418">
        <w:rPr>
          <w:rFonts w:ascii="Verdana" w:eastAsia="Verdana" w:hAnsi="Verdana" w:cs="Verdana"/>
          <w:lang w:val="en-GB"/>
        </w:rPr>
        <w:t>21% - Netherlands domestic standard rate</w:t>
      </w:r>
    </w:p>
    <w:p w14:paraId="4855D6ED" w14:textId="77777777" w:rsidR="540BE418" w:rsidRPr="00F153A2" w:rsidRDefault="540BE418" w:rsidP="540BE418">
      <w:pPr>
        <w:pStyle w:val="TabL"/>
        <w:spacing w:beforeLines="40" w:before="96" w:afterLines="40" w:after="96"/>
        <w:rPr>
          <w:rFonts w:ascii="Verdana" w:hAnsi="Verdana"/>
        </w:rPr>
      </w:pPr>
      <w:r w:rsidRPr="540BE418">
        <w:rPr>
          <w:rFonts w:ascii="Verdana" w:eastAsia="Verdana" w:hAnsi="Verdana" w:cs="Verdana"/>
          <w:lang w:val="en-GB"/>
        </w:rPr>
        <w:t>0% EU (Goods)</w:t>
      </w:r>
    </w:p>
    <w:p w14:paraId="4855D6EE" w14:textId="77777777" w:rsidR="540BE418" w:rsidRPr="00F153A2" w:rsidRDefault="540BE418" w:rsidP="540BE418">
      <w:pPr>
        <w:pStyle w:val="TabL"/>
        <w:spacing w:beforeLines="40" w:before="96" w:afterLines="40" w:after="96"/>
        <w:rPr>
          <w:rFonts w:ascii="Verdana" w:hAnsi="Verdana"/>
        </w:rPr>
      </w:pPr>
      <w:r w:rsidRPr="540BE418">
        <w:rPr>
          <w:rFonts w:ascii="Verdana" w:eastAsia="Verdana" w:hAnsi="Verdana" w:cs="Verdana"/>
          <w:lang w:val="en-GB"/>
        </w:rPr>
        <w:t>Out of scope of VAT</w:t>
      </w:r>
    </w:p>
    <w:p w14:paraId="4855D6EF" w14:textId="77777777" w:rsidR="00347242" w:rsidRPr="00B12D7F" w:rsidRDefault="00347242" w:rsidP="00347242">
      <w:pPr>
        <w:pStyle w:val="TabL"/>
        <w:spacing w:beforeLines="40" w:before="96" w:afterLines="40" w:after="96"/>
        <w:rPr>
          <w:rFonts w:ascii="Verdana" w:hAnsi="Verdana"/>
          <w:szCs w:val="18"/>
          <w:lang w:val="en-GB"/>
        </w:rPr>
      </w:pPr>
    </w:p>
    <w:p w14:paraId="4855D6F0" w14:textId="77777777" w:rsidR="00347242" w:rsidRPr="00B12D7F" w:rsidRDefault="00347242" w:rsidP="00347242">
      <w:pPr>
        <w:pStyle w:val="TabL"/>
        <w:spacing w:beforeLines="40" w:before="96" w:afterLines="40" w:after="96"/>
        <w:rPr>
          <w:rFonts w:ascii="Verdana" w:hAnsi="Verdana"/>
          <w:szCs w:val="18"/>
          <w:lang w:val="en-GB"/>
        </w:rPr>
      </w:pPr>
      <w:r w:rsidRPr="00B12D7F">
        <w:rPr>
          <w:rFonts w:ascii="Verdana" w:hAnsi="Verdana"/>
          <w:szCs w:val="18"/>
          <w:lang w:val="en-GB"/>
        </w:rPr>
        <w:t>Possible further VAT registrations could include:</w:t>
      </w:r>
    </w:p>
    <w:p w14:paraId="4855D6F1" w14:textId="77777777" w:rsidR="003D7956" w:rsidRPr="00F153A2" w:rsidRDefault="00347242" w:rsidP="00347242">
      <w:pPr>
        <w:rPr>
          <w:lang w:val="en-GB"/>
        </w:rPr>
      </w:pPr>
      <w:r w:rsidRPr="00B12D7F">
        <w:rPr>
          <w:szCs w:val="18"/>
          <w:lang w:val="en-GB"/>
        </w:rPr>
        <w:t>Czech Republic, Italy, Dubai, Sweden &amp; Ireland</w:t>
      </w:r>
    </w:p>
    <w:p w14:paraId="4855D6F2" w14:textId="77777777" w:rsidR="00347242" w:rsidRPr="00B12D7F" w:rsidRDefault="540BE418" w:rsidP="00347242">
      <w:pPr>
        <w:pStyle w:val="TabL"/>
        <w:spacing w:beforeLines="40" w:before="96" w:afterLines="40" w:after="96"/>
        <w:rPr>
          <w:rFonts w:ascii="Verdana" w:hAnsi="Verdana"/>
          <w:szCs w:val="18"/>
          <w:u w:val="single"/>
          <w:lang w:val="en-GB"/>
        </w:rPr>
      </w:pPr>
      <w:r w:rsidRPr="540BE418">
        <w:rPr>
          <w:rFonts w:ascii="Verdana" w:eastAsia="Verdana" w:hAnsi="Verdana" w:cs="Verdana"/>
          <w:u w:val="single"/>
          <w:lang w:val="en-GB"/>
        </w:rPr>
        <w:t>Output VAT Rates:</w:t>
      </w:r>
    </w:p>
    <w:p w14:paraId="4855D6F3" w14:textId="77777777" w:rsidR="00347242" w:rsidRPr="00B12D7F" w:rsidRDefault="001F5D5E" w:rsidP="00347242">
      <w:pPr>
        <w:pStyle w:val="TabL"/>
        <w:spacing w:beforeLines="40" w:before="96" w:afterLines="40" w:after="96"/>
        <w:rPr>
          <w:rFonts w:ascii="Verdana" w:hAnsi="Verdana"/>
          <w:szCs w:val="18"/>
          <w:lang w:val="en-GB"/>
        </w:rPr>
      </w:pPr>
      <w:r w:rsidRPr="00B12D7F">
        <w:rPr>
          <w:rFonts w:ascii="Verdana" w:hAnsi="Verdana"/>
          <w:szCs w:val="18"/>
          <w:lang w:val="en-GB"/>
        </w:rPr>
        <w:t>20% - S</w:t>
      </w:r>
      <w:r w:rsidR="00347242" w:rsidRPr="00B12D7F">
        <w:rPr>
          <w:rFonts w:ascii="Verdana" w:hAnsi="Verdana"/>
          <w:szCs w:val="18"/>
          <w:lang w:val="en-GB"/>
        </w:rPr>
        <w:t>tandard rate</w:t>
      </w:r>
    </w:p>
    <w:p w14:paraId="4855D6F4" w14:textId="77777777" w:rsidR="00347242" w:rsidRPr="00B12D7F" w:rsidRDefault="00347242" w:rsidP="00347242">
      <w:pPr>
        <w:pStyle w:val="TabL"/>
        <w:spacing w:beforeLines="40" w:before="96" w:afterLines="40" w:after="96"/>
        <w:rPr>
          <w:rFonts w:ascii="Verdana" w:hAnsi="Verdana"/>
          <w:szCs w:val="18"/>
          <w:lang w:val="en-GB"/>
        </w:rPr>
      </w:pPr>
      <w:r w:rsidRPr="00B12D7F">
        <w:rPr>
          <w:rFonts w:ascii="Verdana" w:hAnsi="Verdana"/>
          <w:szCs w:val="18"/>
          <w:lang w:val="en-GB"/>
        </w:rPr>
        <w:t>0% - Zero rated</w:t>
      </w:r>
    </w:p>
    <w:p w14:paraId="4855D6F5" w14:textId="77777777" w:rsidR="00347242" w:rsidRPr="00B12D7F" w:rsidRDefault="00347242" w:rsidP="00347242">
      <w:pPr>
        <w:pStyle w:val="TabL"/>
        <w:spacing w:beforeLines="40" w:before="96" w:afterLines="40" w:after="96"/>
        <w:rPr>
          <w:rFonts w:ascii="Verdana" w:hAnsi="Verdana"/>
          <w:szCs w:val="18"/>
          <w:lang w:val="en-GB"/>
        </w:rPr>
      </w:pPr>
      <w:r w:rsidRPr="00B12D7F">
        <w:rPr>
          <w:rFonts w:ascii="Verdana" w:hAnsi="Verdana"/>
          <w:szCs w:val="18"/>
          <w:lang w:val="en-GB"/>
        </w:rPr>
        <w:t>0% - Exempt</w:t>
      </w:r>
    </w:p>
    <w:p w14:paraId="4855D6F6" w14:textId="77777777" w:rsidR="00347242" w:rsidRPr="00B12D7F" w:rsidRDefault="00347242" w:rsidP="00347242">
      <w:pPr>
        <w:pStyle w:val="TabL"/>
        <w:spacing w:beforeLines="40" w:before="96" w:afterLines="40" w:after="96"/>
        <w:rPr>
          <w:rFonts w:ascii="Verdana" w:hAnsi="Verdana"/>
          <w:szCs w:val="18"/>
          <w:lang w:val="en-GB"/>
        </w:rPr>
      </w:pPr>
      <w:r w:rsidRPr="00B12D7F">
        <w:rPr>
          <w:rFonts w:ascii="Verdana" w:hAnsi="Verdana"/>
          <w:szCs w:val="18"/>
          <w:lang w:val="en-GB"/>
        </w:rPr>
        <w:t>0% - Reverse Charge VAT</w:t>
      </w:r>
    </w:p>
    <w:p w14:paraId="4855D6F7" w14:textId="77777777" w:rsidR="00347242" w:rsidRPr="00B12D7F" w:rsidDel="4FF50C44" w:rsidRDefault="540BE418" w:rsidP="003D7956">
      <w:pPr>
        <w:rPr>
          <w:del w:id="1262" w:author="Ross Boardman" w:date="2015-09-01T11:32:00Z"/>
          <w:lang w:val="en-GB"/>
        </w:rPr>
      </w:pPr>
      <w:r>
        <w:t>0% EU (Goods)</w:t>
      </w:r>
    </w:p>
    <w:p w14:paraId="4855D6F8" w14:textId="77777777" w:rsidR="540BE418" w:rsidRDefault="540BE418" w:rsidP="540BE418">
      <w:del w:id="1263" w:author="Ross Boardman" w:date="2015-09-01T11:32:00Z">
        <w:r w:rsidDel="4FF50C44">
          <w:delText>Out of scope of VAT</w:delText>
        </w:r>
      </w:del>
    </w:p>
    <w:p w14:paraId="4855D6F9" w14:textId="77777777" w:rsidR="540BE418" w:rsidRDefault="7AA14CCD" w:rsidP="540BE418">
      <w:ins w:id="1264" w:author="Ross Boardman" w:date="2015-09-01T11:32:00Z">
        <w:r>
          <w:t>Out of scope of VAT</w:t>
        </w:r>
      </w:ins>
    </w:p>
    <w:p w14:paraId="4855D6FA" w14:textId="77777777" w:rsidR="540BE418" w:rsidRDefault="540BE418" w:rsidP="540BE418"/>
    <w:p w14:paraId="4855D6FB" w14:textId="77777777" w:rsidR="540BE418" w:rsidRDefault="540BE418" w:rsidP="540BE418">
      <w:r>
        <w:t>Consideration will need to be made for non-GB VAT returns. This should be achievable by using the standard VAT reports and selecting the country specific tax codes.</w:t>
      </w:r>
    </w:p>
    <w:p w14:paraId="4855D6FC" w14:textId="77777777" w:rsidR="00A94D07" w:rsidRPr="00B12D7F" w:rsidRDefault="00A94D07" w:rsidP="00A94D07">
      <w:pPr>
        <w:pStyle w:val="Heading3"/>
        <w:rPr>
          <w:lang w:val="en-GB"/>
        </w:rPr>
      </w:pPr>
      <w:r w:rsidRPr="00B12D7F">
        <w:rPr>
          <w:lang w:val="en-GB"/>
        </w:rPr>
        <w:lastRenderedPageBreak/>
        <w:t xml:space="preserve"> </w:t>
      </w:r>
      <w:bookmarkStart w:id="1265" w:name="_Toc429581533"/>
      <w:r w:rsidRPr="00B12D7F">
        <w:rPr>
          <w:lang w:val="en-GB"/>
        </w:rPr>
        <w:t xml:space="preserve">Reverse Charge </w:t>
      </w:r>
      <w:r w:rsidR="007B0653" w:rsidRPr="00B12D7F">
        <w:rPr>
          <w:lang w:val="en-GB"/>
        </w:rPr>
        <w:t xml:space="preserve">(RC) </w:t>
      </w:r>
      <w:r w:rsidRPr="00B12D7F">
        <w:rPr>
          <w:lang w:val="en-GB"/>
        </w:rPr>
        <w:t>VAT</w:t>
      </w:r>
      <w:bookmarkEnd w:id="1265"/>
    </w:p>
    <w:p w14:paraId="4855D6FD" w14:textId="77777777" w:rsidR="00A94D07" w:rsidRPr="00B12D7F" w:rsidRDefault="00A94D07" w:rsidP="00A94D07">
      <w:pPr>
        <w:autoSpaceDE w:val="0"/>
        <w:autoSpaceDN w:val="0"/>
        <w:adjustRightInd w:val="0"/>
        <w:jc w:val="left"/>
        <w:rPr>
          <w:rFonts w:cs="Helv"/>
          <w:iCs/>
          <w:color w:val="000000"/>
          <w:lang w:val="en-GB"/>
        </w:rPr>
      </w:pPr>
      <w:r w:rsidRPr="00B12D7F">
        <w:rPr>
          <w:rFonts w:cs="Helv"/>
          <w:iCs/>
          <w:color w:val="000000"/>
          <w:lang w:val="en-GB"/>
        </w:rPr>
        <w:t>Reverse Charge VAT is applied to certain specific materials.  It is understood from exertis that the HMRC requirements are to post standard VAT rate of 20% to any sales transactions where the total applicable material value is less than £5000.  Should the total value of the specified materials exceed £5000, the VAT rate must be changed to a 0% rate with a special tax code denoting RC VAT.</w:t>
      </w:r>
    </w:p>
    <w:p w14:paraId="4855D6FE" w14:textId="77777777" w:rsidR="00A94D07" w:rsidRPr="00B12D7F" w:rsidRDefault="00A94D07" w:rsidP="00A94D07">
      <w:pPr>
        <w:autoSpaceDE w:val="0"/>
        <w:autoSpaceDN w:val="0"/>
        <w:adjustRightInd w:val="0"/>
        <w:jc w:val="left"/>
        <w:rPr>
          <w:rFonts w:cs="Helv"/>
          <w:iCs/>
          <w:color w:val="000000"/>
          <w:lang w:val="en-GB"/>
        </w:rPr>
      </w:pPr>
      <w:r w:rsidRPr="00B12D7F">
        <w:rPr>
          <w:rFonts w:cs="Helv"/>
          <w:iCs/>
          <w:color w:val="000000"/>
          <w:lang w:val="en-GB"/>
        </w:rPr>
        <w:t> </w:t>
      </w:r>
    </w:p>
    <w:p w14:paraId="4855D6FF" w14:textId="77777777" w:rsidR="00A94D07" w:rsidRPr="00B12D7F" w:rsidRDefault="00A94D07" w:rsidP="00A94D07">
      <w:pPr>
        <w:autoSpaceDE w:val="0"/>
        <w:autoSpaceDN w:val="0"/>
        <w:adjustRightInd w:val="0"/>
        <w:jc w:val="left"/>
        <w:rPr>
          <w:rFonts w:cs="Helv"/>
          <w:iCs/>
          <w:color w:val="000000"/>
          <w:lang w:val="en-GB"/>
        </w:rPr>
      </w:pPr>
      <w:r w:rsidRPr="00B12D7F">
        <w:rPr>
          <w:rFonts w:cs="Helv"/>
          <w:iCs/>
          <w:color w:val="000000"/>
          <w:lang w:val="en-GB"/>
        </w:rPr>
        <w:t>In SAP the materials identified as being for RC VAT must have a special new tax code</w:t>
      </w:r>
      <w:r w:rsidR="001F5D5E" w:rsidRPr="00B12D7F">
        <w:rPr>
          <w:rFonts w:cs="Helv"/>
          <w:iCs/>
          <w:color w:val="000000"/>
          <w:lang w:val="en-GB"/>
        </w:rPr>
        <w:t xml:space="preserve"> </w:t>
      </w:r>
      <w:r w:rsidRPr="00B12D7F">
        <w:rPr>
          <w:rFonts w:cs="Helv"/>
          <w:iCs/>
          <w:color w:val="000000"/>
          <w:lang w:val="en-GB"/>
        </w:rPr>
        <w:t xml:space="preserve">'9' assigned to them </w:t>
      </w:r>
      <w:r w:rsidR="001F5D5E" w:rsidRPr="00B12D7F">
        <w:rPr>
          <w:rFonts w:cs="Helv"/>
          <w:iCs/>
          <w:color w:val="000000"/>
          <w:lang w:val="en-GB"/>
        </w:rPr>
        <w:t xml:space="preserve">instead of </w:t>
      </w:r>
      <w:r w:rsidRPr="00B12D7F">
        <w:rPr>
          <w:rFonts w:cs="Helv"/>
          <w:iCs/>
          <w:color w:val="000000"/>
          <w:lang w:val="en-GB"/>
        </w:rPr>
        <w:t>the usual</w:t>
      </w:r>
      <w:r w:rsidR="001F5D5E" w:rsidRPr="00B12D7F">
        <w:rPr>
          <w:rFonts w:cs="Helv"/>
          <w:iCs/>
          <w:color w:val="000000"/>
          <w:lang w:val="en-GB"/>
        </w:rPr>
        <w:t xml:space="preserve"> </w:t>
      </w:r>
      <w:r w:rsidRPr="00B12D7F">
        <w:rPr>
          <w:rFonts w:cs="Helv"/>
          <w:iCs/>
          <w:color w:val="000000"/>
          <w:lang w:val="en-GB"/>
        </w:rPr>
        <w:t xml:space="preserve">'1'.  The </w:t>
      </w:r>
      <w:r w:rsidR="001F5D5E" w:rsidRPr="00B12D7F">
        <w:rPr>
          <w:rFonts w:cs="Helv"/>
          <w:iCs/>
          <w:color w:val="000000"/>
          <w:lang w:val="en-GB"/>
        </w:rPr>
        <w:t xml:space="preserve">SAP </w:t>
      </w:r>
      <w:r w:rsidRPr="00B12D7F">
        <w:rPr>
          <w:rFonts w:cs="Helv"/>
          <w:iCs/>
          <w:color w:val="000000"/>
          <w:lang w:val="en-GB"/>
        </w:rPr>
        <w:t xml:space="preserve">MWST tax pricing condition will be created to interpret '9' in the same way as '1' with 20%.  A new price condition ZRCV must be created to hold the tax limit of £5000.  A new pricing formula will be assigned to MWST in the pricing procedure. This formula will check the scale base value of the MWST record with the value of ZRCV. </w:t>
      </w:r>
      <w:r w:rsidR="00031199" w:rsidRPr="00B12D7F">
        <w:rPr>
          <w:rFonts w:cs="Helv"/>
          <w:iCs/>
          <w:color w:val="000000"/>
          <w:lang w:val="en-GB"/>
        </w:rPr>
        <w:t xml:space="preserve"> If the scale base is larger, the</w:t>
      </w:r>
      <w:r w:rsidRPr="00B12D7F">
        <w:rPr>
          <w:rFonts w:cs="Helv"/>
          <w:iCs/>
          <w:color w:val="000000"/>
          <w:lang w:val="en-GB"/>
        </w:rPr>
        <w:t>n the MWST condition will be over-</w:t>
      </w:r>
      <w:r w:rsidR="00031199" w:rsidRPr="00B12D7F">
        <w:rPr>
          <w:rFonts w:cs="Helv"/>
          <w:iCs/>
          <w:color w:val="000000"/>
          <w:lang w:val="en-GB"/>
        </w:rPr>
        <w:t>writt</w:t>
      </w:r>
      <w:r w:rsidRPr="00B12D7F">
        <w:rPr>
          <w:rFonts w:cs="Helv"/>
          <w:iCs/>
          <w:color w:val="000000"/>
          <w:lang w:val="en-GB"/>
        </w:rPr>
        <w:t>en with the correct RC VAT tax code and the rate reset to be 0%.  Should the HMRC limit</w:t>
      </w:r>
      <w:r w:rsidR="00031199" w:rsidRPr="00B12D7F">
        <w:rPr>
          <w:rFonts w:cs="Helv"/>
          <w:iCs/>
          <w:color w:val="000000"/>
          <w:lang w:val="en-GB"/>
        </w:rPr>
        <w:t xml:space="preserve"> change then amend</w:t>
      </w:r>
      <w:r w:rsidRPr="00B12D7F">
        <w:rPr>
          <w:rFonts w:cs="Helv"/>
          <w:iCs/>
          <w:color w:val="000000"/>
          <w:lang w:val="en-GB"/>
        </w:rPr>
        <w:t>ing the ZRCV condition will update the exertis SAP system without any configuration change.</w:t>
      </w:r>
    </w:p>
    <w:p w14:paraId="4855D700" w14:textId="77777777" w:rsidR="00A94D07" w:rsidRPr="00B12D7F" w:rsidRDefault="00A94D07" w:rsidP="00A94D07">
      <w:pPr>
        <w:autoSpaceDE w:val="0"/>
        <w:autoSpaceDN w:val="0"/>
        <w:adjustRightInd w:val="0"/>
        <w:jc w:val="left"/>
        <w:rPr>
          <w:rFonts w:cs="Helv"/>
          <w:iCs/>
          <w:color w:val="000000"/>
          <w:lang w:val="en-GB"/>
        </w:rPr>
      </w:pPr>
      <w:r w:rsidRPr="00B12D7F">
        <w:rPr>
          <w:rFonts w:cs="Helv"/>
          <w:iCs/>
          <w:color w:val="000000"/>
          <w:lang w:val="en-GB"/>
        </w:rPr>
        <w:t> </w:t>
      </w:r>
    </w:p>
    <w:p w14:paraId="4855D701" w14:textId="77777777" w:rsidR="002A2F45" w:rsidRPr="00B12D7F" w:rsidRDefault="00A94D07" w:rsidP="00A94D07">
      <w:pPr>
        <w:rPr>
          <w:rFonts w:cs="Arial"/>
          <w:color w:val="FF0000"/>
          <w:lang w:val="en-GB"/>
        </w:rPr>
      </w:pPr>
      <w:r w:rsidRPr="00B12D7F">
        <w:rPr>
          <w:rFonts w:cs="Helv"/>
          <w:iCs/>
          <w:color w:val="000000"/>
          <w:lang w:val="en-GB"/>
        </w:rPr>
        <w:t>It is importa</w:t>
      </w:r>
      <w:r w:rsidR="00031199" w:rsidRPr="00B12D7F">
        <w:rPr>
          <w:rFonts w:cs="Helv"/>
          <w:iCs/>
          <w:color w:val="000000"/>
          <w:lang w:val="en-GB"/>
        </w:rPr>
        <w:t>nt that sales invoices can re-price</w:t>
      </w:r>
      <w:r w:rsidRPr="00B12D7F">
        <w:rPr>
          <w:rFonts w:cs="Helv"/>
          <w:iCs/>
          <w:color w:val="000000"/>
          <w:lang w:val="en-GB"/>
        </w:rPr>
        <w:t xml:space="preserve"> </w:t>
      </w:r>
      <w:r w:rsidR="00031199" w:rsidRPr="00B12D7F">
        <w:rPr>
          <w:rFonts w:cs="Helv"/>
          <w:iCs/>
          <w:color w:val="000000"/>
          <w:lang w:val="en-GB"/>
        </w:rPr>
        <w:t xml:space="preserve">their </w:t>
      </w:r>
      <w:r w:rsidRPr="00B12D7F">
        <w:rPr>
          <w:rFonts w:cs="Helv"/>
          <w:iCs/>
          <w:color w:val="000000"/>
          <w:lang w:val="en-GB"/>
        </w:rPr>
        <w:t xml:space="preserve">tax </w:t>
      </w:r>
      <w:r w:rsidR="00031199" w:rsidRPr="00B12D7F">
        <w:rPr>
          <w:rFonts w:cs="Helv"/>
          <w:iCs/>
          <w:color w:val="000000"/>
          <w:lang w:val="en-GB"/>
        </w:rPr>
        <w:t xml:space="preserve">elements </w:t>
      </w:r>
      <w:r w:rsidRPr="00B12D7F">
        <w:rPr>
          <w:rFonts w:cs="Helv"/>
          <w:iCs/>
          <w:color w:val="000000"/>
          <w:lang w:val="en-GB"/>
        </w:rPr>
        <w:t>to cater for any changes to tax rates.  Therefore the RC VAT will be re-determined based on the invoice quantities.  This means that any short-deliveries will produce a lower RC VAT value, while consolidated billing will potentially produce a higher value when deliveries are combined.</w:t>
      </w:r>
    </w:p>
    <w:p w14:paraId="4855D702" w14:textId="77777777" w:rsidR="001F5D5E" w:rsidRPr="00B12D7F" w:rsidRDefault="001F5D5E" w:rsidP="00717057">
      <w:pPr>
        <w:rPr>
          <w:rFonts w:cs="Arial"/>
          <w:color w:val="FF0000"/>
          <w:lang w:val="en-GB"/>
        </w:rPr>
      </w:pPr>
    </w:p>
    <w:p w14:paraId="4855D703" w14:textId="77777777" w:rsidR="004A4020" w:rsidRPr="00870AF7" w:rsidRDefault="004A4020" w:rsidP="00717057">
      <w:pPr>
        <w:rPr>
          <w:rFonts w:cs="Arial"/>
          <w:lang w:val="en-GB"/>
        </w:rPr>
      </w:pPr>
    </w:p>
    <w:p w14:paraId="4855D704" w14:textId="77777777" w:rsidR="004A4020" w:rsidRPr="00870AF7" w:rsidRDefault="004A4020" w:rsidP="00717057">
      <w:pPr>
        <w:rPr>
          <w:rFonts w:cs="Arial"/>
          <w:lang w:val="en-GB"/>
        </w:rPr>
      </w:pPr>
      <w:r w:rsidRPr="00870AF7">
        <w:rPr>
          <w:rFonts w:cs="Arial"/>
          <w:lang w:val="en-GB"/>
        </w:rPr>
        <w:t xml:space="preserve">With regards to input RC VAT, the purchase information record will hold a VAT code e.g. V1 – 20%, R1 – 0% which will default onto the purchase order. </w:t>
      </w:r>
    </w:p>
    <w:p w14:paraId="4855D705" w14:textId="77777777" w:rsidR="004A4020" w:rsidRPr="00870AF7" w:rsidRDefault="004A4020" w:rsidP="00717057">
      <w:pPr>
        <w:rPr>
          <w:rFonts w:cs="Arial"/>
          <w:lang w:val="en-GB"/>
        </w:rPr>
      </w:pPr>
    </w:p>
    <w:p w14:paraId="4855D706" w14:textId="77777777" w:rsidR="004A4020" w:rsidRPr="00870AF7" w:rsidRDefault="004A4020" w:rsidP="00717057">
      <w:pPr>
        <w:rPr>
          <w:rFonts w:cs="Arial"/>
          <w:lang w:val="en-GB"/>
        </w:rPr>
      </w:pPr>
      <w:r w:rsidRPr="00870AF7">
        <w:rPr>
          <w:rFonts w:cs="Arial"/>
          <w:lang w:val="en-GB"/>
        </w:rPr>
        <w:t xml:space="preserve">On the P.I.R. only one VAT code can be held. </w:t>
      </w:r>
    </w:p>
    <w:p w14:paraId="4855D707" w14:textId="77777777" w:rsidR="004A4020" w:rsidRPr="00870AF7" w:rsidRDefault="004A4020" w:rsidP="00717057">
      <w:pPr>
        <w:rPr>
          <w:rFonts w:cs="Arial"/>
          <w:lang w:val="en-GB"/>
        </w:rPr>
      </w:pPr>
    </w:p>
    <w:p w14:paraId="4855D708" w14:textId="77777777" w:rsidR="004A4020" w:rsidRPr="00870AF7" w:rsidRDefault="004A4020" w:rsidP="00717057">
      <w:pPr>
        <w:rPr>
          <w:rFonts w:cs="Arial"/>
          <w:lang w:val="en-GB"/>
        </w:rPr>
      </w:pPr>
      <w:r w:rsidRPr="00870AF7">
        <w:rPr>
          <w:rFonts w:cs="Arial"/>
          <w:lang w:val="en-GB"/>
        </w:rPr>
        <w:t>Upon processing the vendor invoice, SAP will reference to the PO and error if the VAT code entered is different from that on the P.O. It should be noted that the onus to correctly state the VAT code on the invoice is on the vendor.</w:t>
      </w:r>
    </w:p>
    <w:p w14:paraId="4855D709" w14:textId="77777777" w:rsidR="004A4020" w:rsidRPr="00870AF7" w:rsidRDefault="004A4020" w:rsidP="00717057">
      <w:pPr>
        <w:rPr>
          <w:rFonts w:cs="Arial"/>
          <w:lang w:val="en-GB"/>
        </w:rPr>
      </w:pPr>
    </w:p>
    <w:p w14:paraId="4855D70A" w14:textId="77777777" w:rsidR="004A4020" w:rsidRPr="00870AF7" w:rsidRDefault="004A4020" w:rsidP="00717057">
      <w:pPr>
        <w:rPr>
          <w:rFonts w:cs="Arial"/>
          <w:lang w:val="en-GB"/>
        </w:rPr>
      </w:pPr>
      <w:r w:rsidRPr="00870AF7">
        <w:rPr>
          <w:rFonts w:cs="Arial"/>
          <w:lang w:val="en-GB"/>
        </w:rPr>
        <w:t>It is possible within the invoice processing transaction to correct this error.</w:t>
      </w:r>
    </w:p>
    <w:p w14:paraId="4855D70B" w14:textId="77777777" w:rsidR="004A4020" w:rsidRPr="00B12D7F" w:rsidRDefault="004A4020" w:rsidP="00717057">
      <w:pPr>
        <w:rPr>
          <w:rFonts w:cs="Arial"/>
          <w:color w:val="FF0000"/>
          <w:lang w:val="en-GB"/>
        </w:rPr>
      </w:pPr>
    </w:p>
    <w:p w14:paraId="4855D70C" w14:textId="77777777" w:rsidR="004A4020" w:rsidRPr="00B12D7F" w:rsidRDefault="004A4020" w:rsidP="00717057">
      <w:pPr>
        <w:rPr>
          <w:rFonts w:cs="Arial"/>
          <w:color w:val="FF0000"/>
          <w:lang w:val="en-GB"/>
        </w:rPr>
        <w:sectPr w:rsidR="004A4020" w:rsidRPr="00B12D7F" w:rsidSect="001F5D5E">
          <w:pgSz w:w="11906" w:h="16838" w:code="9"/>
          <w:pgMar w:top="2659" w:right="1985" w:bottom="1418" w:left="1418" w:header="709" w:footer="357" w:gutter="0"/>
          <w:cols w:space="708"/>
          <w:docGrid w:linePitch="360"/>
        </w:sectPr>
      </w:pPr>
    </w:p>
    <w:p w14:paraId="4855D70D" w14:textId="77777777" w:rsidR="00717057" w:rsidRPr="00B12D7F" w:rsidRDefault="00717057" w:rsidP="00717057">
      <w:pPr>
        <w:rPr>
          <w:rFonts w:cs="Arial"/>
          <w:color w:val="FF0000"/>
          <w:lang w:val="en-GB"/>
        </w:rPr>
      </w:pPr>
    </w:p>
    <w:p w14:paraId="4855D70E" w14:textId="77777777" w:rsidR="00A94D07" w:rsidRPr="00B12D7F" w:rsidRDefault="00A94D07" w:rsidP="001819E1">
      <w:pPr>
        <w:rPr>
          <w:rFonts w:cs="Arial"/>
          <w:color w:val="FF0000"/>
          <w:lang w:val="en-GB"/>
        </w:rPr>
      </w:pPr>
    </w:p>
    <w:tbl>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741"/>
        <w:gridCol w:w="1326"/>
        <w:gridCol w:w="1843"/>
        <w:gridCol w:w="3696"/>
        <w:gridCol w:w="2541"/>
        <w:gridCol w:w="1559"/>
      </w:tblGrid>
      <w:tr w:rsidR="00C3585C" w:rsidRPr="00B12D7F" w14:paraId="4855D715" w14:textId="77777777" w:rsidTr="007B0653">
        <w:trPr>
          <w:tblHeader/>
        </w:trPr>
        <w:tc>
          <w:tcPr>
            <w:tcW w:w="0" w:type="auto"/>
            <w:tcBorders>
              <w:top w:val="single" w:sz="4" w:space="0" w:color="auto"/>
              <w:left w:val="single" w:sz="4" w:space="0" w:color="auto"/>
              <w:bottom w:val="single" w:sz="4" w:space="0" w:color="auto"/>
              <w:right w:val="single" w:sz="4" w:space="0" w:color="auto"/>
            </w:tcBorders>
            <w:shd w:val="clear" w:color="auto" w:fill="FF0000"/>
          </w:tcPr>
          <w:p w14:paraId="4855D70F" w14:textId="77777777" w:rsidR="00C3585C" w:rsidRPr="00B12D7F" w:rsidRDefault="00C3585C" w:rsidP="002F0003">
            <w:pPr>
              <w:rPr>
                <w:b/>
                <w:color w:val="FFFFFF" w:themeColor="background1"/>
                <w:lang w:val="en-GB"/>
              </w:rPr>
            </w:pPr>
            <w:r w:rsidRPr="00B12D7F">
              <w:rPr>
                <w:b/>
                <w:color w:val="FFFFFF" w:themeColor="background1"/>
                <w:lang w:val="en-GB"/>
              </w:rPr>
              <w:t>No.</w:t>
            </w:r>
          </w:p>
        </w:tc>
        <w:tc>
          <w:tcPr>
            <w:tcW w:w="1326" w:type="dxa"/>
            <w:tcBorders>
              <w:top w:val="single" w:sz="4" w:space="0" w:color="auto"/>
              <w:left w:val="single" w:sz="4" w:space="0" w:color="auto"/>
              <w:bottom w:val="single" w:sz="4" w:space="0" w:color="auto"/>
              <w:right w:val="single" w:sz="4" w:space="0" w:color="auto"/>
            </w:tcBorders>
            <w:shd w:val="clear" w:color="auto" w:fill="FF0000"/>
          </w:tcPr>
          <w:p w14:paraId="4855D710" w14:textId="77777777" w:rsidR="00C3585C" w:rsidRPr="00B12D7F" w:rsidRDefault="005A22AD" w:rsidP="002F0003">
            <w:pPr>
              <w:rPr>
                <w:b/>
                <w:color w:val="FFFFFF" w:themeColor="background1"/>
                <w:lang w:val="en-GB"/>
              </w:rPr>
            </w:pPr>
            <w:r w:rsidRPr="00B12D7F">
              <w:rPr>
                <w:b/>
                <w:color w:val="FFFFFF" w:themeColor="background1"/>
                <w:lang w:val="en-GB"/>
              </w:rPr>
              <w:t>Object</w:t>
            </w:r>
          </w:p>
        </w:tc>
        <w:tc>
          <w:tcPr>
            <w:tcW w:w="1843" w:type="dxa"/>
            <w:tcBorders>
              <w:top w:val="single" w:sz="4" w:space="0" w:color="auto"/>
              <w:left w:val="single" w:sz="4" w:space="0" w:color="auto"/>
              <w:bottom w:val="single" w:sz="4" w:space="0" w:color="auto"/>
              <w:right w:val="single" w:sz="4" w:space="0" w:color="auto"/>
            </w:tcBorders>
            <w:shd w:val="clear" w:color="auto" w:fill="FF0000"/>
          </w:tcPr>
          <w:p w14:paraId="4855D711" w14:textId="77777777" w:rsidR="00C3585C" w:rsidRPr="00B12D7F" w:rsidRDefault="00C3585C" w:rsidP="002F0003">
            <w:pPr>
              <w:rPr>
                <w:b/>
                <w:color w:val="FFFFFF" w:themeColor="background1"/>
                <w:lang w:val="en-GB"/>
              </w:rPr>
            </w:pPr>
            <w:r w:rsidRPr="00B12D7F">
              <w:rPr>
                <w:b/>
                <w:color w:val="FFFFFF" w:themeColor="background1"/>
                <w:lang w:val="en-GB"/>
              </w:rPr>
              <w:t>Description of Object</w:t>
            </w:r>
          </w:p>
        </w:tc>
        <w:tc>
          <w:tcPr>
            <w:tcW w:w="3696" w:type="dxa"/>
            <w:tcBorders>
              <w:top w:val="single" w:sz="4" w:space="0" w:color="auto"/>
              <w:left w:val="single" w:sz="4" w:space="0" w:color="auto"/>
              <w:bottom w:val="single" w:sz="4" w:space="0" w:color="auto"/>
              <w:right w:val="single" w:sz="4" w:space="0" w:color="auto"/>
            </w:tcBorders>
            <w:shd w:val="clear" w:color="auto" w:fill="FF0000"/>
          </w:tcPr>
          <w:p w14:paraId="4855D712" w14:textId="77777777" w:rsidR="00C3585C" w:rsidRPr="00B12D7F" w:rsidRDefault="00C3585C" w:rsidP="002F0003">
            <w:pPr>
              <w:rPr>
                <w:b/>
                <w:color w:val="FFFFFF" w:themeColor="background1"/>
                <w:lang w:val="en-GB"/>
              </w:rPr>
            </w:pPr>
            <w:r w:rsidRPr="00B12D7F">
              <w:rPr>
                <w:b/>
                <w:color w:val="FFFFFF" w:themeColor="background1"/>
                <w:lang w:val="en-GB"/>
              </w:rPr>
              <w:t>Summary of SAP design</w:t>
            </w:r>
          </w:p>
        </w:tc>
        <w:tc>
          <w:tcPr>
            <w:tcW w:w="2541" w:type="dxa"/>
            <w:tcBorders>
              <w:top w:val="single" w:sz="4" w:space="0" w:color="auto"/>
              <w:left w:val="single" w:sz="4" w:space="0" w:color="auto"/>
              <w:bottom w:val="single" w:sz="4" w:space="0" w:color="auto"/>
              <w:right w:val="single" w:sz="4" w:space="0" w:color="auto"/>
            </w:tcBorders>
            <w:shd w:val="clear" w:color="auto" w:fill="FF0000"/>
          </w:tcPr>
          <w:p w14:paraId="4855D713" w14:textId="77777777" w:rsidR="00C3585C" w:rsidRPr="00B12D7F" w:rsidRDefault="00C3585C" w:rsidP="002F0003">
            <w:pPr>
              <w:rPr>
                <w:b/>
                <w:color w:val="FFFFFF" w:themeColor="background1"/>
                <w:lang w:val="en-GB"/>
              </w:rPr>
            </w:pPr>
            <w:r w:rsidRPr="00B12D7F">
              <w:rPr>
                <w:b/>
                <w:color w:val="FFFFFF" w:themeColor="background1"/>
                <w:lang w:val="en-GB"/>
              </w:rPr>
              <w:t>Solution</w:t>
            </w:r>
          </w:p>
        </w:tc>
        <w:tc>
          <w:tcPr>
            <w:tcW w:w="1559" w:type="dxa"/>
            <w:tcBorders>
              <w:top w:val="single" w:sz="4" w:space="0" w:color="auto"/>
              <w:left w:val="single" w:sz="4" w:space="0" w:color="auto"/>
              <w:bottom w:val="single" w:sz="4" w:space="0" w:color="auto"/>
              <w:right w:val="single" w:sz="4" w:space="0" w:color="auto"/>
            </w:tcBorders>
            <w:shd w:val="clear" w:color="auto" w:fill="FF0000"/>
          </w:tcPr>
          <w:p w14:paraId="4855D714" w14:textId="77777777" w:rsidR="00C3585C" w:rsidRPr="00B12D7F" w:rsidRDefault="00C3585C" w:rsidP="002F0003">
            <w:pPr>
              <w:rPr>
                <w:b/>
                <w:color w:val="FFFFFF" w:themeColor="background1"/>
                <w:lang w:val="en-GB"/>
              </w:rPr>
            </w:pPr>
            <w:r w:rsidRPr="00B12D7F">
              <w:rPr>
                <w:b/>
                <w:color w:val="FFFFFF" w:themeColor="background1"/>
                <w:lang w:val="en-GB"/>
              </w:rPr>
              <w:t>Comments</w:t>
            </w:r>
          </w:p>
        </w:tc>
      </w:tr>
      <w:tr w:rsidR="00C3585C" w:rsidRPr="00B12D7F" w14:paraId="4855D71C" w14:textId="77777777" w:rsidTr="007B0653">
        <w:trPr>
          <w:trHeight w:hRule="exact" w:val="60"/>
          <w:tblHeader/>
        </w:trPr>
        <w:tc>
          <w:tcPr>
            <w:tcW w:w="0" w:type="auto"/>
            <w:tcBorders>
              <w:top w:val="single" w:sz="4" w:space="0" w:color="auto"/>
              <w:left w:val="nil"/>
              <w:bottom w:val="single" w:sz="6" w:space="0" w:color="auto"/>
              <w:right w:val="nil"/>
            </w:tcBorders>
            <w:shd w:val="pct50" w:color="auto" w:fill="auto"/>
          </w:tcPr>
          <w:p w14:paraId="4855D716" w14:textId="77777777" w:rsidR="00C3585C" w:rsidRPr="00B12D7F" w:rsidRDefault="00C3585C" w:rsidP="002F0003">
            <w:pPr>
              <w:rPr>
                <w:lang w:val="en-GB"/>
              </w:rPr>
            </w:pPr>
          </w:p>
        </w:tc>
        <w:tc>
          <w:tcPr>
            <w:tcW w:w="1326" w:type="dxa"/>
            <w:tcBorders>
              <w:top w:val="single" w:sz="4" w:space="0" w:color="auto"/>
              <w:left w:val="nil"/>
              <w:bottom w:val="single" w:sz="6" w:space="0" w:color="auto"/>
              <w:right w:val="nil"/>
            </w:tcBorders>
            <w:shd w:val="pct50" w:color="auto" w:fill="auto"/>
          </w:tcPr>
          <w:p w14:paraId="4855D717" w14:textId="77777777" w:rsidR="00C3585C" w:rsidRPr="00B12D7F" w:rsidRDefault="00C3585C" w:rsidP="002F0003">
            <w:pPr>
              <w:rPr>
                <w:lang w:val="en-GB"/>
              </w:rPr>
            </w:pPr>
          </w:p>
        </w:tc>
        <w:tc>
          <w:tcPr>
            <w:tcW w:w="1843" w:type="dxa"/>
            <w:tcBorders>
              <w:top w:val="single" w:sz="4" w:space="0" w:color="auto"/>
              <w:left w:val="nil"/>
              <w:bottom w:val="single" w:sz="6" w:space="0" w:color="auto"/>
              <w:right w:val="nil"/>
            </w:tcBorders>
            <w:shd w:val="pct50" w:color="auto" w:fill="auto"/>
          </w:tcPr>
          <w:p w14:paraId="4855D718" w14:textId="77777777" w:rsidR="00C3585C" w:rsidRPr="00B12D7F" w:rsidRDefault="00C3585C" w:rsidP="002F0003">
            <w:pPr>
              <w:rPr>
                <w:lang w:val="en-GB"/>
              </w:rPr>
            </w:pPr>
          </w:p>
        </w:tc>
        <w:tc>
          <w:tcPr>
            <w:tcW w:w="3696" w:type="dxa"/>
            <w:tcBorders>
              <w:top w:val="single" w:sz="4" w:space="0" w:color="auto"/>
              <w:left w:val="nil"/>
              <w:bottom w:val="single" w:sz="6" w:space="0" w:color="auto"/>
              <w:right w:val="nil"/>
            </w:tcBorders>
            <w:shd w:val="pct50" w:color="auto" w:fill="auto"/>
          </w:tcPr>
          <w:p w14:paraId="4855D719" w14:textId="77777777" w:rsidR="00C3585C" w:rsidRPr="00B12D7F" w:rsidRDefault="00C3585C" w:rsidP="002F0003">
            <w:pPr>
              <w:rPr>
                <w:lang w:val="en-GB"/>
              </w:rPr>
            </w:pPr>
          </w:p>
        </w:tc>
        <w:tc>
          <w:tcPr>
            <w:tcW w:w="2541" w:type="dxa"/>
            <w:tcBorders>
              <w:top w:val="single" w:sz="4" w:space="0" w:color="auto"/>
              <w:left w:val="nil"/>
              <w:bottom w:val="single" w:sz="6" w:space="0" w:color="auto"/>
              <w:right w:val="nil"/>
            </w:tcBorders>
            <w:shd w:val="pct50" w:color="auto" w:fill="auto"/>
          </w:tcPr>
          <w:p w14:paraId="4855D71A" w14:textId="77777777" w:rsidR="00C3585C" w:rsidRPr="00B12D7F" w:rsidRDefault="00C3585C" w:rsidP="002F0003">
            <w:pPr>
              <w:rPr>
                <w:lang w:val="en-GB"/>
              </w:rPr>
            </w:pPr>
          </w:p>
        </w:tc>
        <w:tc>
          <w:tcPr>
            <w:tcW w:w="1559" w:type="dxa"/>
            <w:tcBorders>
              <w:top w:val="single" w:sz="4" w:space="0" w:color="auto"/>
              <w:left w:val="nil"/>
              <w:bottom w:val="single" w:sz="6" w:space="0" w:color="auto"/>
              <w:right w:val="nil"/>
            </w:tcBorders>
            <w:shd w:val="pct50" w:color="auto" w:fill="auto"/>
          </w:tcPr>
          <w:p w14:paraId="4855D71B" w14:textId="77777777" w:rsidR="00C3585C" w:rsidRPr="00B12D7F" w:rsidRDefault="00C3585C" w:rsidP="002F0003">
            <w:pPr>
              <w:rPr>
                <w:lang w:val="en-GB"/>
              </w:rPr>
            </w:pPr>
          </w:p>
        </w:tc>
      </w:tr>
      <w:tr w:rsidR="00C3585C" w:rsidRPr="00B12D7F" w14:paraId="4855D730" w14:textId="77777777" w:rsidTr="007B0653">
        <w:tc>
          <w:tcPr>
            <w:tcW w:w="0" w:type="auto"/>
            <w:tcBorders>
              <w:top w:val="single" w:sz="6" w:space="0" w:color="auto"/>
              <w:left w:val="single" w:sz="6" w:space="0" w:color="auto"/>
              <w:bottom w:val="single" w:sz="6" w:space="0" w:color="auto"/>
            </w:tcBorders>
          </w:tcPr>
          <w:p w14:paraId="4855D71D" w14:textId="77777777" w:rsidR="00C3585C" w:rsidRPr="00B12D7F" w:rsidRDefault="00C3585C" w:rsidP="002F0003">
            <w:pPr>
              <w:rPr>
                <w:lang w:val="en-GB"/>
              </w:rPr>
            </w:pPr>
            <w:r w:rsidRPr="00B12D7F">
              <w:rPr>
                <w:lang w:val="en-GB"/>
              </w:rPr>
              <w:t>7.4.1</w:t>
            </w:r>
          </w:p>
        </w:tc>
        <w:tc>
          <w:tcPr>
            <w:tcW w:w="1326" w:type="dxa"/>
            <w:tcBorders>
              <w:top w:val="single" w:sz="6" w:space="0" w:color="auto"/>
              <w:bottom w:val="single" w:sz="6" w:space="0" w:color="auto"/>
            </w:tcBorders>
          </w:tcPr>
          <w:p w14:paraId="4855D71E" w14:textId="77777777" w:rsidR="00C3585C" w:rsidRPr="00B12D7F" w:rsidRDefault="00C3585C" w:rsidP="002F0003">
            <w:pPr>
              <w:jc w:val="left"/>
              <w:rPr>
                <w:lang w:val="en-GB"/>
              </w:rPr>
            </w:pPr>
            <w:r w:rsidRPr="00B12D7F">
              <w:rPr>
                <w:lang w:val="en-GB"/>
              </w:rPr>
              <w:t>VAT Codes</w:t>
            </w:r>
          </w:p>
        </w:tc>
        <w:tc>
          <w:tcPr>
            <w:tcW w:w="1843" w:type="dxa"/>
            <w:tcBorders>
              <w:top w:val="single" w:sz="6" w:space="0" w:color="auto"/>
              <w:bottom w:val="single" w:sz="6" w:space="0" w:color="auto"/>
            </w:tcBorders>
          </w:tcPr>
          <w:p w14:paraId="4855D71F" w14:textId="77777777" w:rsidR="00C3585C" w:rsidRPr="00B12D7F" w:rsidRDefault="00C3585C" w:rsidP="002F0003">
            <w:pPr>
              <w:rPr>
                <w:lang w:val="en-GB"/>
              </w:rPr>
            </w:pPr>
            <w:r w:rsidRPr="00B12D7F">
              <w:rPr>
                <w:lang w:val="en-GB"/>
              </w:rPr>
              <w:t>Code applied to</w:t>
            </w:r>
            <w:r w:rsidR="005A22AD" w:rsidRPr="00B12D7F">
              <w:rPr>
                <w:lang w:val="en-GB"/>
              </w:rPr>
              <w:t xml:space="preserve"> sales and purchases </w:t>
            </w:r>
            <w:r w:rsidRPr="00B12D7F">
              <w:rPr>
                <w:lang w:val="en-GB"/>
              </w:rPr>
              <w:t xml:space="preserve"> transactions</w:t>
            </w:r>
            <w:r w:rsidR="005A22AD" w:rsidRPr="00B12D7F">
              <w:rPr>
                <w:lang w:val="en-GB"/>
              </w:rPr>
              <w:t xml:space="preserve"> </w:t>
            </w:r>
          </w:p>
        </w:tc>
        <w:tc>
          <w:tcPr>
            <w:tcW w:w="3696" w:type="dxa"/>
            <w:tcBorders>
              <w:top w:val="single" w:sz="6" w:space="0" w:color="auto"/>
              <w:bottom w:val="single" w:sz="6" w:space="0" w:color="auto"/>
            </w:tcBorders>
          </w:tcPr>
          <w:p w14:paraId="4855D720" w14:textId="77777777" w:rsidR="00C3585C" w:rsidRPr="00B12D7F" w:rsidRDefault="005A5353" w:rsidP="002F0003">
            <w:pPr>
              <w:rPr>
                <w:lang w:val="en-GB"/>
              </w:rPr>
            </w:pPr>
            <w:r w:rsidRPr="00B12D7F">
              <w:rPr>
                <w:lang w:val="en-GB"/>
              </w:rPr>
              <w:t>Two character code with associated account determination.</w:t>
            </w:r>
          </w:p>
        </w:tc>
        <w:tc>
          <w:tcPr>
            <w:tcW w:w="2541" w:type="dxa"/>
            <w:tcBorders>
              <w:top w:val="single" w:sz="6" w:space="0" w:color="auto"/>
              <w:bottom w:val="single" w:sz="6" w:space="0" w:color="auto"/>
            </w:tcBorders>
          </w:tcPr>
          <w:p w14:paraId="4855D721" w14:textId="77777777" w:rsidR="00C3585C" w:rsidRPr="00B12D7F" w:rsidRDefault="00C3585C" w:rsidP="002F0003">
            <w:pPr>
              <w:rPr>
                <w:u w:val="single"/>
                <w:lang w:val="en-GB"/>
              </w:rPr>
            </w:pPr>
            <w:r w:rsidRPr="00B12D7F">
              <w:rPr>
                <w:u w:val="single"/>
                <w:lang w:val="en-GB"/>
              </w:rPr>
              <w:t>Configuration</w:t>
            </w:r>
            <w:r w:rsidR="007B0653" w:rsidRPr="00B12D7F">
              <w:rPr>
                <w:u w:val="single"/>
                <w:lang w:val="en-GB"/>
              </w:rPr>
              <w:t>:</w:t>
            </w:r>
          </w:p>
          <w:p w14:paraId="4855D722" w14:textId="77777777" w:rsidR="00DF1BC0" w:rsidRPr="00B12D7F" w:rsidRDefault="00DF1BC0" w:rsidP="002F0003">
            <w:pPr>
              <w:rPr>
                <w:lang w:val="en-GB"/>
              </w:rPr>
            </w:pPr>
            <w:r w:rsidRPr="00B12D7F">
              <w:rPr>
                <w:lang w:val="en-GB"/>
              </w:rPr>
              <w:t>For each VAT code, the input and output GL accounts where appropriate will be set.</w:t>
            </w:r>
          </w:p>
          <w:p w14:paraId="4855D723" w14:textId="77777777" w:rsidR="00DF1BC0" w:rsidRPr="00B12D7F" w:rsidRDefault="00DF1BC0" w:rsidP="002F0003">
            <w:pPr>
              <w:rPr>
                <w:lang w:val="en-GB"/>
              </w:rPr>
            </w:pPr>
          </w:p>
          <w:p w14:paraId="4855D724" w14:textId="77777777" w:rsidR="00C14065" w:rsidRPr="00B12D7F" w:rsidRDefault="003D0033" w:rsidP="002F0003">
            <w:pPr>
              <w:rPr>
                <w:lang w:val="en-GB"/>
              </w:rPr>
            </w:pPr>
            <w:r w:rsidRPr="00B12D7F">
              <w:rPr>
                <w:lang w:val="en-GB"/>
              </w:rPr>
              <w:t xml:space="preserve">Example </w:t>
            </w:r>
            <w:r w:rsidR="00C14065" w:rsidRPr="00B12D7F">
              <w:rPr>
                <w:lang w:val="en-GB"/>
              </w:rPr>
              <w:t>Standard VAT codes available in the system:</w:t>
            </w:r>
          </w:p>
          <w:p w14:paraId="4855D725" w14:textId="77777777" w:rsidR="00C14065" w:rsidRPr="00B12D7F" w:rsidRDefault="004E5AAE" w:rsidP="002F0003">
            <w:pPr>
              <w:rPr>
                <w:lang w:val="en-GB"/>
              </w:rPr>
            </w:pPr>
            <w:r w:rsidRPr="00B12D7F">
              <w:rPr>
                <w:lang w:val="en-GB"/>
              </w:rPr>
              <w:t>A0</w:t>
            </w:r>
            <w:r w:rsidRPr="00B12D7F">
              <w:rPr>
                <w:lang w:val="en-GB"/>
              </w:rPr>
              <w:tab/>
              <w:t>Output VAT 0%</w:t>
            </w:r>
          </w:p>
          <w:p w14:paraId="4855D726" w14:textId="77777777" w:rsidR="004E5AAE" w:rsidRPr="00B12D7F" w:rsidRDefault="004E5AAE" w:rsidP="002F0003">
            <w:pPr>
              <w:rPr>
                <w:lang w:val="en-GB"/>
              </w:rPr>
            </w:pPr>
            <w:r w:rsidRPr="00B12D7F">
              <w:rPr>
                <w:lang w:val="en-GB"/>
              </w:rPr>
              <w:t>A1</w:t>
            </w:r>
            <w:r w:rsidRPr="00B12D7F">
              <w:rPr>
                <w:lang w:val="en-GB"/>
              </w:rPr>
              <w:tab/>
              <w:t>Standard rated output VAT: 20%</w:t>
            </w:r>
          </w:p>
          <w:p w14:paraId="4855D727" w14:textId="77777777" w:rsidR="004E5AAE" w:rsidRPr="00B12D7F" w:rsidRDefault="003D0033" w:rsidP="002F0003">
            <w:pPr>
              <w:rPr>
                <w:lang w:val="en-GB"/>
              </w:rPr>
            </w:pPr>
            <w:r w:rsidRPr="00B12D7F">
              <w:rPr>
                <w:lang w:val="en-GB"/>
              </w:rPr>
              <w:t>V0</w:t>
            </w:r>
            <w:r w:rsidRPr="00B12D7F">
              <w:rPr>
                <w:lang w:val="en-GB"/>
              </w:rPr>
              <w:tab/>
              <w:t>Input VAT 0%</w:t>
            </w:r>
          </w:p>
          <w:p w14:paraId="4855D728" w14:textId="77777777" w:rsidR="003D0033" w:rsidRPr="00B12D7F" w:rsidRDefault="003D0033" w:rsidP="002F0003">
            <w:pPr>
              <w:rPr>
                <w:lang w:val="en-GB"/>
              </w:rPr>
            </w:pPr>
            <w:r w:rsidRPr="00B12D7F">
              <w:rPr>
                <w:lang w:val="en-GB"/>
              </w:rPr>
              <w:t>V1</w:t>
            </w:r>
            <w:r w:rsidRPr="00B12D7F">
              <w:rPr>
                <w:lang w:val="en-GB"/>
              </w:rPr>
              <w:tab/>
              <w:t>Standard rated input VAT: 20%</w:t>
            </w:r>
          </w:p>
          <w:p w14:paraId="4855D729" w14:textId="77777777" w:rsidR="00AB4A89" w:rsidRPr="00B12D7F" w:rsidRDefault="00AB4A89" w:rsidP="002F0003">
            <w:pPr>
              <w:rPr>
                <w:lang w:val="en-GB"/>
              </w:rPr>
            </w:pPr>
          </w:p>
          <w:p w14:paraId="4855D72A" w14:textId="77777777" w:rsidR="00AB4A89" w:rsidRPr="00B12D7F" w:rsidRDefault="00AB4A89" w:rsidP="002F0003">
            <w:pPr>
              <w:rPr>
                <w:lang w:val="en-GB"/>
              </w:rPr>
            </w:pPr>
            <w:r w:rsidRPr="00B12D7F">
              <w:rPr>
                <w:lang w:val="en-GB"/>
              </w:rPr>
              <w:t xml:space="preserve">Any </w:t>
            </w:r>
            <w:r w:rsidR="00224395" w:rsidRPr="00B12D7F">
              <w:rPr>
                <w:lang w:val="en-GB"/>
              </w:rPr>
              <w:t>additional</w:t>
            </w:r>
            <w:r w:rsidRPr="00B12D7F">
              <w:rPr>
                <w:lang w:val="en-GB"/>
              </w:rPr>
              <w:t xml:space="preserve"> VAT codes will follow the above convention.</w:t>
            </w:r>
          </w:p>
          <w:p w14:paraId="4855D72B" w14:textId="77777777" w:rsidR="00031199" w:rsidRPr="00B12D7F" w:rsidRDefault="00031199" w:rsidP="00031199">
            <w:pPr>
              <w:rPr>
                <w:u w:val="single"/>
                <w:lang w:val="en-GB"/>
              </w:rPr>
            </w:pPr>
          </w:p>
          <w:p w14:paraId="4855D72C" w14:textId="77777777" w:rsidR="00031199" w:rsidRPr="00B12D7F" w:rsidRDefault="00031199" w:rsidP="00031199">
            <w:pPr>
              <w:rPr>
                <w:u w:val="single"/>
                <w:lang w:val="en-GB"/>
              </w:rPr>
            </w:pPr>
            <w:r w:rsidRPr="00B12D7F">
              <w:rPr>
                <w:u w:val="single"/>
                <w:lang w:val="en-GB"/>
              </w:rPr>
              <w:t>WRICEF:</w:t>
            </w:r>
          </w:p>
          <w:p w14:paraId="4855D72D" w14:textId="77777777" w:rsidR="00031199" w:rsidRPr="00B12D7F" w:rsidRDefault="00031199" w:rsidP="00031199">
            <w:pPr>
              <w:rPr>
                <w:lang w:val="en-GB"/>
              </w:rPr>
            </w:pPr>
            <w:r w:rsidRPr="00B12D7F">
              <w:rPr>
                <w:lang w:val="en-GB"/>
              </w:rPr>
              <w:t>N/A</w:t>
            </w:r>
          </w:p>
          <w:p w14:paraId="4855D72E" w14:textId="77777777" w:rsidR="008A23C1" w:rsidRPr="00B12D7F" w:rsidRDefault="008A23C1" w:rsidP="00031199">
            <w:pPr>
              <w:rPr>
                <w:lang w:val="en-GB"/>
              </w:rPr>
            </w:pPr>
          </w:p>
        </w:tc>
        <w:tc>
          <w:tcPr>
            <w:tcW w:w="1559" w:type="dxa"/>
            <w:tcBorders>
              <w:top w:val="single" w:sz="6" w:space="0" w:color="auto"/>
              <w:bottom w:val="single" w:sz="6" w:space="0" w:color="auto"/>
              <w:right w:val="single" w:sz="6" w:space="0" w:color="auto"/>
            </w:tcBorders>
          </w:tcPr>
          <w:p w14:paraId="4855D72F" w14:textId="77777777" w:rsidR="00C3585C" w:rsidRPr="00B12D7F" w:rsidRDefault="00C3585C" w:rsidP="002F0003">
            <w:pPr>
              <w:rPr>
                <w:lang w:val="en-GB"/>
              </w:rPr>
            </w:pPr>
          </w:p>
        </w:tc>
      </w:tr>
      <w:tr w:rsidR="00C3585C" w:rsidRPr="00B12D7F" w14:paraId="4855D73C" w14:textId="77777777" w:rsidTr="007B0653">
        <w:tc>
          <w:tcPr>
            <w:tcW w:w="0" w:type="auto"/>
            <w:tcBorders>
              <w:top w:val="single" w:sz="6" w:space="0" w:color="auto"/>
              <w:left w:val="single" w:sz="6" w:space="0" w:color="auto"/>
              <w:bottom w:val="single" w:sz="6" w:space="0" w:color="auto"/>
            </w:tcBorders>
          </w:tcPr>
          <w:p w14:paraId="4855D731" w14:textId="77777777" w:rsidR="00C3585C" w:rsidRPr="00B12D7F" w:rsidRDefault="00C3585C" w:rsidP="002F0003">
            <w:pPr>
              <w:rPr>
                <w:lang w:val="en-GB"/>
              </w:rPr>
            </w:pPr>
            <w:r w:rsidRPr="00B12D7F">
              <w:rPr>
                <w:lang w:val="en-GB"/>
              </w:rPr>
              <w:t>7.4.2</w:t>
            </w:r>
          </w:p>
        </w:tc>
        <w:tc>
          <w:tcPr>
            <w:tcW w:w="1326" w:type="dxa"/>
            <w:tcBorders>
              <w:top w:val="single" w:sz="6" w:space="0" w:color="auto"/>
              <w:bottom w:val="single" w:sz="6" w:space="0" w:color="auto"/>
            </w:tcBorders>
          </w:tcPr>
          <w:p w14:paraId="4855D732" w14:textId="77777777" w:rsidR="00C3585C" w:rsidRPr="00B12D7F" w:rsidRDefault="00C3585C" w:rsidP="002F0003">
            <w:pPr>
              <w:jc w:val="left"/>
              <w:rPr>
                <w:lang w:val="en-GB"/>
              </w:rPr>
            </w:pPr>
            <w:r w:rsidRPr="00B12D7F">
              <w:rPr>
                <w:lang w:val="en-GB"/>
              </w:rPr>
              <w:t>RC VAT</w:t>
            </w:r>
          </w:p>
        </w:tc>
        <w:tc>
          <w:tcPr>
            <w:tcW w:w="1843" w:type="dxa"/>
            <w:tcBorders>
              <w:top w:val="single" w:sz="6" w:space="0" w:color="auto"/>
              <w:bottom w:val="single" w:sz="6" w:space="0" w:color="auto"/>
            </w:tcBorders>
          </w:tcPr>
          <w:p w14:paraId="4855D733" w14:textId="77777777" w:rsidR="00C3585C" w:rsidRPr="00B12D7F" w:rsidRDefault="00C3585C" w:rsidP="002F0003">
            <w:pPr>
              <w:rPr>
                <w:lang w:val="en-GB"/>
              </w:rPr>
            </w:pPr>
            <w:r w:rsidRPr="00B12D7F">
              <w:rPr>
                <w:lang w:val="en-GB"/>
              </w:rPr>
              <w:t xml:space="preserve">Code applied to transactions which </w:t>
            </w:r>
            <w:r w:rsidR="007B0653" w:rsidRPr="00B12D7F">
              <w:rPr>
                <w:lang w:val="en-GB"/>
              </w:rPr>
              <w:t>are subject to RC VAT</w:t>
            </w:r>
          </w:p>
        </w:tc>
        <w:tc>
          <w:tcPr>
            <w:tcW w:w="3696" w:type="dxa"/>
            <w:tcBorders>
              <w:top w:val="single" w:sz="6" w:space="0" w:color="auto"/>
              <w:bottom w:val="single" w:sz="6" w:space="0" w:color="auto"/>
            </w:tcBorders>
          </w:tcPr>
          <w:p w14:paraId="4855D734" w14:textId="77777777" w:rsidR="00C3585C" w:rsidRPr="00B12D7F" w:rsidRDefault="005A5353" w:rsidP="002F0003">
            <w:pPr>
              <w:rPr>
                <w:lang w:val="en-GB"/>
              </w:rPr>
            </w:pPr>
            <w:r w:rsidRPr="00B12D7F">
              <w:rPr>
                <w:lang w:val="en-GB"/>
              </w:rPr>
              <w:t>Two character code with associated account determination.</w:t>
            </w:r>
          </w:p>
        </w:tc>
        <w:tc>
          <w:tcPr>
            <w:tcW w:w="2541" w:type="dxa"/>
            <w:tcBorders>
              <w:top w:val="single" w:sz="6" w:space="0" w:color="auto"/>
              <w:bottom w:val="single" w:sz="6" w:space="0" w:color="auto"/>
            </w:tcBorders>
          </w:tcPr>
          <w:p w14:paraId="4855D735" w14:textId="77777777" w:rsidR="00C3585C" w:rsidRPr="00B12D7F" w:rsidRDefault="00C3585C" w:rsidP="002F0003">
            <w:pPr>
              <w:rPr>
                <w:u w:val="single"/>
                <w:lang w:val="en-GB"/>
              </w:rPr>
            </w:pPr>
            <w:r w:rsidRPr="00B12D7F">
              <w:rPr>
                <w:u w:val="single"/>
                <w:lang w:val="en-GB"/>
              </w:rPr>
              <w:t>Configuration</w:t>
            </w:r>
            <w:r w:rsidR="007B0653" w:rsidRPr="00B12D7F">
              <w:rPr>
                <w:u w:val="single"/>
                <w:lang w:val="en-GB"/>
              </w:rPr>
              <w:t>:</w:t>
            </w:r>
            <w:r w:rsidRPr="00B12D7F">
              <w:rPr>
                <w:u w:val="single"/>
                <w:lang w:val="en-GB"/>
              </w:rPr>
              <w:t xml:space="preserve"> </w:t>
            </w:r>
          </w:p>
          <w:p w14:paraId="4855D736" w14:textId="77777777" w:rsidR="007576F4" w:rsidRPr="00B12D7F" w:rsidRDefault="007576F4" w:rsidP="007576F4">
            <w:pPr>
              <w:rPr>
                <w:lang w:val="en-GB"/>
              </w:rPr>
            </w:pPr>
            <w:r w:rsidRPr="00B12D7F">
              <w:rPr>
                <w:lang w:val="en-GB"/>
              </w:rPr>
              <w:t>VAT code will be configured to record the base amount and zero VAT on both the input and output side.</w:t>
            </w:r>
          </w:p>
          <w:p w14:paraId="4855D737" w14:textId="77777777" w:rsidR="005D77D6" w:rsidRPr="00B12D7F" w:rsidRDefault="005D77D6" w:rsidP="007576F4">
            <w:pPr>
              <w:rPr>
                <w:lang w:val="en-GB"/>
              </w:rPr>
            </w:pPr>
          </w:p>
          <w:p w14:paraId="4855D738" w14:textId="77777777" w:rsidR="00031199" w:rsidRPr="00B12D7F" w:rsidRDefault="00031199" w:rsidP="00031199">
            <w:pPr>
              <w:rPr>
                <w:u w:val="single"/>
                <w:lang w:val="en-GB"/>
              </w:rPr>
            </w:pPr>
            <w:r w:rsidRPr="00B12D7F">
              <w:rPr>
                <w:u w:val="single"/>
                <w:lang w:val="en-GB"/>
              </w:rPr>
              <w:lastRenderedPageBreak/>
              <w:t>WRICEF:</w:t>
            </w:r>
          </w:p>
          <w:p w14:paraId="4855D739" w14:textId="77777777" w:rsidR="00031199" w:rsidRPr="00B12D7F" w:rsidRDefault="00031199" w:rsidP="00031199">
            <w:pPr>
              <w:rPr>
                <w:lang w:val="en-GB"/>
              </w:rPr>
            </w:pPr>
            <w:r w:rsidRPr="00B12D7F">
              <w:rPr>
                <w:lang w:val="en-GB"/>
              </w:rPr>
              <w:t>N/A</w:t>
            </w:r>
          </w:p>
          <w:p w14:paraId="4855D73A" w14:textId="77777777" w:rsidR="005D77D6" w:rsidRPr="00B12D7F" w:rsidRDefault="005D77D6" w:rsidP="007576F4">
            <w:pPr>
              <w:rPr>
                <w:u w:val="single"/>
                <w:lang w:val="en-GB"/>
              </w:rPr>
            </w:pPr>
          </w:p>
        </w:tc>
        <w:tc>
          <w:tcPr>
            <w:tcW w:w="1559" w:type="dxa"/>
            <w:tcBorders>
              <w:top w:val="single" w:sz="6" w:space="0" w:color="auto"/>
              <w:bottom w:val="single" w:sz="6" w:space="0" w:color="auto"/>
              <w:right w:val="single" w:sz="6" w:space="0" w:color="auto"/>
            </w:tcBorders>
          </w:tcPr>
          <w:p w14:paraId="4855D73B" w14:textId="77777777" w:rsidR="00C3585C" w:rsidRPr="00B12D7F" w:rsidRDefault="00C3585C" w:rsidP="002F0003">
            <w:pPr>
              <w:rPr>
                <w:lang w:val="en-GB"/>
              </w:rPr>
            </w:pPr>
          </w:p>
        </w:tc>
      </w:tr>
    </w:tbl>
    <w:p w14:paraId="4855D73D" w14:textId="77777777" w:rsidR="00FB4847" w:rsidRPr="00B12D7F" w:rsidRDefault="00FB4847" w:rsidP="00FB4847">
      <w:pPr>
        <w:rPr>
          <w:lang w:val="en-GB"/>
        </w:rPr>
      </w:pPr>
    </w:p>
    <w:p w14:paraId="4855D73E" w14:textId="77777777" w:rsidR="002A2F45" w:rsidRPr="00B12D7F" w:rsidRDefault="00C65F25" w:rsidP="00031199">
      <w:pPr>
        <w:jc w:val="left"/>
        <w:rPr>
          <w:rFonts w:cs="Arial"/>
          <w:lang w:val="en-GB"/>
        </w:rPr>
      </w:pPr>
      <w:r w:rsidRPr="00B12D7F">
        <w:rPr>
          <w:rFonts w:cs="Arial"/>
          <w:lang w:val="en-GB"/>
        </w:rPr>
        <w:br w:type="page"/>
      </w:r>
    </w:p>
    <w:bookmarkEnd w:id="1005"/>
    <w:p w14:paraId="4855D73F" w14:textId="77777777" w:rsidR="00031199" w:rsidRPr="00B12D7F" w:rsidRDefault="00031199" w:rsidP="00FE67BD">
      <w:pPr>
        <w:pStyle w:val="Heading2"/>
        <w:spacing w:before="480"/>
        <w:jc w:val="both"/>
        <w:rPr>
          <w:lang w:val="en-GB"/>
        </w:rPr>
        <w:sectPr w:rsidR="00031199" w:rsidRPr="00B12D7F" w:rsidSect="001F5D5E">
          <w:pgSz w:w="16838" w:h="11906" w:orient="landscape" w:code="9"/>
          <w:pgMar w:top="1985" w:right="1418" w:bottom="1418" w:left="2662" w:header="709" w:footer="357" w:gutter="0"/>
          <w:cols w:space="708"/>
          <w:docGrid w:linePitch="360"/>
        </w:sectPr>
      </w:pPr>
    </w:p>
    <w:p w14:paraId="4855D740" w14:textId="77777777" w:rsidR="001819E1" w:rsidRPr="00B12D7F" w:rsidRDefault="00DA1E50" w:rsidP="00FE67BD">
      <w:pPr>
        <w:pStyle w:val="Heading2"/>
        <w:spacing w:before="480"/>
        <w:jc w:val="both"/>
        <w:rPr>
          <w:lang w:val="en-GB"/>
        </w:rPr>
      </w:pPr>
      <w:bookmarkStart w:id="1266" w:name="_Toc429581534"/>
      <w:r w:rsidRPr="00B12D7F">
        <w:rPr>
          <w:lang w:val="en-GB"/>
        </w:rPr>
        <w:lastRenderedPageBreak/>
        <w:t>Currency</w:t>
      </w:r>
      <w:bookmarkEnd w:id="1266"/>
    </w:p>
    <w:p w14:paraId="4855D741" w14:textId="77777777" w:rsidR="001819E1" w:rsidRPr="00B12D7F" w:rsidRDefault="001819E1" w:rsidP="001819E1">
      <w:pPr>
        <w:rPr>
          <w:rFonts w:cs="Arial"/>
          <w:lang w:val="en-GB"/>
        </w:rPr>
      </w:pPr>
    </w:p>
    <w:p w14:paraId="4855D742" w14:textId="77777777" w:rsidR="009969EB" w:rsidRPr="00B12D7F" w:rsidRDefault="009969EB" w:rsidP="009969EB">
      <w:pPr>
        <w:rPr>
          <w:rFonts w:cs="Arial"/>
          <w:lang w:val="en-GB"/>
        </w:rPr>
      </w:pPr>
      <w:r w:rsidRPr="00B12D7F">
        <w:rPr>
          <w:rFonts w:cs="Arial"/>
          <w:lang w:val="en-GB"/>
        </w:rPr>
        <w:t>The SAP system will maintain two currency values for each posting, one being the transaction currency and the second being the company code currency, GBP</w:t>
      </w:r>
      <w:r w:rsidR="00561616" w:rsidRPr="00B12D7F">
        <w:rPr>
          <w:rFonts w:cs="Arial"/>
          <w:lang w:val="en-GB"/>
        </w:rPr>
        <w:t xml:space="preserve"> in the case of e</w:t>
      </w:r>
      <w:r w:rsidRPr="00B12D7F">
        <w:rPr>
          <w:rFonts w:cs="Arial"/>
          <w:lang w:val="en-GB"/>
        </w:rPr>
        <w:t>xertis.  In the majority of cases the two currencies will be the same but if the transaction currency differs from that of the company then exchange difference processing will be required.</w:t>
      </w:r>
    </w:p>
    <w:p w14:paraId="4855D743" w14:textId="77777777" w:rsidR="009969EB" w:rsidRPr="00B12D7F" w:rsidRDefault="009969EB" w:rsidP="009969EB">
      <w:pPr>
        <w:rPr>
          <w:rFonts w:cs="Arial"/>
          <w:lang w:val="en-GB"/>
        </w:rPr>
      </w:pPr>
    </w:p>
    <w:p w14:paraId="4855D744" w14:textId="77777777" w:rsidR="009969EB" w:rsidRPr="00B12D7F" w:rsidRDefault="009969EB" w:rsidP="009969EB">
      <w:pPr>
        <w:rPr>
          <w:lang w:val="en-GB"/>
        </w:rPr>
      </w:pPr>
      <w:r w:rsidRPr="00B12D7F">
        <w:rPr>
          <w:lang w:val="en-GB"/>
        </w:rPr>
        <w:t>Basic prerequisites to transacting in different currencies in SAP are as follows:</w:t>
      </w:r>
    </w:p>
    <w:p w14:paraId="4855D745" w14:textId="77777777" w:rsidR="009969EB" w:rsidRPr="00B12D7F" w:rsidRDefault="009969EB" w:rsidP="009969EB">
      <w:pPr>
        <w:rPr>
          <w:lang w:val="en-GB"/>
        </w:rPr>
      </w:pPr>
    </w:p>
    <w:p w14:paraId="4855D746" w14:textId="77777777" w:rsidR="009969EB" w:rsidRPr="00B12D7F" w:rsidRDefault="009969EB" w:rsidP="009969EB">
      <w:pPr>
        <w:pStyle w:val="ListParagraph"/>
        <w:numPr>
          <w:ilvl w:val="0"/>
          <w:numId w:val="6"/>
        </w:numPr>
        <w:suppressAutoHyphens w:val="0"/>
        <w:spacing w:beforeLines="0" w:after="160" w:line="259" w:lineRule="auto"/>
        <w:contextualSpacing/>
        <w:rPr>
          <w:sz w:val="20"/>
          <w:szCs w:val="20"/>
          <w:lang w:val="en-GB"/>
        </w:rPr>
      </w:pPr>
      <w:r w:rsidRPr="00B12D7F">
        <w:rPr>
          <w:sz w:val="20"/>
          <w:szCs w:val="20"/>
          <w:lang w:val="en-GB"/>
        </w:rPr>
        <w:t>Local Currency defined in company code – GBP for the company code GB01.</w:t>
      </w:r>
    </w:p>
    <w:p w14:paraId="4855D747" w14:textId="77777777" w:rsidR="009969EB" w:rsidRPr="00B12D7F" w:rsidRDefault="009969EB" w:rsidP="009969EB">
      <w:pPr>
        <w:pStyle w:val="ListParagraph"/>
        <w:numPr>
          <w:ilvl w:val="0"/>
          <w:numId w:val="6"/>
        </w:numPr>
        <w:suppressAutoHyphens w:val="0"/>
        <w:spacing w:beforeLines="0" w:after="160" w:line="259" w:lineRule="auto"/>
        <w:contextualSpacing/>
        <w:rPr>
          <w:sz w:val="20"/>
          <w:szCs w:val="20"/>
          <w:lang w:val="en-GB"/>
        </w:rPr>
      </w:pPr>
      <w:r w:rsidRPr="00B12D7F">
        <w:rPr>
          <w:sz w:val="20"/>
          <w:szCs w:val="20"/>
          <w:lang w:val="en-GB"/>
        </w:rPr>
        <w:t>Foreign currency codes defined – (EUR, USD, HKD, SEK)</w:t>
      </w:r>
    </w:p>
    <w:p w14:paraId="4855D748" w14:textId="77777777" w:rsidR="009969EB" w:rsidRPr="00B12D7F" w:rsidRDefault="009969EB" w:rsidP="009969EB">
      <w:pPr>
        <w:pStyle w:val="ListParagraph"/>
        <w:numPr>
          <w:ilvl w:val="0"/>
          <w:numId w:val="6"/>
        </w:numPr>
        <w:suppressAutoHyphens w:val="0"/>
        <w:spacing w:beforeLines="0" w:after="160" w:line="259" w:lineRule="auto"/>
        <w:contextualSpacing/>
        <w:rPr>
          <w:sz w:val="20"/>
          <w:szCs w:val="20"/>
          <w:lang w:val="en-GB"/>
        </w:rPr>
      </w:pPr>
      <w:r w:rsidRPr="00B12D7F">
        <w:rPr>
          <w:sz w:val="20"/>
          <w:szCs w:val="20"/>
          <w:lang w:val="en-GB"/>
        </w:rPr>
        <w:t>Translation ratios</w:t>
      </w:r>
      <w:r w:rsidR="00FE1A49" w:rsidRPr="00B12D7F">
        <w:rPr>
          <w:sz w:val="20"/>
          <w:szCs w:val="20"/>
          <w:lang w:val="en-GB"/>
        </w:rPr>
        <w:t xml:space="preserve"> </w:t>
      </w:r>
      <w:r w:rsidRPr="00B12D7F">
        <w:rPr>
          <w:sz w:val="20"/>
          <w:szCs w:val="20"/>
          <w:lang w:val="en-GB"/>
        </w:rPr>
        <w:t xml:space="preserve">between foreign and local currency is defined – standard delivered settings will be adopted. </w:t>
      </w:r>
    </w:p>
    <w:p w14:paraId="4855D749" w14:textId="77777777" w:rsidR="009969EB" w:rsidRPr="00B12D7F" w:rsidRDefault="009969EB" w:rsidP="009969EB">
      <w:pPr>
        <w:pStyle w:val="ListParagraph"/>
        <w:numPr>
          <w:ilvl w:val="0"/>
          <w:numId w:val="6"/>
        </w:numPr>
        <w:suppressAutoHyphens w:val="0"/>
        <w:spacing w:beforeLines="0" w:after="160" w:line="259" w:lineRule="auto"/>
        <w:contextualSpacing/>
        <w:rPr>
          <w:sz w:val="20"/>
          <w:szCs w:val="20"/>
          <w:lang w:val="en-GB"/>
        </w:rPr>
      </w:pPr>
      <w:r w:rsidRPr="00B12D7F">
        <w:rPr>
          <w:sz w:val="20"/>
          <w:szCs w:val="20"/>
          <w:lang w:val="en-GB"/>
        </w:rPr>
        <w:t>Exchange rates must be defined – exertis maintain exchange rates on a weekly basis.</w:t>
      </w:r>
    </w:p>
    <w:p w14:paraId="4855D74A" w14:textId="77777777" w:rsidR="00DB14EA" w:rsidRPr="00B12D7F" w:rsidRDefault="009969EB" w:rsidP="009969EB">
      <w:pPr>
        <w:spacing w:after="160" w:line="259" w:lineRule="auto"/>
        <w:contextualSpacing/>
        <w:rPr>
          <w:lang w:val="en-GB"/>
        </w:rPr>
      </w:pPr>
      <w:r w:rsidRPr="00B12D7F">
        <w:rPr>
          <w:lang w:val="en-GB"/>
        </w:rPr>
        <w:t xml:space="preserve">Currency translations will be maintained using exchange rate type M (average).  These exchange rates will be used for the majority of foreign currency translations related to actual values.  </w:t>
      </w:r>
      <w:r w:rsidR="00561616" w:rsidRPr="00B12D7F">
        <w:rPr>
          <w:lang w:val="en-GB"/>
        </w:rPr>
        <w:t>Note that as planning</w:t>
      </w:r>
      <w:r w:rsidR="00DB14EA" w:rsidRPr="00B12D7F">
        <w:rPr>
          <w:lang w:val="en-GB"/>
        </w:rPr>
        <w:t>, budgeting and forecasting will be carried out in BPC, there is no requirement to maintain exchange rate type ’P‘</w:t>
      </w:r>
      <w:r w:rsidR="003C568B" w:rsidRPr="00B12D7F">
        <w:rPr>
          <w:lang w:val="en-GB"/>
        </w:rPr>
        <w:t xml:space="preserve"> which is typically used when budgeting in ECC</w:t>
      </w:r>
      <w:r w:rsidR="00DB14EA" w:rsidRPr="00B12D7F">
        <w:rPr>
          <w:lang w:val="en-GB"/>
        </w:rPr>
        <w:t>. Also, currency implications for standard cost roll up in Controlling is detailed in the Revenue and Cost Controlling Business Processes Blueprint.</w:t>
      </w:r>
    </w:p>
    <w:p w14:paraId="4855D74B" w14:textId="77777777" w:rsidR="009969EB" w:rsidRPr="00B12D7F" w:rsidRDefault="009969EB" w:rsidP="009969EB">
      <w:pPr>
        <w:spacing w:after="160" w:line="259" w:lineRule="auto"/>
        <w:contextualSpacing/>
        <w:rPr>
          <w:lang w:val="en-GB"/>
        </w:rPr>
      </w:pPr>
      <w:r w:rsidRPr="00B12D7F">
        <w:rPr>
          <w:lang w:val="en-GB"/>
        </w:rPr>
        <w:t xml:space="preserve"> </w:t>
      </w:r>
    </w:p>
    <w:p w14:paraId="4855D74C" w14:textId="77777777" w:rsidR="009969EB" w:rsidRPr="00B12D7F" w:rsidRDefault="009969EB" w:rsidP="009969EB">
      <w:pPr>
        <w:spacing w:after="160" w:line="259" w:lineRule="auto"/>
        <w:contextualSpacing/>
        <w:rPr>
          <w:lang w:val="en-GB"/>
        </w:rPr>
      </w:pPr>
    </w:p>
    <w:p w14:paraId="4855D74D" w14:textId="77777777" w:rsidR="009969EB" w:rsidRPr="00B12D7F" w:rsidRDefault="009969EB" w:rsidP="009969EB">
      <w:pPr>
        <w:spacing w:after="160" w:line="259" w:lineRule="auto"/>
        <w:contextualSpacing/>
        <w:rPr>
          <w:lang w:val="en-GB"/>
        </w:rPr>
      </w:pPr>
      <w:r w:rsidRPr="00B12D7F">
        <w:rPr>
          <w:lang w:val="en-GB"/>
        </w:rPr>
        <w:t xml:space="preserve">Examples of how exchange rates will impact the </w:t>
      </w:r>
      <w:r w:rsidR="00561616" w:rsidRPr="00B12D7F">
        <w:rPr>
          <w:lang w:val="en-GB"/>
        </w:rPr>
        <w:t>e</w:t>
      </w:r>
      <w:r w:rsidRPr="00B12D7F">
        <w:rPr>
          <w:lang w:val="en-GB"/>
        </w:rPr>
        <w:t>xertis system are as follows.</w:t>
      </w:r>
    </w:p>
    <w:p w14:paraId="4855D74E" w14:textId="77777777" w:rsidR="009969EB" w:rsidRPr="00B12D7F" w:rsidRDefault="009969EB" w:rsidP="009969EB">
      <w:pPr>
        <w:spacing w:after="160" w:line="259" w:lineRule="auto"/>
        <w:ind w:left="225"/>
        <w:contextualSpacing/>
        <w:rPr>
          <w:lang w:val="en-GB"/>
        </w:rPr>
      </w:pPr>
    </w:p>
    <w:p w14:paraId="4855D74F" w14:textId="77777777" w:rsidR="00B65CE3" w:rsidRPr="00B12D7F" w:rsidRDefault="00B65CE3" w:rsidP="00DB0539">
      <w:pPr>
        <w:pStyle w:val="ListParagraph"/>
        <w:numPr>
          <w:ilvl w:val="0"/>
          <w:numId w:val="22"/>
        </w:numPr>
        <w:spacing w:before="144" w:after="160" w:line="259" w:lineRule="auto"/>
        <w:ind w:left="660"/>
        <w:contextualSpacing/>
        <w:rPr>
          <w:sz w:val="20"/>
          <w:szCs w:val="20"/>
          <w:lang w:val="en-GB"/>
        </w:rPr>
      </w:pPr>
      <w:r w:rsidRPr="00B12D7F">
        <w:rPr>
          <w:sz w:val="20"/>
          <w:szCs w:val="20"/>
          <w:lang w:val="en-GB"/>
        </w:rPr>
        <w:t>Foreign currency in purchase orders</w:t>
      </w:r>
    </w:p>
    <w:p w14:paraId="4855D750" w14:textId="77777777" w:rsidR="00B65CE3" w:rsidRPr="00B12D7F" w:rsidRDefault="00B65CE3" w:rsidP="00DB0539">
      <w:pPr>
        <w:pStyle w:val="ListParagraph"/>
        <w:numPr>
          <w:ilvl w:val="0"/>
          <w:numId w:val="23"/>
        </w:numPr>
        <w:spacing w:before="144" w:after="160" w:line="259" w:lineRule="auto"/>
        <w:contextualSpacing/>
        <w:rPr>
          <w:sz w:val="20"/>
          <w:szCs w:val="20"/>
          <w:lang w:val="en-GB"/>
        </w:rPr>
      </w:pPr>
      <w:r w:rsidRPr="00B12D7F">
        <w:rPr>
          <w:sz w:val="20"/>
          <w:szCs w:val="20"/>
          <w:lang w:val="en-GB"/>
        </w:rPr>
        <w:t>Using fixed exchange rates or the current average (M) rate</w:t>
      </w:r>
    </w:p>
    <w:p w14:paraId="4855D751" w14:textId="77777777" w:rsidR="00B65CE3" w:rsidRPr="00B12D7F" w:rsidRDefault="00B65CE3" w:rsidP="00DB0539">
      <w:pPr>
        <w:pStyle w:val="ListParagraph"/>
        <w:numPr>
          <w:ilvl w:val="0"/>
          <w:numId w:val="22"/>
        </w:numPr>
        <w:spacing w:before="144" w:after="160" w:line="259" w:lineRule="auto"/>
        <w:ind w:left="660"/>
        <w:contextualSpacing/>
        <w:rPr>
          <w:sz w:val="20"/>
          <w:szCs w:val="20"/>
          <w:lang w:val="en-GB"/>
        </w:rPr>
      </w:pPr>
      <w:r w:rsidRPr="00B12D7F">
        <w:rPr>
          <w:sz w:val="20"/>
          <w:szCs w:val="20"/>
          <w:lang w:val="en-GB"/>
        </w:rPr>
        <w:t>Foreign currency goods receipts</w:t>
      </w:r>
    </w:p>
    <w:p w14:paraId="4855D752" w14:textId="77777777" w:rsidR="00B65CE3" w:rsidRPr="00B12D7F" w:rsidRDefault="00B65CE3" w:rsidP="00DB0539">
      <w:pPr>
        <w:pStyle w:val="ListParagraph"/>
        <w:numPr>
          <w:ilvl w:val="0"/>
          <w:numId w:val="23"/>
        </w:numPr>
        <w:spacing w:before="144" w:after="160" w:line="259" w:lineRule="auto"/>
        <w:contextualSpacing/>
        <w:rPr>
          <w:sz w:val="20"/>
          <w:szCs w:val="20"/>
          <w:lang w:val="en-GB"/>
        </w:rPr>
      </w:pPr>
      <w:r w:rsidRPr="00B12D7F">
        <w:rPr>
          <w:sz w:val="20"/>
          <w:szCs w:val="20"/>
          <w:lang w:val="en-GB"/>
        </w:rPr>
        <w:t>Using the fixed rate from the PO or current (M) rate</w:t>
      </w:r>
    </w:p>
    <w:p w14:paraId="4855D753" w14:textId="77777777" w:rsidR="00B65CE3" w:rsidRPr="00B12D7F" w:rsidRDefault="00B65CE3" w:rsidP="00DB0539">
      <w:pPr>
        <w:pStyle w:val="ListParagraph"/>
        <w:numPr>
          <w:ilvl w:val="0"/>
          <w:numId w:val="22"/>
        </w:numPr>
        <w:spacing w:before="144" w:after="160" w:line="259" w:lineRule="auto"/>
        <w:ind w:left="660"/>
        <w:contextualSpacing/>
        <w:rPr>
          <w:sz w:val="20"/>
          <w:szCs w:val="20"/>
          <w:lang w:val="en-GB"/>
        </w:rPr>
      </w:pPr>
      <w:r w:rsidRPr="00B12D7F">
        <w:rPr>
          <w:sz w:val="20"/>
          <w:szCs w:val="20"/>
          <w:lang w:val="en-GB"/>
        </w:rPr>
        <w:t>Foreign currency invoice receipts</w:t>
      </w:r>
    </w:p>
    <w:p w14:paraId="4855D754" w14:textId="77777777" w:rsidR="00B65CE3" w:rsidRPr="00B12D7F" w:rsidRDefault="00B65CE3" w:rsidP="00DB0539">
      <w:pPr>
        <w:pStyle w:val="ListParagraph"/>
        <w:numPr>
          <w:ilvl w:val="0"/>
          <w:numId w:val="23"/>
        </w:numPr>
        <w:spacing w:before="144" w:after="160" w:line="259" w:lineRule="auto"/>
        <w:contextualSpacing/>
        <w:rPr>
          <w:sz w:val="20"/>
          <w:szCs w:val="20"/>
          <w:lang w:val="en-GB"/>
        </w:rPr>
      </w:pPr>
      <w:r w:rsidRPr="00B12D7F">
        <w:rPr>
          <w:sz w:val="20"/>
          <w:szCs w:val="20"/>
          <w:lang w:val="en-GB"/>
        </w:rPr>
        <w:t>Using the fixed rate from the PO or current (M) rate</w:t>
      </w:r>
    </w:p>
    <w:p w14:paraId="4855D755" w14:textId="77777777" w:rsidR="00B65CE3" w:rsidRPr="00B12D7F" w:rsidRDefault="00B65CE3" w:rsidP="00DB0539">
      <w:pPr>
        <w:pStyle w:val="ListParagraph"/>
        <w:numPr>
          <w:ilvl w:val="0"/>
          <w:numId w:val="22"/>
        </w:numPr>
        <w:spacing w:before="144" w:after="160" w:line="259" w:lineRule="auto"/>
        <w:ind w:left="660"/>
        <w:contextualSpacing/>
        <w:rPr>
          <w:sz w:val="20"/>
          <w:szCs w:val="20"/>
          <w:lang w:val="en-GB"/>
        </w:rPr>
      </w:pPr>
      <w:r w:rsidRPr="00B12D7F">
        <w:rPr>
          <w:sz w:val="20"/>
          <w:szCs w:val="20"/>
          <w:lang w:val="en-GB"/>
        </w:rPr>
        <w:t>Foreign currency in inventory valuation</w:t>
      </w:r>
    </w:p>
    <w:p w14:paraId="4855D756" w14:textId="77777777" w:rsidR="00B65CE3" w:rsidRPr="00B12D7F" w:rsidRDefault="00B65CE3" w:rsidP="00DB0539">
      <w:pPr>
        <w:pStyle w:val="ListParagraph"/>
        <w:numPr>
          <w:ilvl w:val="0"/>
          <w:numId w:val="23"/>
        </w:numPr>
        <w:spacing w:before="144" w:after="160" w:line="259" w:lineRule="auto"/>
        <w:contextualSpacing/>
        <w:rPr>
          <w:sz w:val="20"/>
          <w:szCs w:val="20"/>
          <w:lang w:val="en-GB"/>
        </w:rPr>
      </w:pPr>
      <w:r w:rsidRPr="00B12D7F">
        <w:rPr>
          <w:sz w:val="20"/>
          <w:szCs w:val="20"/>
          <w:lang w:val="en-GB"/>
        </w:rPr>
        <w:t>Inventory will be valued in GBP</w:t>
      </w:r>
    </w:p>
    <w:p w14:paraId="4855D757" w14:textId="77777777" w:rsidR="00B65CE3" w:rsidRPr="00B12D7F" w:rsidRDefault="00B65CE3" w:rsidP="00DB0539">
      <w:pPr>
        <w:pStyle w:val="ListParagraph"/>
        <w:numPr>
          <w:ilvl w:val="0"/>
          <w:numId w:val="22"/>
        </w:numPr>
        <w:spacing w:before="144" w:after="160" w:line="259" w:lineRule="auto"/>
        <w:ind w:left="660"/>
        <w:contextualSpacing/>
        <w:rPr>
          <w:sz w:val="20"/>
          <w:szCs w:val="20"/>
          <w:lang w:val="en-GB"/>
        </w:rPr>
      </w:pPr>
      <w:r w:rsidRPr="00B12D7F">
        <w:rPr>
          <w:sz w:val="20"/>
          <w:szCs w:val="20"/>
          <w:lang w:val="en-GB"/>
        </w:rPr>
        <w:t>Foreign currency sales orders</w:t>
      </w:r>
    </w:p>
    <w:p w14:paraId="4855D758" w14:textId="77777777" w:rsidR="00B65CE3" w:rsidRPr="00B12D7F" w:rsidRDefault="00B65CE3" w:rsidP="00DB0539">
      <w:pPr>
        <w:pStyle w:val="ListParagraph"/>
        <w:numPr>
          <w:ilvl w:val="0"/>
          <w:numId w:val="23"/>
        </w:numPr>
        <w:spacing w:before="144" w:after="160" w:line="259" w:lineRule="auto"/>
        <w:contextualSpacing/>
        <w:rPr>
          <w:sz w:val="20"/>
          <w:szCs w:val="20"/>
          <w:lang w:val="en-GB"/>
        </w:rPr>
      </w:pPr>
      <w:r w:rsidRPr="00B12D7F">
        <w:rPr>
          <w:sz w:val="20"/>
          <w:szCs w:val="20"/>
          <w:lang w:val="en-GB"/>
        </w:rPr>
        <w:t>Set as a common rate for price determination and invoice generation</w:t>
      </w:r>
    </w:p>
    <w:p w14:paraId="4855D759" w14:textId="77777777" w:rsidR="00B65CE3" w:rsidRPr="00B12D7F" w:rsidRDefault="00B65CE3" w:rsidP="00DB0539">
      <w:pPr>
        <w:pStyle w:val="ListParagraph"/>
        <w:numPr>
          <w:ilvl w:val="0"/>
          <w:numId w:val="22"/>
        </w:numPr>
        <w:spacing w:before="144" w:after="160" w:line="259" w:lineRule="auto"/>
        <w:ind w:left="660"/>
        <w:contextualSpacing/>
        <w:rPr>
          <w:sz w:val="20"/>
          <w:szCs w:val="20"/>
          <w:lang w:val="en-GB"/>
        </w:rPr>
      </w:pPr>
      <w:r w:rsidRPr="00B12D7F">
        <w:rPr>
          <w:sz w:val="20"/>
          <w:szCs w:val="20"/>
          <w:lang w:val="en-GB"/>
        </w:rPr>
        <w:t xml:space="preserve">Foreign currency billing documents  </w:t>
      </w:r>
    </w:p>
    <w:p w14:paraId="4855D75A" w14:textId="77777777" w:rsidR="00B65CE3" w:rsidRPr="00B12D7F" w:rsidRDefault="00C836D3" w:rsidP="00DB0539">
      <w:pPr>
        <w:pStyle w:val="ListParagraph"/>
        <w:numPr>
          <w:ilvl w:val="0"/>
          <w:numId w:val="23"/>
        </w:numPr>
        <w:spacing w:before="144" w:after="160" w:line="259" w:lineRule="auto"/>
        <w:contextualSpacing/>
        <w:rPr>
          <w:sz w:val="20"/>
          <w:szCs w:val="20"/>
          <w:lang w:val="en-GB"/>
        </w:rPr>
      </w:pPr>
      <w:r w:rsidRPr="00B12D7F">
        <w:rPr>
          <w:sz w:val="20"/>
          <w:szCs w:val="20"/>
          <w:lang w:val="en-GB"/>
        </w:rPr>
        <w:t xml:space="preserve">Using the current (M) rate </w:t>
      </w:r>
    </w:p>
    <w:p w14:paraId="4855D75B" w14:textId="77777777" w:rsidR="009969EB" w:rsidRPr="00B12D7F" w:rsidRDefault="009969EB" w:rsidP="009969EB">
      <w:pPr>
        <w:pStyle w:val="NoSpacing"/>
        <w:rPr>
          <w:rFonts w:ascii="Verdana" w:eastAsia="Times New Roman" w:hAnsi="Verdana" w:cs="Times New Roman"/>
          <w:sz w:val="20"/>
          <w:szCs w:val="20"/>
          <w:lang w:eastAsia="de-DE"/>
        </w:rPr>
      </w:pPr>
    </w:p>
    <w:p w14:paraId="4855D75C" w14:textId="77777777" w:rsidR="009969EB" w:rsidRPr="00B12D7F" w:rsidRDefault="009969EB" w:rsidP="009969EB">
      <w:pPr>
        <w:pStyle w:val="NoSpacing"/>
        <w:rPr>
          <w:rFonts w:ascii="Verdana" w:eastAsia="Times New Roman" w:hAnsi="Verdana" w:cs="Times New Roman"/>
          <w:sz w:val="20"/>
          <w:szCs w:val="20"/>
          <w:lang w:eastAsia="de-DE"/>
        </w:rPr>
      </w:pPr>
      <w:r w:rsidRPr="00B12D7F">
        <w:rPr>
          <w:rFonts w:ascii="Verdana" w:eastAsia="Times New Roman" w:hAnsi="Verdana" w:cs="Times New Roman"/>
          <w:sz w:val="20"/>
          <w:szCs w:val="20"/>
          <w:lang w:eastAsia="de-DE"/>
        </w:rPr>
        <w:t>SAP’s functionality with regard to currencies provides a great deal of flexibility. For example, a single exertis customer account can process sales orders (and subsequent invoices, credit notes etc.) in a variety of currencies (so lon</w:t>
      </w:r>
      <w:r w:rsidR="00031199" w:rsidRPr="00B12D7F">
        <w:rPr>
          <w:rFonts w:ascii="Verdana" w:eastAsia="Times New Roman" w:hAnsi="Verdana" w:cs="Times New Roman"/>
          <w:sz w:val="20"/>
          <w:szCs w:val="20"/>
          <w:lang w:eastAsia="de-DE"/>
        </w:rPr>
        <w:t>g as those currencies and releva</w:t>
      </w:r>
      <w:r w:rsidRPr="00B12D7F">
        <w:rPr>
          <w:rFonts w:ascii="Verdana" w:eastAsia="Times New Roman" w:hAnsi="Verdana" w:cs="Times New Roman"/>
          <w:sz w:val="20"/>
          <w:szCs w:val="20"/>
          <w:lang w:eastAsia="de-DE"/>
        </w:rPr>
        <w:t>nt ex</w:t>
      </w:r>
      <w:r w:rsidR="00031199" w:rsidRPr="00B12D7F">
        <w:rPr>
          <w:rFonts w:ascii="Verdana" w:eastAsia="Times New Roman" w:hAnsi="Verdana" w:cs="Times New Roman"/>
          <w:sz w:val="20"/>
          <w:szCs w:val="20"/>
          <w:lang w:eastAsia="de-DE"/>
        </w:rPr>
        <w:t>c</w:t>
      </w:r>
      <w:r w:rsidRPr="00B12D7F">
        <w:rPr>
          <w:rFonts w:ascii="Verdana" w:eastAsia="Times New Roman" w:hAnsi="Verdana" w:cs="Times New Roman"/>
          <w:sz w:val="20"/>
          <w:szCs w:val="20"/>
          <w:lang w:eastAsia="de-DE"/>
        </w:rPr>
        <w:t xml:space="preserve">hange rates are maintained in the system). In addition exertis </w:t>
      </w:r>
      <w:r w:rsidRPr="00B12D7F">
        <w:rPr>
          <w:rFonts w:ascii="Verdana" w:eastAsia="Times New Roman" w:hAnsi="Verdana" w:cs="Times New Roman"/>
          <w:sz w:val="20"/>
          <w:szCs w:val="20"/>
          <w:lang w:eastAsia="de-DE"/>
        </w:rPr>
        <w:lastRenderedPageBreak/>
        <w:t>will be able to issue an account statement to the customer which provides a list of all open items but which will show sub-totals for each currency.</w:t>
      </w:r>
    </w:p>
    <w:p w14:paraId="4855D75D" w14:textId="77777777" w:rsidR="009969EB" w:rsidRPr="00B12D7F" w:rsidRDefault="009969EB" w:rsidP="009969EB">
      <w:pPr>
        <w:pStyle w:val="NoSpacing"/>
        <w:rPr>
          <w:rFonts w:ascii="Verdana" w:eastAsia="Times New Roman" w:hAnsi="Verdana" w:cs="Times New Roman"/>
          <w:sz w:val="20"/>
          <w:szCs w:val="20"/>
          <w:lang w:eastAsia="de-DE"/>
        </w:rPr>
      </w:pPr>
    </w:p>
    <w:p w14:paraId="4855D75E" w14:textId="77777777" w:rsidR="005F6A52" w:rsidRPr="00B12D7F" w:rsidRDefault="00563BB5" w:rsidP="009969EB">
      <w:pPr>
        <w:pStyle w:val="NoSpacing"/>
        <w:rPr>
          <w:rFonts w:ascii="Verdana" w:eastAsia="Times New Roman" w:hAnsi="Verdana" w:cs="Times New Roman"/>
          <w:sz w:val="20"/>
          <w:szCs w:val="20"/>
          <w:lang w:eastAsia="de-DE"/>
        </w:rPr>
      </w:pPr>
      <w:r w:rsidRPr="00B12D7F">
        <w:rPr>
          <w:rFonts w:ascii="Verdana" w:eastAsia="Times New Roman" w:hAnsi="Verdana" w:cs="Times New Roman"/>
          <w:sz w:val="20"/>
          <w:szCs w:val="20"/>
          <w:lang w:eastAsia="de-DE"/>
        </w:rPr>
        <w:t xml:space="preserve">For procurement the current Oracle system has different currency codes for the same currency e.g. USD, USD Netgear. This allows a specific dollar rate </w:t>
      </w:r>
      <w:r w:rsidR="005F6A52" w:rsidRPr="00B12D7F">
        <w:rPr>
          <w:rFonts w:ascii="Verdana" w:eastAsia="Times New Roman" w:hAnsi="Verdana" w:cs="Times New Roman"/>
          <w:sz w:val="20"/>
          <w:szCs w:val="20"/>
          <w:lang w:eastAsia="de-DE"/>
        </w:rPr>
        <w:t>to be applied to purchases f</w:t>
      </w:r>
      <w:r w:rsidRPr="00B12D7F">
        <w:rPr>
          <w:rFonts w:ascii="Verdana" w:eastAsia="Times New Roman" w:hAnsi="Verdana" w:cs="Times New Roman"/>
          <w:sz w:val="20"/>
          <w:szCs w:val="20"/>
          <w:lang w:eastAsia="de-DE"/>
        </w:rPr>
        <w:t>rom Netgear. In SA</w:t>
      </w:r>
      <w:r w:rsidR="005F6A52" w:rsidRPr="00B12D7F">
        <w:rPr>
          <w:rFonts w:ascii="Verdana" w:eastAsia="Times New Roman" w:hAnsi="Verdana" w:cs="Times New Roman"/>
          <w:sz w:val="20"/>
          <w:szCs w:val="20"/>
          <w:lang w:eastAsia="de-DE"/>
        </w:rPr>
        <w:t>P, only one currency will exist and an enhancement to facilitate this will be developed</w:t>
      </w:r>
      <w:r w:rsidR="00FE1A49" w:rsidRPr="00B12D7F">
        <w:rPr>
          <w:rFonts w:ascii="Verdana" w:eastAsia="Times New Roman" w:hAnsi="Verdana" w:cs="Times New Roman"/>
          <w:sz w:val="20"/>
          <w:szCs w:val="20"/>
          <w:lang w:eastAsia="de-DE"/>
        </w:rPr>
        <w:t xml:space="preserve"> – this is included in the P2P blueprint (ref EN117)</w:t>
      </w:r>
      <w:r w:rsidR="00F27FBC">
        <w:rPr>
          <w:rFonts w:ascii="Verdana" w:eastAsia="Times New Roman" w:hAnsi="Verdana" w:cs="Times New Roman"/>
          <w:sz w:val="20"/>
          <w:szCs w:val="20"/>
          <w:lang w:eastAsia="de-DE"/>
        </w:rPr>
        <w:t>. Note that this Enhancement is now out of scope post exertis WRICEF review.</w:t>
      </w:r>
    </w:p>
    <w:p w14:paraId="4855D75F" w14:textId="77777777" w:rsidR="00C836D3" w:rsidRPr="00B12D7F" w:rsidRDefault="00C836D3" w:rsidP="009969EB">
      <w:pPr>
        <w:pStyle w:val="NoSpacing"/>
        <w:rPr>
          <w:rFonts w:ascii="Verdana" w:eastAsia="Times New Roman" w:hAnsi="Verdana" w:cs="Times New Roman"/>
          <w:sz w:val="20"/>
          <w:szCs w:val="20"/>
          <w:lang w:eastAsia="de-DE"/>
        </w:rPr>
      </w:pPr>
    </w:p>
    <w:p w14:paraId="4855D760" w14:textId="77777777" w:rsidR="00563BB5" w:rsidRPr="00B12D7F" w:rsidRDefault="00563BB5" w:rsidP="009969EB">
      <w:pPr>
        <w:pStyle w:val="NoSpacing"/>
        <w:rPr>
          <w:rFonts w:ascii="Verdana" w:eastAsia="Times New Roman" w:hAnsi="Verdana" w:cs="Times New Roman"/>
          <w:sz w:val="20"/>
          <w:szCs w:val="20"/>
          <w:lang w:eastAsia="de-DE"/>
        </w:rPr>
      </w:pPr>
    </w:p>
    <w:p w14:paraId="4855D761" w14:textId="77777777" w:rsidR="009969EB" w:rsidRPr="00B12D7F" w:rsidRDefault="00561616" w:rsidP="009969EB">
      <w:pPr>
        <w:pStyle w:val="NoSpacing"/>
        <w:rPr>
          <w:rFonts w:ascii="Verdana" w:eastAsia="Times New Roman" w:hAnsi="Verdana" w:cs="Times New Roman"/>
          <w:sz w:val="20"/>
          <w:szCs w:val="20"/>
          <w:lang w:eastAsia="de-DE"/>
        </w:rPr>
      </w:pPr>
      <w:r w:rsidRPr="00B12D7F">
        <w:rPr>
          <w:rFonts w:ascii="Verdana" w:eastAsia="Times New Roman" w:hAnsi="Verdana" w:cs="Times New Roman"/>
          <w:sz w:val="20"/>
          <w:szCs w:val="20"/>
          <w:lang w:eastAsia="de-DE"/>
        </w:rPr>
        <w:t>Foreign currency revaluation will</w:t>
      </w:r>
      <w:r w:rsidR="009969EB" w:rsidRPr="00B12D7F">
        <w:rPr>
          <w:rFonts w:ascii="Verdana" w:eastAsia="Times New Roman" w:hAnsi="Verdana" w:cs="Times New Roman"/>
          <w:sz w:val="20"/>
          <w:szCs w:val="20"/>
          <w:lang w:eastAsia="de-DE"/>
        </w:rPr>
        <w:t xml:space="preserve"> be en</w:t>
      </w:r>
      <w:r w:rsidRPr="00B12D7F">
        <w:rPr>
          <w:rFonts w:ascii="Verdana" w:eastAsia="Times New Roman" w:hAnsi="Verdana" w:cs="Times New Roman"/>
          <w:sz w:val="20"/>
          <w:szCs w:val="20"/>
          <w:lang w:eastAsia="de-DE"/>
        </w:rPr>
        <w:t xml:space="preserve">acted as part of period closing and is described in the </w:t>
      </w:r>
      <w:r w:rsidR="0037560F" w:rsidRPr="00B12D7F">
        <w:rPr>
          <w:rFonts w:ascii="Verdana" w:eastAsia="Times New Roman" w:hAnsi="Verdana" w:cs="Times New Roman"/>
          <w:sz w:val="20"/>
          <w:szCs w:val="20"/>
          <w:lang w:eastAsia="de-DE"/>
        </w:rPr>
        <w:t>Month End Processing B</w:t>
      </w:r>
      <w:r w:rsidRPr="00B12D7F">
        <w:rPr>
          <w:rFonts w:ascii="Verdana" w:eastAsia="Times New Roman" w:hAnsi="Verdana" w:cs="Times New Roman"/>
          <w:sz w:val="20"/>
          <w:szCs w:val="20"/>
          <w:lang w:eastAsia="de-DE"/>
        </w:rPr>
        <w:t>lueprint.</w:t>
      </w:r>
    </w:p>
    <w:p w14:paraId="4855D762" w14:textId="77777777" w:rsidR="009969EB" w:rsidRPr="00B12D7F" w:rsidRDefault="009969EB" w:rsidP="009969EB">
      <w:pPr>
        <w:pStyle w:val="NoSpacing"/>
        <w:rPr>
          <w:rFonts w:ascii="Verdana" w:eastAsia="Times New Roman" w:hAnsi="Verdana" w:cs="Times New Roman"/>
          <w:sz w:val="20"/>
          <w:szCs w:val="20"/>
          <w:lang w:eastAsia="de-DE"/>
        </w:rPr>
      </w:pPr>
    </w:p>
    <w:p w14:paraId="4855D763" w14:textId="77777777" w:rsidR="009969EB" w:rsidRPr="00B12D7F" w:rsidRDefault="00031199" w:rsidP="009969EB">
      <w:pPr>
        <w:pStyle w:val="NoSpacing"/>
        <w:rPr>
          <w:rFonts w:ascii="Verdana" w:eastAsia="Times New Roman" w:hAnsi="Verdana" w:cs="Times New Roman"/>
          <w:sz w:val="20"/>
          <w:szCs w:val="20"/>
          <w:lang w:eastAsia="de-DE"/>
        </w:rPr>
      </w:pPr>
      <w:r w:rsidRPr="00B12D7F">
        <w:rPr>
          <w:rFonts w:ascii="Verdana" w:eastAsia="Times New Roman" w:hAnsi="Verdana" w:cs="Times New Roman"/>
          <w:sz w:val="20"/>
          <w:szCs w:val="20"/>
          <w:lang w:eastAsia="de-DE"/>
        </w:rPr>
        <w:t>E</w:t>
      </w:r>
      <w:r w:rsidR="009969EB" w:rsidRPr="00B12D7F">
        <w:rPr>
          <w:rFonts w:ascii="Verdana" w:eastAsia="Times New Roman" w:hAnsi="Verdana" w:cs="Times New Roman"/>
          <w:sz w:val="20"/>
          <w:szCs w:val="20"/>
          <w:lang w:eastAsia="de-DE"/>
        </w:rPr>
        <w:t xml:space="preserve">xertis will update its exchange rates for all currencies on a weekly basis. The exchange rate updates will be performed </w:t>
      </w:r>
      <w:r w:rsidR="00561616" w:rsidRPr="00B12D7F">
        <w:rPr>
          <w:rFonts w:ascii="Verdana" w:eastAsia="Times New Roman" w:hAnsi="Verdana" w:cs="Times New Roman"/>
          <w:sz w:val="20"/>
          <w:szCs w:val="20"/>
          <w:lang w:eastAsia="de-DE"/>
        </w:rPr>
        <w:t xml:space="preserve">manually using a </w:t>
      </w:r>
      <w:r w:rsidRPr="00B12D7F">
        <w:rPr>
          <w:rFonts w:ascii="Verdana" w:eastAsia="Times New Roman" w:hAnsi="Verdana" w:cs="Times New Roman"/>
          <w:sz w:val="20"/>
          <w:szCs w:val="20"/>
          <w:lang w:eastAsia="de-DE"/>
        </w:rPr>
        <w:t xml:space="preserve">standard </w:t>
      </w:r>
      <w:r w:rsidR="00561616" w:rsidRPr="00B12D7F">
        <w:rPr>
          <w:rFonts w:ascii="Verdana" w:eastAsia="Times New Roman" w:hAnsi="Verdana" w:cs="Times New Roman"/>
          <w:sz w:val="20"/>
          <w:szCs w:val="20"/>
          <w:lang w:eastAsia="de-DE"/>
        </w:rPr>
        <w:t>SAP transaction</w:t>
      </w:r>
      <w:r w:rsidR="00DE6D64" w:rsidRPr="00B12D7F">
        <w:rPr>
          <w:rFonts w:ascii="Verdana" w:eastAsia="Times New Roman" w:hAnsi="Verdana" w:cs="Times New Roman"/>
          <w:sz w:val="20"/>
          <w:szCs w:val="20"/>
          <w:lang w:eastAsia="de-DE"/>
        </w:rPr>
        <w:t>. It is possible during exceptional circumstances that exchange rates will be updated on a daily basis.</w:t>
      </w:r>
    </w:p>
    <w:p w14:paraId="4855D764" w14:textId="77777777" w:rsidR="00031199" w:rsidRPr="00B12D7F" w:rsidRDefault="00031199" w:rsidP="001819E1">
      <w:pPr>
        <w:rPr>
          <w:rFonts w:cs="Arial"/>
          <w:lang w:val="en-GB"/>
        </w:rPr>
        <w:sectPr w:rsidR="00031199" w:rsidRPr="00B12D7F" w:rsidSect="00031199">
          <w:pgSz w:w="11906" w:h="16838" w:code="9"/>
          <w:pgMar w:top="2659" w:right="1985" w:bottom="1418" w:left="1418" w:header="709" w:footer="357" w:gutter="0"/>
          <w:cols w:space="708"/>
          <w:docGrid w:linePitch="360"/>
        </w:sectPr>
      </w:pPr>
    </w:p>
    <w:p w14:paraId="4855D765" w14:textId="77777777" w:rsidR="009969EB" w:rsidRPr="00B12D7F" w:rsidRDefault="009969EB" w:rsidP="001819E1">
      <w:pPr>
        <w:rPr>
          <w:rFonts w:cs="Arial"/>
          <w:lang w:val="en-GB"/>
        </w:rPr>
      </w:pPr>
    </w:p>
    <w:p w14:paraId="4855D766" w14:textId="77777777" w:rsidR="009F1B51" w:rsidRPr="00B12D7F" w:rsidRDefault="009F1B51" w:rsidP="009F1B51">
      <w:pPr>
        <w:rPr>
          <w:lang w:val="en-GB"/>
        </w:rPr>
      </w:pPr>
      <w:bookmarkStart w:id="1267" w:name="_Toc168030464"/>
      <w:bookmarkStart w:id="1268" w:name="_Toc281923556"/>
    </w:p>
    <w:tbl>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593"/>
        <w:gridCol w:w="1300"/>
        <w:gridCol w:w="2863"/>
        <w:gridCol w:w="3687"/>
        <w:gridCol w:w="3318"/>
        <w:gridCol w:w="1077"/>
      </w:tblGrid>
      <w:tr w:rsidR="00A9034A" w:rsidRPr="00B12D7F" w14:paraId="4855D76D" w14:textId="77777777" w:rsidTr="00A9034A">
        <w:trPr>
          <w:tblHeader/>
        </w:trPr>
        <w:tc>
          <w:tcPr>
            <w:tcW w:w="0" w:type="auto"/>
            <w:tcBorders>
              <w:top w:val="single" w:sz="4" w:space="0" w:color="auto"/>
              <w:left w:val="single" w:sz="4" w:space="0" w:color="auto"/>
              <w:bottom w:val="single" w:sz="4" w:space="0" w:color="auto"/>
              <w:right w:val="single" w:sz="4" w:space="0" w:color="auto"/>
            </w:tcBorders>
            <w:shd w:val="clear" w:color="auto" w:fill="FF0000"/>
          </w:tcPr>
          <w:p w14:paraId="4855D767" w14:textId="77777777" w:rsidR="00FB4847" w:rsidRPr="00B12D7F" w:rsidRDefault="00FB4847" w:rsidP="00FB4847">
            <w:pPr>
              <w:rPr>
                <w:b/>
                <w:color w:val="FFFFFF" w:themeColor="background1"/>
                <w:lang w:val="en-GB"/>
              </w:rPr>
            </w:pPr>
            <w:r w:rsidRPr="00B12D7F">
              <w:rPr>
                <w:b/>
                <w:color w:val="FFFFFF" w:themeColor="background1"/>
                <w:lang w:val="en-GB"/>
              </w:rPr>
              <w:t>No.</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768" w14:textId="77777777" w:rsidR="00FB4847" w:rsidRPr="00B12D7F" w:rsidRDefault="00B67F77" w:rsidP="00FB4847">
            <w:pPr>
              <w:rPr>
                <w:b/>
                <w:color w:val="FFFFFF" w:themeColor="background1"/>
                <w:lang w:val="en-GB"/>
              </w:rPr>
            </w:pPr>
            <w:r w:rsidRPr="00B12D7F">
              <w:rPr>
                <w:b/>
                <w:color w:val="FFFFFF" w:themeColor="background1"/>
                <w:lang w:val="en-GB"/>
              </w:rPr>
              <w:t>Object</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769" w14:textId="77777777" w:rsidR="00FB4847" w:rsidRPr="00B12D7F" w:rsidRDefault="00FB4847" w:rsidP="00FB4847">
            <w:pPr>
              <w:rPr>
                <w:b/>
                <w:color w:val="FFFFFF" w:themeColor="background1"/>
                <w:lang w:val="en-GB"/>
              </w:rPr>
            </w:pPr>
            <w:r w:rsidRPr="00B12D7F">
              <w:rPr>
                <w:b/>
                <w:color w:val="FFFFFF" w:themeColor="background1"/>
                <w:lang w:val="en-GB"/>
              </w:rPr>
              <w:t>Description o</w:t>
            </w:r>
            <w:r w:rsidR="00B67F77" w:rsidRPr="00B12D7F">
              <w:rPr>
                <w:b/>
                <w:color w:val="FFFFFF" w:themeColor="background1"/>
                <w:lang w:val="en-GB"/>
              </w:rPr>
              <w:t xml:space="preserve">f </w:t>
            </w:r>
            <w:r w:rsidRPr="00B12D7F">
              <w:rPr>
                <w:b/>
                <w:color w:val="FFFFFF" w:themeColor="background1"/>
                <w:lang w:val="en-GB"/>
              </w:rPr>
              <w:t>Object</w:t>
            </w:r>
          </w:p>
        </w:tc>
        <w:tc>
          <w:tcPr>
            <w:tcW w:w="3687" w:type="dxa"/>
            <w:tcBorders>
              <w:top w:val="single" w:sz="4" w:space="0" w:color="auto"/>
              <w:left w:val="single" w:sz="4" w:space="0" w:color="auto"/>
              <w:bottom w:val="single" w:sz="4" w:space="0" w:color="auto"/>
              <w:right w:val="single" w:sz="4" w:space="0" w:color="auto"/>
            </w:tcBorders>
            <w:shd w:val="clear" w:color="auto" w:fill="FF0000"/>
          </w:tcPr>
          <w:p w14:paraId="4855D76A" w14:textId="77777777" w:rsidR="00FB4847" w:rsidRPr="00B12D7F" w:rsidRDefault="00FB4847" w:rsidP="00FB4847">
            <w:pPr>
              <w:rPr>
                <w:b/>
                <w:color w:val="FFFFFF" w:themeColor="background1"/>
                <w:lang w:val="en-GB"/>
              </w:rPr>
            </w:pPr>
            <w:r w:rsidRPr="00B12D7F">
              <w:rPr>
                <w:b/>
                <w:color w:val="FFFFFF" w:themeColor="background1"/>
                <w:lang w:val="en-GB"/>
              </w:rPr>
              <w:t>Summary of SAP design</w:t>
            </w:r>
          </w:p>
        </w:tc>
        <w:tc>
          <w:tcPr>
            <w:tcW w:w="3318" w:type="dxa"/>
            <w:tcBorders>
              <w:top w:val="single" w:sz="4" w:space="0" w:color="auto"/>
              <w:left w:val="single" w:sz="4" w:space="0" w:color="auto"/>
              <w:bottom w:val="single" w:sz="4" w:space="0" w:color="auto"/>
              <w:right w:val="single" w:sz="4" w:space="0" w:color="auto"/>
            </w:tcBorders>
            <w:shd w:val="clear" w:color="auto" w:fill="FF0000"/>
          </w:tcPr>
          <w:p w14:paraId="4855D76B" w14:textId="77777777" w:rsidR="00FB4847" w:rsidRPr="00B12D7F" w:rsidRDefault="00FB4847" w:rsidP="00FB4847">
            <w:pPr>
              <w:rPr>
                <w:b/>
                <w:color w:val="FFFFFF" w:themeColor="background1"/>
                <w:lang w:val="en-GB"/>
              </w:rPr>
            </w:pPr>
            <w:r w:rsidRPr="00B12D7F">
              <w:rPr>
                <w:b/>
                <w:color w:val="FFFFFF" w:themeColor="background1"/>
                <w:lang w:val="en-GB"/>
              </w:rPr>
              <w:t>Solution</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76C" w14:textId="77777777" w:rsidR="00FB4847" w:rsidRPr="00B12D7F" w:rsidRDefault="00FB4847" w:rsidP="00FB4847">
            <w:pPr>
              <w:rPr>
                <w:b/>
                <w:color w:val="FFFFFF" w:themeColor="background1"/>
                <w:lang w:val="en-GB"/>
              </w:rPr>
            </w:pPr>
            <w:r w:rsidRPr="00B12D7F">
              <w:rPr>
                <w:b/>
                <w:color w:val="FFFFFF" w:themeColor="background1"/>
                <w:lang w:val="en-GB"/>
              </w:rPr>
              <w:t>Comments</w:t>
            </w:r>
          </w:p>
        </w:tc>
      </w:tr>
      <w:tr w:rsidR="00A9034A" w:rsidRPr="00B12D7F" w14:paraId="4855D774" w14:textId="77777777" w:rsidTr="00A9034A">
        <w:trPr>
          <w:trHeight w:hRule="exact" w:val="60"/>
          <w:tblHeader/>
        </w:trPr>
        <w:tc>
          <w:tcPr>
            <w:tcW w:w="0" w:type="auto"/>
            <w:tcBorders>
              <w:top w:val="single" w:sz="4" w:space="0" w:color="auto"/>
              <w:left w:val="nil"/>
              <w:bottom w:val="single" w:sz="6" w:space="0" w:color="auto"/>
              <w:right w:val="nil"/>
            </w:tcBorders>
            <w:shd w:val="pct50" w:color="auto" w:fill="auto"/>
          </w:tcPr>
          <w:p w14:paraId="4855D76E" w14:textId="77777777" w:rsidR="00FB4847" w:rsidRPr="00B12D7F" w:rsidRDefault="00FB4847" w:rsidP="00FB4847">
            <w:pPr>
              <w:rPr>
                <w:lang w:val="en-GB"/>
              </w:rPr>
            </w:pPr>
          </w:p>
        </w:tc>
        <w:tc>
          <w:tcPr>
            <w:tcW w:w="0" w:type="auto"/>
            <w:tcBorders>
              <w:top w:val="single" w:sz="4" w:space="0" w:color="auto"/>
              <w:left w:val="nil"/>
              <w:bottom w:val="single" w:sz="6" w:space="0" w:color="auto"/>
              <w:right w:val="nil"/>
            </w:tcBorders>
            <w:shd w:val="pct50" w:color="auto" w:fill="auto"/>
          </w:tcPr>
          <w:p w14:paraId="4855D76F" w14:textId="77777777" w:rsidR="00FB4847" w:rsidRPr="00B12D7F" w:rsidRDefault="00FB4847" w:rsidP="00FB4847">
            <w:pPr>
              <w:rPr>
                <w:lang w:val="en-GB"/>
              </w:rPr>
            </w:pPr>
          </w:p>
        </w:tc>
        <w:tc>
          <w:tcPr>
            <w:tcW w:w="0" w:type="auto"/>
            <w:tcBorders>
              <w:top w:val="single" w:sz="4" w:space="0" w:color="auto"/>
              <w:left w:val="nil"/>
              <w:bottom w:val="single" w:sz="6" w:space="0" w:color="auto"/>
              <w:right w:val="nil"/>
            </w:tcBorders>
            <w:shd w:val="pct50" w:color="auto" w:fill="auto"/>
          </w:tcPr>
          <w:p w14:paraId="4855D770" w14:textId="77777777" w:rsidR="00FB4847" w:rsidRPr="00B12D7F" w:rsidRDefault="00FB4847" w:rsidP="00FB4847">
            <w:pPr>
              <w:rPr>
                <w:lang w:val="en-GB"/>
              </w:rPr>
            </w:pPr>
          </w:p>
        </w:tc>
        <w:tc>
          <w:tcPr>
            <w:tcW w:w="3687" w:type="dxa"/>
            <w:tcBorders>
              <w:top w:val="single" w:sz="4" w:space="0" w:color="auto"/>
              <w:left w:val="nil"/>
              <w:bottom w:val="single" w:sz="6" w:space="0" w:color="auto"/>
              <w:right w:val="nil"/>
            </w:tcBorders>
            <w:shd w:val="pct50" w:color="auto" w:fill="auto"/>
          </w:tcPr>
          <w:p w14:paraId="4855D771" w14:textId="77777777" w:rsidR="00FB4847" w:rsidRPr="00B12D7F" w:rsidRDefault="00FB4847" w:rsidP="00FB4847">
            <w:pPr>
              <w:rPr>
                <w:lang w:val="en-GB"/>
              </w:rPr>
            </w:pPr>
          </w:p>
        </w:tc>
        <w:tc>
          <w:tcPr>
            <w:tcW w:w="3318" w:type="dxa"/>
            <w:tcBorders>
              <w:top w:val="single" w:sz="4" w:space="0" w:color="auto"/>
              <w:left w:val="nil"/>
              <w:bottom w:val="single" w:sz="6" w:space="0" w:color="auto"/>
              <w:right w:val="nil"/>
            </w:tcBorders>
            <w:shd w:val="pct50" w:color="auto" w:fill="auto"/>
          </w:tcPr>
          <w:p w14:paraId="4855D772" w14:textId="77777777" w:rsidR="00FB4847" w:rsidRPr="00B12D7F" w:rsidRDefault="00FB4847" w:rsidP="00FB4847">
            <w:pPr>
              <w:rPr>
                <w:lang w:val="en-GB"/>
              </w:rPr>
            </w:pPr>
          </w:p>
        </w:tc>
        <w:tc>
          <w:tcPr>
            <w:tcW w:w="0" w:type="auto"/>
            <w:tcBorders>
              <w:top w:val="single" w:sz="4" w:space="0" w:color="auto"/>
              <w:left w:val="nil"/>
              <w:bottom w:val="single" w:sz="6" w:space="0" w:color="auto"/>
              <w:right w:val="nil"/>
            </w:tcBorders>
            <w:shd w:val="pct50" w:color="auto" w:fill="auto"/>
          </w:tcPr>
          <w:p w14:paraId="4855D773" w14:textId="77777777" w:rsidR="00FB4847" w:rsidRPr="00B12D7F" w:rsidRDefault="00FB4847" w:rsidP="00FB4847">
            <w:pPr>
              <w:rPr>
                <w:lang w:val="en-GB"/>
              </w:rPr>
            </w:pPr>
          </w:p>
        </w:tc>
      </w:tr>
      <w:tr w:rsidR="00A9034A" w:rsidRPr="00B12D7F" w14:paraId="4855D781" w14:textId="77777777" w:rsidTr="00A9034A">
        <w:tc>
          <w:tcPr>
            <w:tcW w:w="0" w:type="auto"/>
            <w:tcBorders>
              <w:top w:val="single" w:sz="6" w:space="0" w:color="auto"/>
              <w:left w:val="single" w:sz="6" w:space="0" w:color="auto"/>
              <w:bottom w:val="single" w:sz="6" w:space="0" w:color="auto"/>
            </w:tcBorders>
          </w:tcPr>
          <w:p w14:paraId="4855D775" w14:textId="77777777" w:rsidR="00FB4847" w:rsidRPr="00B12D7F" w:rsidRDefault="009F5F13" w:rsidP="005C4DE7">
            <w:pPr>
              <w:rPr>
                <w:b/>
                <w:lang w:val="en-GB"/>
              </w:rPr>
            </w:pPr>
            <w:r w:rsidRPr="00B12D7F">
              <w:rPr>
                <w:b/>
                <w:lang w:val="en-GB"/>
              </w:rPr>
              <w:t>7.</w:t>
            </w:r>
            <w:r w:rsidR="005C4DE7" w:rsidRPr="00B12D7F">
              <w:rPr>
                <w:b/>
                <w:lang w:val="en-GB"/>
              </w:rPr>
              <w:t>7</w:t>
            </w:r>
          </w:p>
        </w:tc>
        <w:tc>
          <w:tcPr>
            <w:tcW w:w="0" w:type="auto"/>
            <w:tcBorders>
              <w:top w:val="single" w:sz="6" w:space="0" w:color="auto"/>
              <w:bottom w:val="single" w:sz="6" w:space="0" w:color="auto"/>
            </w:tcBorders>
          </w:tcPr>
          <w:p w14:paraId="4855D776" w14:textId="77777777" w:rsidR="00FB4847" w:rsidRPr="00B12D7F" w:rsidRDefault="00B33B9C" w:rsidP="00FB4847">
            <w:pPr>
              <w:rPr>
                <w:lang w:val="en-GB"/>
              </w:rPr>
            </w:pPr>
            <w:r w:rsidRPr="00B12D7F">
              <w:rPr>
                <w:lang w:val="en-GB"/>
              </w:rPr>
              <w:t>Currency T</w:t>
            </w:r>
            <w:r w:rsidR="009F5F13" w:rsidRPr="00B12D7F">
              <w:rPr>
                <w:lang w:val="en-GB"/>
              </w:rPr>
              <w:t>ypes</w:t>
            </w:r>
          </w:p>
        </w:tc>
        <w:tc>
          <w:tcPr>
            <w:tcW w:w="0" w:type="auto"/>
            <w:tcBorders>
              <w:top w:val="single" w:sz="6" w:space="0" w:color="auto"/>
              <w:bottom w:val="single" w:sz="6" w:space="0" w:color="auto"/>
            </w:tcBorders>
          </w:tcPr>
          <w:p w14:paraId="4855D777" w14:textId="77777777" w:rsidR="00FB4847" w:rsidRPr="00B12D7F" w:rsidRDefault="00B33B9C" w:rsidP="00B33B9C">
            <w:pPr>
              <w:rPr>
                <w:lang w:val="en-GB"/>
              </w:rPr>
            </w:pPr>
            <w:r w:rsidRPr="00B12D7F">
              <w:rPr>
                <w:lang w:val="en-GB"/>
              </w:rPr>
              <w:t>Exchange rate types</w:t>
            </w:r>
          </w:p>
        </w:tc>
        <w:tc>
          <w:tcPr>
            <w:tcW w:w="3687" w:type="dxa"/>
            <w:tcBorders>
              <w:top w:val="single" w:sz="6" w:space="0" w:color="auto"/>
              <w:bottom w:val="single" w:sz="6" w:space="0" w:color="auto"/>
            </w:tcBorders>
          </w:tcPr>
          <w:p w14:paraId="4855D778" w14:textId="77777777" w:rsidR="00FB4847" w:rsidRPr="00B12D7F" w:rsidRDefault="00B67F77" w:rsidP="00FB4847">
            <w:pPr>
              <w:rPr>
                <w:lang w:val="en-GB"/>
              </w:rPr>
            </w:pPr>
            <w:r w:rsidRPr="00B12D7F">
              <w:rPr>
                <w:lang w:val="en-GB"/>
              </w:rPr>
              <w:t>Standard exchange rate types will be utilised by exertis.</w:t>
            </w:r>
          </w:p>
        </w:tc>
        <w:tc>
          <w:tcPr>
            <w:tcW w:w="3318" w:type="dxa"/>
            <w:tcBorders>
              <w:top w:val="single" w:sz="6" w:space="0" w:color="auto"/>
              <w:bottom w:val="single" w:sz="6" w:space="0" w:color="auto"/>
            </w:tcBorders>
          </w:tcPr>
          <w:p w14:paraId="4855D779" w14:textId="77777777" w:rsidR="00B67F77" w:rsidRPr="00B12D7F" w:rsidRDefault="00B33B9C" w:rsidP="00FB4847">
            <w:pPr>
              <w:rPr>
                <w:u w:val="single"/>
                <w:lang w:val="en-GB"/>
              </w:rPr>
            </w:pPr>
            <w:r w:rsidRPr="00B12D7F">
              <w:rPr>
                <w:u w:val="single"/>
                <w:lang w:val="en-GB"/>
              </w:rPr>
              <w:t>Configuration</w:t>
            </w:r>
            <w:r w:rsidR="00B67F77" w:rsidRPr="00B12D7F">
              <w:rPr>
                <w:u w:val="single"/>
                <w:lang w:val="en-GB"/>
              </w:rPr>
              <w:t>:</w:t>
            </w:r>
          </w:p>
          <w:p w14:paraId="4855D77A" w14:textId="77777777" w:rsidR="00B33B9C" w:rsidRPr="00B12D7F" w:rsidRDefault="00031199" w:rsidP="00FB4847">
            <w:pPr>
              <w:rPr>
                <w:lang w:val="en-GB"/>
              </w:rPr>
            </w:pPr>
            <w:r w:rsidRPr="00B12D7F">
              <w:rPr>
                <w:lang w:val="en-GB"/>
              </w:rPr>
              <w:t>Stan</w:t>
            </w:r>
            <w:r w:rsidR="00B67F77" w:rsidRPr="00B12D7F">
              <w:rPr>
                <w:lang w:val="en-GB"/>
              </w:rPr>
              <w:t>dard exchange rate types - EUR, USD, HKD, SEK</w:t>
            </w:r>
          </w:p>
          <w:p w14:paraId="4855D77B" w14:textId="77777777" w:rsidR="00FB4847" w:rsidRPr="00B12D7F" w:rsidRDefault="00031199" w:rsidP="00FB4847">
            <w:pPr>
              <w:rPr>
                <w:lang w:val="en-GB"/>
              </w:rPr>
            </w:pPr>
            <w:r w:rsidRPr="00B12D7F">
              <w:rPr>
                <w:lang w:val="en-GB"/>
              </w:rPr>
              <w:t xml:space="preserve">No </w:t>
            </w:r>
            <w:r w:rsidR="00B67F77" w:rsidRPr="00B12D7F">
              <w:rPr>
                <w:lang w:val="en-GB"/>
              </w:rPr>
              <w:t>requirement for duplication.</w:t>
            </w:r>
          </w:p>
          <w:p w14:paraId="4855D77C" w14:textId="77777777" w:rsidR="00031199" w:rsidRPr="00B12D7F" w:rsidRDefault="00031199" w:rsidP="00FB4847">
            <w:pPr>
              <w:rPr>
                <w:lang w:val="en-GB"/>
              </w:rPr>
            </w:pPr>
          </w:p>
          <w:p w14:paraId="4855D77D" w14:textId="77777777" w:rsidR="00031199" w:rsidRPr="00B12D7F" w:rsidRDefault="00031199" w:rsidP="00031199">
            <w:pPr>
              <w:rPr>
                <w:u w:val="single"/>
                <w:lang w:val="en-GB"/>
              </w:rPr>
            </w:pPr>
            <w:r w:rsidRPr="00B12D7F">
              <w:rPr>
                <w:u w:val="single"/>
                <w:lang w:val="en-GB"/>
              </w:rPr>
              <w:t>WRICEF:</w:t>
            </w:r>
          </w:p>
          <w:p w14:paraId="4855D77E" w14:textId="77777777" w:rsidR="00B67F77" w:rsidRPr="00B12D7F" w:rsidRDefault="00F27FBC" w:rsidP="00FB4847">
            <w:pPr>
              <w:rPr>
                <w:lang w:val="en-GB"/>
              </w:rPr>
            </w:pPr>
            <w:r>
              <w:rPr>
                <w:lang w:val="en-GB"/>
              </w:rPr>
              <w:t>N/A</w:t>
            </w:r>
          </w:p>
          <w:p w14:paraId="4855D77F" w14:textId="77777777" w:rsidR="003E55A8" w:rsidRPr="00B12D7F" w:rsidRDefault="003E55A8" w:rsidP="00FB4847">
            <w:pPr>
              <w:rPr>
                <w:lang w:val="en-GB"/>
              </w:rPr>
            </w:pPr>
          </w:p>
        </w:tc>
        <w:tc>
          <w:tcPr>
            <w:tcW w:w="0" w:type="auto"/>
            <w:tcBorders>
              <w:top w:val="single" w:sz="6" w:space="0" w:color="auto"/>
              <w:bottom w:val="single" w:sz="6" w:space="0" w:color="auto"/>
              <w:right w:val="single" w:sz="6" w:space="0" w:color="auto"/>
            </w:tcBorders>
          </w:tcPr>
          <w:p w14:paraId="4855D780" w14:textId="77777777" w:rsidR="00FB4847" w:rsidRPr="00B12D7F" w:rsidRDefault="00FB4847" w:rsidP="00FB4847">
            <w:pPr>
              <w:rPr>
                <w:lang w:val="en-GB"/>
              </w:rPr>
            </w:pPr>
          </w:p>
        </w:tc>
      </w:tr>
      <w:tr w:rsidR="00A9034A" w:rsidRPr="00B12D7F" w14:paraId="4855D78D" w14:textId="77777777" w:rsidTr="00A9034A">
        <w:tc>
          <w:tcPr>
            <w:tcW w:w="0" w:type="auto"/>
            <w:tcBorders>
              <w:top w:val="single" w:sz="6" w:space="0" w:color="auto"/>
              <w:left w:val="single" w:sz="6" w:space="0" w:color="auto"/>
              <w:bottom w:val="single" w:sz="6" w:space="0" w:color="auto"/>
            </w:tcBorders>
          </w:tcPr>
          <w:p w14:paraId="4855D782" w14:textId="77777777" w:rsidR="00FB4847" w:rsidRPr="00B12D7F" w:rsidRDefault="009F5F13" w:rsidP="005C4DE7">
            <w:pPr>
              <w:rPr>
                <w:b/>
                <w:lang w:val="en-GB"/>
              </w:rPr>
            </w:pPr>
            <w:r w:rsidRPr="00B12D7F">
              <w:rPr>
                <w:b/>
                <w:lang w:val="en-GB"/>
              </w:rPr>
              <w:t>7.</w:t>
            </w:r>
            <w:r w:rsidR="005C4DE7" w:rsidRPr="00B12D7F">
              <w:rPr>
                <w:b/>
                <w:lang w:val="en-GB"/>
              </w:rPr>
              <w:t>7</w:t>
            </w:r>
          </w:p>
        </w:tc>
        <w:tc>
          <w:tcPr>
            <w:tcW w:w="0" w:type="auto"/>
            <w:tcBorders>
              <w:top w:val="single" w:sz="6" w:space="0" w:color="auto"/>
              <w:bottom w:val="single" w:sz="6" w:space="0" w:color="auto"/>
            </w:tcBorders>
          </w:tcPr>
          <w:p w14:paraId="4855D783" w14:textId="77777777" w:rsidR="00FB4847" w:rsidRPr="00B12D7F" w:rsidRDefault="00B33B9C" w:rsidP="00FB4847">
            <w:pPr>
              <w:rPr>
                <w:lang w:val="en-GB"/>
              </w:rPr>
            </w:pPr>
            <w:r w:rsidRPr="00B12D7F">
              <w:rPr>
                <w:lang w:val="en-GB"/>
              </w:rPr>
              <w:t xml:space="preserve">Translation </w:t>
            </w:r>
            <w:r w:rsidR="009F5F13" w:rsidRPr="00B12D7F">
              <w:rPr>
                <w:lang w:val="en-GB"/>
              </w:rPr>
              <w:t>Ratios</w:t>
            </w:r>
          </w:p>
        </w:tc>
        <w:tc>
          <w:tcPr>
            <w:tcW w:w="0" w:type="auto"/>
            <w:tcBorders>
              <w:top w:val="single" w:sz="6" w:space="0" w:color="auto"/>
              <w:bottom w:val="single" w:sz="6" w:space="0" w:color="auto"/>
            </w:tcBorders>
          </w:tcPr>
          <w:p w14:paraId="4855D784" w14:textId="77777777" w:rsidR="00FB4847" w:rsidRPr="00B12D7F" w:rsidRDefault="00B33B9C" w:rsidP="00FB4847">
            <w:pPr>
              <w:rPr>
                <w:lang w:val="en-GB"/>
              </w:rPr>
            </w:pPr>
            <w:r w:rsidRPr="00B12D7F">
              <w:rPr>
                <w:lang w:val="en-GB"/>
              </w:rPr>
              <w:t>Ratios to translate between currencies using a specific rate type</w:t>
            </w:r>
          </w:p>
        </w:tc>
        <w:tc>
          <w:tcPr>
            <w:tcW w:w="3687" w:type="dxa"/>
            <w:tcBorders>
              <w:top w:val="single" w:sz="6" w:space="0" w:color="auto"/>
              <w:bottom w:val="single" w:sz="6" w:space="0" w:color="auto"/>
            </w:tcBorders>
          </w:tcPr>
          <w:p w14:paraId="4855D785" w14:textId="77777777" w:rsidR="00FB4847" w:rsidRPr="00B12D7F" w:rsidRDefault="00B33B9C" w:rsidP="00FB4847">
            <w:pPr>
              <w:rPr>
                <w:lang w:val="en-GB"/>
              </w:rPr>
            </w:pPr>
            <w:r w:rsidRPr="00B12D7F">
              <w:rPr>
                <w:lang w:val="en-GB"/>
              </w:rPr>
              <w:t>Create additional translation ratios as required</w:t>
            </w:r>
          </w:p>
        </w:tc>
        <w:tc>
          <w:tcPr>
            <w:tcW w:w="3318" w:type="dxa"/>
            <w:tcBorders>
              <w:top w:val="single" w:sz="6" w:space="0" w:color="auto"/>
              <w:bottom w:val="single" w:sz="6" w:space="0" w:color="auto"/>
            </w:tcBorders>
          </w:tcPr>
          <w:p w14:paraId="4855D786" w14:textId="77777777" w:rsidR="00B33B9C" w:rsidRPr="00B12D7F" w:rsidRDefault="00B33B9C" w:rsidP="00B33B9C">
            <w:pPr>
              <w:rPr>
                <w:u w:val="single"/>
                <w:lang w:val="en-GB"/>
              </w:rPr>
            </w:pPr>
            <w:r w:rsidRPr="00B12D7F">
              <w:rPr>
                <w:u w:val="single"/>
                <w:lang w:val="en-GB"/>
              </w:rPr>
              <w:t>Configuration</w:t>
            </w:r>
            <w:r w:rsidR="003C2BB1" w:rsidRPr="00B12D7F">
              <w:rPr>
                <w:u w:val="single"/>
                <w:lang w:val="en-GB"/>
              </w:rPr>
              <w:t xml:space="preserve">: </w:t>
            </w:r>
          </w:p>
          <w:p w14:paraId="4855D787" w14:textId="77777777" w:rsidR="00FB4847" w:rsidRPr="00B12D7F" w:rsidRDefault="003C2BB1" w:rsidP="003C2BB1">
            <w:pPr>
              <w:rPr>
                <w:lang w:val="en-GB"/>
              </w:rPr>
            </w:pPr>
            <w:r w:rsidRPr="00B12D7F">
              <w:rPr>
                <w:lang w:val="en-GB"/>
              </w:rPr>
              <w:t>Standard</w:t>
            </w:r>
            <w:r w:rsidR="00B33B9C" w:rsidRPr="00B12D7F">
              <w:rPr>
                <w:lang w:val="en-GB"/>
              </w:rPr>
              <w:t xml:space="preserve"> translation ratios </w:t>
            </w:r>
            <w:r w:rsidRPr="00B12D7F">
              <w:rPr>
                <w:lang w:val="en-GB"/>
              </w:rPr>
              <w:t>between currencies will be used.</w:t>
            </w:r>
          </w:p>
          <w:p w14:paraId="4855D788" w14:textId="77777777" w:rsidR="00031199" w:rsidRPr="00B12D7F" w:rsidRDefault="00031199" w:rsidP="00031199">
            <w:pPr>
              <w:rPr>
                <w:u w:val="single"/>
                <w:lang w:val="en-GB"/>
              </w:rPr>
            </w:pPr>
          </w:p>
          <w:p w14:paraId="4855D789" w14:textId="77777777" w:rsidR="00031199" w:rsidRPr="00B12D7F" w:rsidRDefault="00031199" w:rsidP="00031199">
            <w:pPr>
              <w:rPr>
                <w:u w:val="single"/>
                <w:lang w:val="en-GB"/>
              </w:rPr>
            </w:pPr>
            <w:r w:rsidRPr="00B12D7F">
              <w:rPr>
                <w:u w:val="single"/>
                <w:lang w:val="en-GB"/>
              </w:rPr>
              <w:t>WRICEF:</w:t>
            </w:r>
          </w:p>
          <w:p w14:paraId="4855D78A" w14:textId="77777777" w:rsidR="00031199" w:rsidRPr="00B12D7F" w:rsidRDefault="00031199" w:rsidP="00031199">
            <w:pPr>
              <w:rPr>
                <w:lang w:val="en-GB"/>
              </w:rPr>
            </w:pPr>
            <w:r w:rsidRPr="00B12D7F">
              <w:rPr>
                <w:lang w:val="en-GB"/>
              </w:rPr>
              <w:t>N/A</w:t>
            </w:r>
          </w:p>
          <w:p w14:paraId="4855D78B" w14:textId="77777777" w:rsidR="00031199" w:rsidRPr="00B12D7F" w:rsidRDefault="00031199" w:rsidP="003C2BB1">
            <w:pPr>
              <w:rPr>
                <w:lang w:val="en-GB"/>
              </w:rPr>
            </w:pPr>
          </w:p>
        </w:tc>
        <w:tc>
          <w:tcPr>
            <w:tcW w:w="0" w:type="auto"/>
            <w:tcBorders>
              <w:top w:val="single" w:sz="6" w:space="0" w:color="auto"/>
              <w:bottom w:val="single" w:sz="6" w:space="0" w:color="auto"/>
              <w:right w:val="single" w:sz="6" w:space="0" w:color="auto"/>
            </w:tcBorders>
          </w:tcPr>
          <w:p w14:paraId="4855D78C" w14:textId="77777777" w:rsidR="00FB4847" w:rsidRPr="00B12D7F" w:rsidRDefault="00FB4847" w:rsidP="00FB4847">
            <w:pPr>
              <w:rPr>
                <w:lang w:val="en-GB"/>
              </w:rPr>
            </w:pPr>
          </w:p>
        </w:tc>
      </w:tr>
      <w:tr w:rsidR="00A9034A" w:rsidRPr="00B12D7F" w14:paraId="4855D799" w14:textId="77777777" w:rsidTr="00A9034A">
        <w:tc>
          <w:tcPr>
            <w:tcW w:w="0" w:type="auto"/>
            <w:tcBorders>
              <w:top w:val="single" w:sz="6" w:space="0" w:color="auto"/>
              <w:left w:val="single" w:sz="6" w:space="0" w:color="auto"/>
              <w:bottom w:val="single" w:sz="6" w:space="0" w:color="auto"/>
            </w:tcBorders>
          </w:tcPr>
          <w:p w14:paraId="4855D78E" w14:textId="77777777" w:rsidR="00FB4847" w:rsidRPr="00B12D7F" w:rsidRDefault="009F5F13" w:rsidP="005C4DE7">
            <w:pPr>
              <w:rPr>
                <w:b/>
                <w:lang w:val="en-GB"/>
              </w:rPr>
            </w:pPr>
            <w:r w:rsidRPr="00B12D7F">
              <w:rPr>
                <w:b/>
                <w:lang w:val="en-GB"/>
              </w:rPr>
              <w:t>7.</w:t>
            </w:r>
            <w:r w:rsidR="005C4DE7" w:rsidRPr="00B12D7F">
              <w:rPr>
                <w:b/>
                <w:lang w:val="en-GB"/>
              </w:rPr>
              <w:t>7</w:t>
            </w:r>
          </w:p>
        </w:tc>
        <w:tc>
          <w:tcPr>
            <w:tcW w:w="0" w:type="auto"/>
            <w:tcBorders>
              <w:top w:val="single" w:sz="6" w:space="0" w:color="auto"/>
              <w:bottom w:val="single" w:sz="6" w:space="0" w:color="auto"/>
            </w:tcBorders>
          </w:tcPr>
          <w:p w14:paraId="4855D78F" w14:textId="77777777" w:rsidR="00FB4847" w:rsidRPr="00B12D7F" w:rsidRDefault="009F5F13" w:rsidP="00FB4847">
            <w:pPr>
              <w:rPr>
                <w:lang w:val="en-GB"/>
              </w:rPr>
            </w:pPr>
            <w:r w:rsidRPr="00B12D7F">
              <w:rPr>
                <w:lang w:val="en-GB"/>
              </w:rPr>
              <w:t>Exchange Rates</w:t>
            </w:r>
          </w:p>
        </w:tc>
        <w:tc>
          <w:tcPr>
            <w:tcW w:w="0" w:type="auto"/>
            <w:tcBorders>
              <w:top w:val="single" w:sz="6" w:space="0" w:color="auto"/>
              <w:bottom w:val="single" w:sz="6" w:space="0" w:color="auto"/>
            </w:tcBorders>
          </w:tcPr>
          <w:p w14:paraId="4855D790" w14:textId="77777777" w:rsidR="00FB4847" w:rsidRPr="00B12D7F" w:rsidRDefault="00B33B9C" w:rsidP="00FB4847">
            <w:pPr>
              <w:rPr>
                <w:lang w:val="en-GB"/>
              </w:rPr>
            </w:pPr>
            <w:r w:rsidRPr="00B12D7F">
              <w:rPr>
                <w:lang w:val="en-GB"/>
              </w:rPr>
              <w:t>Rate of exchange between two currencies</w:t>
            </w:r>
          </w:p>
        </w:tc>
        <w:tc>
          <w:tcPr>
            <w:tcW w:w="3687" w:type="dxa"/>
            <w:tcBorders>
              <w:top w:val="single" w:sz="6" w:space="0" w:color="auto"/>
              <w:bottom w:val="single" w:sz="6" w:space="0" w:color="auto"/>
            </w:tcBorders>
          </w:tcPr>
          <w:p w14:paraId="4855D791" w14:textId="77777777" w:rsidR="00FB4847" w:rsidRPr="00B12D7F" w:rsidRDefault="003C2BB1" w:rsidP="00FB4847">
            <w:pPr>
              <w:rPr>
                <w:lang w:val="en-GB"/>
              </w:rPr>
            </w:pPr>
            <w:r w:rsidRPr="00B12D7F">
              <w:rPr>
                <w:lang w:val="en-GB"/>
              </w:rPr>
              <w:t xml:space="preserve">Exchange rates will be maintained based on business </w:t>
            </w:r>
            <w:r w:rsidR="00A9034A" w:rsidRPr="00B12D7F">
              <w:rPr>
                <w:lang w:val="en-GB"/>
              </w:rPr>
              <w:t>requirement of weekly updates.</w:t>
            </w:r>
          </w:p>
        </w:tc>
        <w:tc>
          <w:tcPr>
            <w:tcW w:w="3318" w:type="dxa"/>
            <w:tcBorders>
              <w:top w:val="single" w:sz="6" w:space="0" w:color="auto"/>
              <w:bottom w:val="single" w:sz="6" w:space="0" w:color="auto"/>
            </w:tcBorders>
          </w:tcPr>
          <w:p w14:paraId="4855D792" w14:textId="77777777" w:rsidR="00031199" w:rsidRPr="00B12D7F" w:rsidRDefault="00B33B9C" w:rsidP="00031199">
            <w:pPr>
              <w:rPr>
                <w:lang w:val="en-GB"/>
              </w:rPr>
            </w:pPr>
            <w:r w:rsidRPr="00B12D7F">
              <w:rPr>
                <w:u w:val="single"/>
                <w:lang w:val="en-GB"/>
              </w:rPr>
              <w:t>Configuration</w:t>
            </w:r>
            <w:r w:rsidR="003C2BB1" w:rsidRPr="00B12D7F">
              <w:rPr>
                <w:u w:val="single"/>
                <w:lang w:val="en-GB"/>
              </w:rPr>
              <w:t>:</w:t>
            </w:r>
            <w:r w:rsidRPr="00B12D7F">
              <w:rPr>
                <w:lang w:val="en-GB"/>
              </w:rPr>
              <w:t xml:space="preserve"> </w:t>
            </w:r>
          </w:p>
          <w:p w14:paraId="4855D793" w14:textId="77777777" w:rsidR="00031199" w:rsidRPr="00B12D7F" w:rsidRDefault="00031199" w:rsidP="00031199">
            <w:pPr>
              <w:rPr>
                <w:lang w:val="en-GB"/>
              </w:rPr>
            </w:pPr>
            <w:r w:rsidRPr="00B12D7F">
              <w:rPr>
                <w:lang w:val="en-GB"/>
              </w:rPr>
              <w:t>N/A</w:t>
            </w:r>
          </w:p>
          <w:p w14:paraId="4855D794" w14:textId="77777777" w:rsidR="00031199" w:rsidRPr="00B12D7F" w:rsidRDefault="00031199" w:rsidP="00B33B9C">
            <w:pPr>
              <w:rPr>
                <w:lang w:val="en-GB"/>
              </w:rPr>
            </w:pPr>
          </w:p>
          <w:p w14:paraId="4855D795" w14:textId="77777777" w:rsidR="00031199" w:rsidRPr="00B12D7F" w:rsidRDefault="00031199" w:rsidP="00031199">
            <w:pPr>
              <w:rPr>
                <w:u w:val="single"/>
                <w:lang w:val="en-GB"/>
              </w:rPr>
            </w:pPr>
            <w:r w:rsidRPr="00B12D7F">
              <w:rPr>
                <w:u w:val="single"/>
                <w:lang w:val="en-GB"/>
              </w:rPr>
              <w:t>WRICEF:</w:t>
            </w:r>
          </w:p>
          <w:p w14:paraId="4855D796" w14:textId="77777777" w:rsidR="00031199" w:rsidRPr="00B12D7F" w:rsidRDefault="00031199" w:rsidP="00031199">
            <w:pPr>
              <w:rPr>
                <w:lang w:val="en-GB"/>
              </w:rPr>
            </w:pPr>
            <w:r w:rsidRPr="00B12D7F">
              <w:rPr>
                <w:lang w:val="en-GB"/>
              </w:rPr>
              <w:t>N/A</w:t>
            </w:r>
          </w:p>
          <w:p w14:paraId="4855D797" w14:textId="77777777" w:rsidR="00031199" w:rsidRPr="00B12D7F" w:rsidRDefault="00031199" w:rsidP="00B33B9C">
            <w:pPr>
              <w:rPr>
                <w:lang w:val="en-GB"/>
              </w:rPr>
            </w:pPr>
          </w:p>
        </w:tc>
        <w:tc>
          <w:tcPr>
            <w:tcW w:w="0" w:type="auto"/>
            <w:tcBorders>
              <w:top w:val="single" w:sz="6" w:space="0" w:color="auto"/>
              <w:bottom w:val="single" w:sz="6" w:space="0" w:color="auto"/>
              <w:right w:val="single" w:sz="6" w:space="0" w:color="auto"/>
            </w:tcBorders>
          </w:tcPr>
          <w:p w14:paraId="4855D798" w14:textId="77777777" w:rsidR="00FB4847" w:rsidRPr="00B12D7F" w:rsidRDefault="00FB4847" w:rsidP="00FB4847">
            <w:pPr>
              <w:rPr>
                <w:lang w:val="en-GB"/>
              </w:rPr>
            </w:pPr>
          </w:p>
        </w:tc>
      </w:tr>
    </w:tbl>
    <w:p w14:paraId="4855D79A" w14:textId="77777777" w:rsidR="00FE0519" w:rsidRPr="00B12D7F" w:rsidRDefault="00FE0519" w:rsidP="009F1B51">
      <w:pPr>
        <w:rPr>
          <w:lang w:val="en-GB"/>
        </w:rPr>
      </w:pPr>
    </w:p>
    <w:p w14:paraId="4855D79B" w14:textId="77777777" w:rsidR="007123B7" w:rsidRPr="00B12D7F" w:rsidRDefault="007123B7">
      <w:pPr>
        <w:jc w:val="left"/>
        <w:rPr>
          <w:rFonts w:cs="Arial"/>
          <w:b/>
          <w:sz w:val="28"/>
          <w:szCs w:val="12"/>
          <w:lang w:val="en-GB"/>
        </w:rPr>
      </w:pPr>
      <w:bookmarkStart w:id="1269" w:name="_Toc419129889"/>
      <w:r w:rsidRPr="00B12D7F">
        <w:rPr>
          <w:lang w:val="en-GB"/>
        </w:rPr>
        <w:br w:type="page"/>
      </w:r>
    </w:p>
    <w:p w14:paraId="4855D79C" w14:textId="77777777" w:rsidR="007123B7" w:rsidRPr="00B12D7F" w:rsidRDefault="007123B7" w:rsidP="007123B7">
      <w:pPr>
        <w:pStyle w:val="Heading2"/>
        <w:spacing w:before="480"/>
        <w:jc w:val="both"/>
        <w:rPr>
          <w:lang w:val="en-GB"/>
        </w:rPr>
      </w:pPr>
      <w:bookmarkStart w:id="1270" w:name="_Toc429581535"/>
      <w:r w:rsidRPr="00B12D7F">
        <w:rPr>
          <w:lang w:val="en-GB"/>
        </w:rPr>
        <w:lastRenderedPageBreak/>
        <w:t>Bank Statement Processing</w:t>
      </w:r>
      <w:bookmarkEnd w:id="1269"/>
      <w:bookmarkEnd w:id="1270"/>
    </w:p>
    <w:tbl>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593"/>
        <w:gridCol w:w="1388"/>
        <w:gridCol w:w="2205"/>
        <w:gridCol w:w="3343"/>
        <w:gridCol w:w="3673"/>
        <w:gridCol w:w="1636"/>
      </w:tblGrid>
      <w:tr w:rsidR="007123B7" w:rsidRPr="00B12D7F" w14:paraId="4855D7A3" w14:textId="77777777" w:rsidTr="00022AB5">
        <w:trPr>
          <w:tblHeader/>
        </w:trPr>
        <w:tc>
          <w:tcPr>
            <w:tcW w:w="0" w:type="auto"/>
            <w:tcBorders>
              <w:top w:val="single" w:sz="4" w:space="0" w:color="auto"/>
              <w:left w:val="single" w:sz="4" w:space="0" w:color="auto"/>
              <w:bottom w:val="single" w:sz="4" w:space="0" w:color="auto"/>
              <w:right w:val="single" w:sz="4" w:space="0" w:color="auto"/>
            </w:tcBorders>
            <w:shd w:val="clear" w:color="auto" w:fill="FF0000"/>
          </w:tcPr>
          <w:p w14:paraId="4855D79D"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No.</w:t>
            </w:r>
          </w:p>
        </w:tc>
        <w:tc>
          <w:tcPr>
            <w:tcW w:w="1536" w:type="dxa"/>
            <w:tcBorders>
              <w:top w:val="single" w:sz="4" w:space="0" w:color="auto"/>
              <w:left w:val="single" w:sz="4" w:space="0" w:color="auto"/>
              <w:bottom w:val="single" w:sz="4" w:space="0" w:color="auto"/>
              <w:right w:val="single" w:sz="4" w:space="0" w:color="auto"/>
            </w:tcBorders>
            <w:shd w:val="clear" w:color="auto" w:fill="FF0000"/>
          </w:tcPr>
          <w:p w14:paraId="4855D79E"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Process</w:t>
            </w:r>
          </w:p>
        </w:tc>
        <w:tc>
          <w:tcPr>
            <w:tcW w:w="2540" w:type="dxa"/>
            <w:tcBorders>
              <w:top w:val="single" w:sz="4" w:space="0" w:color="auto"/>
              <w:left w:val="single" w:sz="4" w:space="0" w:color="auto"/>
              <w:bottom w:val="single" w:sz="4" w:space="0" w:color="auto"/>
              <w:right w:val="single" w:sz="4" w:space="0" w:color="auto"/>
            </w:tcBorders>
            <w:shd w:val="clear" w:color="auto" w:fill="FF0000"/>
          </w:tcPr>
          <w:p w14:paraId="4855D79F"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Description of the Object</w:t>
            </w:r>
          </w:p>
        </w:tc>
        <w:tc>
          <w:tcPr>
            <w:tcW w:w="3556" w:type="dxa"/>
            <w:tcBorders>
              <w:top w:val="single" w:sz="4" w:space="0" w:color="auto"/>
              <w:left w:val="single" w:sz="4" w:space="0" w:color="auto"/>
              <w:bottom w:val="single" w:sz="4" w:space="0" w:color="auto"/>
              <w:right w:val="single" w:sz="4" w:space="0" w:color="auto"/>
            </w:tcBorders>
            <w:shd w:val="clear" w:color="auto" w:fill="FF0000"/>
          </w:tcPr>
          <w:p w14:paraId="4855D7A0"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Summary of SAP design</w:t>
            </w:r>
          </w:p>
        </w:tc>
        <w:tc>
          <w:tcPr>
            <w:tcW w:w="3815" w:type="dxa"/>
            <w:tcBorders>
              <w:top w:val="single" w:sz="4" w:space="0" w:color="auto"/>
              <w:left w:val="single" w:sz="4" w:space="0" w:color="auto"/>
              <w:bottom w:val="single" w:sz="4" w:space="0" w:color="auto"/>
              <w:right w:val="single" w:sz="4" w:space="0" w:color="auto"/>
            </w:tcBorders>
            <w:shd w:val="clear" w:color="auto" w:fill="FF0000"/>
          </w:tcPr>
          <w:p w14:paraId="4855D7A1"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Solution</w:t>
            </w:r>
          </w:p>
        </w:tc>
        <w:tc>
          <w:tcPr>
            <w:tcW w:w="1838" w:type="dxa"/>
            <w:tcBorders>
              <w:top w:val="single" w:sz="4" w:space="0" w:color="auto"/>
              <w:left w:val="single" w:sz="4" w:space="0" w:color="auto"/>
              <w:bottom w:val="single" w:sz="4" w:space="0" w:color="auto"/>
              <w:right w:val="single" w:sz="4" w:space="0" w:color="auto"/>
            </w:tcBorders>
            <w:shd w:val="clear" w:color="auto" w:fill="FF0000"/>
          </w:tcPr>
          <w:p w14:paraId="4855D7A2"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Comments</w:t>
            </w:r>
          </w:p>
        </w:tc>
      </w:tr>
      <w:tr w:rsidR="007123B7" w:rsidRPr="00B12D7F" w14:paraId="4855D7AA" w14:textId="77777777" w:rsidTr="00022AB5">
        <w:trPr>
          <w:trHeight w:hRule="exact" w:val="60"/>
          <w:tblHeader/>
        </w:trPr>
        <w:tc>
          <w:tcPr>
            <w:tcW w:w="0" w:type="auto"/>
            <w:tcBorders>
              <w:top w:val="single" w:sz="4" w:space="0" w:color="auto"/>
              <w:left w:val="nil"/>
              <w:bottom w:val="single" w:sz="6" w:space="0" w:color="auto"/>
              <w:right w:val="nil"/>
            </w:tcBorders>
            <w:shd w:val="pct50" w:color="auto" w:fill="auto"/>
          </w:tcPr>
          <w:p w14:paraId="4855D7A4" w14:textId="77777777" w:rsidR="007123B7" w:rsidRPr="00B12D7F" w:rsidRDefault="007123B7" w:rsidP="00022AB5">
            <w:pPr>
              <w:pStyle w:val="TableText"/>
              <w:rPr>
                <w:rFonts w:ascii="Verdana" w:hAnsi="Verdana"/>
                <w:sz w:val="20"/>
                <w:lang w:val="en-GB"/>
              </w:rPr>
            </w:pPr>
          </w:p>
        </w:tc>
        <w:tc>
          <w:tcPr>
            <w:tcW w:w="1536" w:type="dxa"/>
            <w:tcBorders>
              <w:top w:val="single" w:sz="4" w:space="0" w:color="auto"/>
              <w:left w:val="nil"/>
              <w:bottom w:val="single" w:sz="6" w:space="0" w:color="auto"/>
              <w:right w:val="nil"/>
            </w:tcBorders>
            <w:shd w:val="pct50" w:color="auto" w:fill="auto"/>
          </w:tcPr>
          <w:p w14:paraId="4855D7A5" w14:textId="77777777" w:rsidR="007123B7" w:rsidRPr="00B12D7F" w:rsidRDefault="007123B7" w:rsidP="00022AB5">
            <w:pPr>
              <w:pStyle w:val="TableText"/>
              <w:rPr>
                <w:rFonts w:ascii="Verdana" w:hAnsi="Verdana"/>
                <w:sz w:val="20"/>
                <w:lang w:val="en-GB"/>
              </w:rPr>
            </w:pPr>
          </w:p>
        </w:tc>
        <w:tc>
          <w:tcPr>
            <w:tcW w:w="2540" w:type="dxa"/>
            <w:tcBorders>
              <w:top w:val="single" w:sz="4" w:space="0" w:color="auto"/>
              <w:left w:val="nil"/>
              <w:bottom w:val="single" w:sz="6" w:space="0" w:color="auto"/>
              <w:right w:val="nil"/>
            </w:tcBorders>
            <w:shd w:val="pct50" w:color="auto" w:fill="auto"/>
          </w:tcPr>
          <w:p w14:paraId="4855D7A6" w14:textId="77777777" w:rsidR="007123B7" w:rsidRPr="00B12D7F" w:rsidRDefault="007123B7" w:rsidP="00022AB5">
            <w:pPr>
              <w:pStyle w:val="TableText"/>
              <w:rPr>
                <w:rFonts w:ascii="Verdana" w:hAnsi="Verdana"/>
                <w:sz w:val="20"/>
                <w:lang w:val="en-GB"/>
              </w:rPr>
            </w:pPr>
          </w:p>
        </w:tc>
        <w:tc>
          <w:tcPr>
            <w:tcW w:w="3556" w:type="dxa"/>
            <w:tcBorders>
              <w:top w:val="single" w:sz="4" w:space="0" w:color="auto"/>
              <w:left w:val="nil"/>
              <w:bottom w:val="single" w:sz="6" w:space="0" w:color="auto"/>
              <w:right w:val="nil"/>
            </w:tcBorders>
            <w:shd w:val="pct50" w:color="auto" w:fill="auto"/>
          </w:tcPr>
          <w:p w14:paraId="4855D7A7" w14:textId="77777777" w:rsidR="007123B7" w:rsidRPr="00B12D7F" w:rsidRDefault="007123B7" w:rsidP="00022AB5">
            <w:pPr>
              <w:pStyle w:val="TableText"/>
              <w:rPr>
                <w:rFonts w:ascii="Verdana" w:hAnsi="Verdana"/>
                <w:sz w:val="20"/>
                <w:lang w:val="en-GB"/>
              </w:rPr>
            </w:pPr>
          </w:p>
        </w:tc>
        <w:tc>
          <w:tcPr>
            <w:tcW w:w="3815" w:type="dxa"/>
            <w:tcBorders>
              <w:top w:val="single" w:sz="4" w:space="0" w:color="auto"/>
              <w:left w:val="nil"/>
              <w:bottom w:val="single" w:sz="6" w:space="0" w:color="auto"/>
              <w:right w:val="nil"/>
            </w:tcBorders>
            <w:shd w:val="pct50" w:color="auto" w:fill="auto"/>
          </w:tcPr>
          <w:p w14:paraId="4855D7A8" w14:textId="77777777" w:rsidR="007123B7" w:rsidRPr="00B12D7F" w:rsidRDefault="007123B7" w:rsidP="00022AB5">
            <w:pPr>
              <w:pStyle w:val="TableText"/>
              <w:rPr>
                <w:rFonts w:ascii="Verdana" w:hAnsi="Verdana"/>
                <w:sz w:val="20"/>
                <w:lang w:val="en-GB"/>
              </w:rPr>
            </w:pPr>
          </w:p>
        </w:tc>
        <w:tc>
          <w:tcPr>
            <w:tcW w:w="1838" w:type="dxa"/>
            <w:tcBorders>
              <w:top w:val="single" w:sz="4" w:space="0" w:color="auto"/>
              <w:left w:val="nil"/>
              <w:bottom w:val="single" w:sz="6" w:space="0" w:color="auto"/>
              <w:right w:val="nil"/>
            </w:tcBorders>
            <w:shd w:val="pct50" w:color="auto" w:fill="auto"/>
          </w:tcPr>
          <w:p w14:paraId="4855D7A9" w14:textId="77777777" w:rsidR="007123B7" w:rsidRPr="00B12D7F" w:rsidRDefault="007123B7" w:rsidP="00022AB5">
            <w:pPr>
              <w:pStyle w:val="TableText"/>
              <w:rPr>
                <w:rFonts w:ascii="Verdana" w:hAnsi="Verdana"/>
                <w:sz w:val="20"/>
                <w:lang w:val="en-GB"/>
              </w:rPr>
            </w:pPr>
          </w:p>
        </w:tc>
      </w:tr>
      <w:tr w:rsidR="007123B7" w:rsidRPr="00B12D7F" w14:paraId="4855D7BC" w14:textId="77777777" w:rsidTr="00022AB5">
        <w:tc>
          <w:tcPr>
            <w:tcW w:w="0" w:type="auto"/>
            <w:tcBorders>
              <w:top w:val="single" w:sz="6" w:space="0" w:color="auto"/>
              <w:left w:val="single" w:sz="6" w:space="0" w:color="auto"/>
              <w:bottom w:val="single" w:sz="6" w:space="0" w:color="auto"/>
            </w:tcBorders>
          </w:tcPr>
          <w:p w14:paraId="4855D7AB" w14:textId="77777777" w:rsidR="007123B7" w:rsidRPr="00B12D7F" w:rsidRDefault="007123B7" w:rsidP="00022AB5">
            <w:pPr>
              <w:rPr>
                <w:b/>
                <w:lang w:val="en-GB"/>
              </w:rPr>
            </w:pPr>
            <w:r w:rsidRPr="00B12D7F">
              <w:rPr>
                <w:b/>
                <w:lang w:val="en-GB"/>
              </w:rPr>
              <w:t>1</w:t>
            </w:r>
          </w:p>
        </w:tc>
        <w:tc>
          <w:tcPr>
            <w:tcW w:w="1536" w:type="dxa"/>
            <w:tcBorders>
              <w:top w:val="single" w:sz="6" w:space="0" w:color="auto"/>
              <w:bottom w:val="single" w:sz="6" w:space="0" w:color="auto"/>
            </w:tcBorders>
          </w:tcPr>
          <w:p w14:paraId="4855D7AC" w14:textId="77777777" w:rsidR="007123B7" w:rsidRPr="00B12D7F" w:rsidRDefault="007123B7" w:rsidP="00022AB5">
            <w:pPr>
              <w:rPr>
                <w:b/>
                <w:lang w:val="en-GB"/>
              </w:rPr>
            </w:pPr>
            <w:r w:rsidRPr="00B12D7F">
              <w:rPr>
                <w:b/>
                <w:lang w:val="en-GB"/>
              </w:rPr>
              <w:t>FIN-07.01</w:t>
            </w:r>
          </w:p>
        </w:tc>
        <w:tc>
          <w:tcPr>
            <w:tcW w:w="2540" w:type="dxa"/>
            <w:tcBorders>
              <w:top w:val="single" w:sz="6" w:space="0" w:color="auto"/>
              <w:bottom w:val="single" w:sz="6" w:space="0" w:color="auto"/>
            </w:tcBorders>
          </w:tcPr>
          <w:p w14:paraId="4855D7AD" w14:textId="77777777" w:rsidR="007123B7" w:rsidRPr="00B12D7F" w:rsidRDefault="007123B7" w:rsidP="00022AB5">
            <w:pPr>
              <w:rPr>
                <w:lang w:val="en-GB"/>
              </w:rPr>
            </w:pPr>
            <w:r w:rsidRPr="00B12D7F">
              <w:rPr>
                <w:lang w:val="en-GB"/>
              </w:rPr>
              <w:t>House Bank represents the financial institution with whom the accounts are held with. Note that this is documented in Master Data however creation and maintenance is a configuration task.</w:t>
            </w:r>
          </w:p>
        </w:tc>
        <w:tc>
          <w:tcPr>
            <w:tcW w:w="3556" w:type="dxa"/>
            <w:tcBorders>
              <w:top w:val="single" w:sz="6" w:space="0" w:color="auto"/>
              <w:bottom w:val="single" w:sz="6" w:space="0" w:color="auto"/>
            </w:tcBorders>
          </w:tcPr>
          <w:p w14:paraId="4855D7AE" w14:textId="77777777" w:rsidR="007123B7" w:rsidRPr="00B12D7F" w:rsidRDefault="007123B7" w:rsidP="00022AB5">
            <w:pPr>
              <w:rPr>
                <w:lang w:val="en-GB"/>
              </w:rPr>
            </w:pPr>
            <w:r w:rsidRPr="00B12D7F">
              <w:rPr>
                <w:lang w:val="en-GB"/>
              </w:rPr>
              <w:t>House Banks will be created to support bank statement processing.</w:t>
            </w:r>
          </w:p>
        </w:tc>
        <w:tc>
          <w:tcPr>
            <w:tcW w:w="3815" w:type="dxa"/>
            <w:tcBorders>
              <w:top w:val="single" w:sz="6" w:space="0" w:color="auto"/>
              <w:bottom w:val="single" w:sz="6" w:space="0" w:color="auto"/>
            </w:tcBorders>
          </w:tcPr>
          <w:p w14:paraId="4855D7AF"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7B0" w14:textId="77777777" w:rsidR="007123B7" w:rsidRPr="00B12D7F" w:rsidRDefault="007123B7" w:rsidP="007123B7">
            <w:pPr>
              <w:pStyle w:val="CommentText"/>
              <w:keepNext/>
              <w:numPr>
                <w:ilvl w:val="0"/>
                <w:numId w:val="7"/>
              </w:numPr>
              <w:jc w:val="left"/>
              <w:outlineLvl w:val="3"/>
              <w:rPr>
                <w:lang w:val="en-GB"/>
              </w:rPr>
            </w:pPr>
            <w:r w:rsidRPr="00B12D7F">
              <w:rPr>
                <w:lang w:val="en-GB"/>
              </w:rPr>
              <w:t>House bank for Nat West</w:t>
            </w:r>
          </w:p>
          <w:p w14:paraId="4855D7B1" w14:textId="77777777" w:rsidR="007123B7" w:rsidRPr="00B12D7F" w:rsidRDefault="007123B7" w:rsidP="00022AB5">
            <w:pPr>
              <w:rPr>
                <w:lang w:val="en-GB"/>
              </w:rPr>
            </w:pPr>
            <w:r w:rsidRPr="00B12D7F">
              <w:rPr>
                <w:lang w:val="en-GB"/>
              </w:rPr>
              <w:t xml:space="preserve">EXERTIS (UK) LTD </w:t>
            </w:r>
          </w:p>
          <w:p w14:paraId="4855D7B2" w14:textId="77777777" w:rsidR="007123B7" w:rsidRPr="00B12D7F" w:rsidRDefault="007123B7" w:rsidP="00022AB5">
            <w:pPr>
              <w:rPr>
                <w:lang w:val="en-GB"/>
              </w:rPr>
            </w:pPr>
            <w:r w:rsidRPr="00B12D7F">
              <w:rPr>
                <w:lang w:val="en-GB"/>
              </w:rPr>
              <w:t xml:space="preserve">NATIONAL WESTMINSTER BANK PLC </w:t>
            </w:r>
          </w:p>
          <w:p w14:paraId="4855D7B3" w14:textId="77777777" w:rsidR="007123B7" w:rsidRPr="00B12D7F" w:rsidRDefault="007123B7" w:rsidP="00022AB5">
            <w:pPr>
              <w:rPr>
                <w:lang w:val="en-GB"/>
              </w:rPr>
            </w:pPr>
            <w:r w:rsidRPr="00B12D7F">
              <w:rPr>
                <w:lang w:val="en-GB"/>
              </w:rPr>
              <w:t xml:space="preserve">BRADFORD CITY CENTRE BRANCH </w:t>
            </w:r>
          </w:p>
          <w:p w14:paraId="4855D7B4" w14:textId="77777777" w:rsidR="007123B7" w:rsidRPr="00B12D7F" w:rsidRDefault="007123B7" w:rsidP="00022AB5">
            <w:pPr>
              <w:rPr>
                <w:lang w:val="en-GB"/>
              </w:rPr>
            </w:pPr>
            <w:r w:rsidRPr="00B12D7F">
              <w:rPr>
                <w:lang w:val="en-GB"/>
              </w:rPr>
              <w:t xml:space="preserve">7 HUSTLERGATE </w:t>
            </w:r>
          </w:p>
          <w:p w14:paraId="4855D7B5" w14:textId="77777777" w:rsidR="007123B7" w:rsidRPr="00B12D7F" w:rsidRDefault="007123B7" w:rsidP="00022AB5">
            <w:pPr>
              <w:rPr>
                <w:lang w:val="en-GB"/>
              </w:rPr>
            </w:pPr>
            <w:r w:rsidRPr="00B12D7F">
              <w:rPr>
                <w:lang w:val="en-GB"/>
              </w:rPr>
              <w:t xml:space="preserve">BRADFORD </w:t>
            </w:r>
          </w:p>
          <w:p w14:paraId="4855D7B6" w14:textId="77777777" w:rsidR="007123B7" w:rsidRPr="00B12D7F" w:rsidRDefault="007123B7" w:rsidP="00022AB5">
            <w:pPr>
              <w:rPr>
                <w:lang w:val="en-GB"/>
              </w:rPr>
            </w:pPr>
            <w:r w:rsidRPr="00B12D7F">
              <w:rPr>
                <w:lang w:val="en-GB"/>
              </w:rPr>
              <w:t xml:space="preserve">BD1 1PP </w:t>
            </w:r>
          </w:p>
          <w:p w14:paraId="4855D7B7" w14:textId="77777777" w:rsidR="007123B7" w:rsidRPr="00B12D7F" w:rsidRDefault="007123B7" w:rsidP="00022AB5">
            <w:pPr>
              <w:pStyle w:val="TableText"/>
              <w:keepNext/>
              <w:outlineLvl w:val="3"/>
              <w:rPr>
                <w:rFonts w:ascii="Verdana" w:hAnsi="Verdana"/>
                <w:sz w:val="20"/>
                <w:lang w:val="en-GB"/>
              </w:rPr>
            </w:pPr>
          </w:p>
          <w:p w14:paraId="4855D7B8"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7B9" w14:textId="77777777" w:rsidR="007123B7" w:rsidRPr="00B12D7F" w:rsidRDefault="007123B7" w:rsidP="00022AB5">
            <w:pPr>
              <w:pStyle w:val="TableText"/>
              <w:keepNext/>
              <w:framePr w:hSpace="180" w:wrap="around" w:vAnchor="page" w:hAnchor="margin" w:y="1522"/>
              <w:outlineLvl w:val="3"/>
              <w:rPr>
                <w:rFonts w:ascii="Verdana" w:hAnsi="Verdana"/>
                <w:sz w:val="20"/>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7BA" w14:textId="77777777" w:rsidR="007123B7" w:rsidRPr="00B12D7F" w:rsidRDefault="007123B7" w:rsidP="00022AB5">
            <w:pPr>
              <w:pStyle w:val="CommentText"/>
              <w:keepNext/>
              <w:jc w:val="left"/>
              <w:outlineLvl w:val="3"/>
              <w:rPr>
                <w:lang w:val="en-GB"/>
              </w:rPr>
            </w:pPr>
          </w:p>
        </w:tc>
        <w:tc>
          <w:tcPr>
            <w:tcW w:w="1838" w:type="dxa"/>
            <w:tcBorders>
              <w:top w:val="single" w:sz="6" w:space="0" w:color="auto"/>
              <w:bottom w:val="single" w:sz="6" w:space="0" w:color="auto"/>
              <w:right w:val="single" w:sz="6" w:space="0" w:color="auto"/>
            </w:tcBorders>
          </w:tcPr>
          <w:p w14:paraId="4855D7BB" w14:textId="77777777" w:rsidR="007123B7" w:rsidRPr="00B12D7F" w:rsidRDefault="007123B7" w:rsidP="00022AB5">
            <w:pPr>
              <w:pStyle w:val="CommentText"/>
              <w:jc w:val="left"/>
              <w:rPr>
                <w:lang w:val="en-GB"/>
              </w:rPr>
            </w:pPr>
          </w:p>
        </w:tc>
      </w:tr>
      <w:tr w:rsidR="007123B7" w:rsidRPr="00B12D7F" w14:paraId="4855D7D3" w14:textId="77777777" w:rsidTr="00022AB5">
        <w:tc>
          <w:tcPr>
            <w:tcW w:w="0" w:type="auto"/>
            <w:tcBorders>
              <w:top w:val="single" w:sz="6" w:space="0" w:color="auto"/>
              <w:left w:val="single" w:sz="6" w:space="0" w:color="auto"/>
              <w:bottom w:val="single" w:sz="6" w:space="0" w:color="auto"/>
            </w:tcBorders>
          </w:tcPr>
          <w:p w14:paraId="4855D7BD" w14:textId="77777777" w:rsidR="007123B7" w:rsidRPr="00B12D7F" w:rsidRDefault="007123B7" w:rsidP="00022AB5">
            <w:pPr>
              <w:rPr>
                <w:b/>
                <w:lang w:val="en-GB"/>
              </w:rPr>
            </w:pPr>
            <w:r w:rsidRPr="00B12D7F">
              <w:rPr>
                <w:b/>
                <w:lang w:val="en-GB"/>
              </w:rPr>
              <w:t>2</w:t>
            </w:r>
          </w:p>
        </w:tc>
        <w:tc>
          <w:tcPr>
            <w:tcW w:w="1536" w:type="dxa"/>
            <w:tcBorders>
              <w:top w:val="single" w:sz="6" w:space="0" w:color="auto"/>
              <w:bottom w:val="single" w:sz="6" w:space="0" w:color="auto"/>
            </w:tcBorders>
          </w:tcPr>
          <w:p w14:paraId="4855D7BE" w14:textId="77777777" w:rsidR="007123B7" w:rsidRPr="00B12D7F" w:rsidRDefault="007123B7" w:rsidP="00022AB5">
            <w:pPr>
              <w:rPr>
                <w:b/>
                <w:lang w:val="en-GB"/>
              </w:rPr>
            </w:pPr>
            <w:r w:rsidRPr="00B12D7F">
              <w:rPr>
                <w:b/>
                <w:lang w:val="en-GB"/>
              </w:rPr>
              <w:t>FIN-07.01</w:t>
            </w:r>
          </w:p>
        </w:tc>
        <w:tc>
          <w:tcPr>
            <w:tcW w:w="2540" w:type="dxa"/>
            <w:tcBorders>
              <w:top w:val="single" w:sz="6" w:space="0" w:color="auto"/>
              <w:bottom w:val="single" w:sz="6" w:space="0" w:color="auto"/>
            </w:tcBorders>
          </w:tcPr>
          <w:p w14:paraId="4855D7BF" w14:textId="77777777" w:rsidR="007123B7" w:rsidRPr="00B12D7F" w:rsidRDefault="007123B7" w:rsidP="00022AB5">
            <w:pPr>
              <w:rPr>
                <w:lang w:val="en-GB"/>
              </w:rPr>
            </w:pPr>
            <w:r w:rsidRPr="00B12D7F">
              <w:rPr>
                <w:lang w:val="en-GB"/>
              </w:rPr>
              <w:t>Bank accounts are the actual exertis bank accounts which are being used by the business.</w:t>
            </w:r>
          </w:p>
        </w:tc>
        <w:tc>
          <w:tcPr>
            <w:tcW w:w="3556" w:type="dxa"/>
            <w:tcBorders>
              <w:top w:val="single" w:sz="6" w:space="0" w:color="auto"/>
              <w:bottom w:val="single" w:sz="6" w:space="0" w:color="auto"/>
            </w:tcBorders>
          </w:tcPr>
          <w:p w14:paraId="4855D7C0" w14:textId="77777777" w:rsidR="007123B7" w:rsidRPr="00B12D7F" w:rsidRDefault="007123B7" w:rsidP="00022AB5">
            <w:pPr>
              <w:rPr>
                <w:lang w:val="en-GB"/>
              </w:rPr>
            </w:pPr>
            <w:r w:rsidRPr="00B12D7F">
              <w:rPr>
                <w:lang w:val="en-GB"/>
              </w:rPr>
              <w:t>Bank accounts will be assigned to the House Bank.</w:t>
            </w:r>
          </w:p>
        </w:tc>
        <w:tc>
          <w:tcPr>
            <w:tcW w:w="3815" w:type="dxa"/>
            <w:tcBorders>
              <w:top w:val="single" w:sz="6" w:space="0" w:color="auto"/>
              <w:bottom w:val="single" w:sz="6" w:space="0" w:color="auto"/>
            </w:tcBorders>
          </w:tcPr>
          <w:p w14:paraId="4855D7C1"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7C2" w14:textId="77777777" w:rsidR="007123B7" w:rsidRPr="00B12D7F" w:rsidRDefault="007123B7" w:rsidP="007123B7">
            <w:pPr>
              <w:pStyle w:val="CommentText"/>
              <w:keepNext/>
              <w:numPr>
                <w:ilvl w:val="0"/>
                <w:numId w:val="7"/>
              </w:numPr>
              <w:jc w:val="left"/>
              <w:outlineLvl w:val="3"/>
              <w:rPr>
                <w:lang w:val="en-GB"/>
              </w:rPr>
            </w:pPr>
            <w:r w:rsidRPr="00B12D7F">
              <w:rPr>
                <w:lang w:val="en-GB"/>
              </w:rPr>
              <w:t>Bank Accounts assigned to the Nat West House Bank</w:t>
            </w:r>
          </w:p>
          <w:p w14:paraId="4855D7C3" w14:textId="77777777" w:rsidR="007123B7" w:rsidRPr="00B12D7F" w:rsidRDefault="007123B7" w:rsidP="00022AB5">
            <w:pPr>
              <w:rPr>
                <w:lang w:val="en-GB"/>
              </w:rPr>
            </w:pPr>
            <w:r w:rsidRPr="00B12D7F">
              <w:rPr>
                <w:lang w:val="en-GB"/>
              </w:rPr>
              <w:t xml:space="preserve">  </w:t>
            </w:r>
          </w:p>
          <w:p w14:paraId="4855D7C4" w14:textId="77777777" w:rsidR="007123B7" w:rsidRPr="00B12D7F" w:rsidRDefault="007123B7" w:rsidP="00022AB5">
            <w:pPr>
              <w:rPr>
                <w:lang w:val="en-GB"/>
              </w:rPr>
            </w:pPr>
            <w:r w:rsidRPr="00B12D7F">
              <w:rPr>
                <w:lang w:val="en-GB"/>
              </w:rPr>
              <w:t xml:space="preserve">SORT CODE: 56-00-36 </w:t>
            </w:r>
          </w:p>
          <w:p w14:paraId="4855D7C5" w14:textId="77777777" w:rsidR="007123B7" w:rsidRPr="00B12D7F" w:rsidRDefault="007123B7" w:rsidP="00022AB5">
            <w:pPr>
              <w:rPr>
                <w:lang w:val="en-GB"/>
              </w:rPr>
            </w:pPr>
            <w:r w:rsidRPr="00B12D7F">
              <w:rPr>
                <w:lang w:val="en-GB"/>
              </w:rPr>
              <w:t xml:space="preserve">STERLING ACCOUNT NO: 41168747 IBAN (STERLING): GB20NWBK56003641168747 </w:t>
            </w:r>
          </w:p>
          <w:p w14:paraId="4855D7C6" w14:textId="77777777" w:rsidR="007123B7" w:rsidRPr="00B12D7F" w:rsidRDefault="007123B7" w:rsidP="00022AB5">
            <w:pPr>
              <w:rPr>
                <w:lang w:val="en-GB"/>
              </w:rPr>
            </w:pPr>
          </w:p>
          <w:p w14:paraId="4855D7C7" w14:textId="77777777" w:rsidR="007123B7" w:rsidRPr="00B12D7F" w:rsidRDefault="007123B7" w:rsidP="00022AB5">
            <w:pPr>
              <w:rPr>
                <w:lang w:val="en-GB"/>
              </w:rPr>
            </w:pPr>
            <w:r w:rsidRPr="00B12D7F">
              <w:rPr>
                <w:lang w:val="en-GB"/>
              </w:rPr>
              <w:t xml:space="preserve">SORT CODE: 60-72-08 </w:t>
            </w:r>
          </w:p>
          <w:p w14:paraId="4855D7C8" w14:textId="77777777" w:rsidR="007123B7" w:rsidRPr="00B12D7F" w:rsidRDefault="007123B7" w:rsidP="00022AB5">
            <w:pPr>
              <w:rPr>
                <w:lang w:val="en-GB"/>
              </w:rPr>
            </w:pPr>
            <w:r w:rsidRPr="00B12D7F">
              <w:rPr>
                <w:lang w:val="en-GB"/>
              </w:rPr>
              <w:t xml:space="preserve">EURO ACCOUNT NO: 08048622 IBAN (EUROS): GB66NWBK60720808048622 </w:t>
            </w:r>
          </w:p>
          <w:p w14:paraId="4855D7C9" w14:textId="77777777" w:rsidR="007123B7" w:rsidRPr="00B12D7F" w:rsidRDefault="007123B7" w:rsidP="00022AB5">
            <w:pPr>
              <w:rPr>
                <w:lang w:val="en-GB"/>
              </w:rPr>
            </w:pPr>
          </w:p>
          <w:p w14:paraId="4855D7CA" w14:textId="77777777" w:rsidR="007123B7" w:rsidRPr="00B12D7F" w:rsidRDefault="007123B7" w:rsidP="00022AB5">
            <w:pPr>
              <w:rPr>
                <w:lang w:val="en-GB"/>
              </w:rPr>
            </w:pPr>
            <w:r w:rsidRPr="00B12D7F">
              <w:rPr>
                <w:lang w:val="en-GB"/>
              </w:rPr>
              <w:t xml:space="preserve">SORT CODE: 60-73-01 </w:t>
            </w:r>
          </w:p>
          <w:p w14:paraId="4855D7CB" w14:textId="77777777" w:rsidR="007123B7" w:rsidRPr="00B12D7F" w:rsidRDefault="007123B7" w:rsidP="00022AB5">
            <w:pPr>
              <w:rPr>
                <w:lang w:val="en-GB"/>
              </w:rPr>
            </w:pPr>
            <w:r w:rsidRPr="00B12D7F">
              <w:rPr>
                <w:lang w:val="en-GB"/>
              </w:rPr>
              <w:lastRenderedPageBreak/>
              <w:t xml:space="preserve">DOLLAR ACCOUNT NO: 06028179 IBAN (DOLLARS): GB21NWBK60730106028179 </w:t>
            </w:r>
          </w:p>
          <w:p w14:paraId="4855D7CC" w14:textId="77777777" w:rsidR="007123B7" w:rsidRPr="00B12D7F" w:rsidRDefault="007123B7" w:rsidP="00022AB5">
            <w:pPr>
              <w:rPr>
                <w:lang w:val="en-GB"/>
              </w:rPr>
            </w:pPr>
          </w:p>
          <w:p w14:paraId="4855D7CD" w14:textId="77777777" w:rsidR="007123B7" w:rsidRPr="00B12D7F" w:rsidRDefault="007123B7" w:rsidP="00022AB5">
            <w:pPr>
              <w:rPr>
                <w:lang w:val="en-GB"/>
              </w:rPr>
            </w:pPr>
            <w:r w:rsidRPr="00B12D7F">
              <w:rPr>
                <w:lang w:val="en-GB"/>
              </w:rPr>
              <w:t>SWIFT NO: NWBK GB 2L</w:t>
            </w:r>
          </w:p>
          <w:p w14:paraId="4855D7CE" w14:textId="77777777" w:rsidR="007123B7" w:rsidRPr="00B12D7F" w:rsidRDefault="007123B7" w:rsidP="00022AB5">
            <w:pPr>
              <w:pStyle w:val="CommentText"/>
              <w:keepNext/>
              <w:jc w:val="left"/>
              <w:outlineLvl w:val="3"/>
              <w:rPr>
                <w:lang w:val="en-GB"/>
              </w:rPr>
            </w:pPr>
          </w:p>
          <w:p w14:paraId="4855D7CF"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7D0" w14:textId="77777777" w:rsidR="007123B7" w:rsidRPr="00B12D7F" w:rsidRDefault="007123B7" w:rsidP="00022AB5">
            <w:pPr>
              <w:pStyle w:val="TableText"/>
              <w:keepNext/>
              <w:framePr w:hSpace="180" w:wrap="around" w:vAnchor="page" w:hAnchor="margin" w:y="1522"/>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7D1" w14:textId="77777777" w:rsidR="007123B7" w:rsidRPr="00B12D7F" w:rsidRDefault="007123B7" w:rsidP="00022AB5">
            <w:pPr>
              <w:pStyle w:val="CommentText"/>
              <w:keepNext/>
              <w:jc w:val="left"/>
              <w:outlineLvl w:val="3"/>
              <w:rPr>
                <w:lang w:val="en-GB"/>
              </w:rPr>
            </w:pPr>
          </w:p>
        </w:tc>
        <w:tc>
          <w:tcPr>
            <w:tcW w:w="1838" w:type="dxa"/>
            <w:tcBorders>
              <w:top w:val="single" w:sz="6" w:space="0" w:color="auto"/>
              <w:bottom w:val="single" w:sz="6" w:space="0" w:color="auto"/>
              <w:right w:val="single" w:sz="6" w:space="0" w:color="auto"/>
            </w:tcBorders>
          </w:tcPr>
          <w:p w14:paraId="4855D7D2" w14:textId="77777777" w:rsidR="007123B7" w:rsidRPr="00B12D7F" w:rsidRDefault="007123B7" w:rsidP="00022AB5">
            <w:pPr>
              <w:pStyle w:val="CommentText"/>
              <w:jc w:val="left"/>
              <w:rPr>
                <w:lang w:val="en-GB"/>
              </w:rPr>
            </w:pPr>
          </w:p>
        </w:tc>
      </w:tr>
      <w:tr w:rsidR="007123B7" w:rsidRPr="00B12D7F" w14:paraId="4855D7EA" w14:textId="77777777" w:rsidTr="00022AB5">
        <w:tc>
          <w:tcPr>
            <w:tcW w:w="0" w:type="auto"/>
            <w:tcBorders>
              <w:top w:val="single" w:sz="6" w:space="0" w:color="auto"/>
              <w:left w:val="single" w:sz="6" w:space="0" w:color="auto"/>
              <w:bottom w:val="single" w:sz="6" w:space="0" w:color="auto"/>
            </w:tcBorders>
          </w:tcPr>
          <w:p w14:paraId="4855D7D4" w14:textId="77777777" w:rsidR="007123B7" w:rsidRPr="00B12D7F" w:rsidRDefault="007123B7" w:rsidP="00022AB5">
            <w:pPr>
              <w:rPr>
                <w:b/>
                <w:lang w:val="en-GB"/>
              </w:rPr>
            </w:pPr>
            <w:r w:rsidRPr="00B12D7F">
              <w:rPr>
                <w:b/>
                <w:lang w:val="en-GB"/>
              </w:rPr>
              <w:t>3</w:t>
            </w:r>
          </w:p>
        </w:tc>
        <w:tc>
          <w:tcPr>
            <w:tcW w:w="1536" w:type="dxa"/>
            <w:tcBorders>
              <w:top w:val="single" w:sz="6" w:space="0" w:color="auto"/>
              <w:bottom w:val="single" w:sz="6" w:space="0" w:color="auto"/>
            </w:tcBorders>
          </w:tcPr>
          <w:p w14:paraId="4855D7D5" w14:textId="77777777" w:rsidR="007123B7" w:rsidRPr="00B12D7F" w:rsidRDefault="007123B7" w:rsidP="00022AB5">
            <w:pPr>
              <w:rPr>
                <w:b/>
                <w:lang w:val="en-GB"/>
              </w:rPr>
            </w:pPr>
            <w:r w:rsidRPr="00B12D7F">
              <w:rPr>
                <w:b/>
                <w:lang w:val="en-GB"/>
              </w:rPr>
              <w:t>FIN-07.01</w:t>
            </w:r>
          </w:p>
        </w:tc>
        <w:tc>
          <w:tcPr>
            <w:tcW w:w="2540" w:type="dxa"/>
            <w:tcBorders>
              <w:top w:val="single" w:sz="6" w:space="0" w:color="auto"/>
              <w:bottom w:val="single" w:sz="6" w:space="0" w:color="auto"/>
            </w:tcBorders>
          </w:tcPr>
          <w:p w14:paraId="4855D7D6" w14:textId="77777777" w:rsidR="007123B7" w:rsidRPr="00B12D7F" w:rsidRDefault="007123B7" w:rsidP="00022AB5">
            <w:pPr>
              <w:rPr>
                <w:lang w:val="en-GB"/>
              </w:rPr>
            </w:pPr>
            <w:r w:rsidRPr="00B12D7F">
              <w:rPr>
                <w:lang w:val="en-GB"/>
              </w:rPr>
              <w:t>Account Symbols</w:t>
            </w:r>
          </w:p>
        </w:tc>
        <w:tc>
          <w:tcPr>
            <w:tcW w:w="3556" w:type="dxa"/>
            <w:tcBorders>
              <w:top w:val="single" w:sz="6" w:space="0" w:color="auto"/>
              <w:bottom w:val="single" w:sz="6" w:space="0" w:color="auto"/>
            </w:tcBorders>
          </w:tcPr>
          <w:p w14:paraId="4855D7D7" w14:textId="77777777" w:rsidR="007123B7" w:rsidRPr="00B12D7F" w:rsidRDefault="007123B7" w:rsidP="00022AB5">
            <w:pPr>
              <w:rPr>
                <w:lang w:val="en-GB"/>
              </w:rPr>
            </w:pPr>
            <w:r w:rsidRPr="00B12D7F">
              <w:rPr>
                <w:lang w:val="en-GB"/>
              </w:rPr>
              <w:t xml:space="preserve">Account Symbols are created to represent GL accounts. </w:t>
            </w:r>
          </w:p>
        </w:tc>
        <w:tc>
          <w:tcPr>
            <w:tcW w:w="3815" w:type="dxa"/>
            <w:tcBorders>
              <w:top w:val="single" w:sz="6" w:space="0" w:color="auto"/>
              <w:bottom w:val="single" w:sz="6" w:space="0" w:color="auto"/>
            </w:tcBorders>
          </w:tcPr>
          <w:p w14:paraId="4855D7D8"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7D9" w14:textId="77777777" w:rsidR="007123B7" w:rsidRPr="00B12D7F" w:rsidRDefault="007123B7" w:rsidP="00022AB5">
            <w:pPr>
              <w:pStyle w:val="CommentText"/>
              <w:keepNext/>
              <w:jc w:val="left"/>
              <w:outlineLvl w:val="3"/>
              <w:rPr>
                <w:lang w:val="en-GB"/>
              </w:rPr>
            </w:pPr>
            <w:r w:rsidRPr="00B12D7F">
              <w:rPr>
                <w:lang w:val="en-GB"/>
              </w:rPr>
              <w:t>The following represents an example of how the account symbols will be configured:</w:t>
            </w:r>
          </w:p>
          <w:p w14:paraId="4855D7DA" w14:textId="77777777" w:rsidR="007123B7" w:rsidRPr="00B12D7F" w:rsidRDefault="007123B7" w:rsidP="00022AB5">
            <w:pPr>
              <w:pStyle w:val="CommentText"/>
              <w:keepNext/>
              <w:jc w:val="left"/>
              <w:outlineLvl w:val="3"/>
              <w:rPr>
                <w:lang w:val="en-GB"/>
              </w:rPr>
            </w:pPr>
          </w:p>
          <w:p w14:paraId="4855D7DB" w14:textId="77777777" w:rsidR="007123B7" w:rsidRPr="00B12D7F" w:rsidRDefault="007123B7" w:rsidP="00022AB5">
            <w:pPr>
              <w:pStyle w:val="CommentText"/>
              <w:keepNext/>
              <w:jc w:val="left"/>
              <w:outlineLvl w:val="3"/>
              <w:rPr>
                <w:lang w:val="en-GB"/>
              </w:rPr>
            </w:pPr>
            <w:r w:rsidRPr="00B12D7F">
              <w:rPr>
                <w:lang w:val="en-GB"/>
              </w:rPr>
              <w:t>E-BANK</w:t>
            </w:r>
            <w:r w:rsidRPr="00B12D7F">
              <w:rPr>
                <w:lang w:val="en-GB"/>
              </w:rPr>
              <w:tab/>
              <w:t>Bank</w:t>
            </w:r>
          </w:p>
          <w:p w14:paraId="4855D7DC" w14:textId="77777777" w:rsidR="007123B7" w:rsidRPr="00B12D7F" w:rsidRDefault="007123B7" w:rsidP="00022AB5">
            <w:pPr>
              <w:pStyle w:val="CommentText"/>
              <w:keepNext/>
              <w:jc w:val="left"/>
              <w:outlineLvl w:val="3"/>
              <w:rPr>
                <w:lang w:val="en-GB"/>
              </w:rPr>
            </w:pPr>
            <w:r w:rsidRPr="00B12D7F">
              <w:rPr>
                <w:lang w:val="en-GB"/>
              </w:rPr>
              <w:t>E-OUT  Outgoing</w:t>
            </w:r>
          </w:p>
          <w:p w14:paraId="4855D7DD" w14:textId="77777777" w:rsidR="007123B7" w:rsidRPr="00B12D7F" w:rsidRDefault="007123B7" w:rsidP="00022AB5">
            <w:pPr>
              <w:jc w:val="left"/>
              <w:rPr>
                <w:lang w:val="en-GB"/>
              </w:rPr>
            </w:pPr>
            <w:r w:rsidRPr="00B12D7F">
              <w:rPr>
                <w:lang w:val="en-GB"/>
              </w:rPr>
              <w:t>E-BANK-CHARGES Bank Charges</w:t>
            </w:r>
          </w:p>
          <w:p w14:paraId="4855D7DE" w14:textId="77777777" w:rsidR="007123B7" w:rsidRPr="00B12D7F" w:rsidRDefault="007123B7" w:rsidP="00022AB5">
            <w:pPr>
              <w:jc w:val="left"/>
              <w:rPr>
                <w:lang w:val="en-GB"/>
              </w:rPr>
            </w:pPr>
            <w:r w:rsidRPr="00B12D7F">
              <w:rPr>
                <w:lang w:val="en-GB"/>
              </w:rPr>
              <w:t xml:space="preserve">E-INC Incoming </w:t>
            </w:r>
          </w:p>
          <w:p w14:paraId="4855D7DF" w14:textId="77777777" w:rsidR="007123B7" w:rsidRPr="00B12D7F" w:rsidRDefault="007123B7" w:rsidP="00022AB5">
            <w:pPr>
              <w:pStyle w:val="CommentText"/>
              <w:keepNext/>
              <w:jc w:val="left"/>
              <w:outlineLvl w:val="3"/>
              <w:rPr>
                <w:lang w:val="en-GB"/>
              </w:rPr>
            </w:pPr>
            <w:r w:rsidRPr="00B12D7F">
              <w:rPr>
                <w:lang w:val="en-GB"/>
              </w:rPr>
              <w:t>E-BANK-INT Bank Interest</w:t>
            </w:r>
          </w:p>
          <w:p w14:paraId="4855D7E0" w14:textId="77777777" w:rsidR="007123B7" w:rsidRPr="00B12D7F" w:rsidRDefault="007123B7" w:rsidP="00022AB5">
            <w:pPr>
              <w:pStyle w:val="CommentText"/>
              <w:keepNext/>
              <w:jc w:val="left"/>
              <w:outlineLvl w:val="3"/>
              <w:rPr>
                <w:lang w:val="en-GB"/>
              </w:rPr>
            </w:pPr>
          </w:p>
          <w:p w14:paraId="4855D7E1" w14:textId="77777777" w:rsidR="007123B7" w:rsidRPr="00B12D7F" w:rsidRDefault="007123B7" w:rsidP="00022AB5">
            <w:pPr>
              <w:pStyle w:val="CommentText"/>
              <w:keepNext/>
              <w:jc w:val="left"/>
              <w:outlineLvl w:val="3"/>
              <w:rPr>
                <w:lang w:val="en-GB"/>
              </w:rPr>
            </w:pPr>
          </w:p>
          <w:p w14:paraId="4855D7E2" w14:textId="77777777" w:rsidR="007123B7" w:rsidRPr="00B12D7F" w:rsidRDefault="007123B7" w:rsidP="00022AB5">
            <w:pPr>
              <w:pStyle w:val="CommentText"/>
              <w:keepNext/>
              <w:jc w:val="left"/>
              <w:outlineLvl w:val="3"/>
              <w:rPr>
                <w:lang w:val="en-GB"/>
              </w:rPr>
            </w:pPr>
            <w:r w:rsidRPr="00B12D7F">
              <w:rPr>
                <w:lang w:val="en-GB"/>
              </w:rPr>
              <w:t>Each of the above will have a GL account assigned.</w:t>
            </w:r>
          </w:p>
          <w:p w14:paraId="4855D7E3" w14:textId="77777777" w:rsidR="007123B7" w:rsidRPr="00B12D7F" w:rsidRDefault="007123B7" w:rsidP="00022AB5">
            <w:pPr>
              <w:pStyle w:val="CommentText"/>
              <w:keepNext/>
              <w:jc w:val="left"/>
              <w:outlineLvl w:val="3"/>
              <w:rPr>
                <w:lang w:val="en-GB"/>
              </w:rPr>
            </w:pPr>
          </w:p>
          <w:p w14:paraId="4855D7E4" w14:textId="77777777" w:rsidR="007123B7" w:rsidRPr="00B12D7F" w:rsidRDefault="007123B7" w:rsidP="00022AB5">
            <w:pPr>
              <w:pStyle w:val="CommentText"/>
              <w:keepNext/>
              <w:jc w:val="left"/>
              <w:outlineLvl w:val="3"/>
              <w:rPr>
                <w:lang w:val="en-GB"/>
              </w:rPr>
            </w:pPr>
            <w:r w:rsidRPr="00B12D7F">
              <w:rPr>
                <w:lang w:val="en-GB"/>
              </w:rPr>
              <w:t xml:space="preserve">If during Bank Statement analysis in realisation the requirement changes to one that needs multiple incoming / outgoing clearing </w:t>
            </w:r>
            <w:r w:rsidRPr="00B12D7F">
              <w:rPr>
                <w:lang w:val="en-GB"/>
              </w:rPr>
              <w:lastRenderedPageBreak/>
              <w:t>accounts then the account symbols will be configured accordingly.</w:t>
            </w:r>
          </w:p>
          <w:p w14:paraId="4855D7E5" w14:textId="77777777" w:rsidR="007123B7" w:rsidRPr="00B12D7F" w:rsidRDefault="007123B7" w:rsidP="00022AB5">
            <w:pPr>
              <w:pStyle w:val="CommentText"/>
              <w:keepNext/>
              <w:jc w:val="left"/>
              <w:outlineLvl w:val="3"/>
              <w:rPr>
                <w:lang w:val="en-GB"/>
              </w:rPr>
            </w:pPr>
          </w:p>
          <w:p w14:paraId="4855D7E6"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7E7" w14:textId="77777777" w:rsidR="007123B7" w:rsidRPr="00B12D7F" w:rsidRDefault="007123B7" w:rsidP="00022AB5">
            <w:pPr>
              <w:pStyle w:val="TableText"/>
              <w:keepNext/>
              <w:framePr w:hSpace="180" w:wrap="around" w:vAnchor="page" w:hAnchor="margin" w:y="1522"/>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7E8" w14:textId="77777777" w:rsidR="007123B7" w:rsidRPr="00B12D7F" w:rsidRDefault="007123B7" w:rsidP="00022AB5">
            <w:pPr>
              <w:pStyle w:val="CommentText"/>
              <w:keepNext/>
              <w:jc w:val="left"/>
              <w:outlineLvl w:val="3"/>
              <w:rPr>
                <w:lang w:val="en-GB"/>
              </w:rPr>
            </w:pPr>
          </w:p>
        </w:tc>
        <w:tc>
          <w:tcPr>
            <w:tcW w:w="1838" w:type="dxa"/>
            <w:tcBorders>
              <w:top w:val="single" w:sz="6" w:space="0" w:color="auto"/>
              <w:bottom w:val="single" w:sz="6" w:space="0" w:color="auto"/>
              <w:right w:val="single" w:sz="6" w:space="0" w:color="auto"/>
            </w:tcBorders>
          </w:tcPr>
          <w:p w14:paraId="4855D7E9" w14:textId="77777777" w:rsidR="007123B7" w:rsidRPr="00B12D7F" w:rsidRDefault="007123B7" w:rsidP="00022AB5">
            <w:pPr>
              <w:pStyle w:val="CommentText"/>
              <w:jc w:val="left"/>
              <w:rPr>
                <w:lang w:val="en-GB"/>
              </w:rPr>
            </w:pPr>
          </w:p>
        </w:tc>
      </w:tr>
      <w:tr w:rsidR="007123B7" w:rsidRPr="00B12D7F" w14:paraId="4855D812" w14:textId="77777777" w:rsidTr="00022AB5">
        <w:tc>
          <w:tcPr>
            <w:tcW w:w="0" w:type="auto"/>
            <w:tcBorders>
              <w:top w:val="single" w:sz="6" w:space="0" w:color="auto"/>
              <w:left w:val="single" w:sz="6" w:space="0" w:color="auto"/>
              <w:bottom w:val="single" w:sz="6" w:space="0" w:color="auto"/>
            </w:tcBorders>
          </w:tcPr>
          <w:p w14:paraId="4855D7EB" w14:textId="77777777" w:rsidR="007123B7" w:rsidRPr="00B12D7F" w:rsidRDefault="007123B7" w:rsidP="00022AB5">
            <w:pPr>
              <w:rPr>
                <w:b/>
                <w:lang w:val="en-GB"/>
              </w:rPr>
            </w:pPr>
            <w:r w:rsidRPr="00B12D7F">
              <w:rPr>
                <w:b/>
                <w:lang w:val="en-GB"/>
              </w:rPr>
              <w:t>4</w:t>
            </w:r>
          </w:p>
        </w:tc>
        <w:tc>
          <w:tcPr>
            <w:tcW w:w="1536" w:type="dxa"/>
            <w:tcBorders>
              <w:top w:val="single" w:sz="6" w:space="0" w:color="auto"/>
              <w:bottom w:val="single" w:sz="6" w:space="0" w:color="auto"/>
            </w:tcBorders>
          </w:tcPr>
          <w:p w14:paraId="4855D7EC" w14:textId="77777777" w:rsidR="007123B7" w:rsidRPr="00B12D7F" w:rsidRDefault="007123B7" w:rsidP="00022AB5">
            <w:pPr>
              <w:rPr>
                <w:b/>
                <w:lang w:val="en-GB"/>
              </w:rPr>
            </w:pPr>
            <w:r w:rsidRPr="00B12D7F">
              <w:rPr>
                <w:b/>
                <w:lang w:val="en-GB"/>
              </w:rPr>
              <w:t>FIN-07.01</w:t>
            </w:r>
          </w:p>
        </w:tc>
        <w:tc>
          <w:tcPr>
            <w:tcW w:w="2540" w:type="dxa"/>
            <w:tcBorders>
              <w:top w:val="single" w:sz="6" w:space="0" w:color="auto"/>
              <w:bottom w:val="single" w:sz="6" w:space="0" w:color="auto"/>
            </w:tcBorders>
          </w:tcPr>
          <w:p w14:paraId="4855D7ED" w14:textId="77777777" w:rsidR="007123B7" w:rsidRPr="00B12D7F" w:rsidRDefault="007123B7" w:rsidP="00022AB5">
            <w:pPr>
              <w:rPr>
                <w:lang w:val="en-GB"/>
              </w:rPr>
            </w:pPr>
            <w:r w:rsidRPr="00B12D7F">
              <w:rPr>
                <w:lang w:val="en-GB"/>
              </w:rPr>
              <w:t>Posting Key Rules</w:t>
            </w:r>
          </w:p>
        </w:tc>
        <w:tc>
          <w:tcPr>
            <w:tcW w:w="3556" w:type="dxa"/>
            <w:tcBorders>
              <w:top w:val="single" w:sz="6" w:space="0" w:color="auto"/>
              <w:bottom w:val="single" w:sz="6" w:space="0" w:color="auto"/>
            </w:tcBorders>
          </w:tcPr>
          <w:p w14:paraId="4855D7EE" w14:textId="77777777" w:rsidR="007123B7" w:rsidRPr="00B12D7F" w:rsidRDefault="007123B7" w:rsidP="00022AB5">
            <w:pPr>
              <w:rPr>
                <w:lang w:val="en-GB"/>
              </w:rPr>
            </w:pPr>
            <w:r w:rsidRPr="00B12D7F">
              <w:rPr>
                <w:lang w:val="en-GB"/>
              </w:rPr>
              <w:t>A posting key rule represents the following:</w:t>
            </w:r>
          </w:p>
          <w:p w14:paraId="4855D7EF" w14:textId="77777777" w:rsidR="007123B7" w:rsidRPr="00B12D7F" w:rsidRDefault="007123B7" w:rsidP="00022AB5">
            <w:pPr>
              <w:rPr>
                <w:lang w:val="en-GB"/>
              </w:rPr>
            </w:pPr>
          </w:p>
          <w:p w14:paraId="4855D7F0" w14:textId="77777777" w:rsidR="007123B7" w:rsidRPr="00B12D7F" w:rsidRDefault="007123B7" w:rsidP="00022AB5">
            <w:pPr>
              <w:keepNext/>
              <w:autoSpaceDE w:val="0"/>
              <w:autoSpaceDN w:val="0"/>
              <w:adjustRightInd w:val="0"/>
              <w:rPr>
                <w:lang w:val="en-GB"/>
              </w:rPr>
            </w:pPr>
            <w:r w:rsidRPr="00B12D7F">
              <w:rPr>
                <w:lang w:val="en-GB"/>
              </w:rPr>
              <w:t xml:space="preserve">Outgoing payments </w:t>
            </w:r>
          </w:p>
          <w:p w14:paraId="4855D7F1" w14:textId="77777777" w:rsidR="007123B7" w:rsidRPr="00B12D7F" w:rsidRDefault="007123B7" w:rsidP="007123B7">
            <w:pPr>
              <w:numPr>
                <w:ilvl w:val="0"/>
                <w:numId w:val="41"/>
              </w:numPr>
              <w:jc w:val="left"/>
              <w:rPr>
                <w:lang w:val="en-GB"/>
              </w:rPr>
            </w:pPr>
            <w:r w:rsidRPr="00B12D7F">
              <w:rPr>
                <w:lang w:val="en-GB"/>
              </w:rPr>
              <w:t>Outgoing BACS</w:t>
            </w:r>
          </w:p>
          <w:p w14:paraId="4855D7F2" w14:textId="77777777" w:rsidR="007123B7" w:rsidRPr="00B12D7F" w:rsidRDefault="007123B7" w:rsidP="007123B7">
            <w:pPr>
              <w:numPr>
                <w:ilvl w:val="0"/>
                <w:numId w:val="41"/>
              </w:numPr>
              <w:jc w:val="left"/>
              <w:rPr>
                <w:lang w:val="en-GB"/>
              </w:rPr>
            </w:pPr>
            <w:r w:rsidRPr="00B12D7F">
              <w:rPr>
                <w:lang w:val="en-GB"/>
              </w:rPr>
              <w:t>Outgoing CHAPS/SO</w:t>
            </w:r>
          </w:p>
          <w:p w14:paraId="4855D7F3" w14:textId="77777777" w:rsidR="007123B7" w:rsidRPr="00B12D7F" w:rsidRDefault="007123B7" w:rsidP="007123B7">
            <w:pPr>
              <w:numPr>
                <w:ilvl w:val="0"/>
                <w:numId w:val="41"/>
              </w:numPr>
              <w:jc w:val="left"/>
              <w:rPr>
                <w:lang w:val="en-GB"/>
              </w:rPr>
            </w:pPr>
            <w:r w:rsidRPr="00B12D7F">
              <w:rPr>
                <w:lang w:val="en-GB"/>
              </w:rPr>
              <w:t>Bank Interest Charges</w:t>
            </w:r>
          </w:p>
          <w:p w14:paraId="4855D7F4" w14:textId="77777777" w:rsidR="007123B7" w:rsidRPr="00B12D7F" w:rsidRDefault="007123B7" w:rsidP="007123B7">
            <w:pPr>
              <w:numPr>
                <w:ilvl w:val="0"/>
                <w:numId w:val="41"/>
              </w:numPr>
              <w:jc w:val="left"/>
              <w:rPr>
                <w:lang w:val="en-GB"/>
              </w:rPr>
            </w:pPr>
            <w:r w:rsidRPr="00B12D7F">
              <w:rPr>
                <w:lang w:val="en-GB"/>
              </w:rPr>
              <w:t>Outgoing Direct Debits</w:t>
            </w:r>
          </w:p>
          <w:p w14:paraId="4855D7F5" w14:textId="77777777" w:rsidR="007123B7" w:rsidRPr="00B12D7F" w:rsidRDefault="007123B7" w:rsidP="007123B7">
            <w:pPr>
              <w:numPr>
                <w:ilvl w:val="0"/>
                <w:numId w:val="41"/>
              </w:numPr>
              <w:jc w:val="left"/>
              <w:rPr>
                <w:lang w:val="en-GB"/>
              </w:rPr>
            </w:pPr>
            <w:r w:rsidRPr="00B12D7F">
              <w:rPr>
                <w:lang w:val="en-GB"/>
              </w:rPr>
              <w:t>Outgoing Foreign Currency transfers</w:t>
            </w:r>
          </w:p>
          <w:p w14:paraId="4855D7F6" w14:textId="77777777" w:rsidR="007123B7" w:rsidRPr="00B12D7F" w:rsidRDefault="007123B7" w:rsidP="007123B7">
            <w:pPr>
              <w:numPr>
                <w:ilvl w:val="0"/>
                <w:numId w:val="41"/>
              </w:numPr>
              <w:jc w:val="left"/>
              <w:rPr>
                <w:lang w:val="en-GB"/>
              </w:rPr>
            </w:pPr>
            <w:r w:rsidRPr="00B12D7F">
              <w:rPr>
                <w:lang w:val="en-GB"/>
              </w:rPr>
              <w:t>Outgoing Cheques</w:t>
            </w:r>
          </w:p>
          <w:p w14:paraId="4855D7F7" w14:textId="77777777" w:rsidR="007123B7" w:rsidRPr="00B12D7F" w:rsidRDefault="007123B7" w:rsidP="00022AB5">
            <w:pPr>
              <w:jc w:val="left"/>
              <w:rPr>
                <w:lang w:val="en-GB"/>
              </w:rPr>
            </w:pPr>
          </w:p>
          <w:p w14:paraId="4855D7F8" w14:textId="77777777" w:rsidR="007123B7" w:rsidRPr="00B12D7F" w:rsidRDefault="007123B7" w:rsidP="00022AB5">
            <w:pPr>
              <w:keepNext/>
              <w:autoSpaceDE w:val="0"/>
              <w:autoSpaceDN w:val="0"/>
              <w:adjustRightInd w:val="0"/>
              <w:rPr>
                <w:lang w:val="en-GB"/>
              </w:rPr>
            </w:pPr>
            <w:r w:rsidRPr="00B12D7F">
              <w:rPr>
                <w:lang w:val="en-GB"/>
              </w:rPr>
              <w:t>Incoming receipts</w:t>
            </w:r>
          </w:p>
          <w:p w14:paraId="4855D7F9" w14:textId="77777777" w:rsidR="007123B7" w:rsidRPr="00B12D7F" w:rsidRDefault="007123B7" w:rsidP="007123B7">
            <w:pPr>
              <w:numPr>
                <w:ilvl w:val="0"/>
                <w:numId w:val="41"/>
              </w:numPr>
              <w:jc w:val="left"/>
              <w:rPr>
                <w:lang w:val="en-GB"/>
              </w:rPr>
            </w:pPr>
            <w:r w:rsidRPr="00B12D7F">
              <w:rPr>
                <w:lang w:val="en-GB"/>
              </w:rPr>
              <w:t>Incoming BACS/SO/Chaps</w:t>
            </w:r>
          </w:p>
          <w:p w14:paraId="4855D7FA" w14:textId="77777777" w:rsidR="007123B7" w:rsidRPr="00B12D7F" w:rsidRDefault="007123B7" w:rsidP="007123B7">
            <w:pPr>
              <w:numPr>
                <w:ilvl w:val="0"/>
                <w:numId w:val="41"/>
              </w:numPr>
              <w:jc w:val="left"/>
              <w:rPr>
                <w:lang w:val="en-GB"/>
              </w:rPr>
            </w:pPr>
            <w:r w:rsidRPr="00B12D7F">
              <w:rPr>
                <w:lang w:val="en-GB"/>
              </w:rPr>
              <w:t>Incoming Direct Debit</w:t>
            </w:r>
          </w:p>
          <w:p w14:paraId="4855D7FB" w14:textId="77777777" w:rsidR="007123B7" w:rsidRPr="00B12D7F" w:rsidRDefault="007123B7" w:rsidP="007123B7">
            <w:pPr>
              <w:numPr>
                <w:ilvl w:val="0"/>
                <w:numId w:val="41"/>
              </w:numPr>
              <w:jc w:val="left"/>
              <w:rPr>
                <w:lang w:val="en-GB"/>
              </w:rPr>
            </w:pPr>
            <w:r w:rsidRPr="00B12D7F">
              <w:rPr>
                <w:lang w:val="en-GB"/>
              </w:rPr>
              <w:t>Incoming Credit Card Payments</w:t>
            </w:r>
          </w:p>
          <w:p w14:paraId="4855D7FC" w14:textId="77777777" w:rsidR="007123B7" w:rsidRPr="00B12D7F" w:rsidRDefault="007123B7" w:rsidP="007123B7">
            <w:pPr>
              <w:numPr>
                <w:ilvl w:val="0"/>
                <w:numId w:val="41"/>
              </w:numPr>
              <w:jc w:val="left"/>
              <w:rPr>
                <w:lang w:val="en-GB"/>
              </w:rPr>
            </w:pPr>
            <w:r w:rsidRPr="00B12D7F">
              <w:rPr>
                <w:lang w:val="en-GB"/>
              </w:rPr>
              <w:t>Incoming Receipts Other</w:t>
            </w:r>
          </w:p>
          <w:p w14:paraId="4855D7FD" w14:textId="77777777" w:rsidR="007123B7" w:rsidRPr="00B12D7F" w:rsidRDefault="007123B7" w:rsidP="007123B7">
            <w:pPr>
              <w:numPr>
                <w:ilvl w:val="0"/>
                <w:numId w:val="41"/>
              </w:numPr>
              <w:jc w:val="left"/>
              <w:rPr>
                <w:lang w:val="en-GB"/>
              </w:rPr>
            </w:pPr>
            <w:r w:rsidRPr="00B12D7F">
              <w:rPr>
                <w:lang w:val="en-GB"/>
              </w:rPr>
              <w:t>Incoming Cash Receipts</w:t>
            </w:r>
          </w:p>
          <w:p w14:paraId="4855D7FE" w14:textId="77777777" w:rsidR="007123B7" w:rsidRPr="00B12D7F" w:rsidRDefault="007123B7" w:rsidP="007123B7">
            <w:pPr>
              <w:numPr>
                <w:ilvl w:val="0"/>
                <w:numId w:val="41"/>
              </w:numPr>
              <w:jc w:val="left"/>
              <w:rPr>
                <w:lang w:val="en-GB"/>
              </w:rPr>
            </w:pPr>
            <w:r w:rsidRPr="00B12D7F">
              <w:rPr>
                <w:lang w:val="en-GB"/>
              </w:rPr>
              <w:lastRenderedPageBreak/>
              <w:t>Incoming Cheque Receipts</w:t>
            </w:r>
          </w:p>
          <w:p w14:paraId="4855D7FF" w14:textId="77777777" w:rsidR="007123B7" w:rsidRPr="00B12D7F" w:rsidRDefault="007123B7" w:rsidP="007123B7">
            <w:pPr>
              <w:numPr>
                <w:ilvl w:val="0"/>
                <w:numId w:val="41"/>
              </w:numPr>
              <w:jc w:val="left"/>
              <w:rPr>
                <w:lang w:val="en-GB"/>
              </w:rPr>
            </w:pPr>
            <w:r w:rsidRPr="00B12D7F">
              <w:rPr>
                <w:lang w:val="en-GB"/>
              </w:rPr>
              <w:t xml:space="preserve">Bank Interest Income </w:t>
            </w:r>
          </w:p>
          <w:p w14:paraId="4855D800" w14:textId="77777777" w:rsidR="007123B7" w:rsidRPr="00B12D7F" w:rsidRDefault="007123B7" w:rsidP="00022AB5">
            <w:pPr>
              <w:rPr>
                <w:lang w:val="en-GB"/>
              </w:rPr>
            </w:pPr>
          </w:p>
        </w:tc>
        <w:tc>
          <w:tcPr>
            <w:tcW w:w="3815" w:type="dxa"/>
            <w:tcBorders>
              <w:top w:val="single" w:sz="6" w:space="0" w:color="auto"/>
              <w:bottom w:val="single" w:sz="6" w:space="0" w:color="auto"/>
            </w:tcBorders>
          </w:tcPr>
          <w:p w14:paraId="4855D801" w14:textId="77777777" w:rsidR="007123B7" w:rsidRPr="00B12D7F" w:rsidRDefault="007123B7" w:rsidP="00022AB5">
            <w:pPr>
              <w:pStyle w:val="CommentText"/>
              <w:keepNext/>
              <w:jc w:val="left"/>
              <w:outlineLvl w:val="3"/>
              <w:rPr>
                <w:u w:val="single"/>
                <w:lang w:val="en-GB"/>
              </w:rPr>
            </w:pPr>
            <w:r w:rsidRPr="00B12D7F">
              <w:rPr>
                <w:u w:val="single"/>
                <w:lang w:val="en-GB"/>
              </w:rPr>
              <w:lastRenderedPageBreak/>
              <w:t>Configuration:</w:t>
            </w:r>
          </w:p>
          <w:p w14:paraId="4855D802" w14:textId="77777777" w:rsidR="007123B7" w:rsidRPr="00B12D7F" w:rsidRDefault="007123B7" w:rsidP="00022AB5">
            <w:pPr>
              <w:pStyle w:val="CommentText"/>
              <w:keepNext/>
              <w:jc w:val="left"/>
              <w:outlineLvl w:val="3"/>
              <w:rPr>
                <w:u w:val="single"/>
                <w:lang w:val="en-GB"/>
              </w:rPr>
            </w:pPr>
          </w:p>
          <w:p w14:paraId="4855D803" w14:textId="77777777" w:rsidR="007123B7" w:rsidRPr="00B12D7F" w:rsidRDefault="007123B7" w:rsidP="00022AB5">
            <w:pPr>
              <w:pStyle w:val="CommentText"/>
              <w:keepNext/>
              <w:jc w:val="left"/>
              <w:outlineLvl w:val="3"/>
              <w:rPr>
                <w:lang w:val="en-GB"/>
              </w:rPr>
            </w:pPr>
            <w:r w:rsidRPr="00B12D7F">
              <w:rPr>
                <w:lang w:val="en-GB"/>
              </w:rPr>
              <w:t>For example:</w:t>
            </w:r>
          </w:p>
          <w:p w14:paraId="4855D804" w14:textId="77777777" w:rsidR="007123B7" w:rsidRPr="00B12D7F" w:rsidRDefault="007123B7" w:rsidP="00022AB5">
            <w:pPr>
              <w:pStyle w:val="CommentText"/>
              <w:keepNext/>
              <w:jc w:val="left"/>
              <w:outlineLvl w:val="3"/>
              <w:rPr>
                <w:u w:val="single"/>
                <w:lang w:val="en-GB"/>
              </w:rPr>
            </w:pPr>
          </w:p>
          <w:p w14:paraId="4855D805" w14:textId="77777777" w:rsidR="007123B7" w:rsidRPr="00B12D7F" w:rsidRDefault="007123B7" w:rsidP="00022AB5">
            <w:pPr>
              <w:pStyle w:val="CommentText"/>
              <w:keepNext/>
              <w:jc w:val="left"/>
              <w:outlineLvl w:val="3"/>
              <w:rPr>
                <w:lang w:val="en-GB"/>
              </w:rPr>
            </w:pPr>
            <w:r w:rsidRPr="00B12D7F">
              <w:rPr>
                <w:lang w:val="en-GB"/>
              </w:rPr>
              <w:t>001-</w:t>
            </w:r>
            <w:r w:rsidRPr="00B12D7F">
              <w:rPr>
                <w:lang w:val="en-GB"/>
              </w:rPr>
              <w:tab/>
              <w:t>BACS</w:t>
            </w:r>
          </w:p>
          <w:p w14:paraId="4855D806" w14:textId="77777777" w:rsidR="007123B7" w:rsidRPr="00B12D7F" w:rsidRDefault="007123B7" w:rsidP="00022AB5">
            <w:pPr>
              <w:pStyle w:val="CommentText"/>
              <w:keepNext/>
              <w:jc w:val="left"/>
              <w:outlineLvl w:val="3"/>
              <w:rPr>
                <w:lang w:val="en-GB"/>
              </w:rPr>
            </w:pPr>
            <w:r w:rsidRPr="00B12D7F">
              <w:rPr>
                <w:lang w:val="en-GB"/>
              </w:rPr>
              <w:t>002-</w:t>
            </w:r>
            <w:r w:rsidRPr="00B12D7F">
              <w:rPr>
                <w:lang w:val="en-GB"/>
              </w:rPr>
              <w:tab/>
              <w:t>CHAPS/SO</w:t>
            </w:r>
          </w:p>
          <w:p w14:paraId="4855D807" w14:textId="77777777" w:rsidR="007123B7" w:rsidRPr="00B12D7F" w:rsidRDefault="007123B7" w:rsidP="00022AB5">
            <w:pPr>
              <w:pStyle w:val="CommentText"/>
              <w:keepNext/>
              <w:jc w:val="left"/>
              <w:outlineLvl w:val="3"/>
              <w:rPr>
                <w:lang w:val="en-GB"/>
              </w:rPr>
            </w:pPr>
            <w:r w:rsidRPr="00B12D7F">
              <w:rPr>
                <w:lang w:val="en-GB"/>
              </w:rPr>
              <w:t>003-</w:t>
            </w:r>
            <w:r w:rsidRPr="00B12D7F">
              <w:rPr>
                <w:lang w:val="en-GB"/>
              </w:rPr>
              <w:tab/>
              <w:t>Bank Interest Charges</w:t>
            </w:r>
          </w:p>
          <w:p w14:paraId="4855D808" w14:textId="77777777" w:rsidR="007123B7" w:rsidRPr="00B12D7F" w:rsidRDefault="007123B7" w:rsidP="00022AB5">
            <w:pPr>
              <w:pStyle w:val="CommentText"/>
              <w:keepNext/>
              <w:jc w:val="left"/>
              <w:outlineLvl w:val="3"/>
              <w:rPr>
                <w:lang w:val="en-GB"/>
              </w:rPr>
            </w:pPr>
            <w:r w:rsidRPr="00B12D7F">
              <w:rPr>
                <w:lang w:val="en-GB"/>
              </w:rPr>
              <w:t>004+</w:t>
            </w:r>
            <w:r w:rsidRPr="00B12D7F">
              <w:rPr>
                <w:lang w:val="en-GB"/>
              </w:rPr>
              <w:tab/>
              <w:t>Incoming BACS/SO/CHAPS</w:t>
            </w:r>
          </w:p>
          <w:p w14:paraId="4855D809" w14:textId="77777777" w:rsidR="007123B7" w:rsidRPr="00B12D7F" w:rsidRDefault="007123B7" w:rsidP="00022AB5">
            <w:pPr>
              <w:pStyle w:val="CommentText"/>
              <w:keepNext/>
              <w:jc w:val="left"/>
              <w:outlineLvl w:val="3"/>
              <w:rPr>
                <w:lang w:val="en-GB"/>
              </w:rPr>
            </w:pPr>
            <w:r w:rsidRPr="00B12D7F">
              <w:rPr>
                <w:lang w:val="en-GB"/>
              </w:rPr>
              <w:t>005+</w:t>
            </w:r>
            <w:r w:rsidRPr="00B12D7F">
              <w:rPr>
                <w:lang w:val="en-GB"/>
              </w:rPr>
              <w:tab/>
              <w:t>Incoming DD</w:t>
            </w:r>
          </w:p>
          <w:p w14:paraId="4855D80A" w14:textId="77777777" w:rsidR="007123B7" w:rsidRPr="00B12D7F" w:rsidRDefault="007123B7" w:rsidP="00022AB5">
            <w:pPr>
              <w:pStyle w:val="CommentText"/>
              <w:keepNext/>
              <w:jc w:val="left"/>
              <w:outlineLvl w:val="3"/>
              <w:rPr>
                <w:lang w:val="en-GB"/>
              </w:rPr>
            </w:pPr>
            <w:r w:rsidRPr="00B12D7F">
              <w:rPr>
                <w:lang w:val="en-GB"/>
              </w:rPr>
              <w:t>006+</w:t>
            </w:r>
            <w:r w:rsidRPr="00B12D7F">
              <w:rPr>
                <w:lang w:val="en-GB"/>
              </w:rPr>
              <w:tab/>
              <w:t>Incoming Credit Card</w:t>
            </w:r>
          </w:p>
          <w:p w14:paraId="4855D80B" w14:textId="77777777" w:rsidR="007123B7" w:rsidRPr="00B12D7F" w:rsidRDefault="007123B7" w:rsidP="00022AB5">
            <w:pPr>
              <w:pStyle w:val="CommentText"/>
              <w:keepNext/>
              <w:jc w:val="left"/>
              <w:outlineLvl w:val="3"/>
              <w:rPr>
                <w:lang w:val="en-GB"/>
              </w:rPr>
            </w:pPr>
            <w:r w:rsidRPr="00B12D7F">
              <w:rPr>
                <w:lang w:val="en-GB"/>
              </w:rPr>
              <w:t>007+</w:t>
            </w:r>
            <w:r w:rsidRPr="00B12D7F">
              <w:rPr>
                <w:lang w:val="en-GB"/>
              </w:rPr>
              <w:tab/>
              <w:t>Incoming Other Receipts</w:t>
            </w:r>
          </w:p>
          <w:p w14:paraId="4855D80C" w14:textId="77777777" w:rsidR="007123B7" w:rsidRPr="00B12D7F" w:rsidRDefault="007123B7" w:rsidP="00022AB5">
            <w:pPr>
              <w:pStyle w:val="CommentText"/>
              <w:keepNext/>
              <w:jc w:val="left"/>
              <w:outlineLvl w:val="3"/>
              <w:rPr>
                <w:lang w:val="en-GB"/>
              </w:rPr>
            </w:pPr>
            <w:r w:rsidRPr="00B12D7F">
              <w:rPr>
                <w:lang w:val="en-GB"/>
              </w:rPr>
              <w:t>008+</w:t>
            </w:r>
            <w:r w:rsidRPr="00B12D7F">
              <w:rPr>
                <w:lang w:val="en-GB"/>
              </w:rPr>
              <w:tab/>
              <w:t>Bank Interest</w:t>
            </w:r>
          </w:p>
          <w:p w14:paraId="4855D80D" w14:textId="77777777" w:rsidR="007123B7" w:rsidRPr="00B12D7F" w:rsidRDefault="007123B7" w:rsidP="00022AB5">
            <w:pPr>
              <w:pStyle w:val="CommentText"/>
              <w:keepNext/>
              <w:jc w:val="left"/>
              <w:outlineLvl w:val="3"/>
              <w:rPr>
                <w:lang w:val="en-GB"/>
              </w:rPr>
            </w:pPr>
          </w:p>
          <w:p w14:paraId="4855D80E"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80F" w14:textId="77777777" w:rsidR="007123B7" w:rsidRPr="00B12D7F" w:rsidRDefault="007123B7" w:rsidP="00022AB5">
            <w:pPr>
              <w:pStyle w:val="TableText"/>
              <w:keepNext/>
              <w:framePr w:hSpace="180" w:wrap="around" w:vAnchor="page" w:hAnchor="margin" w:y="1522"/>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810" w14:textId="77777777" w:rsidR="007123B7" w:rsidRPr="00B12D7F" w:rsidRDefault="007123B7" w:rsidP="00022AB5">
            <w:pPr>
              <w:pStyle w:val="CommentText"/>
              <w:keepNext/>
              <w:jc w:val="left"/>
              <w:outlineLvl w:val="3"/>
              <w:rPr>
                <w:lang w:val="en-GB"/>
              </w:rPr>
            </w:pPr>
          </w:p>
        </w:tc>
        <w:tc>
          <w:tcPr>
            <w:tcW w:w="1838" w:type="dxa"/>
            <w:tcBorders>
              <w:top w:val="single" w:sz="6" w:space="0" w:color="auto"/>
              <w:bottom w:val="single" w:sz="6" w:space="0" w:color="auto"/>
              <w:right w:val="single" w:sz="6" w:space="0" w:color="auto"/>
            </w:tcBorders>
          </w:tcPr>
          <w:p w14:paraId="4855D811" w14:textId="77777777" w:rsidR="007123B7" w:rsidRPr="00B12D7F" w:rsidRDefault="007123B7" w:rsidP="00022AB5">
            <w:pPr>
              <w:pStyle w:val="CommentText"/>
              <w:jc w:val="left"/>
              <w:rPr>
                <w:lang w:val="en-GB"/>
              </w:rPr>
            </w:pPr>
          </w:p>
        </w:tc>
      </w:tr>
      <w:tr w:rsidR="007123B7" w:rsidRPr="00B12D7F" w14:paraId="4855D82F" w14:textId="77777777" w:rsidTr="00022AB5">
        <w:tc>
          <w:tcPr>
            <w:tcW w:w="0" w:type="auto"/>
            <w:tcBorders>
              <w:top w:val="single" w:sz="6" w:space="0" w:color="auto"/>
              <w:left w:val="single" w:sz="6" w:space="0" w:color="auto"/>
              <w:bottom w:val="single" w:sz="6" w:space="0" w:color="auto"/>
            </w:tcBorders>
          </w:tcPr>
          <w:p w14:paraId="4855D813" w14:textId="77777777" w:rsidR="007123B7" w:rsidRPr="00B12D7F" w:rsidRDefault="007123B7" w:rsidP="00022AB5">
            <w:pPr>
              <w:rPr>
                <w:b/>
                <w:lang w:val="en-GB"/>
              </w:rPr>
            </w:pPr>
            <w:r w:rsidRPr="00B12D7F">
              <w:rPr>
                <w:b/>
                <w:lang w:val="en-GB"/>
              </w:rPr>
              <w:t>5</w:t>
            </w:r>
          </w:p>
        </w:tc>
        <w:tc>
          <w:tcPr>
            <w:tcW w:w="1536" w:type="dxa"/>
            <w:tcBorders>
              <w:top w:val="single" w:sz="6" w:space="0" w:color="auto"/>
              <w:bottom w:val="single" w:sz="6" w:space="0" w:color="auto"/>
            </w:tcBorders>
          </w:tcPr>
          <w:p w14:paraId="4855D814" w14:textId="77777777" w:rsidR="007123B7" w:rsidRPr="00B12D7F" w:rsidRDefault="007123B7" w:rsidP="00022AB5">
            <w:pPr>
              <w:rPr>
                <w:b/>
                <w:lang w:val="en-GB"/>
              </w:rPr>
            </w:pPr>
            <w:r w:rsidRPr="00B12D7F">
              <w:rPr>
                <w:b/>
                <w:lang w:val="en-GB"/>
              </w:rPr>
              <w:t>FIN-07.01</w:t>
            </w:r>
          </w:p>
        </w:tc>
        <w:tc>
          <w:tcPr>
            <w:tcW w:w="2540" w:type="dxa"/>
            <w:tcBorders>
              <w:top w:val="single" w:sz="6" w:space="0" w:color="auto"/>
              <w:bottom w:val="single" w:sz="6" w:space="0" w:color="auto"/>
            </w:tcBorders>
          </w:tcPr>
          <w:p w14:paraId="4855D815" w14:textId="77777777" w:rsidR="007123B7" w:rsidRPr="00B12D7F" w:rsidRDefault="007123B7" w:rsidP="00022AB5">
            <w:pPr>
              <w:rPr>
                <w:lang w:val="en-GB"/>
              </w:rPr>
            </w:pPr>
            <w:r w:rsidRPr="00B12D7F">
              <w:rPr>
                <w:lang w:val="en-GB"/>
              </w:rPr>
              <w:t>Posting Rules</w:t>
            </w:r>
          </w:p>
        </w:tc>
        <w:tc>
          <w:tcPr>
            <w:tcW w:w="3556" w:type="dxa"/>
            <w:tcBorders>
              <w:top w:val="single" w:sz="6" w:space="0" w:color="auto"/>
              <w:bottom w:val="single" w:sz="6" w:space="0" w:color="auto"/>
            </w:tcBorders>
          </w:tcPr>
          <w:p w14:paraId="4855D816" w14:textId="77777777" w:rsidR="007123B7" w:rsidRPr="00B12D7F" w:rsidRDefault="007123B7" w:rsidP="00022AB5">
            <w:pPr>
              <w:rPr>
                <w:lang w:val="en-GB"/>
              </w:rPr>
            </w:pPr>
            <w:r w:rsidRPr="00B12D7F">
              <w:rPr>
                <w:lang w:val="en-GB"/>
              </w:rPr>
              <w:t>Posting rules determine where the account postings will take place and are assigned to the Posting Key Rules above.</w:t>
            </w:r>
          </w:p>
        </w:tc>
        <w:tc>
          <w:tcPr>
            <w:tcW w:w="3815" w:type="dxa"/>
            <w:tcBorders>
              <w:top w:val="single" w:sz="6" w:space="0" w:color="auto"/>
              <w:bottom w:val="single" w:sz="6" w:space="0" w:color="auto"/>
            </w:tcBorders>
          </w:tcPr>
          <w:p w14:paraId="4855D817"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818" w14:textId="77777777" w:rsidR="007123B7" w:rsidRPr="00B12D7F" w:rsidRDefault="007123B7" w:rsidP="00022AB5">
            <w:pPr>
              <w:pStyle w:val="CommentText"/>
              <w:keepNext/>
              <w:jc w:val="left"/>
              <w:outlineLvl w:val="3"/>
              <w:rPr>
                <w:lang w:val="en-GB"/>
              </w:rPr>
            </w:pPr>
            <w:r w:rsidRPr="00B12D7F">
              <w:rPr>
                <w:lang w:val="en-GB"/>
              </w:rPr>
              <w:t>For each of the following, a rule will be created to determine where the postings should take place. Note that where appropriate the posting will be with clearing. This will be determined during Realisation.</w:t>
            </w:r>
          </w:p>
          <w:p w14:paraId="4855D819" w14:textId="77777777" w:rsidR="007123B7" w:rsidRPr="00B12D7F" w:rsidRDefault="007123B7" w:rsidP="00022AB5">
            <w:pPr>
              <w:pStyle w:val="CommentText"/>
              <w:keepNext/>
              <w:jc w:val="left"/>
              <w:outlineLvl w:val="3"/>
              <w:rPr>
                <w:lang w:val="en-GB"/>
              </w:rPr>
            </w:pPr>
          </w:p>
          <w:p w14:paraId="4855D81A" w14:textId="77777777" w:rsidR="007123B7" w:rsidRPr="00B12D7F" w:rsidRDefault="007123B7" w:rsidP="00022AB5">
            <w:pPr>
              <w:keepNext/>
              <w:autoSpaceDE w:val="0"/>
              <w:autoSpaceDN w:val="0"/>
              <w:adjustRightInd w:val="0"/>
              <w:rPr>
                <w:lang w:val="en-GB"/>
              </w:rPr>
            </w:pPr>
            <w:r w:rsidRPr="00B12D7F">
              <w:rPr>
                <w:lang w:val="en-GB"/>
              </w:rPr>
              <w:t xml:space="preserve">Outgoing payments </w:t>
            </w:r>
          </w:p>
          <w:p w14:paraId="4855D81B" w14:textId="77777777" w:rsidR="007123B7" w:rsidRPr="00B12D7F" w:rsidRDefault="007123B7" w:rsidP="007123B7">
            <w:pPr>
              <w:numPr>
                <w:ilvl w:val="0"/>
                <w:numId w:val="41"/>
              </w:numPr>
              <w:jc w:val="left"/>
              <w:rPr>
                <w:lang w:val="en-GB"/>
              </w:rPr>
            </w:pPr>
            <w:r w:rsidRPr="00B12D7F">
              <w:rPr>
                <w:lang w:val="en-GB"/>
              </w:rPr>
              <w:t>Outgoing BACS</w:t>
            </w:r>
          </w:p>
          <w:p w14:paraId="4855D81C" w14:textId="77777777" w:rsidR="007123B7" w:rsidRPr="00B12D7F" w:rsidRDefault="007123B7" w:rsidP="007123B7">
            <w:pPr>
              <w:numPr>
                <w:ilvl w:val="0"/>
                <w:numId w:val="41"/>
              </w:numPr>
              <w:jc w:val="left"/>
              <w:rPr>
                <w:lang w:val="en-GB"/>
              </w:rPr>
            </w:pPr>
            <w:r w:rsidRPr="00B12D7F">
              <w:rPr>
                <w:lang w:val="en-GB"/>
              </w:rPr>
              <w:t>Outgoing CHAPS/SO</w:t>
            </w:r>
          </w:p>
          <w:p w14:paraId="4855D81D" w14:textId="77777777" w:rsidR="007123B7" w:rsidRPr="00B12D7F" w:rsidRDefault="007123B7" w:rsidP="007123B7">
            <w:pPr>
              <w:numPr>
                <w:ilvl w:val="0"/>
                <w:numId w:val="41"/>
              </w:numPr>
              <w:jc w:val="left"/>
              <w:rPr>
                <w:lang w:val="en-GB"/>
              </w:rPr>
            </w:pPr>
            <w:r w:rsidRPr="00B12D7F">
              <w:rPr>
                <w:lang w:val="en-GB"/>
              </w:rPr>
              <w:t>Bank Interest Charges</w:t>
            </w:r>
          </w:p>
          <w:p w14:paraId="4855D81E" w14:textId="77777777" w:rsidR="007123B7" w:rsidRPr="00B12D7F" w:rsidRDefault="007123B7" w:rsidP="007123B7">
            <w:pPr>
              <w:numPr>
                <w:ilvl w:val="0"/>
                <w:numId w:val="41"/>
              </w:numPr>
              <w:jc w:val="left"/>
              <w:rPr>
                <w:lang w:val="en-GB"/>
              </w:rPr>
            </w:pPr>
            <w:r w:rsidRPr="00B12D7F">
              <w:rPr>
                <w:lang w:val="en-GB"/>
              </w:rPr>
              <w:t>Outgoing Direct Debits</w:t>
            </w:r>
          </w:p>
          <w:p w14:paraId="4855D81F" w14:textId="77777777" w:rsidR="007123B7" w:rsidRPr="00B12D7F" w:rsidRDefault="007123B7" w:rsidP="007123B7">
            <w:pPr>
              <w:numPr>
                <w:ilvl w:val="0"/>
                <w:numId w:val="41"/>
              </w:numPr>
              <w:jc w:val="left"/>
              <w:rPr>
                <w:lang w:val="en-GB"/>
              </w:rPr>
            </w:pPr>
            <w:r w:rsidRPr="00B12D7F">
              <w:rPr>
                <w:lang w:val="en-GB"/>
              </w:rPr>
              <w:t>Outgoing Foreign Currency transfers</w:t>
            </w:r>
          </w:p>
          <w:p w14:paraId="4855D820" w14:textId="77777777" w:rsidR="007123B7" w:rsidRPr="00B12D7F" w:rsidRDefault="007123B7" w:rsidP="007123B7">
            <w:pPr>
              <w:numPr>
                <w:ilvl w:val="0"/>
                <w:numId w:val="41"/>
              </w:numPr>
              <w:jc w:val="left"/>
              <w:rPr>
                <w:lang w:val="en-GB"/>
              </w:rPr>
            </w:pPr>
            <w:r w:rsidRPr="00B12D7F">
              <w:rPr>
                <w:lang w:val="en-GB"/>
              </w:rPr>
              <w:t>Outgoing Cheques</w:t>
            </w:r>
          </w:p>
          <w:p w14:paraId="4855D821" w14:textId="77777777" w:rsidR="007123B7" w:rsidRPr="00B12D7F" w:rsidRDefault="007123B7" w:rsidP="00022AB5">
            <w:pPr>
              <w:jc w:val="left"/>
              <w:rPr>
                <w:lang w:val="en-GB"/>
              </w:rPr>
            </w:pPr>
          </w:p>
          <w:p w14:paraId="4855D822" w14:textId="77777777" w:rsidR="007123B7" w:rsidRPr="00B12D7F" w:rsidRDefault="007123B7" w:rsidP="00022AB5">
            <w:pPr>
              <w:keepNext/>
              <w:autoSpaceDE w:val="0"/>
              <w:autoSpaceDN w:val="0"/>
              <w:adjustRightInd w:val="0"/>
              <w:rPr>
                <w:lang w:val="en-GB"/>
              </w:rPr>
            </w:pPr>
            <w:r w:rsidRPr="00B12D7F">
              <w:rPr>
                <w:lang w:val="en-GB"/>
              </w:rPr>
              <w:t>Incoming receipts</w:t>
            </w:r>
          </w:p>
          <w:p w14:paraId="4855D823" w14:textId="77777777" w:rsidR="007123B7" w:rsidRPr="00B12D7F" w:rsidRDefault="007123B7" w:rsidP="007123B7">
            <w:pPr>
              <w:numPr>
                <w:ilvl w:val="0"/>
                <w:numId w:val="41"/>
              </w:numPr>
              <w:jc w:val="left"/>
              <w:rPr>
                <w:lang w:val="en-GB"/>
              </w:rPr>
            </w:pPr>
            <w:r w:rsidRPr="00B12D7F">
              <w:rPr>
                <w:lang w:val="en-GB"/>
              </w:rPr>
              <w:t>Incoming BACS/SO/Chaps</w:t>
            </w:r>
          </w:p>
          <w:p w14:paraId="4855D824" w14:textId="77777777" w:rsidR="007123B7" w:rsidRPr="00B12D7F" w:rsidRDefault="007123B7" w:rsidP="007123B7">
            <w:pPr>
              <w:numPr>
                <w:ilvl w:val="0"/>
                <w:numId w:val="41"/>
              </w:numPr>
              <w:jc w:val="left"/>
              <w:rPr>
                <w:lang w:val="en-GB"/>
              </w:rPr>
            </w:pPr>
            <w:r w:rsidRPr="00B12D7F">
              <w:rPr>
                <w:lang w:val="en-GB"/>
              </w:rPr>
              <w:t>Incoming Direct Debit</w:t>
            </w:r>
          </w:p>
          <w:p w14:paraId="4855D825" w14:textId="77777777" w:rsidR="007123B7" w:rsidRPr="00B12D7F" w:rsidRDefault="007123B7" w:rsidP="007123B7">
            <w:pPr>
              <w:numPr>
                <w:ilvl w:val="0"/>
                <w:numId w:val="41"/>
              </w:numPr>
              <w:jc w:val="left"/>
              <w:rPr>
                <w:lang w:val="en-GB"/>
              </w:rPr>
            </w:pPr>
            <w:r w:rsidRPr="00B12D7F">
              <w:rPr>
                <w:lang w:val="en-GB"/>
              </w:rPr>
              <w:t>Incoming Credit Card Payments</w:t>
            </w:r>
          </w:p>
          <w:p w14:paraId="4855D826" w14:textId="77777777" w:rsidR="007123B7" w:rsidRPr="00B12D7F" w:rsidRDefault="007123B7" w:rsidP="007123B7">
            <w:pPr>
              <w:numPr>
                <w:ilvl w:val="0"/>
                <w:numId w:val="41"/>
              </w:numPr>
              <w:jc w:val="left"/>
              <w:rPr>
                <w:lang w:val="en-GB"/>
              </w:rPr>
            </w:pPr>
            <w:r w:rsidRPr="00B12D7F">
              <w:rPr>
                <w:lang w:val="en-GB"/>
              </w:rPr>
              <w:t>Incoming Receipts Other</w:t>
            </w:r>
          </w:p>
          <w:p w14:paraId="4855D827" w14:textId="77777777" w:rsidR="007123B7" w:rsidRPr="00B12D7F" w:rsidRDefault="007123B7" w:rsidP="007123B7">
            <w:pPr>
              <w:numPr>
                <w:ilvl w:val="0"/>
                <w:numId w:val="41"/>
              </w:numPr>
              <w:jc w:val="left"/>
              <w:rPr>
                <w:lang w:val="en-GB"/>
              </w:rPr>
            </w:pPr>
            <w:r w:rsidRPr="00B12D7F">
              <w:rPr>
                <w:lang w:val="en-GB"/>
              </w:rPr>
              <w:t>Incoming Cash Receipts</w:t>
            </w:r>
          </w:p>
          <w:p w14:paraId="4855D828" w14:textId="77777777" w:rsidR="007123B7" w:rsidRPr="00B12D7F" w:rsidRDefault="007123B7" w:rsidP="007123B7">
            <w:pPr>
              <w:numPr>
                <w:ilvl w:val="0"/>
                <w:numId w:val="41"/>
              </w:numPr>
              <w:jc w:val="left"/>
              <w:rPr>
                <w:lang w:val="en-GB"/>
              </w:rPr>
            </w:pPr>
            <w:r w:rsidRPr="00B12D7F">
              <w:rPr>
                <w:lang w:val="en-GB"/>
              </w:rPr>
              <w:t>Incoming Cheque Receipts</w:t>
            </w:r>
          </w:p>
          <w:p w14:paraId="4855D829" w14:textId="77777777" w:rsidR="007123B7" w:rsidRPr="00B12D7F" w:rsidRDefault="007123B7" w:rsidP="007123B7">
            <w:pPr>
              <w:numPr>
                <w:ilvl w:val="0"/>
                <w:numId w:val="41"/>
              </w:numPr>
              <w:jc w:val="left"/>
              <w:rPr>
                <w:lang w:val="en-GB"/>
              </w:rPr>
            </w:pPr>
            <w:r w:rsidRPr="00B12D7F">
              <w:rPr>
                <w:lang w:val="en-GB"/>
              </w:rPr>
              <w:lastRenderedPageBreak/>
              <w:t xml:space="preserve">Bank Interest Income </w:t>
            </w:r>
          </w:p>
          <w:p w14:paraId="4855D82A" w14:textId="77777777" w:rsidR="007123B7" w:rsidRPr="00B12D7F" w:rsidRDefault="007123B7" w:rsidP="00022AB5">
            <w:pPr>
              <w:pStyle w:val="TableText"/>
              <w:keepNext/>
              <w:outlineLvl w:val="3"/>
              <w:rPr>
                <w:rFonts w:ascii="Verdana" w:hAnsi="Verdana"/>
                <w:sz w:val="20"/>
                <w:lang w:val="en-GB"/>
              </w:rPr>
            </w:pPr>
          </w:p>
          <w:p w14:paraId="4855D82B"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82C" w14:textId="77777777" w:rsidR="007123B7" w:rsidRPr="00B12D7F" w:rsidRDefault="007123B7" w:rsidP="00022AB5">
            <w:pPr>
              <w:pStyle w:val="TableText"/>
              <w:keepNext/>
              <w:framePr w:hSpace="180" w:wrap="around" w:vAnchor="page" w:hAnchor="margin" w:y="1522"/>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82D" w14:textId="77777777" w:rsidR="007123B7" w:rsidRPr="00B12D7F" w:rsidRDefault="007123B7" w:rsidP="00022AB5">
            <w:pPr>
              <w:pStyle w:val="CommentText"/>
              <w:keepNext/>
              <w:jc w:val="left"/>
              <w:outlineLvl w:val="3"/>
              <w:rPr>
                <w:lang w:val="en-GB"/>
              </w:rPr>
            </w:pPr>
          </w:p>
        </w:tc>
        <w:tc>
          <w:tcPr>
            <w:tcW w:w="1838" w:type="dxa"/>
            <w:tcBorders>
              <w:top w:val="single" w:sz="6" w:space="0" w:color="auto"/>
              <w:bottom w:val="single" w:sz="6" w:space="0" w:color="auto"/>
              <w:right w:val="single" w:sz="6" w:space="0" w:color="auto"/>
            </w:tcBorders>
          </w:tcPr>
          <w:p w14:paraId="4855D82E" w14:textId="77777777" w:rsidR="007123B7" w:rsidRPr="00B12D7F" w:rsidRDefault="007123B7" w:rsidP="00022AB5">
            <w:pPr>
              <w:pStyle w:val="CommentText"/>
              <w:jc w:val="left"/>
              <w:rPr>
                <w:lang w:val="en-GB"/>
              </w:rPr>
            </w:pPr>
          </w:p>
        </w:tc>
      </w:tr>
      <w:tr w:rsidR="007123B7" w:rsidRPr="00B12D7F" w14:paraId="4855D83F" w14:textId="77777777" w:rsidTr="00022AB5">
        <w:trPr>
          <w:trHeight w:val="2301"/>
        </w:trPr>
        <w:tc>
          <w:tcPr>
            <w:tcW w:w="0" w:type="auto"/>
            <w:tcBorders>
              <w:top w:val="single" w:sz="6" w:space="0" w:color="auto"/>
              <w:left w:val="single" w:sz="6" w:space="0" w:color="auto"/>
              <w:bottom w:val="single" w:sz="6" w:space="0" w:color="auto"/>
            </w:tcBorders>
          </w:tcPr>
          <w:p w14:paraId="4855D830" w14:textId="77777777" w:rsidR="007123B7" w:rsidRPr="00B12D7F" w:rsidRDefault="007123B7" w:rsidP="00022AB5">
            <w:pPr>
              <w:rPr>
                <w:b/>
                <w:lang w:val="en-GB"/>
              </w:rPr>
            </w:pPr>
            <w:r w:rsidRPr="00B12D7F">
              <w:rPr>
                <w:b/>
                <w:lang w:val="en-GB"/>
              </w:rPr>
              <w:t>6</w:t>
            </w:r>
          </w:p>
        </w:tc>
        <w:tc>
          <w:tcPr>
            <w:tcW w:w="1536" w:type="dxa"/>
            <w:tcBorders>
              <w:top w:val="single" w:sz="6" w:space="0" w:color="auto"/>
              <w:bottom w:val="single" w:sz="6" w:space="0" w:color="auto"/>
            </w:tcBorders>
          </w:tcPr>
          <w:p w14:paraId="4855D831" w14:textId="77777777" w:rsidR="007123B7" w:rsidRPr="00B12D7F" w:rsidRDefault="007123B7" w:rsidP="00022AB5">
            <w:pPr>
              <w:rPr>
                <w:b/>
                <w:lang w:val="en-GB"/>
              </w:rPr>
            </w:pPr>
            <w:r w:rsidRPr="00B12D7F">
              <w:rPr>
                <w:b/>
                <w:lang w:val="en-GB"/>
              </w:rPr>
              <w:t>FIN-07.01</w:t>
            </w:r>
          </w:p>
        </w:tc>
        <w:tc>
          <w:tcPr>
            <w:tcW w:w="2540" w:type="dxa"/>
            <w:tcBorders>
              <w:top w:val="single" w:sz="6" w:space="0" w:color="auto"/>
              <w:bottom w:val="single" w:sz="6" w:space="0" w:color="auto"/>
            </w:tcBorders>
          </w:tcPr>
          <w:p w14:paraId="4855D832" w14:textId="77777777" w:rsidR="007123B7" w:rsidRPr="00B12D7F" w:rsidRDefault="007123B7" w:rsidP="00022AB5">
            <w:pPr>
              <w:rPr>
                <w:lang w:val="en-GB"/>
              </w:rPr>
            </w:pPr>
            <w:r w:rsidRPr="00B12D7F">
              <w:rPr>
                <w:lang w:val="en-GB"/>
              </w:rPr>
              <w:t>Electronic Bank Statement Eternal Transactions.</w:t>
            </w:r>
          </w:p>
        </w:tc>
        <w:tc>
          <w:tcPr>
            <w:tcW w:w="3556" w:type="dxa"/>
            <w:tcBorders>
              <w:top w:val="single" w:sz="6" w:space="0" w:color="auto"/>
              <w:bottom w:val="single" w:sz="6" w:space="0" w:color="auto"/>
            </w:tcBorders>
          </w:tcPr>
          <w:p w14:paraId="4855D833" w14:textId="77777777" w:rsidR="007123B7" w:rsidRPr="00B12D7F" w:rsidRDefault="007123B7" w:rsidP="00022AB5">
            <w:pPr>
              <w:rPr>
                <w:lang w:val="en-GB"/>
              </w:rPr>
            </w:pPr>
            <w:r w:rsidRPr="00B12D7F">
              <w:rPr>
                <w:lang w:val="en-GB"/>
              </w:rPr>
              <w:t>The external transactions determine what postings rules to use. The external transaction will determine what type of posting this is and map to the relevant posting rule (as described above).</w:t>
            </w:r>
          </w:p>
          <w:p w14:paraId="4855D834" w14:textId="77777777" w:rsidR="007123B7" w:rsidRPr="00B12D7F" w:rsidRDefault="007123B7" w:rsidP="00022AB5">
            <w:pPr>
              <w:rPr>
                <w:lang w:val="en-GB"/>
              </w:rPr>
            </w:pPr>
          </w:p>
        </w:tc>
        <w:tc>
          <w:tcPr>
            <w:tcW w:w="3815" w:type="dxa"/>
            <w:tcBorders>
              <w:top w:val="single" w:sz="6" w:space="0" w:color="auto"/>
              <w:bottom w:val="single" w:sz="6" w:space="0" w:color="auto"/>
            </w:tcBorders>
          </w:tcPr>
          <w:p w14:paraId="4855D835"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836" w14:textId="77777777" w:rsidR="007123B7" w:rsidRPr="00B12D7F" w:rsidRDefault="007123B7" w:rsidP="00022AB5">
            <w:pPr>
              <w:rPr>
                <w:lang w:val="en-GB"/>
              </w:rPr>
            </w:pPr>
            <w:r w:rsidRPr="00B12D7F">
              <w:rPr>
                <w:lang w:val="en-GB"/>
              </w:rPr>
              <w:t>The same external transaction types could be mapped to different posting rules. Using the Search String functionality.</w:t>
            </w:r>
          </w:p>
          <w:p w14:paraId="4855D837" w14:textId="77777777" w:rsidR="007123B7" w:rsidRPr="00B12D7F" w:rsidRDefault="007123B7" w:rsidP="00022AB5">
            <w:pPr>
              <w:rPr>
                <w:lang w:val="en-GB"/>
              </w:rPr>
            </w:pPr>
          </w:p>
          <w:p w14:paraId="4855D838" w14:textId="77777777" w:rsidR="007123B7" w:rsidRPr="00B12D7F" w:rsidRDefault="007123B7" w:rsidP="00022AB5">
            <w:pPr>
              <w:rPr>
                <w:lang w:val="en-GB"/>
              </w:rPr>
            </w:pPr>
            <w:r w:rsidRPr="00B12D7F">
              <w:rPr>
                <w:lang w:val="en-GB"/>
              </w:rPr>
              <w:t>In many circumstances the combination of the external transaction and the reference supplied needs to go to a different posting rule. This is where Search strings can be configured to determine these different posting rules.</w:t>
            </w:r>
          </w:p>
          <w:p w14:paraId="4855D839" w14:textId="77777777" w:rsidR="007123B7" w:rsidRPr="00B12D7F" w:rsidRDefault="007123B7" w:rsidP="00022AB5">
            <w:pPr>
              <w:rPr>
                <w:lang w:val="en-GB"/>
              </w:rPr>
            </w:pPr>
            <w:r w:rsidRPr="00B12D7F">
              <w:rPr>
                <w:lang w:val="en-GB"/>
              </w:rPr>
              <w:t>Search strings will be designed during Realisation.</w:t>
            </w:r>
          </w:p>
          <w:p w14:paraId="4855D83A" w14:textId="77777777" w:rsidR="007123B7" w:rsidRPr="00B12D7F" w:rsidRDefault="007123B7" w:rsidP="00022AB5">
            <w:pPr>
              <w:rPr>
                <w:lang w:val="en-GB"/>
              </w:rPr>
            </w:pPr>
          </w:p>
          <w:p w14:paraId="4855D83B"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83C" w14:textId="77777777" w:rsidR="007123B7" w:rsidRPr="00B12D7F" w:rsidRDefault="007123B7" w:rsidP="00022AB5">
            <w:pPr>
              <w:pStyle w:val="TableText"/>
              <w:keepNext/>
              <w:framePr w:hSpace="180" w:wrap="around" w:vAnchor="page" w:hAnchor="margin" w:y="1522"/>
              <w:outlineLvl w:val="3"/>
              <w:rPr>
                <w:rFonts w:ascii="Verdana" w:hAnsi="Verdana"/>
                <w:sz w:val="20"/>
                <w:u w:val="single"/>
                <w:lang w:val="en-GB"/>
              </w:rPr>
            </w:pPr>
            <w:r w:rsidRPr="00B12D7F">
              <w:rPr>
                <w:rFonts w:ascii="Verdana" w:hAnsi="Verdana"/>
                <w:sz w:val="20"/>
                <w:lang w:val="en-GB"/>
              </w:rPr>
              <w:t>TBC</w:t>
            </w:r>
            <w:r w:rsidRPr="00B12D7F">
              <w:rPr>
                <w:rFonts w:ascii="Verdana" w:hAnsi="Verdana"/>
                <w:sz w:val="20"/>
                <w:u w:val="single"/>
                <w:lang w:val="en-GB"/>
              </w:rPr>
              <w:t xml:space="preserve"> </w:t>
            </w:r>
          </w:p>
          <w:p w14:paraId="4855D83D" w14:textId="77777777" w:rsidR="007123B7" w:rsidRPr="00B12D7F" w:rsidRDefault="007123B7" w:rsidP="00022AB5">
            <w:pPr>
              <w:pStyle w:val="CommentText"/>
              <w:keepNext/>
              <w:jc w:val="left"/>
              <w:outlineLvl w:val="3"/>
              <w:rPr>
                <w:lang w:val="en-GB"/>
              </w:rPr>
            </w:pPr>
          </w:p>
        </w:tc>
        <w:tc>
          <w:tcPr>
            <w:tcW w:w="1838" w:type="dxa"/>
            <w:tcBorders>
              <w:top w:val="single" w:sz="6" w:space="0" w:color="auto"/>
              <w:bottom w:val="single" w:sz="6" w:space="0" w:color="auto"/>
              <w:right w:val="single" w:sz="6" w:space="0" w:color="auto"/>
            </w:tcBorders>
          </w:tcPr>
          <w:p w14:paraId="4855D83E" w14:textId="77777777" w:rsidR="007123B7" w:rsidRPr="00B12D7F" w:rsidRDefault="007123B7" w:rsidP="00022AB5">
            <w:pPr>
              <w:pStyle w:val="CommentText"/>
              <w:jc w:val="left"/>
              <w:rPr>
                <w:lang w:val="en-GB"/>
              </w:rPr>
            </w:pPr>
          </w:p>
        </w:tc>
      </w:tr>
      <w:tr w:rsidR="007123B7" w:rsidRPr="00B12D7F" w14:paraId="4855D84B" w14:textId="77777777" w:rsidTr="00022AB5">
        <w:tc>
          <w:tcPr>
            <w:tcW w:w="0" w:type="auto"/>
            <w:tcBorders>
              <w:top w:val="single" w:sz="6" w:space="0" w:color="auto"/>
              <w:left w:val="single" w:sz="6" w:space="0" w:color="auto"/>
              <w:bottom w:val="single" w:sz="6" w:space="0" w:color="auto"/>
            </w:tcBorders>
          </w:tcPr>
          <w:p w14:paraId="4855D840" w14:textId="77777777" w:rsidR="007123B7" w:rsidRPr="00B12D7F" w:rsidRDefault="007123B7" w:rsidP="00022AB5">
            <w:pPr>
              <w:rPr>
                <w:b/>
                <w:lang w:val="en-GB"/>
              </w:rPr>
            </w:pPr>
            <w:r w:rsidRPr="00B12D7F">
              <w:rPr>
                <w:b/>
                <w:lang w:val="en-GB"/>
              </w:rPr>
              <w:lastRenderedPageBreak/>
              <w:t>7</w:t>
            </w:r>
          </w:p>
        </w:tc>
        <w:tc>
          <w:tcPr>
            <w:tcW w:w="1536" w:type="dxa"/>
            <w:tcBorders>
              <w:top w:val="single" w:sz="6" w:space="0" w:color="auto"/>
              <w:bottom w:val="single" w:sz="6" w:space="0" w:color="auto"/>
            </w:tcBorders>
          </w:tcPr>
          <w:p w14:paraId="4855D841" w14:textId="77777777" w:rsidR="007123B7" w:rsidRPr="00B12D7F" w:rsidRDefault="007123B7" w:rsidP="00022AB5">
            <w:pPr>
              <w:rPr>
                <w:b/>
                <w:lang w:val="en-GB"/>
              </w:rPr>
            </w:pPr>
            <w:r w:rsidRPr="00B12D7F">
              <w:rPr>
                <w:b/>
                <w:lang w:val="en-GB"/>
              </w:rPr>
              <w:t>FIN-07.01</w:t>
            </w:r>
          </w:p>
        </w:tc>
        <w:tc>
          <w:tcPr>
            <w:tcW w:w="2540" w:type="dxa"/>
            <w:tcBorders>
              <w:top w:val="single" w:sz="6" w:space="0" w:color="auto"/>
              <w:bottom w:val="single" w:sz="6" w:space="0" w:color="auto"/>
            </w:tcBorders>
          </w:tcPr>
          <w:p w14:paraId="4855D842" w14:textId="77777777" w:rsidR="007123B7" w:rsidRPr="00B12D7F" w:rsidRDefault="007123B7" w:rsidP="00022AB5">
            <w:pPr>
              <w:rPr>
                <w:lang w:val="en-GB"/>
              </w:rPr>
            </w:pPr>
            <w:r w:rsidRPr="00B12D7F">
              <w:rPr>
                <w:lang w:val="en-GB"/>
              </w:rPr>
              <w:t>Open item managed bank clearing account</w:t>
            </w:r>
          </w:p>
        </w:tc>
        <w:tc>
          <w:tcPr>
            <w:tcW w:w="3556" w:type="dxa"/>
            <w:tcBorders>
              <w:top w:val="single" w:sz="6" w:space="0" w:color="auto"/>
              <w:bottom w:val="single" w:sz="6" w:space="0" w:color="auto"/>
            </w:tcBorders>
          </w:tcPr>
          <w:p w14:paraId="4855D843" w14:textId="77777777" w:rsidR="007123B7" w:rsidRPr="00B12D7F" w:rsidRDefault="007123B7" w:rsidP="00022AB5">
            <w:pPr>
              <w:rPr>
                <w:lang w:val="en-GB"/>
              </w:rPr>
            </w:pPr>
            <w:r w:rsidRPr="00B12D7F">
              <w:rPr>
                <w:lang w:val="en-GB"/>
              </w:rPr>
              <w:t>Bank clearing accounts will be subject to manual and automatic clearing as part of GL account maintenance.</w:t>
            </w:r>
          </w:p>
        </w:tc>
        <w:tc>
          <w:tcPr>
            <w:tcW w:w="3815" w:type="dxa"/>
            <w:tcBorders>
              <w:top w:val="single" w:sz="6" w:space="0" w:color="auto"/>
              <w:bottom w:val="single" w:sz="6" w:space="0" w:color="auto"/>
            </w:tcBorders>
          </w:tcPr>
          <w:p w14:paraId="4855D844"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845" w14:textId="77777777" w:rsidR="007123B7" w:rsidRPr="00B12D7F" w:rsidRDefault="007123B7" w:rsidP="007123B7">
            <w:pPr>
              <w:pStyle w:val="TableText"/>
              <w:keepNext/>
              <w:numPr>
                <w:ilvl w:val="0"/>
                <w:numId w:val="7"/>
              </w:numPr>
              <w:outlineLvl w:val="3"/>
              <w:rPr>
                <w:rFonts w:ascii="Verdana" w:hAnsi="Verdana"/>
                <w:sz w:val="20"/>
                <w:lang w:val="en-GB"/>
              </w:rPr>
            </w:pPr>
            <w:r w:rsidRPr="00B12D7F">
              <w:rPr>
                <w:rFonts w:ascii="Verdana" w:hAnsi="Verdana"/>
                <w:sz w:val="20"/>
                <w:lang w:val="en-GB"/>
              </w:rPr>
              <w:t xml:space="preserve">For automatic clearing the clearing criteria will be based on standard available fields. Specific rules to be determined during Realisation. </w:t>
            </w:r>
          </w:p>
          <w:p w14:paraId="4855D846" w14:textId="77777777" w:rsidR="007123B7" w:rsidRPr="00B12D7F" w:rsidRDefault="007123B7" w:rsidP="00022AB5">
            <w:pPr>
              <w:pStyle w:val="CommentText"/>
              <w:keepNext/>
              <w:ind w:left="435"/>
              <w:jc w:val="left"/>
              <w:outlineLvl w:val="3"/>
              <w:rPr>
                <w:rFonts w:cs="Arial"/>
                <w:color w:val="000000"/>
                <w:sz w:val="19"/>
                <w:szCs w:val="19"/>
                <w:lang w:val="en-GB"/>
              </w:rPr>
            </w:pPr>
          </w:p>
          <w:p w14:paraId="4855D847"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848" w14:textId="77777777" w:rsidR="007123B7" w:rsidRPr="00B12D7F" w:rsidRDefault="007123B7" w:rsidP="00022AB5">
            <w:pPr>
              <w:pStyle w:val="TableText"/>
              <w:keepNext/>
              <w:framePr w:hSpace="180" w:wrap="around" w:vAnchor="page" w:hAnchor="margin" w:y="1522"/>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849" w14:textId="77777777" w:rsidR="007123B7" w:rsidRPr="00B12D7F" w:rsidRDefault="007123B7" w:rsidP="00022AB5">
            <w:pPr>
              <w:pStyle w:val="CommentText"/>
              <w:keepNext/>
              <w:jc w:val="left"/>
              <w:outlineLvl w:val="3"/>
              <w:rPr>
                <w:u w:val="single"/>
                <w:lang w:val="en-GB"/>
              </w:rPr>
            </w:pPr>
          </w:p>
        </w:tc>
        <w:tc>
          <w:tcPr>
            <w:tcW w:w="1838" w:type="dxa"/>
            <w:tcBorders>
              <w:top w:val="single" w:sz="6" w:space="0" w:color="auto"/>
              <w:bottom w:val="single" w:sz="6" w:space="0" w:color="auto"/>
              <w:right w:val="single" w:sz="6" w:space="0" w:color="auto"/>
            </w:tcBorders>
          </w:tcPr>
          <w:p w14:paraId="4855D84A" w14:textId="77777777" w:rsidR="007123B7" w:rsidRPr="00B12D7F" w:rsidRDefault="007123B7" w:rsidP="00022AB5">
            <w:pPr>
              <w:pStyle w:val="CommentText"/>
              <w:jc w:val="left"/>
              <w:rPr>
                <w:lang w:val="en-GB"/>
              </w:rPr>
            </w:pPr>
          </w:p>
        </w:tc>
      </w:tr>
    </w:tbl>
    <w:p w14:paraId="4855D84C" w14:textId="77777777" w:rsidR="007123B7" w:rsidRPr="00B12D7F" w:rsidRDefault="007123B7" w:rsidP="007123B7">
      <w:pPr>
        <w:rPr>
          <w:lang w:val="en-GB"/>
        </w:rPr>
      </w:pPr>
    </w:p>
    <w:p w14:paraId="4855D84D" w14:textId="77777777" w:rsidR="007123B7" w:rsidRPr="00B12D7F" w:rsidRDefault="007123B7" w:rsidP="007123B7">
      <w:pPr>
        <w:rPr>
          <w:b/>
          <w:lang w:val="en-GB"/>
        </w:rPr>
      </w:pPr>
    </w:p>
    <w:p w14:paraId="4855D84E" w14:textId="77777777" w:rsidR="00022AB5" w:rsidRPr="00B12D7F" w:rsidRDefault="00022AB5">
      <w:pPr>
        <w:jc w:val="left"/>
        <w:rPr>
          <w:rFonts w:cs="Arial"/>
          <w:b/>
          <w:sz w:val="28"/>
          <w:szCs w:val="12"/>
          <w:lang w:val="en-GB"/>
        </w:rPr>
      </w:pPr>
      <w:bookmarkStart w:id="1271" w:name="_Toc419129890"/>
      <w:r w:rsidRPr="00B12D7F">
        <w:rPr>
          <w:lang w:val="en-GB"/>
        </w:rPr>
        <w:br w:type="page"/>
      </w:r>
    </w:p>
    <w:p w14:paraId="4855D84F" w14:textId="77777777" w:rsidR="007123B7" w:rsidRPr="00B12D7F" w:rsidRDefault="007123B7" w:rsidP="007123B7">
      <w:pPr>
        <w:pStyle w:val="Heading2"/>
        <w:spacing w:before="480"/>
        <w:jc w:val="both"/>
        <w:rPr>
          <w:lang w:val="en-GB"/>
        </w:rPr>
      </w:pPr>
      <w:bookmarkStart w:id="1272" w:name="_Toc429581536"/>
      <w:r w:rsidRPr="00B12D7F">
        <w:rPr>
          <w:lang w:val="en-GB"/>
        </w:rPr>
        <w:lastRenderedPageBreak/>
        <w:t>Cheque Deposit Processing</w:t>
      </w:r>
      <w:bookmarkEnd w:id="1271"/>
      <w:bookmarkEnd w:id="1272"/>
    </w:p>
    <w:p w14:paraId="4855D850" w14:textId="77777777" w:rsidR="007123B7" w:rsidRPr="00B12D7F" w:rsidRDefault="007123B7" w:rsidP="007123B7">
      <w:pPr>
        <w:rPr>
          <w:lang w:val="en-GB"/>
        </w:rPr>
      </w:pPr>
    </w:p>
    <w:tbl>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593"/>
        <w:gridCol w:w="1438"/>
        <w:gridCol w:w="2299"/>
        <w:gridCol w:w="3290"/>
        <w:gridCol w:w="3512"/>
        <w:gridCol w:w="1706"/>
      </w:tblGrid>
      <w:tr w:rsidR="007123B7" w:rsidRPr="00B12D7F" w14:paraId="4855D857" w14:textId="77777777" w:rsidTr="00022AB5">
        <w:trPr>
          <w:tblHeader/>
        </w:trPr>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51"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No.</w:t>
            </w:r>
          </w:p>
        </w:tc>
        <w:tc>
          <w:tcPr>
            <w:tcW w:w="1536" w:type="dxa"/>
            <w:tcBorders>
              <w:top w:val="single" w:sz="4" w:space="0" w:color="auto"/>
              <w:left w:val="single" w:sz="4" w:space="0" w:color="auto"/>
              <w:bottom w:val="single" w:sz="4" w:space="0" w:color="auto"/>
              <w:right w:val="single" w:sz="4" w:space="0" w:color="auto"/>
            </w:tcBorders>
            <w:shd w:val="clear" w:color="auto" w:fill="FF0000"/>
          </w:tcPr>
          <w:p w14:paraId="4855D852"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Process</w:t>
            </w:r>
          </w:p>
        </w:tc>
        <w:tc>
          <w:tcPr>
            <w:tcW w:w="2540" w:type="dxa"/>
            <w:tcBorders>
              <w:top w:val="single" w:sz="4" w:space="0" w:color="auto"/>
              <w:left w:val="single" w:sz="4" w:space="0" w:color="auto"/>
              <w:bottom w:val="single" w:sz="4" w:space="0" w:color="auto"/>
              <w:right w:val="single" w:sz="4" w:space="0" w:color="auto"/>
            </w:tcBorders>
            <w:shd w:val="clear" w:color="auto" w:fill="FF0000"/>
          </w:tcPr>
          <w:p w14:paraId="4855D853"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Description of the Object</w:t>
            </w:r>
          </w:p>
        </w:tc>
        <w:tc>
          <w:tcPr>
            <w:tcW w:w="3556" w:type="dxa"/>
            <w:tcBorders>
              <w:top w:val="single" w:sz="4" w:space="0" w:color="auto"/>
              <w:left w:val="single" w:sz="4" w:space="0" w:color="auto"/>
              <w:bottom w:val="single" w:sz="4" w:space="0" w:color="auto"/>
              <w:right w:val="single" w:sz="4" w:space="0" w:color="auto"/>
            </w:tcBorders>
            <w:shd w:val="clear" w:color="auto" w:fill="FF0000"/>
          </w:tcPr>
          <w:p w14:paraId="4855D854"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Summary of SAP design</w:t>
            </w:r>
          </w:p>
        </w:tc>
        <w:tc>
          <w:tcPr>
            <w:tcW w:w="3815" w:type="dxa"/>
            <w:tcBorders>
              <w:top w:val="single" w:sz="4" w:space="0" w:color="auto"/>
              <w:left w:val="single" w:sz="4" w:space="0" w:color="auto"/>
              <w:bottom w:val="single" w:sz="4" w:space="0" w:color="auto"/>
              <w:right w:val="single" w:sz="4" w:space="0" w:color="auto"/>
            </w:tcBorders>
            <w:shd w:val="clear" w:color="auto" w:fill="FF0000"/>
          </w:tcPr>
          <w:p w14:paraId="4855D855"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Solution</w:t>
            </w:r>
          </w:p>
        </w:tc>
        <w:tc>
          <w:tcPr>
            <w:tcW w:w="1838" w:type="dxa"/>
            <w:tcBorders>
              <w:top w:val="single" w:sz="4" w:space="0" w:color="auto"/>
              <w:left w:val="single" w:sz="4" w:space="0" w:color="auto"/>
              <w:bottom w:val="single" w:sz="4" w:space="0" w:color="auto"/>
              <w:right w:val="single" w:sz="4" w:space="0" w:color="auto"/>
            </w:tcBorders>
            <w:shd w:val="clear" w:color="auto" w:fill="FF0000"/>
          </w:tcPr>
          <w:p w14:paraId="4855D856" w14:textId="77777777" w:rsidR="007123B7" w:rsidRPr="00B12D7F" w:rsidRDefault="007123B7" w:rsidP="00022AB5">
            <w:pPr>
              <w:pStyle w:val="TableHeading"/>
              <w:rPr>
                <w:rFonts w:ascii="Verdana" w:hAnsi="Verdana"/>
                <w:color w:val="FFFFFF" w:themeColor="background1"/>
                <w:sz w:val="20"/>
                <w:lang w:val="en-GB"/>
              </w:rPr>
            </w:pPr>
            <w:r w:rsidRPr="00B12D7F">
              <w:rPr>
                <w:rFonts w:ascii="Verdana" w:hAnsi="Verdana"/>
                <w:color w:val="FFFFFF" w:themeColor="background1"/>
                <w:sz w:val="20"/>
                <w:lang w:val="en-GB"/>
              </w:rPr>
              <w:t>Comments</w:t>
            </w:r>
          </w:p>
        </w:tc>
      </w:tr>
      <w:tr w:rsidR="007123B7" w:rsidRPr="00B12D7F" w14:paraId="4855D85E" w14:textId="77777777" w:rsidTr="00022AB5">
        <w:trPr>
          <w:trHeight w:hRule="exact" w:val="60"/>
          <w:tblHeader/>
        </w:trPr>
        <w:tc>
          <w:tcPr>
            <w:tcW w:w="0" w:type="auto"/>
            <w:tcBorders>
              <w:top w:val="single" w:sz="4" w:space="0" w:color="auto"/>
              <w:left w:val="nil"/>
              <w:bottom w:val="single" w:sz="6" w:space="0" w:color="auto"/>
              <w:right w:val="nil"/>
            </w:tcBorders>
            <w:shd w:val="pct50" w:color="auto" w:fill="auto"/>
          </w:tcPr>
          <w:p w14:paraId="4855D858" w14:textId="77777777" w:rsidR="007123B7" w:rsidRPr="00B12D7F" w:rsidRDefault="007123B7" w:rsidP="00022AB5">
            <w:pPr>
              <w:pStyle w:val="TableText"/>
              <w:rPr>
                <w:rFonts w:ascii="Verdana" w:hAnsi="Verdana"/>
                <w:sz w:val="20"/>
                <w:lang w:val="en-GB"/>
              </w:rPr>
            </w:pPr>
          </w:p>
        </w:tc>
        <w:tc>
          <w:tcPr>
            <w:tcW w:w="1536" w:type="dxa"/>
            <w:tcBorders>
              <w:top w:val="single" w:sz="4" w:space="0" w:color="auto"/>
              <w:left w:val="nil"/>
              <w:bottom w:val="single" w:sz="6" w:space="0" w:color="auto"/>
              <w:right w:val="nil"/>
            </w:tcBorders>
            <w:shd w:val="pct50" w:color="auto" w:fill="auto"/>
          </w:tcPr>
          <w:p w14:paraId="4855D859" w14:textId="77777777" w:rsidR="007123B7" w:rsidRPr="00B12D7F" w:rsidRDefault="007123B7" w:rsidP="00022AB5">
            <w:pPr>
              <w:pStyle w:val="TableText"/>
              <w:rPr>
                <w:rFonts w:ascii="Verdana" w:hAnsi="Verdana"/>
                <w:sz w:val="20"/>
                <w:lang w:val="en-GB"/>
              </w:rPr>
            </w:pPr>
          </w:p>
        </w:tc>
        <w:tc>
          <w:tcPr>
            <w:tcW w:w="2540" w:type="dxa"/>
            <w:tcBorders>
              <w:top w:val="single" w:sz="4" w:space="0" w:color="auto"/>
              <w:left w:val="nil"/>
              <w:bottom w:val="single" w:sz="6" w:space="0" w:color="auto"/>
              <w:right w:val="nil"/>
            </w:tcBorders>
            <w:shd w:val="pct50" w:color="auto" w:fill="auto"/>
          </w:tcPr>
          <w:p w14:paraId="4855D85A" w14:textId="77777777" w:rsidR="007123B7" w:rsidRPr="00B12D7F" w:rsidRDefault="007123B7" w:rsidP="00022AB5">
            <w:pPr>
              <w:pStyle w:val="TableText"/>
              <w:rPr>
                <w:rFonts w:ascii="Verdana" w:hAnsi="Verdana"/>
                <w:sz w:val="20"/>
                <w:lang w:val="en-GB"/>
              </w:rPr>
            </w:pPr>
          </w:p>
        </w:tc>
        <w:tc>
          <w:tcPr>
            <w:tcW w:w="3556" w:type="dxa"/>
            <w:tcBorders>
              <w:top w:val="single" w:sz="4" w:space="0" w:color="auto"/>
              <w:left w:val="nil"/>
              <w:bottom w:val="single" w:sz="6" w:space="0" w:color="auto"/>
              <w:right w:val="nil"/>
            </w:tcBorders>
            <w:shd w:val="pct50" w:color="auto" w:fill="auto"/>
          </w:tcPr>
          <w:p w14:paraId="4855D85B" w14:textId="77777777" w:rsidR="007123B7" w:rsidRPr="00B12D7F" w:rsidRDefault="007123B7" w:rsidP="00022AB5">
            <w:pPr>
              <w:pStyle w:val="TableText"/>
              <w:rPr>
                <w:rFonts w:ascii="Verdana" w:hAnsi="Verdana"/>
                <w:sz w:val="20"/>
                <w:lang w:val="en-GB"/>
              </w:rPr>
            </w:pPr>
          </w:p>
        </w:tc>
        <w:tc>
          <w:tcPr>
            <w:tcW w:w="3815" w:type="dxa"/>
            <w:tcBorders>
              <w:top w:val="single" w:sz="4" w:space="0" w:color="auto"/>
              <w:left w:val="nil"/>
              <w:bottom w:val="single" w:sz="6" w:space="0" w:color="auto"/>
              <w:right w:val="nil"/>
            </w:tcBorders>
            <w:shd w:val="pct50" w:color="auto" w:fill="auto"/>
          </w:tcPr>
          <w:p w14:paraId="4855D85C" w14:textId="77777777" w:rsidR="007123B7" w:rsidRPr="00B12D7F" w:rsidRDefault="007123B7" w:rsidP="00022AB5">
            <w:pPr>
              <w:pStyle w:val="TableText"/>
              <w:rPr>
                <w:rFonts w:ascii="Verdana" w:hAnsi="Verdana"/>
                <w:sz w:val="20"/>
                <w:lang w:val="en-GB"/>
              </w:rPr>
            </w:pPr>
          </w:p>
        </w:tc>
        <w:tc>
          <w:tcPr>
            <w:tcW w:w="1838" w:type="dxa"/>
            <w:tcBorders>
              <w:top w:val="single" w:sz="4" w:space="0" w:color="auto"/>
              <w:left w:val="nil"/>
              <w:bottom w:val="single" w:sz="6" w:space="0" w:color="auto"/>
              <w:right w:val="nil"/>
            </w:tcBorders>
            <w:shd w:val="pct50" w:color="auto" w:fill="auto"/>
          </w:tcPr>
          <w:p w14:paraId="4855D85D" w14:textId="77777777" w:rsidR="007123B7" w:rsidRPr="00B12D7F" w:rsidRDefault="007123B7" w:rsidP="00022AB5">
            <w:pPr>
              <w:pStyle w:val="TableText"/>
              <w:rPr>
                <w:rFonts w:ascii="Verdana" w:hAnsi="Verdana"/>
                <w:sz w:val="20"/>
                <w:lang w:val="en-GB"/>
              </w:rPr>
            </w:pPr>
          </w:p>
        </w:tc>
      </w:tr>
      <w:tr w:rsidR="007123B7" w:rsidRPr="00B12D7F" w14:paraId="4855D86E" w14:textId="77777777" w:rsidTr="00022AB5">
        <w:tc>
          <w:tcPr>
            <w:tcW w:w="0" w:type="auto"/>
            <w:tcBorders>
              <w:top w:val="single" w:sz="6" w:space="0" w:color="auto"/>
              <w:left w:val="single" w:sz="6" w:space="0" w:color="auto"/>
              <w:bottom w:val="single" w:sz="6" w:space="0" w:color="auto"/>
            </w:tcBorders>
          </w:tcPr>
          <w:p w14:paraId="4855D85F" w14:textId="77777777" w:rsidR="007123B7" w:rsidRPr="00B12D7F" w:rsidRDefault="007123B7" w:rsidP="00022AB5">
            <w:pPr>
              <w:rPr>
                <w:b/>
                <w:lang w:val="en-GB"/>
              </w:rPr>
            </w:pPr>
            <w:r w:rsidRPr="00B12D7F">
              <w:rPr>
                <w:b/>
                <w:lang w:val="en-GB"/>
              </w:rPr>
              <w:t>1</w:t>
            </w:r>
          </w:p>
        </w:tc>
        <w:tc>
          <w:tcPr>
            <w:tcW w:w="1536" w:type="dxa"/>
            <w:tcBorders>
              <w:top w:val="single" w:sz="6" w:space="0" w:color="auto"/>
              <w:bottom w:val="single" w:sz="6" w:space="0" w:color="auto"/>
            </w:tcBorders>
          </w:tcPr>
          <w:p w14:paraId="4855D860" w14:textId="77777777" w:rsidR="007123B7" w:rsidRPr="00B12D7F" w:rsidRDefault="007123B7" w:rsidP="00022AB5">
            <w:pPr>
              <w:rPr>
                <w:b/>
                <w:lang w:val="en-GB"/>
              </w:rPr>
            </w:pPr>
            <w:r w:rsidRPr="00B12D7F">
              <w:rPr>
                <w:b/>
                <w:lang w:val="en-GB"/>
              </w:rPr>
              <w:t>FIN-04.20</w:t>
            </w:r>
          </w:p>
        </w:tc>
        <w:tc>
          <w:tcPr>
            <w:tcW w:w="2540" w:type="dxa"/>
            <w:tcBorders>
              <w:top w:val="single" w:sz="6" w:space="0" w:color="auto"/>
              <w:bottom w:val="single" w:sz="6" w:space="0" w:color="auto"/>
            </w:tcBorders>
          </w:tcPr>
          <w:p w14:paraId="4855D861" w14:textId="77777777" w:rsidR="007123B7" w:rsidRPr="00B12D7F" w:rsidRDefault="007123B7" w:rsidP="00022AB5">
            <w:pPr>
              <w:rPr>
                <w:lang w:val="en-GB"/>
              </w:rPr>
            </w:pPr>
            <w:r w:rsidRPr="00B12D7F">
              <w:rPr>
                <w:lang w:val="en-GB"/>
              </w:rPr>
              <w:t>Account Symbols</w:t>
            </w:r>
          </w:p>
        </w:tc>
        <w:tc>
          <w:tcPr>
            <w:tcW w:w="3556" w:type="dxa"/>
            <w:tcBorders>
              <w:top w:val="single" w:sz="6" w:space="0" w:color="auto"/>
              <w:bottom w:val="single" w:sz="6" w:space="0" w:color="auto"/>
            </w:tcBorders>
          </w:tcPr>
          <w:p w14:paraId="4855D862" w14:textId="77777777" w:rsidR="007123B7" w:rsidRPr="00B12D7F" w:rsidRDefault="007123B7" w:rsidP="00022AB5">
            <w:pPr>
              <w:rPr>
                <w:lang w:val="en-GB"/>
              </w:rPr>
            </w:pPr>
            <w:r w:rsidRPr="00B12D7F">
              <w:rPr>
                <w:lang w:val="en-GB"/>
              </w:rPr>
              <w:t xml:space="preserve">Account Symbols are created to represent GL accounts. </w:t>
            </w:r>
          </w:p>
        </w:tc>
        <w:tc>
          <w:tcPr>
            <w:tcW w:w="3815" w:type="dxa"/>
            <w:tcBorders>
              <w:top w:val="single" w:sz="6" w:space="0" w:color="auto"/>
              <w:bottom w:val="single" w:sz="6" w:space="0" w:color="auto"/>
            </w:tcBorders>
          </w:tcPr>
          <w:p w14:paraId="4855D863"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864" w14:textId="77777777" w:rsidR="007123B7" w:rsidRPr="00B12D7F" w:rsidRDefault="007123B7" w:rsidP="00022AB5">
            <w:pPr>
              <w:pStyle w:val="CommentText"/>
              <w:keepNext/>
              <w:jc w:val="left"/>
              <w:outlineLvl w:val="3"/>
              <w:rPr>
                <w:lang w:val="en-GB"/>
              </w:rPr>
            </w:pPr>
            <w:r w:rsidRPr="00B12D7F">
              <w:rPr>
                <w:lang w:val="en-GB"/>
              </w:rPr>
              <w:t>The following represents an example of how the account symbols will be configured:</w:t>
            </w:r>
          </w:p>
          <w:p w14:paraId="4855D865" w14:textId="77777777" w:rsidR="007123B7" w:rsidRPr="00B12D7F" w:rsidRDefault="007123B7" w:rsidP="00022AB5">
            <w:pPr>
              <w:pStyle w:val="CommentText"/>
              <w:keepNext/>
              <w:jc w:val="left"/>
              <w:outlineLvl w:val="3"/>
              <w:rPr>
                <w:lang w:val="en-GB"/>
              </w:rPr>
            </w:pPr>
          </w:p>
          <w:p w14:paraId="4855D866" w14:textId="77777777" w:rsidR="007123B7" w:rsidRPr="00B12D7F" w:rsidRDefault="007123B7" w:rsidP="00022AB5">
            <w:pPr>
              <w:pStyle w:val="CommentText"/>
              <w:keepNext/>
              <w:jc w:val="left"/>
              <w:outlineLvl w:val="3"/>
              <w:rPr>
                <w:lang w:val="en-GB"/>
              </w:rPr>
            </w:pPr>
            <w:r w:rsidRPr="00B12D7F">
              <w:rPr>
                <w:lang w:val="en-GB"/>
              </w:rPr>
              <w:t>E-CHQ IN Incoming Cheques</w:t>
            </w:r>
          </w:p>
          <w:p w14:paraId="4855D867" w14:textId="77777777" w:rsidR="007123B7" w:rsidRPr="00B12D7F" w:rsidRDefault="007123B7" w:rsidP="00022AB5">
            <w:pPr>
              <w:pStyle w:val="CommentText"/>
              <w:keepNext/>
              <w:jc w:val="left"/>
              <w:outlineLvl w:val="3"/>
              <w:rPr>
                <w:lang w:val="en-GB"/>
              </w:rPr>
            </w:pPr>
          </w:p>
          <w:p w14:paraId="4855D868" w14:textId="77777777" w:rsidR="007123B7" w:rsidRPr="00B12D7F" w:rsidRDefault="007123B7" w:rsidP="00022AB5">
            <w:pPr>
              <w:pStyle w:val="CommentText"/>
              <w:keepNext/>
              <w:jc w:val="left"/>
              <w:outlineLvl w:val="3"/>
              <w:rPr>
                <w:lang w:val="en-GB"/>
              </w:rPr>
            </w:pPr>
            <w:r w:rsidRPr="00B12D7F">
              <w:rPr>
                <w:lang w:val="en-GB"/>
              </w:rPr>
              <w:t>The above will have a GL account assigned.</w:t>
            </w:r>
          </w:p>
          <w:p w14:paraId="4855D869" w14:textId="77777777" w:rsidR="007123B7" w:rsidRPr="00B12D7F" w:rsidRDefault="007123B7" w:rsidP="00022AB5">
            <w:pPr>
              <w:pStyle w:val="CommentText"/>
              <w:keepNext/>
              <w:jc w:val="left"/>
              <w:outlineLvl w:val="3"/>
              <w:rPr>
                <w:lang w:val="en-GB"/>
              </w:rPr>
            </w:pPr>
          </w:p>
          <w:p w14:paraId="4855D86A"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86B" w14:textId="77777777" w:rsidR="007123B7" w:rsidRPr="00B12D7F" w:rsidRDefault="007123B7" w:rsidP="00022AB5">
            <w:pPr>
              <w:pStyle w:val="TableText"/>
              <w:keepNext/>
              <w:framePr w:hSpace="180" w:wrap="around" w:vAnchor="page" w:hAnchor="margin" w:y="1522"/>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86C" w14:textId="77777777" w:rsidR="007123B7" w:rsidRPr="00B12D7F" w:rsidRDefault="007123B7" w:rsidP="00022AB5">
            <w:pPr>
              <w:pStyle w:val="CommentText"/>
              <w:keepNext/>
              <w:jc w:val="left"/>
              <w:outlineLvl w:val="3"/>
              <w:rPr>
                <w:lang w:val="en-GB"/>
              </w:rPr>
            </w:pPr>
          </w:p>
        </w:tc>
        <w:tc>
          <w:tcPr>
            <w:tcW w:w="1838" w:type="dxa"/>
            <w:tcBorders>
              <w:top w:val="single" w:sz="6" w:space="0" w:color="auto"/>
              <w:bottom w:val="single" w:sz="6" w:space="0" w:color="auto"/>
              <w:right w:val="single" w:sz="6" w:space="0" w:color="auto"/>
            </w:tcBorders>
          </w:tcPr>
          <w:p w14:paraId="4855D86D" w14:textId="77777777" w:rsidR="007123B7" w:rsidRPr="00B12D7F" w:rsidRDefault="007123B7" w:rsidP="00022AB5">
            <w:pPr>
              <w:pStyle w:val="CommentText"/>
              <w:jc w:val="left"/>
              <w:rPr>
                <w:lang w:val="en-GB"/>
              </w:rPr>
            </w:pPr>
          </w:p>
        </w:tc>
      </w:tr>
      <w:tr w:rsidR="007123B7" w:rsidRPr="00B12D7F" w14:paraId="4855D881" w14:textId="77777777" w:rsidTr="00022AB5">
        <w:tc>
          <w:tcPr>
            <w:tcW w:w="0" w:type="auto"/>
            <w:tcBorders>
              <w:top w:val="single" w:sz="6" w:space="0" w:color="auto"/>
              <w:left w:val="single" w:sz="6" w:space="0" w:color="auto"/>
              <w:bottom w:val="single" w:sz="6" w:space="0" w:color="auto"/>
            </w:tcBorders>
          </w:tcPr>
          <w:p w14:paraId="4855D86F" w14:textId="77777777" w:rsidR="007123B7" w:rsidRPr="00B12D7F" w:rsidRDefault="007123B7" w:rsidP="00022AB5">
            <w:pPr>
              <w:rPr>
                <w:b/>
                <w:lang w:val="en-GB"/>
              </w:rPr>
            </w:pPr>
            <w:r w:rsidRPr="00B12D7F">
              <w:rPr>
                <w:b/>
                <w:lang w:val="en-GB"/>
              </w:rPr>
              <w:t>2</w:t>
            </w:r>
          </w:p>
        </w:tc>
        <w:tc>
          <w:tcPr>
            <w:tcW w:w="1536" w:type="dxa"/>
            <w:tcBorders>
              <w:top w:val="single" w:sz="6" w:space="0" w:color="auto"/>
              <w:bottom w:val="single" w:sz="6" w:space="0" w:color="auto"/>
            </w:tcBorders>
          </w:tcPr>
          <w:p w14:paraId="4855D870" w14:textId="77777777" w:rsidR="007123B7" w:rsidRPr="00B12D7F" w:rsidRDefault="007123B7" w:rsidP="00022AB5">
            <w:pPr>
              <w:rPr>
                <w:b/>
                <w:lang w:val="en-GB"/>
              </w:rPr>
            </w:pPr>
            <w:r w:rsidRPr="00B12D7F">
              <w:rPr>
                <w:b/>
                <w:lang w:val="en-GB"/>
              </w:rPr>
              <w:t>FIN-07.01</w:t>
            </w:r>
          </w:p>
        </w:tc>
        <w:tc>
          <w:tcPr>
            <w:tcW w:w="2540" w:type="dxa"/>
            <w:tcBorders>
              <w:top w:val="single" w:sz="6" w:space="0" w:color="auto"/>
              <w:bottom w:val="single" w:sz="6" w:space="0" w:color="auto"/>
            </w:tcBorders>
          </w:tcPr>
          <w:p w14:paraId="4855D871" w14:textId="77777777" w:rsidR="007123B7" w:rsidRPr="00B12D7F" w:rsidRDefault="007123B7" w:rsidP="00022AB5">
            <w:pPr>
              <w:rPr>
                <w:lang w:val="en-GB"/>
              </w:rPr>
            </w:pPr>
            <w:r w:rsidRPr="00B12D7F">
              <w:rPr>
                <w:lang w:val="en-GB"/>
              </w:rPr>
              <w:t>Posting Key Rules</w:t>
            </w:r>
          </w:p>
        </w:tc>
        <w:tc>
          <w:tcPr>
            <w:tcW w:w="3556" w:type="dxa"/>
            <w:tcBorders>
              <w:top w:val="single" w:sz="6" w:space="0" w:color="auto"/>
              <w:bottom w:val="single" w:sz="6" w:space="0" w:color="auto"/>
            </w:tcBorders>
          </w:tcPr>
          <w:p w14:paraId="4855D872" w14:textId="77777777" w:rsidR="007123B7" w:rsidRPr="00B12D7F" w:rsidRDefault="007123B7" w:rsidP="00022AB5">
            <w:pPr>
              <w:rPr>
                <w:lang w:val="en-GB"/>
              </w:rPr>
            </w:pPr>
            <w:r w:rsidRPr="00B12D7F">
              <w:rPr>
                <w:lang w:val="en-GB"/>
              </w:rPr>
              <w:t>A posting key rule represents the following:</w:t>
            </w:r>
          </w:p>
          <w:p w14:paraId="4855D873" w14:textId="77777777" w:rsidR="007123B7" w:rsidRPr="00B12D7F" w:rsidRDefault="007123B7" w:rsidP="00022AB5">
            <w:pPr>
              <w:rPr>
                <w:lang w:val="en-GB"/>
              </w:rPr>
            </w:pPr>
          </w:p>
          <w:p w14:paraId="4855D874" w14:textId="77777777" w:rsidR="007123B7" w:rsidRPr="00B12D7F" w:rsidRDefault="007123B7" w:rsidP="007123B7">
            <w:pPr>
              <w:numPr>
                <w:ilvl w:val="0"/>
                <w:numId w:val="41"/>
              </w:numPr>
              <w:jc w:val="left"/>
              <w:rPr>
                <w:lang w:val="en-GB"/>
              </w:rPr>
            </w:pPr>
            <w:r w:rsidRPr="00B12D7F">
              <w:rPr>
                <w:lang w:val="en-GB"/>
              </w:rPr>
              <w:t>Incoming Cheque Receipts</w:t>
            </w:r>
          </w:p>
          <w:p w14:paraId="4855D875" w14:textId="77777777" w:rsidR="007123B7" w:rsidRPr="00B12D7F" w:rsidRDefault="007123B7" w:rsidP="00022AB5">
            <w:pPr>
              <w:ind w:left="720"/>
              <w:jc w:val="left"/>
              <w:rPr>
                <w:lang w:val="en-GB"/>
              </w:rPr>
            </w:pPr>
          </w:p>
          <w:p w14:paraId="4855D876" w14:textId="77777777" w:rsidR="007123B7" w:rsidRPr="00B12D7F" w:rsidRDefault="007123B7" w:rsidP="00022AB5">
            <w:pPr>
              <w:rPr>
                <w:lang w:val="en-GB"/>
              </w:rPr>
            </w:pPr>
          </w:p>
        </w:tc>
        <w:tc>
          <w:tcPr>
            <w:tcW w:w="3815" w:type="dxa"/>
            <w:tcBorders>
              <w:top w:val="single" w:sz="6" w:space="0" w:color="auto"/>
              <w:bottom w:val="single" w:sz="6" w:space="0" w:color="auto"/>
            </w:tcBorders>
          </w:tcPr>
          <w:p w14:paraId="4855D877"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878" w14:textId="77777777" w:rsidR="007123B7" w:rsidRPr="00B12D7F" w:rsidRDefault="007123B7" w:rsidP="00022AB5">
            <w:pPr>
              <w:pStyle w:val="CommentText"/>
              <w:keepNext/>
              <w:jc w:val="left"/>
              <w:outlineLvl w:val="3"/>
              <w:rPr>
                <w:u w:val="single"/>
                <w:lang w:val="en-GB"/>
              </w:rPr>
            </w:pPr>
          </w:p>
          <w:p w14:paraId="4855D879" w14:textId="77777777" w:rsidR="007123B7" w:rsidRPr="00B12D7F" w:rsidRDefault="007123B7" w:rsidP="00022AB5">
            <w:pPr>
              <w:pStyle w:val="CommentText"/>
              <w:keepNext/>
              <w:jc w:val="left"/>
              <w:outlineLvl w:val="3"/>
              <w:rPr>
                <w:lang w:val="en-GB"/>
              </w:rPr>
            </w:pPr>
            <w:r w:rsidRPr="00B12D7F">
              <w:rPr>
                <w:lang w:val="en-GB"/>
              </w:rPr>
              <w:t>For example:</w:t>
            </w:r>
          </w:p>
          <w:p w14:paraId="4855D87A" w14:textId="77777777" w:rsidR="007123B7" w:rsidRPr="00B12D7F" w:rsidRDefault="007123B7" w:rsidP="00022AB5">
            <w:pPr>
              <w:pStyle w:val="CommentText"/>
              <w:keepNext/>
              <w:jc w:val="left"/>
              <w:outlineLvl w:val="3"/>
              <w:rPr>
                <w:u w:val="single"/>
                <w:lang w:val="en-GB"/>
              </w:rPr>
            </w:pPr>
          </w:p>
          <w:p w14:paraId="4855D87B" w14:textId="77777777" w:rsidR="007123B7" w:rsidRPr="00B12D7F" w:rsidRDefault="007123B7" w:rsidP="00022AB5">
            <w:pPr>
              <w:pStyle w:val="CommentText"/>
              <w:keepNext/>
              <w:jc w:val="left"/>
              <w:outlineLvl w:val="3"/>
              <w:rPr>
                <w:lang w:val="en-GB"/>
              </w:rPr>
            </w:pPr>
            <w:r w:rsidRPr="00B12D7F">
              <w:rPr>
                <w:lang w:val="en-GB"/>
              </w:rPr>
              <w:t>009+  Incoming Cheque Receipts</w:t>
            </w:r>
          </w:p>
          <w:p w14:paraId="4855D87C" w14:textId="77777777" w:rsidR="007123B7" w:rsidRPr="00B12D7F" w:rsidRDefault="007123B7" w:rsidP="00022AB5">
            <w:pPr>
              <w:pStyle w:val="CommentText"/>
              <w:keepNext/>
              <w:jc w:val="left"/>
              <w:outlineLvl w:val="3"/>
              <w:rPr>
                <w:lang w:val="en-GB"/>
              </w:rPr>
            </w:pPr>
          </w:p>
          <w:p w14:paraId="4855D87D"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87E" w14:textId="77777777" w:rsidR="007123B7" w:rsidRPr="00B12D7F" w:rsidRDefault="007123B7" w:rsidP="00022AB5">
            <w:pPr>
              <w:pStyle w:val="TableText"/>
              <w:keepNext/>
              <w:framePr w:hSpace="180" w:wrap="around" w:vAnchor="page" w:hAnchor="margin" w:y="1522"/>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87F" w14:textId="77777777" w:rsidR="007123B7" w:rsidRPr="00B12D7F" w:rsidRDefault="007123B7" w:rsidP="00022AB5">
            <w:pPr>
              <w:pStyle w:val="CommentText"/>
              <w:keepNext/>
              <w:jc w:val="left"/>
              <w:outlineLvl w:val="3"/>
              <w:rPr>
                <w:lang w:val="en-GB"/>
              </w:rPr>
            </w:pPr>
          </w:p>
        </w:tc>
        <w:tc>
          <w:tcPr>
            <w:tcW w:w="1838" w:type="dxa"/>
            <w:tcBorders>
              <w:top w:val="single" w:sz="6" w:space="0" w:color="auto"/>
              <w:bottom w:val="single" w:sz="6" w:space="0" w:color="auto"/>
              <w:right w:val="single" w:sz="6" w:space="0" w:color="auto"/>
            </w:tcBorders>
          </w:tcPr>
          <w:p w14:paraId="4855D880" w14:textId="77777777" w:rsidR="007123B7" w:rsidRPr="00B12D7F" w:rsidRDefault="007123B7" w:rsidP="00022AB5">
            <w:pPr>
              <w:pStyle w:val="CommentText"/>
              <w:jc w:val="left"/>
              <w:rPr>
                <w:lang w:val="en-GB"/>
              </w:rPr>
            </w:pPr>
          </w:p>
        </w:tc>
      </w:tr>
      <w:tr w:rsidR="007123B7" w:rsidRPr="00B12D7F" w14:paraId="4855D88F" w14:textId="77777777" w:rsidTr="00022AB5">
        <w:tc>
          <w:tcPr>
            <w:tcW w:w="0" w:type="auto"/>
            <w:tcBorders>
              <w:top w:val="single" w:sz="6" w:space="0" w:color="auto"/>
              <w:left w:val="single" w:sz="6" w:space="0" w:color="auto"/>
              <w:bottom w:val="single" w:sz="6" w:space="0" w:color="auto"/>
            </w:tcBorders>
          </w:tcPr>
          <w:p w14:paraId="4855D882" w14:textId="77777777" w:rsidR="007123B7" w:rsidRPr="00B12D7F" w:rsidRDefault="007123B7" w:rsidP="00022AB5">
            <w:pPr>
              <w:rPr>
                <w:b/>
                <w:lang w:val="en-GB"/>
              </w:rPr>
            </w:pPr>
            <w:r w:rsidRPr="00B12D7F">
              <w:rPr>
                <w:b/>
                <w:lang w:val="en-GB"/>
              </w:rPr>
              <w:t>3</w:t>
            </w:r>
          </w:p>
        </w:tc>
        <w:tc>
          <w:tcPr>
            <w:tcW w:w="1536" w:type="dxa"/>
            <w:tcBorders>
              <w:top w:val="single" w:sz="6" w:space="0" w:color="auto"/>
              <w:bottom w:val="single" w:sz="6" w:space="0" w:color="auto"/>
            </w:tcBorders>
          </w:tcPr>
          <w:p w14:paraId="4855D883" w14:textId="77777777" w:rsidR="007123B7" w:rsidRPr="00B12D7F" w:rsidRDefault="007123B7" w:rsidP="00022AB5">
            <w:pPr>
              <w:rPr>
                <w:b/>
                <w:lang w:val="en-GB"/>
              </w:rPr>
            </w:pPr>
            <w:r w:rsidRPr="00B12D7F">
              <w:rPr>
                <w:b/>
                <w:lang w:val="en-GB"/>
              </w:rPr>
              <w:t>FIN-07.01</w:t>
            </w:r>
          </w:p>
        </w:tc>
        <w:tc>
          <w:tcPr>
            <w:tcW w:w="2540" w:type="dxa"/>
            <w:tcBorders>
              <w:top w:val="single" w:sz="6" w:space="0" w:color="auto"/>
              <w:bottom w:val="single" w:sz="6" w:space="0" w:color="auto"/>
            </w:tcBorders>
          </w:tcPr>
          <w:p w14:paraId="4855D884" w14:textId="77777777" w:rsidR="007123B7" w:rsidRPr="00B12D7F" w:rsidRDefault="007123B7" w:rsidP="00022AB5">
            <w:pPr>
              <w:rPr>
                <w:lang w:val="en-GB"/>
              </w:rPr>
            </w:pPr>
            <w:r w:rsidRPr="00B12D7F">
              <w:rPr>
                <w:lang w:val="en-GB"/>
              </w:rPr>
              <w:t>Posting Rules</w:t>
            </w:r>
          </w:p>
        </w:tc>
        <w:tc>
          <w:tcPr>
            <w:tcW w:w="3556" w:type="dxa"/>
            <w:tcBorders>
              <w:top w:val="single" w:sz="6" w:space="0" w:color="auto"/>
              <w:bottom w:val="single" w:sz="6" w:space="0" w:color="auto"/>
            </w:tcBorders>
          </w:tcPr>
          <w:p w14:paraId="4855D885" w14:textId="77777777" w:rsidR="007123B7" w:rsidRPr="00B12D7F" w:rsidRDefault="007123B7" w:rsidP="00022AB5">
            <w:pPr>
              <w:rPr>
                <w:lang w:val="en-GB"/>
              </w:rPr>
            </w:pPr>
            <w:r w:rsidRPr="00B12D7F">
              <w:rPr>
                <w:lang w:val="en-GB"/>
              </w:rPr>
              <w:t>Posting rules determine where the account postings will take place and are assigned to the Posting Key Rules above.</w:t>
            </w:r>
          </w:p>
        </w:tc>
        <w:tc>
          <w:tcPr>
            <w:tcW w:w="3815" w:type="dxa"/>
            <w:tcBorders>
              <w:top w:val="single" w:sz="6" w:space="0" w:color="auto"/>
              <w:bottom w:val="single" w:sz="6" w:space="0" w:color="auto"/>
            </w:tcBorders>
          </w:tcPr>
          <w:p w14:paraId="4855D886"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887" w14:textId="77777777" w:rsidR="007123B7" w:rsidRPr="00B12D7F" w:rsidRDefault="007123B7" w:rsidP="00022AB5">
            <w:pPr>
              <w:pStyle w:val="CommentText"/>
              <w:keepNext/>
              <w:jc w:val="left"/>
              <w:outlineLvl w:val="3"/>
              <w:rPr>
                <w:lang w:val="en-GB"/>
              </w:rPr>
            </w:pPr>
            <w:r w:rsidRPr="00B12D7F">
              <w:rPr>
                <w:lang w:val="en-GB"/>
              </w:rPr>
              <w:t xml:space="preserve">For each of the following, a rule will be created to determine where the postings should take </w:t>
            </w:r>
            <w:r w:rsidRPr="00B12D7F">
              <w:rPr>
                <w:lang w:val="en-GB"/>
              </w:rPr>
              <w:lastRenderedPageBreak/>
              <w:t>place. Note that where appropriate the posting will be with clearing. This will be determined during Realisation.</w:t>
            </w:r>
          </w:p>
          <w:p w14:paraId="4855D888" w14:textId="77777777" w:rsidR="007123B7" w:rsidRPr="00B12D7F" w:rsidRDefault="007123B7" w:rsidP="00022AB5">
            <w:pPr>
              <w:jc w:val="left"/>
              <w:rPr>
                <w:lang w:val="en-GB"/>
              </w:rPr>
            </w:pPr>
          </w:p>
          <w:p w14:paraId="4855D889" w14:textId="77777777" w:rsidR="007123B7" w:rsidRPr="00B12D7F" w:rsidRDefault="007123B7" w:rsidP="007123B7">
            <w:pPr>
              <w:numPr>
                <w:ilvl w:val="0"/>
                <w:numId w:val="41"/>
              </w:numPr>
              <w:jc w:val="left"/>
              <w:rPr>
                <w:lang w:val="en-GB"/>
              </w:rPr>
            </w:pPr>
            <w:r w:rsidRPr="00B12D7F">
              <w:rPr>
                <w:lang w:val="en-GB"/>
              </w:rPr>
              <w:t>Incoming Cheque Receipts</w:t>
            </w:r>
          </w:p>
          <w:p w14:paraId="4855D88A" w14:textId="77777777" w:rsidR="007123B7" w:rsidRPr="00B12D7F" w:rsidRDefault="007123B7" w:rsidP="00022AB5">
            <w:pPr>
              <w:pStyle w:val="TableText"/>
              <w:keepNext/>
              <w:outlineLvl w:val="3"/>
              <w:rPr>
                <w:rFonts w:ascii="Verdana" w:hAnsi="Verdana"/>
                <w:sz w:val="20"/>
                <w:lang w:val="en-GB"/>
              </w:rPr>
            </w:pPr>
          </w:p>
          <w:p w14:paraId="4855D88B"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88C" w14:textId="77777777" w:rsidR="007123B7" w:rsidRPr="00B12D7F" w:rsidRDefault="007123B7" w:rsidP="00022AB5">
            <w:pPr>
              <w:pStyle w:val="TableText"/>
              <w:keepNext/>
              <w:framePr w:hSpace="180" w:wrap="around" w:vAnchor="page" w:hAnchor="margin" w:y="1522"/>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88D" w14:textId="77777777" w:rsidR="007123B7" w:rsidRPr="00B12D7F" w:rsidRDefault="007123B7" w:rsidP="00022AB5">
            <w:pPr>
              <w:pStyle w:val="CommentText"/>
              <w:keepNext/>
              <w:jc w:val="left"/>
              <w:outlineLvl w:val="3"/>
              <w:rPr>
                <w:lang w:val="en-GB"/>
              </w:rPr>
            </w:pPr>
          </w:p>
        </w:tc>
        <w:tc>
          <w:tcPr>
            <w:tcW w:w="1838" w:type="dxa"/>
            <w:tcBorders>
              <w:top w:val="single" w:sz="6" w:space="0" w:color="auto"/>
              <w:bottom w:val="single" w:sz="6" w:space="0" w:color="auto"/>
              <w:right w:val="single" w:sz="6" w:space="0" w:color="auto"/>
            </w:tcBorders>
          </w:tcPr>
          <w:p w14:paraId="4855D88E" w14:textId="77777777" w:rsidR="007123B7" w:rsidRPr="00B12D7F" w:rsidRDefault="007123B7" w:rsidP="00022AB5">
            <w:pPr>
              <w:pStyle w:val="CommentText"/>
              <w:jc w:val="left"/>
              <w:rPr>
                <w:lang w:val="en-GB"/>
              </w:rPr>
            </w:pPr>
          </w:p>
        </w:tc>
      </w:tr>
      <w:tr w:rsidR="007123B7" w:rsidRPr="00B12D7F" w14:paraId="4855D89B" w14:textId="77777777" w:rsidTr="00022AB5">
        <w:tc>
          <w:tcPr>
            <w:tcW w:w="0" w:type="auto"/>
            <w:tcBorders>
              <w:top w:val="single" w:sz="6" w:space="0" w:color="auto"/>
              <w:left w:val="single" w:sz="6" w:space="0" w:color="auto"/>
              <w:bottom w:val="single" w:sz="6" w:space="0" w:color="auto"/>
            </w:tcBorders>
          </w:tcPr>
          <w:p w14:paraId="4855D890" w14:textId="77777777" w:rsidR="007123B7" w:rsidRPr="00B12D7F" w:rsidRDefault="007123B7" w:rsidP="00022AB5">
            <w:pPr>
              <w:rPr>
                <w:b/>
                <w:lang w:val="en-GB"/>
              </w:rPr>
            </w:pPr>
            <w:r w:rsidRPr="00B12D7F">
              <w:rPr>
                <w:b/>
                <w:lang w:val="en-GB"/>
              </w:rPr>
              <w:t>4</w:t>
            </w:r>
          </w:p>
        </w:tc>
        <w:tc>
          <w:tcPr>
            <w:tcW w:w="1536" w:type="dxa"/>
            <w:tcBorders>
              <w:top w:val="single" w:sz="6" w:space="0" w:color="auto"/>
              <w:bottom w:val="single" w:sz="6" w:space="0" w:color="auto"/>
            </w:tcBorders>
          </w:tcPr>
          <w:p w14:paraId="4855D891" w14:textId="77777777" w:rsidR="007123B7" w:rsidRPr="00B12D7F" w:rsidRDefault="007123B7" w:rsidP="00022AB5">
            <w:pPr>
              <w:rPr>
                <w:b/>
                <w:lang w:val="en-GB"/>
              </w:rPr>
            </w:pPr>
            <w:r w:rsidRPr="00B12D7F">
              <w:rPr>
                <w:b/>
                <w:lang w:val="en-GB"/>
              </w:rPr>
              <w:t>FIN-07.01</w:t>
            </w:r>
          </w:p>
        </w:tc>
        <w:tc>
          <w:tcPr>
            <w:tcW w:w="2540" w:type="dxa"/>
            <w:tcBorders>
              <w:top w:val="single" w:sz="6" w:space="0" w:color="auto"/>
              <w:bottom w:val="single" w:sz="6" w:space="0" w:color="auto"/>
            </w:tcBorders>
          </w:tcPr>
          <w:p w14:paraId="4855D892" w14:textId="77777777" w:rsidR="007123B7" w:rsidRPr="00B12D7F" w:rsidRDefault="007123B7" w:rsidP="00022AB5">
            <w:pPr>
              <w:rPr>
                <w:lang w:val="en-GB"/>
              </w:rPr>
            </w:pPr>
            <w:r w:rsidRPr="00B12D7F">
              <w:rPr>
                <w:lang w:val="en-GB"/>
              </w:rPr>
              <w:t>Open item managed bank clearing account</w:t>
            </w:r>
          </w:p>
        </w:tc>
        <w:tc>
          <w:tcPr>
            <w:tcW w:w="3556" w:type="dxa"/>
            <w:tcBorders>
              <w:top w:val="single" w:sz="6" w:space="0" w:color="auto"/>
              <w:bottom w:val="single" w:sz="6" w:space="0" w:color="auto"/>
            </w:tcBorders>
          </w:tcPr>
          <w:p w14:paraId="4855D893" w14:textId="77777777" w:rsidR="007123B7" w:rsidRPr="00B12D7F" w:rsidRDefault="007123B7" w:rsidP="00022AB5">
            <w:pPr>
              <w:rPr>
                <w:lang w:val="en-GB"/>
              </w:rPr>
            </w:pPr>
            <w:r w:rsidRPr="00B12D7F">
              <w:rPr>
                <w:lang w:val="en-GB"/>
              </w:rPr>
              <w:t>Bank clearing accounts will be subject to manual and automatic clearing as part of GL account maintenance.</w:t>
            </w:r>
          </w:p>
        </w:tc>
        <w:tc>
          <w:tcPr>
            <w:tcW w:w="3815" w:type="dxa"/>
            <w:tcBorders>
              <w:top w:val="single" w:sz="6" w:space="0" w:color="auto"/>
              <w:bottom w:val="single" w:sz="6" w:space="0" w:color="auto"/>
            </w:tcBorders>
          </w:tcPr>
          <w:p w14:paraId="4855D894" w14:textId="77777777" w:rsidR="007123B7" w:rsidRPr="00B12D7F" w:rsidRDefault="007123B7" w:rsidP="00022AB5">
            <w:pPr>
              <w:pStyle w:val="CommentText"/>
              <w:keepNext/>
              <w:jc w:val="left"/>
              <w:outlineLvl w:val="3"/>
              <w:rPr>
                <w:u w:val="single"/>
                <w:lang w:val="en-GB"/>
              </w:rPr>
            </w:pPr>
            <w:r w:rsidRPr="00B12D7F">
              <w:rPr>
                <w:u w:val="single"/>
                <w:lang w:val="en-GB"/>
              </w:rPr>
              <w:t>Configuration:</w:t>
            </w:r>
          </w:p>
          <w:p w14:paraId="4855D895" w14:textId="77777777" w:rsidR="007123B7" w:rsidRPr="00B12D7F" w:rsidRDefault="007123B7" w:rsidP="007123B7">
            <w:pPr>
              <w:pStyle w:val="TableText"/>
              <w:keepNext/>
              <w:numPr>
                <w:ilvl w:val="0"/>
                <w:numId w:val="7"/>
              </w:numPr>
              <w:outlineLvl w:val="3"/>
              <w:rPr>
                <w:rFonts w:ascii="Verdana" w:hAnsi="Verdana"/>
                <w:sz w:val="20"/>
                <w:lang w:val="en-GB"/>
              </w:rPr>
            </w:pPr>
            <w:r w:rsidRPr="00B12D7F">
              <w:rPr>
                <w:rFonts w:ascii="Verdana" w:hAnsi="Verdana"/>
                <w:sz w:val="20"/>
                <w:lang w:val="en-GB"/>
              </w:rPr>
              <w:t xml:space="preserve">For automatic clearing the clearing criteria will be based on standard available fields. Specific rules to be determined during Realisation. </w:t>
            </w:r>
          </w:p>
          <w:p w14:paraId="4855D896" w14:textId="77777777" w:rsidR="007123B7" w:rsidRPr="00B12D7F" w:rsidRDefault="007123B7" w:rsidP="00022AB5">
            <w:pPr>
              <w:pStyle w:val="CommentText"/>
              <w:keepNext/>
              <w:ind w:left="435"/>
              <w:jc w:val="left"/>
              <w:outlineLvl w:val="3"/>
              <w:rPr>
                <w:rFonts w:cs="Arial"/>
                <w:color w:val="000000"/>
                <w:sz w:val="19"/>
                <w:szCs w:val="19"/>
                <w:lang w:val="en-GB"/>
              </w:rPr>
            </w:pPr>
          </w:p>
          <w:p w14:paraId="4855D897" w14:textId="77777777" w:rsidR="007123B7" w:rsidRPr="00B12D7F" w:rsidRDefault="007123B7" w:rsidP="00022AB5">
            <w:pPr>
              <w:pStyle w:val="TableText"/>
              <w:keepNext/>
              <w:outlineLvl w:val="3"/>
              <w:rPr>
                <w:rFonts w:ascii="Verdana" w:hAnsi="Verdana"/>
                <w:sz w:val="20"/>
                <w:u w:val="single"/>
                <w:lang w:val="en-GB"/>
              </w:rPr>
            </w:pPr>
            <w:r w:rsidRPr="00B12D7F">
              <w:rPr>
                <w:rFonts w:ascii="Verdana" w:hAnsi="Verdana"/>
                <w:sz w:val="20"/>
                <w:u w:val="single"/>
                <w:lang w:val="en-GB"/>
              </w:rPr>
              <w:t>WRICEF:</w:t>
            </w:r>
          </w:p>
          <w:p w14:paraId="4855D898" w14:textId="77777777" w:rsidR="007123B7" w:rsidRPr="00B12D7F" w:rsidRDefault="007123B7" w:rsidP="00022AB5">
            <w:pPr>
              <w:pStyle w:val="TableText"/>
              <w:keepNext/>
              <w:framePr w:hSpace="180" w:wrap="around" w:vAnchor="page" w:hAnchor="margin" w:y="1522"/>
              <w:outlineLvl w:val="3"/>
              <w:rPr>
                <w:rFonts w:ascii="Verdana" w:hAnsi="Verdana"/>
                <w:sz w:val="20"/>
                <w:u w:val="single"/>
                <w:lang w:val="en-GB"/>
              </w:rPr>
            </w:pPr>
            <w:r w:rsidRPr="00B12D7F">
              <w:rPr>
                <w:rFonts w:ascii="Verdana" w:hAnsi="Verdana"/>
                <w:sz w:val="20"/>
                <w:lang w:val="en-GB"/>
              </w:rPr>
              <w:t>N/A</w:t>
            </w:r>
            <w:r w:rsidRPr="00B12D7F">
              <w:rPr>
                <w:rFonts w:ascii="Verdana" w:hAnsi="Verdana"/>
                <w:sz w:val="20"/>
                <w:u w:val="single"/>
                <w:lang w:val="en-GB"/>
              </w:rPr>
              <w:t xml:space="preserve"> </w:t>
            </w:r>
          </w:p>
          <w:p w14:paraId="4855D899" w14:textId="77777777" w:rsidR="007123B7" w:rsidRPr="00B12D7F" w:rsidRDefault="007123B7" w:rsidP="00022AB5">
            <w:pPr>
              <w:pStyle w:val="CommentText"/>
              <w:keepNext/>
              <w:jc w:val="left"/>
              <w:outlineLvl w:val="3"/>
              <w:rPr>
                <w:u w:val="single"/>
                <w:lang w:val="en-GB"/>
              </w:rPr>
            </w:pPr>
          </w:p>
        </w:tc>
        <w:tc>
          <w:tcPr>
            <w:tcW w:w="1838" w:type="dxa"/>
            <w:tcBorders>
              <w:top w:val="single" w:sz="6" w:space="0" w:color="auto"/>
              <w:bottom w:val="single" w:sz="6" w:space="0" w:color="auto"/>
              <w:right w:val="single" w:sz="6" w:space="0" w:color="auto"/>
            </w:tcBorders>
          </w:tcPr>
          <w:p w14:paraId="4855D89A" w14:textId="77777777" w:rsidR="007123B7" w:rsidRPr="00B12D7F" w:rsidRDefault="007123B7" w:rsidP="00022AB5">
            <w:pPr>
              <w:pStyle w:val="CommentText"/>
              <w:jc w:val="left"/>
              <w:rPr>
                <w:lang w:val="en-GB"/>
              </w:rPr>
            </w:pPr>
          </w:p>
        </w:tc>
      </w:tr>
    </w:tbl>
    <w:p w14:paraId="4855D89C" w14:textId="77777777" w:rsidR="007123B7" w:rsidRPr="00B12D7F" w:rsidRDefault="007123B7" w:rsidP="007123B7">
      <w:pPr>
        <w:rPr>
          <w:lang w:val="en-GB"/>
        </w:rPr>
      </w:pPr>
    </w:p>
    <w:p w14:paraId="4855D89D" w14:textId="77777777" w:rsidR="007123B7" w:rsidRPr="00B12D7F" w:rsidRDefault="007123B7" w:rsidP="007123B7">
      <w:pPr>
        <w:rPr>
          <w:lang w:val="en-GB"/>
        </w:rPr>
      </w:pPr>
    </w:p>
    <w:p w14:paraId="4855D89E" w14:textId="77777777" w:rsidR="007123B7" w:rsidRPr="00B12D7F" w:rsidRDefault="007123B7">
      <w:pPr>
        <w:jc w:val="left"/>
        <w:rPr>
          <w:rFonts w:cs="Arial"/>
          <w:b/>
          <w:sz w:val="28"/>
          <w:szCs w:val="12"/>
          <w:lang w:val="en-GB"/>
        </w:rPr>
      </w:pPr>
      <w:bookmarkStart w:id="1273" w:name="_Toc419129891"/>
      <w:r w:rsidRPr="00B12D7F">
        <w:rPr>
          <w:lang w:val="en-GB"/>
        </w:rPr>
        <w:br w:type="page"/>
      </w:r>
    </w:p>
    <w:p w14:paraId="4855D89F" w14:textId="77777777" w:rsidR="00022AB5" w:rsidRPr="00B12D7F" w:rsidRDefault="00022AB5" w:rsidP="00022AB5">
      <w:pPr>
        <w:pStyle w:val="Heading2"/>
        <w:spacing w:before="480"/>
        <w:jc w:val="both"/>
      </w:pPr>
      <w:bookmarkStart w:id="1274" w:name="_Toc417907354"/>
      <w:bookmarkStart w:id="1275" w:name="_Toc429581537"/>
      <w:r w:rsidRPr="00B12D7F">
        <w:lastRenderedPageBreak/>
        <w:t>Period End Closing</w:t>
      </w:r>
      <w:bookmarkEnd w:id="1274"/>
      <w:bookmarkEnd w:id="1275"/>
    </w:p>
    <w:tbl>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593"/>
        <w:gridCol w:w="1811"/>
        <w:gridCol w:w="3136"/>
        <w:gridCol w:w="3045"/>
        <w:gridCol w:w="3240"/>
        <w:gridCol w:w="1013"/>
      </w:tblGrid>
      <w:tr w:rsidR="00022AB5" w:rsidRPr="00B12D7F" w14:paraId="4855D8A6" w14:textId="77777777" w:rsidTr="00022AB5">
        <w:trPr>
          <w:tblHeader/>
        </w:trPr>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A0" w14:textId="77777777" w:rsidR="00022AB5" w:rsidRPr="00B12D7F" w:rsidRDefault="00022AB5" w:rsidP="00022AB5">
            <w:pPr>
              <w:rPr>
                <w:b/>
                <w:color w:val="FFFFFF" w:themeColor="background1"/>
                <w:lang w:val="en-US"/>
              </w:rPr>
            </w:pPr>
            <w:r w:rsidRPr="00B12D7F">
              <w:rPr>
                <w:b/>
                <w:color w:val="FFFFFF" w:themeColor="background1"/>
                <w:lang w:val="en-US"/>
              </w:rPr>
              <w:t>No.</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A1" w14:textId="77777777" w:rsidR="00022AB5" w:rsidRPr="00B12D7F" w:rsidRDefault="00022AB5" w:rsidP="00022AB5">
            <w:pPr>
              <w:rPr>
                <w:b/>
                <w:color w:val="FFFFFF" w:themeColor="background1"/>
                <w:lang w:val="en-US"/>
              </w:rPr>
            </w:pPr>
            <w:r w:rsidRPr="00B12D7F">
              <w:rPr>
                <w:b/>
                <w:color w:val="FFFFFF" w:themeColor="background1"/>
                <w:lang w:val="en-US"/>
              </w:rPr>
              <w:t>Object</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A2" w14:textId="77777777" w:rsidR="00022AB5" w:rsidRPr="00B12D7F" w:rsidRDefault="00022AB5" w:rsidP="00022AB5">
            <w:pPr>
              <w:rPr>
                <w:b/>
                <w:color w:val="FFFFFF" w:themeColor="background1"/>
                <w:lang w:val="en-US"/>
              </w:rPr>
            </w:pPr>
            <w:r w:rsidRPr="00B12D7F">
              <w:rPr>
                <w:b/>
                <w:color w:val="FFFFFF" w:themeColor="background1"/>
                <w:lang w:val="en-US"/>
              </w:rPr>
              <w:t>Description of Object</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A3" w14:textId="77777777" w:rsidR="00022AB5" w:rsidRPr="00B12D7F" w:rsidRDefault="00022AB5" w:rsidP="00022AB5">
            <w:pPr>
              <w:rPr>
                <w:b/>
                <w:color w:val="FFFFFF" w:themeColor="background1"/>
                <w:lang w:val="en-US"/>
              </w:rPr>
            </w:pPr>
            <w:r w:rsidRPr="00B12D7F">
              <w:rPr>
                <w:b/>
                <w:color w:val="FFFFFF" w:themeColor="background1"/>
                <w:lang w:val="en-US"/>
              </w:rPr>
              <w:t>Summary of SAP design</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A4" w14:textId="77777777" w:rsidR="00022AB5" w:rsidRPr="00B12D7F" w:rsidRDefault="00022AB5" w:rsidP="00022AB5">
            <w:pPr>
              <w:rPr>
                <w:b/>
                <w:color w:val="FFFFFF" w:themeColor="background1"/>
                <w:lang w:val="en-US"/>
              </w:rPr>
            </w:pPr>
            <w:r w:rsidRPr="00B12D7F">
              <w:rPr>
                <w:b/>
                <w:color w:val="FFFFFF" w:themeColor="background1"/>
                <w:lang w:val="en-US"/>
              </w:rPr>
              <w:t>Solution</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A5" w14:textId="77777777" w:rsidR="00022AB5" w:rsidRPr="00B12D7F" w:rsidRDefault="00022AB5" w:rsidP="00022AB5">
            <w:pPr>
              <w:rPr>
                <w:b/>
                <w:color w:val="FFFFFF" w:themeColor="background1"/>
                <w:lang w:val="en-US"/>
              </w:rPr>
            </w:pPr>
            <w:r w:rsidRPr="00B12D7F">
              <w:rPr>
                <w:b/>
                <w:color w:val="FFFFFF" w:themeColor="background1"/>
                <w:lang w:val="en-US"/>
              </w:rPr>
              <w:t>Comments</w:t>
            </w:r>
          </w:p>
        </w:tc>
      </w:tr>
      <w:tr w:rsidR="00022AB5" w:rsidRPr="00B12D7F" w14:paraId="4855D8AD" w14:textId="77777777" w:rsidTr="00022AB5">
        <w:trPr>
          <w:trHeight w:hRule="exact" w:val="60"/>
          <w:tblHeader/>
        </w:trPr>
        <w:tc>
          <w:tcPr>
            <w:tcW w:w="0" w:type="auto"/>
            <w:tcBorders>
              <w:top w:val="single" w:sz="4" w:space="0" w:color="auto"/>
              <w:left w:val="nil"/>
              <w:bottom w:val="single" w:sz="6" w:space="0" w:color="auto"/>
              <w:right w:val="nil"/>
            </w:tcBorders>
            <w:shd w:val="pct50" w:color="auto" w:fill="auto"/>
          </w:tcPr>
          <w:p w14:paraId="4855D8A7" w14:textId="77777777" w:rsidR="00022AB5" w:rsidRPr="00B12D7F" w:rsidRDefault="00022AB5" w:rsidP="00022AB5">
            <w:pPr>
              <w:rPr>
                <w:lang w:val="en-US"/>
              </w:rPr>
            </w:pPr>
          </w:p>
        </w:tc>
        <w:tc>
          <w:tcPr>
            <w:tcW w:w="0" w:type="auto"/>
            <w:tcBorders>
              <w:top w:val="single" w:sz="4" w:space="0" w:color="auto"/>
              <w:left w:val="nil"/>
              <w:bottom w:val="single" w:sz="6" w:space="0" w:color="auto"/>
              <w:right w:val="nil"/>
            </w:tcBorders>
            <w:shd w:val="pct50" w:color="auto" w:fill="auto"/>
          </w:tcPr>
          <w:p w14:paraId="4855D8A8" w14:textId="77777777" w:rsidR="00022AB5" w:rsidRPr="00B12D7F" w:rsidRDefault="00022AB5" w:rsidP="00022AB5">
            <w:pPr>
              <w:rPr>
                <w:lang w:val="en-US"/>
              </w:rPr>
            </w:pPr>
          </w:p>
        </w:tc>
        <w:tc>
          <w:tcPr>
            <w:tcW w:w="0" w:type="auto"/>
            <w:tcBorders>
              <w:top w:val="single" w:sz="4" w:space="0" w:color="auto"/>
              <w:left w:val="nil"/>
              <w:bottom w:val="single" w:sz="6" w:space="0" w:color="auto"/>
              <w:right w:val="nil"/>
            </w:tcBorders>
            <w:shd w:val="pct50" w:color="auto" w:fill="auto"/>
          </w:tcPr>
          <w:p w14:paraId="4855D8A9" w14:textId="77777777" w:rsidR="00022AB5" w:rsidRPr="00B12D7F" w:rsidRDefault="00022AB5" w:rsidP="00022AB5">
            <w:pPr>
              <w:rPr>
                <w:lang w:val="en-US"/>
              </w:rPr>
            </w:pPr>
          </w:p>
        </w:tc>
        <w:tc>
          <w:tcPr>
            <w:tcW w:w="0" w:type="auto"/>
            <w:tcBorders>
              <w:top w:val="single" w:sz="4" w:space="0" w:color="auto"/>
              <w:left w:val="nil"/>
              <w:bottom w:val="single" w:sz="6" w:space="0" w:color="auto"/>
              <w:right w:val="nil"/>
            </w:tcBorders>
            <w:shd w:val="pct50" w:color="auto" w:fill="auto"/>
          </w:tcPr>
          <w:p w14:paraId="4855D8AA" w14:textId="77777777" w:rsidR="00022AB5" w:rsidRPr="00B12D7F" w:rsidRDefault="00022AB5" w:rsidP="00022AB5">
            <w:pPr>
              <w:rPr>
                <w:lang w:val="en-US"/>
              </w:rPr>
            </w:pPr>
          </w:p>
        </w:tc>
        <w:tc>
          <w:tcPr>
            <w:tcW w:w="0" w:type="auto"/>
            <w:tcBorders>
              <w:top w:val="single" w:sz="4" w:space="0" w:color="auto"/>
              <w:left w:val="nil"/>
              <w:bottom w:val="single" w:sz="6" w:space="0" w:color="auto"/>
              <w:right w:val="nil"/>
            </w:tcBorders>
            <w:shd w:val="pct50" w:color="auto" w:fill="auto"/>
          </w:tcPr>
          <w:p w14:paraId="4855D8AB" w14:textId="77777777" w:rsidR="00022AB5" w:rsidRPr="00B12D7F" w:rsidRDefault="00022AB5" w:rsidP="00022AB5">
            <w:pPr>
              <w:rPr>
                <w:lang w:val="en-US"/>
              </w:rPr>
            </w:pPr>
          </w:p>
        </w:tc>
        <w:tc>
          <w:tcPr>
            <w:tcW w:w="0" w:type="auto"/>
            <w:tcBorders>
              <w:top w:val="single" w:sz="4" w:space="0" w:color="auto"/>
              <w:left w:val="nil"/>
              <w:bottom w:val="single" w:sz="6" w:space="0" w:color="auto"/>
              <w:right w:val="nil"/>
            </w:tcBorders>
            <w:shd w:val="pct50" w:color="auto" w:fill="auto"/>
          </w:tcPr>
          <w:p w14:paraId="4855D8AC" w14:textId="77777777" w:rsidR="00022AB5" w:rsidRPr="00B12D7F" w:rsidRDefault="00022AB5" w:rsidP="00022AB5">
            <w:pPr>
              <w:rPr>
                <w:lang w:val="en-US"/>
              </w:rPr>
            </w:pPr>
          </w:p>
        </w:tc>
      </w:tr>
      <w:tr w:rsidR="00022AB5" w:rsidRPr="00B12D7F" w14:paraId="4855D8BC" w14:textId="77777777" w:rsidTr="00022AB5">
        <w:tc>
          <w:tcPr>
            <w:tcW w:w="0" w:type="auto"/>
            <w:tcBorders>
              <w:top w:val="single" w:sz="6" w:space="0" w:color="auto"/>
              <w:left w:val="single" w:sz="6" w:space="0" w:color="auto"/>
              <w:bottom w:val="single" w:sz="6" w:space="0" w:color="auto"/>
            </w:tcBorders>
          </w:tcPr>
          <w:p w14:paraId="4855D8AE" w14:textId="77777777" w:rsidR="00022AB5" w:rsidRPr="00B12D7F" w:rsidRDefault="00022AB5" w:rsidP="00022AB5">
            <w:pPr>
              <w:rPr>
                <w:b/>
              </w:rPr>
            </w:pPr>
            <w:r w:rsidRPr="00B12D7F">
              <w:rPr>
                <w:b/>
              </w:rPr>
              <w:t>1</w:t>
            </w:r>
          </w:p>
        </w:tc>
        <w:tc>
          <w:tcPr>
            <w:tcW w:w="0" w:type="auto"/>
            <w:tcBorders>
              <w:top w:val="single" w:sz="6" w:space="0" w:color="auto"/>
              <w:bottom w:val="single" w:sz="6" w:space="0" w:color="auto"/>
            </w:tcBorders>
          </w:tcPr>
          <w:p w14:paraId="4855D8AF" w14:textId="77777777" w:rsidR="00022AB5" w:rsidRPr="00B12D7F" w:rsidRDefault="00022AB5" w:rsidP="00022AB5">
            <w:r w:rsidRPr="00B12D7F">
              <w:t>Document Types and Number Ranges</w:t>
            </w:r>
          </w:p>
        </w:tc>
        <w:tc>
          <w:tcPr>
            <w:tcW w:w="0" w:type="auto"/>
            <w:tcBorders>
              <w:top w:val="single" w:sz="6" w:space="0" w:color="auto"/>
              <w:bottom w:val="single" w:sz="6" w:space="0" w:color="auto"/>
            </w:tcBorders>
          </w:tcPr>
          <w:p w14:paraId="4855D8B0" w14:textId="77777777" w:rsidR="00022AB5" w:rsidRPr="00B12D7F" w:rsidRDefault="00022AB5" w:rsidP="00022AB5">
            <w:r w:rsidRPr="00B12D7F">
              <w:t>Document Types and Number Ranges support unique identification of documents being processed.</w:t>
            </w:r>
          </w:p>
        </w:tc>
        <w:tc>
          <w:tcPr>
            <w:tcW w:w="0" w:type="auto"/>
            <w:tcBorders>
              <w:top w:val="single" w:sz="6" w:space="0" w:color="auto"/>
              <w:bottom w:val="single" w:sz="6" w:space="0" w:color="auto"/>
            </w:tcBorders>
          </w:tcPr>
          <w:p w14:paraId="4855D8B1" w14:textId="77777777" w:rsidR="00022AB5" w:rsidRPr="00B12D7F" w:rsidRDefault="00022AB5" w:rsidP="00022AB5">
            <w:r w:rsidRPr="00B12D7F">
              <w:t>Unique document type for accrual documents.</w:t>
            </w:r>
          </w:p>
          <w:p w14:paraId="4855D8B2" w14:textId="77777777" w:rsidR="00022AB5" w:rsidRPr="00B12D7F" w:rsidRDefault="00022AB5" w:rsidP="00022AB5"/>
        </w:tc>
        <w:tc>
          <w:tcPr>
            <w:tcW w:w="0" w:type="auto"/>
            <w:tcBorders>
              <w:top w:val="single" w:sz="6" w:space="0" w:color="auto"/>
              <w:bottom w:val="single" w:sz="6" w:space="0" w:color="auto"/>
            </w:tcBorders>
          </w:tcPr>
          <w:p w14:paraId="4855D8B3" w14:textId="77777777" w:rsidR="00022AB5" w:rsidRPr="00B12D7F" w:rsidRDefault="00022AB5" w:rsidP="00022AB5">
            <w:pPr>
              <w:rPr>
                <w:rFonts w:cs="Arial"/>
                <w:u w:val="single"/>
              </w:rPr>
            </w:pPr>
            <w:r w:rsidRPr="00B12D7F">
              <w:rPr>
                <w:rFonts w:cs="Arial"/>
                <w:u w:val="single"/>
              </w:rPr>
              <w:t>Configuration:</w:t>
            </w:r>
          </w:p>
          <w:p w14:paraId="4855D8B4" w14:textId="77777777" w:rsidR="00022AB5" w:rsidRPr="00B12D7F" w:rsidRDefault="00022AB5" w:rsidP="00022AB5">
            <w:pPr>
              <w:rPr>
                <w:rFonts w:cs="Arial"/>
              </w:rPr>
            </w:pPr>
            <w:r w:rsidRPr="00B12D7F">
              <w:rPr>
                <w:rFonts w:cs="Arial"/>
              </w:rPr>
              <w:t xml:space="preserve">Create a new document type for accruals but utilise a standard delivered number range. </w:t>
            </w:r>
          </w:p>
          <w:p w14:paraId="4855D8B5" w14:textId="77777777" w:rsidR="00022AB5" w:rsidRPr="00B12D7F" w:rsidRDefault="00022AB5" w:rsidP="00022AB5">
            <w:pPr>
              <w:rPr>
                <w:rFonts w:cs="Arial"/>
              </w:rPr>
            </w:pPr>
          </w:p>
          <w:p w14:paraId="4855D8B6" w14:textId="77777777" w:rsidR="00022AB5" w:rsidRPr="00B12D7F" w:rsidRDefault="00022AB5" w:rsidP="00022AB5">
            <w:r w:rsidRPr="00B12D7F">
              <w:rPr>
                <w:rFonts w:cs="Arial"/>
              </w:rPr>
              <w:t>This will be defined during Realisation.</w:t>
            </w:r>
          </w:p>
          <w:p w14:paraId="4855D8B7" w14:textId="77777777" w:rsidR="00022AB5" w:rsidRPr="00B12D7F" w:rsidRDefault="00022AB5" w:rsidP="00022AB5">
            <w:pPr>
              <w:rPr>
                <w:u w:val="single"/>
              </w:rPr>
            </w:pPr>
          </w:p>
          <w:p w14:paraId="4855D8B8" w14:textId="77777777" w:rsidR="00022AB5" w:rsidRPr="00B12D7F" w:rsidRDefault="00022AB5" w:rsidP="00022AB5">
            <w:pPr>
              <w:tabs>
                <w:tab w:val="num" w:pos="1080"/>
              </w:tabs>
              <w:spacing w:before="60" w:afterLines="60" w:after="144"/>
              <w:rPr>
                <w:u w:val="single"/>
              </w:rPr>
            </w:pPr>
            <w:r w:rsidRPr="00B12D7F">
              <w:rPr>
                <w:u w:val="single"/>
              </w:rPr>
              <w:t>WRICEF:</w:t>
            </w:r>
          </w:p>
          <w:p w14:paraId="4855D8B9"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8BA" w14:textId="77777777" w:rsidR="00022AB5" w:rsidRPr="00B12D7F" w:rsidRDefault="00022AB5" w:rsidP="00022AB5"/>
        </w:tc>
        <w:tc>
          <w:tcPr>
            <w:tcW w:w="0" w:type="auto"/>
            <w:tcBorders>
              <w:top w:val="single" w:sz="6" w:space="0" w:color="auto"/>
              <w:bottom w:val="single" w:sz="6" w:space="0" w:color="auto"/>
              <w:right w:val="single" w:sz="6" w:space="0" w:color="auto"/>
            </w:tcBorders>
          </w:tcPr>
          <w:p w14:paraId="4855D8BB" w14:textId="77777777" w:rsidR="00022AB5" w:rsidRPr="00B12D7F" w:rsidRDefault="00022AB5" w:rsidP="00022AB5"/>
        </w:tc>
      </w:tr>
      <w:tr w:rsidR="00022AB5" w:rsidRPr="00B12D7F" w14:paraId="4855D8C8" w14:textId="77777777" w:rsidTr="00022AB5">
        <w:tc>
          <w:tcPr>
            <w:tcW w:w="0" w:type="auto"/>
            <w:tcBorders>
              <w:top w:val="single" w:sz="6" w:space="0" w:color="auto"/>
              <w:left w:val="single" w:sz="6" w:space="0" w:color="auto"/>
              <w:bottom w:val="single" w:sz="6" w:space="0" w:color="auto"/>
            </w:tcBorders>
          </w:tcPr>
          <w:p w14:paraId="4855D8BD" w14:textId="77777777" w:rsidR="00022AB5" w:rsidRPr="00B12D7F" w:rsidRDefault="00022AB5" w:rsidP="00022AB5">
            <w:pPr>
              <w:rPr>
                <w:b/>
              </w:rPr>
            </w:pPr>
            <w:r w:rsidRPr="00B12D7F">
              <w:rPr>
                <w:b/>
              </w:rPr>
              <w:t>2</w:t>
            </w:r>
          </w:p>
        </w:tc>
        <w:tc>
          <w:tcPr>
            <w:tcW w:w="0" w:type="auto"/>
            <w:tcBorders>
              <w:top w:val="single" w:sz="6" w:space="0" w:color="auto"/>
              <w:bottom w:val="single" w:sz="6" w:space="0" w:color="auto"/>
            </w:tcBorders>
          </w:tcPr>
          <w:p w14:paraId="4855D8BE" w14:textId="77777777" w:rsidR="00022AB5" w:rsidRPr="00B12D7F" w:rsidRDefault="00022AB5" w:rsidP="00022AB5">
            <w:r w:rsidRPr="00B12D7F">
              <w:t>Screen List Variants</w:t>
            </w:r>
          </w:p>
        </w:tc>
        <w:tc>
          <w:tcPr>
            <w:tcW w:w="0" w:type="auto"/>
            <w:tcBorders>
              <w:top w:val="single" w:sz="6" w:space="0" w:color="auto"/>
              <w:bottom w:val="single" w:sz="6" w:space="0" w:color="auto"/>
            </w:tcBorders>
          </w:tcPr>
          <w:p w14:paraId="4855D8BF" w14:textId="77777777" w:rsidR="00022AB5" w:rsidRPr="00B12D7F" w:rsidRDefault="00022AB5" w:rsidP="00022AB5">
            <w:r w:rsidRPr="00B12D7F">
              <w:t>Templates for posting recurring entries.</w:t>
            </w:r>
          </w:p>
        </w:tc>
        <w:tc>
          <w:tcPr>
            <w:tcW w:w="0" w:type="auto"/>
            <w:tcBorders>
              <w:top w:val="single" w:sz="6" w:space="0" w:color="auto"/>
              <w:bottom w:val="single" w:sz="6" w:space="0" w:color="auto"/>
            </w:tcBorders>
          </w:tcPr>
          <w:p w14:paraId="4855D8C0" w14:textId="77777777" w:rsidR="00022AB5" w:rsidRPr="00B12D7F" w:rsidRDefault="00022AB5" w:rsidP="00022AB5">
            <w:r w:rsidRPr="00B12D7F">
              <w:t>Templates will be created based on the different types of recurring entries to be processed,</w:t>
            </w:r>
          </w:p>
        </w:tc>
        <w:tc>
          <w:tcPr>
            <w:tcW w:w="0" w:type="auto"/>
            <w:tcBorders>
              <w:top w:val="single" w:sz="6" w:space="0" w:color="auto"/>
              <w:bottom w:val="single" w:sz="6" w:space="0" w:color="auto"/>
            </w:tcBorders>
          </w:tcPr>
          <w:p w14:paraId="4855D8C1" w14:textId="77777777" w:rsidR="00022AB5" w:rsidRPr="00B12D7F" w:rsidRDefault="00022AB5" w:rsidP="00022AB5">
            <w:pPr>
              <w:rPr>
                <w:rFonts w:cs="Arial"/>
                <w:u w:val="single"/>
              </w:rPr>
            </w:pPr>
            <w:r w:rsidRPr="00B12D7F">
              <w:rPr>
                <w:rFonts w:cs="Arial"/>
                <w:u w:val="single"/>
              </w:rPr>
              <w:t>Configuration:</w:t>
            </w:r>
          </w:p>
          <w:p w14:paraId="4855D8C2" w14:textId="77777777" w:rsidR="00022AB5" w:rsidRPr="00B12D7F" w:rsidRDefault="00022AB5" w:rsidP="00022AB5">
            <w:r w:rsidRPr="00B12D7F">
              <w:t>Screen variants will be determined during Realisation.</w:t>
            </w:r>
          </w:p>
          <w:p w14:paraId="4855D8C3" w14:textId="77777777" w:rsidR="00022AB5" w:rsidRPr="00B12D7F" w:rsidRDefault="00022AB5" w:rsidP="00022AB5"/>
          <w:p w14:paraId="4855D8C4" w14:textId="77777777" w:rsidR="00022AB5" w:rsidRPr="00B12D7F" w:rsidRDefault="00022AB5" w:rsidP="00022AB5">
            <w:pPr>
              <w:tabs>
                <w:tab w:val="num" w:pos="1080"/>
              </w:tabs>
              <w:spacing w:before="60" w:afterLines="60" w:after="144"/>
              <w:rPr>
                <w:u w:val="single"/>
              </w:rPr>
            </w:pPr>
            <w:r w:rsidRPr="00B12D7F">
              <w:rPr>
                <w:u w:val="single"/>
              </w:rPr>
              <w:t>WRICEF:</w:t>
            </w:r>
          </w:p>
          <w:p w14:paraId="4855D8C5"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8C6" w14:textId="77777777" w:rsidR="00022AB5" w:rsidRPr="00B12D7F" w:rsidRDefault="00022AB5" w:rsidP="00022AB5"/>
        </w:tc>
        <w:tc>
          <w:tcPr>
            <w:tcW w:w="0" w:type="auto"/>
            <w:tcBorders>
              <w:top w:val="single" w:sz="6" w:space="0" w:color="auto"/>
              <w:bottom w:val="single" w:sz="6" w:space="0" w:color="auto"/>
              <w:right w:val="single" w:sz="6" w:space="0" w:color="auto"/>
            </w:tcBorders>
          </w:tcPr>
          <w:p w14:paraId="4855D8C7" w14:textId="77777777" w:rsidR="00022AB5" w:rsidRPr="00B12D7F" w:rsidRDefault="00022AB5" w:rsidP="00022AB5"/>
        </w:tc>
      </w:tr>
      <w:tr w:rsidR="00022AB5" w:rsidRPr="00B12D7F" w14:paraId="4855D8D4" w14:textId="77777777" w:rsidTr="00022AB5">
        <w:tc>
          <w:tcPr>
            <w:tcW w:w="0" w:type="auto"/>
            <w:tcBorders>
              <w:top w:val="single" w:sz="6" w:space="0" w:color="auto"/>
              <w:left w:val="single" w:sz="6" w:space="0" w:color="auto"/>
              <w:bottom w:val="single" w:sz="6" w:space="0" w:color="auto"/>
            </w:tcBorders>
          </w:tcPr>
          <w:p w14:paraId="4855D8C9" w14:textId="77777777" w:rsidR="00022AB5" w:rsidRPr="00B12D7F" w:rsidRDefault="00022AB5" w:rsidP="00022AB5">
            <w:pPr>
              <w:rPr>
                <w:b/>
              </w:rPr>
            </w:pPr>
            <w:r w:rsidRPr="00B12D7F">
              <w:rPr>
                <w:b/>
              </w:rPr>
              <w:t>3</w:t>
            </w:r>
          </w:p>
        </w:tc>
        <w:tc>
          <w:tcPr>
            <w:tcW w:w="0" w:type="auto"/>
            <w:tcBorders>
              <w:top w:val="single" w:sz="6" w:space="0" w:color="auto"/>
              <w:bottom w:val="single" w:sz="6" w:space="0" w:color="auto"/>
            </w:tcBorders>
          </w:tcPr>
          <w:p w14:paraId="4855D8CA" w14:textId="77777777" w:rsidR="00022AB5" w:rsidRPr="00B12D7F" w:rsidRDefault="00022AB5" w:rsidP="00022AB5">
            <w:r w:rsidRPr="00B12D7F">
              <w:t>Valuation Method</w:t>
            </w:r>
          </w:p>
        </w:tc>
        <w:tc>
          <w:tcPr>
            <w:tcW w:w="0" w:type="auto"/>
            <w:tcBorders>
              <w:top w:val="single" w:sz="6" w:space="0" w:color="auto"/>
              <w:bottom w:val="single" w:sz="6" w:space="0" w:color="auto"/>
            </w:tcBorders>
          </w:tcPr>
          <w:p w14:paraId="4855D8CB" w14:textId="77777777" w:rsidR="00022AB5" w:rsidRPr="00B12D7F" w:rsidRDefault="00022AB5" w:rsidP="00022AB5">
            <w:r w:rsidRPr="00B12D7F">
              <w:t>Holds the specifications for foreign currency revaluation.</w:t>
            </w:r>
          </w:p>
        </w:tc>
        <w:tc>
          <w:tcPr>
            <w:tcW w:w="0" w:type="auto"/>
            <w:tcBorders>
              <w:top w:val="single" w:sz="6" w:space="0" w:color="auto"/>
              <w:bottom w:val="single" w:sz="6" w:space="0" w:color="auto"/>
            </w:tcBorders>
          </w:tcPr>
          <w:p w14:paraId="4855D8CC" w14:textId="77777777" w:rsidR="00022AB5" w:rsidRPr="00B12D7F" w:rsidRDefault="00022AB5" w:rsidP="00022AB5">
            <w:r w:rsidRPr="00B12D7F">
              <w:t>A standard evaluation method (EVR) will be adopted.</w:t>
            </w:r>
          </w:p>
        </w:tc>
        <w:tc>
          <w:tcPr>
            <w:tcW w:w="0" w:type="auto"/>
            <w:tcBorders>
              <w:top w:val="single" w:sz="6" w:space="0" w:color="auto"/>
              <w:bottom w:val="single" w:sz="6" w:space="0" w:color="auto"/>
            </w:tcBorders>
          </w:tcPr>
          <w:p w14:paraId="4855D8CD" w14:textId="77777777" w:rsidR="00022AB5" w:rsidRPr="00B12D7F" w:rsidRDefault="00022AB5" w:rsidP="00022AB5">
            <w:pPr>
              <w:rPr>
                <w:rFonts w:cs="Arial"/>
                <w:u w:val="single"/>
              </w:rPr>
            </w:pPr>
            <w:r w:rsidRPr="00B12D7F">
              <w:rPr>
                <w:rFonts w:cs="Arial"/>
                <w:u w:val="single"/>
              </w:rPr>
              <w:t>Configuration:</w:t>
            </w:r>
          </w:p>
          <w:p w14:paraId="4855D8CE" w14:textId="77777777" w:rsidR="00022AB5" w:rsidRPr="00B12D7F" w:rsidRDefault="00022AB5" w:rsidP="00022AB5">
            <w:r w:rsidRPr="00B12D7F">
              <w:t>Valuation Method EVR will be adopted. Exchange rate type for revaluation set as M with document type SA.</w:t>
            </w:r>
          </w:p>
          <w:p w14:paraId="4855D8CF" w14:textId="77777777" w:rsidR="00022AB5" w:rsidRPr="00B12D7F" w:rsidRDefault="00022AB5" w:rsidP="00022AB5"/>
          <w:p w14:paraId="4855D8D0" w14:textId="77777777" w:rsidR="00022AB5" w:rsidRPr="00B12D7F" w:rsidRDefault="00022AB5" w:rsidP="00022AB5">
            <w:pPr>
              <w:tabs>
                <w:tab w:val="num" w:pos="1080"/>
              </w:tabs>
              <w:spacing w:before="60" w:afterLines="60" w:after="144"/>
              <w:rPr>
                <w:u w:val="single"/>
              </w:rPr>
            </w:pPr>
            <w:r w:rsidRPr="00B12D7F">
              <w:rPr>
                <w:u w:val="single"/>
              </w:rPr>
              <w:t>WRICEF:</w:t>
            </w:r>
          </w:p>
          <w:p w14:paraId="4855D8D1" w14:textId="77777777" w:rsidR="00022AB5" w:rsidRPr="00B12D7F" w:rsidRDefault="00022AB5" w:rsidP="00022AB5">
            <w:pPr>
              <w:tabs>
                <w:tab w:val="num" w:pos="1080"/>
              </w:tabs>
              <w:spacing w:before="60" w:afterLines="60" w:after="144"/>
              <w:rPr>
                <w:rFonts w:cs="Arial"/>
                <w:u w:val="single"/>
              </w:rPr>
            </w:pPr>
            <w:r w:rsidRPr="00B12D7F">
              <w:rPr>
                <w:rFonts w:cs="Arial"/>
              </w:rPr>
              <w:lastRenderedPageBreak/>
              <w:t>N/A</w:t>
            </w:r>
          </w:p>
          <w:p w14:paraId="4855D8D2" w14:textId="77777777" w:rsidR="00022AB5" w:rsidRPr="00B12D7F" w:rsidRDefault="00022AB5" w:rsidP="00022AB5"/>
        </w:tc>
        <w:tc>
          <w:tcPr>
            <w:tcW w:w="0" w:type="auto"/>
            <w:tcBorders>
              <w:top w:val="single" w:sz="6" w:space="0" w:color="auto"/>
              <w:bottom w:val="single" w:sz="6" w:space="0" w:color="auto"/>
              <w:right w:val="single" w:sz="6" w:space="0" w:color="auto"/>
            </w:tcBorders>
          </w:tcPr>
          <w:p w14:paraId="4855D8D3" w14:textId="77777777" w:rsidR="00022AB5" w:rsidRPr="00B12D7F" w:rsidRDefault="00022AB5" w:rsidP="00022AB5"/>
        </w:tc>
      </w:tr>
      <w:tr w:rsidR="00022AB5" w:rsidRPr="00B12D7F" w14:paraId="4855D8E2" w14:textId="77777777" w:rsidTr="00022AB5">
        <w:tc>
          <w:tcPr>
            <w:tcW w:w="0" w:type="auto"/>
            <w:tcBorders>
              <w:top w:val="single" w:sz="6" w:space="0" w:color="auto"/>
              <w:left w:val="single" w:sz="6" w:space="0" w:color="auto"/>
              <w:bottom w:val="single" w:sz="6" w:space="0" w:color="auto"/>
            </w:tcBorders>
          </w:tcPr>
          <w:p w14:paraId="4855D8D5" w14:textId="77777777" w:rsidR="00022AB5" w:rsidRPr="00B12D7F" w:rsidRDefault="00022AB5" w:rsidP="00022AB5">
            <w:pPr>
              <w:rPr>
                <w:b/>
              </w:rPr>
            </w:pPr>
            <w:r w:rsidRPr="00B12D7F">
              <w:rPr>
                <w:b/>
              </w:rPr>
              <w:t>4</w:t>
            </w:r>
          </w:p>
        </w:tc>
        <w:tc>
          <w:tcPr>
            <w:tcW w:w="0" w:type="auto"/>
            <w:tcBorders>
              <w:top w:val="single" w:sz="6" w:space="0" w:color="auto"/>
              <w:bottom w:val="single" w:sz="6" w:space="0" w:color="auto"/>
            </w:tcBorders>
          </w:tcPr>
          <w:p w14:paraId="4855D8D6" w14:textId="77777777" w:rsidR="00022AB5" w:rsidRPr="00B12D7F" w:rsidRDefault="00022AB5" w:rsidP="00022AB5">
            <w:r w:rsidRPr="00B12D7F">
              <w:t>Valuation Area</w:t>
            </w:r>
          </w:p>
        </w:tc>
        <w:tc>
          <w:tcPr>
            <w:tcW w:w="0" w:type="auto"/>
            <w:tcBorders>
              <w:top w:val="single" w:sz="6" w:space="0" w:color="auto"/>
              <w:bottom w:val="single" w:sz="6" w:space="0" w:color="auto"/>
            </w:tcBorders>
          </w:tcPr>
          <w:p w14:paraId="4855D8D7" w14:textId="77777777" w:rsidR="00022AB5" w:rsidRPr="00B12D7F" w:rsidRDefault="00022AB5" w:rsidP="00022AB5">
            <w:pPr>
              <w:rPr>
                <w:rFonts w:cs="Arial"/>
                <w:color w:val="000000"/>
                <w:sz w:val="19"/>
                <w:szCs w:val="19"/>
              </w:rPr>
            </w:pPr>
            <w:r w:rsidRPr="00B12D7F">
              <w:t>Valuation areas allow for different valuation approaches and post to different accounts.</w:t>
            </w:r>
            <w:r w:rsidRPr="00B12D7F">
              <w:rPr>
                <w:rFonts w:cs="Arial"/>
                <w:color w:val="000000"/>
                <w:sz w:val="19"/>
                <w:szCs w:val="19"/>
              </w:rPr>
              <w:t xml:space="preserve"> </w:t>
            </w:r>
          </w:p>
          <w:p w14:paraId="4855D8D8" w14:textId="77777777" w:rsidR="00022AB5" w:rsidRPr="00B12D7F" w:rsidRDefault="00022AB5" w:rsidP="00022AB5">
            <w:pPr>
              <w:rPr>
                <w:rFonts w:cs="Arial"/>
                <w:color w:val="000000"/>
                <w:sz w:val="19"/>
                <w:szCs w:val="19"/>
              </w:rPr>
            </w:pPr>
          </w:p>
          <w:p w14:paraId="4855D8D9" w14:textId="77777777" w:rsidR="00022AB5" w:rsidRPr="00B12D7F" w:rsidRDefault="00022AB5" w:rsidP="00022AB5">
            <w:r w:rsidRPr="00B12D7F">
              <w:t>E.g. Currency revaluations can be directed / posted to different GL accounts</w:t>
            </w:r>
          </w:p>
        </w:tc>
        <w:tc>
          <w:tcPr>
            <w:tcW w:w="0" w:type="auto"/>
            <w:tcBorders>
              <w:top w:val="single" w:sz="6" w:space="0" w:color="auto"/>
              <w:bottom w:val="single" w:sz="6" w:space="0" w:color="auto"/>
            </w:tcBorders>
          </w:tcPr>
          <w:p w14:paraId="4855D8DA" w14:textId="77777777" w:rsidR="00022AB5" w:rsidRPr="00B12D7F" w:rsidRDefault="00022AB5" w:rsidP="00022AB5">
            <w:r w:rsidRPr="00B12D7F">
              <w:t>A single valuation area (Z1) is required for exertis.</w:t>
            </w:r>
          </w:p>
        </w:tc>
        <w:tc>
          <w:tcPr>
            <w:tcW w:w="0" w:type="auto"/>
            <w:tcBorders>
              <w:top w:val="single" w:sz="6" w:space="0" w:color="auto"/>
              <w:bottom w:val="single" w:sz="6" w:space="0" w:color="auto"/>
            </w:tcBorders>
          </w:tcPr>
          <w:p w14:paraId="4855D8DB" w14:textId="77777777" w:rsidR="00022AB5" w:rsidRPr="00B12D7F" w:rsidRDefault="00022AB5" w:rsidP="00022AB5">
            <w:r w:rsidRPr="00B12D7F">
              <w:rPr>
                <w:rFonts w:cs="Arial"/>
                <w:u w:val="single"/>
              </w:rPr>
              <w:t>Configuration:</w:t>
            </w:r>
          </w:p>
          <w:p w14:paraId="4855D8DC" w14:textId="77777777" w:rsidR="00022AB5" w:rsidRPr="00B12D7F" w:rsidRDefault="00022AB5" w:rsidP="00022AB5">
            <w:r w:rsidRPr="00B12D7F">
              <w:t>Valuation method EVR will be assigned to an exertis specific Valuation Area Z1.</w:t>
            </w:r>
          </w:p>
          <w:p w14:paraId="4855D8DD" w14:textId="77777777" w:rsidR="00022AB5" w:rsidRPr="00B12D7F" w:rsidRDefault="00022AB5" w:rsidP="00022AB5"/>
          <w:p w14:paraId="4855D8DE" w14:textId="77777777" w:rsidR="00022AB5" w:rsidRPr="00B12D7F" w:rsidRDefault="00022AB5" w:rsidP="00022AB5">
            <w:pPr>
              <w:tabs>
                <w:tab w:val="num" w:pos="1080"/>
              </w:tabs>
              <w:spacing w:before="60" w:afterLines="60" w:after="144"/>
              <w:rPr>
                <w:u w:val="single"/>
              </w:rPr>
            </w:pPr>
            <w:r w:rsidRPr="00B12D7F">
              <w:rPr>
                <w:u w:val="single"/>
              </w:rPr>
              <w:t>WRICEF:</w:t>
            </w:r>
          </w:p>
          <w:p w14:paraId="4855D8DF"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8E0" w14:textId="77777777" w:rsidR="00022AB5" w:rsidRPr="00B12D7F" w:rsidRDefault="00022AB5" w:rsidP="00022AB5"/>
        </w:tc>
        <w:tc>
          <w:tcPr>
            <w:tcW w:w="0" w:type="auto"/>
            <w:tcBorders>
              <w:top w:val="single" w:sz="6" w:space="0" w:color="auto"/>
              <w:bottom w:val="single" w:sz="6" w:space="0" w:color="auto"/>
              <w:right w:val="single" w:sz="6" w:space="0" w:color="auto"/>
            </w:tcBorders>
          </w:tcPr>
          <w:p w14:paraId="4855D8E1" w14:textId="77777777" w:rsidR="00022AB5" w:rsidRPr="00B12D7F" w:rsidRDefault="00022AB5" w:rsidP="00022AB5"/>
        </w:tc>
      </w:tr>
      <w:tr w:rsidR="00022AB5" w:rsidRPr="00B12D7F" w14:paraId="4855D8EE" w14:textId="77777777" w:rsidTr="00022AB5">
        <w:tc>
          <w:tcPr>
            <w:tcW w:w="0" w:type="auto"/>
            <w:tcBorders>
              <w:top w:val="single" w:sz="6" w:space="0" w:color="auto"/>
              <w:left w:val="single" w:sz="6" w:space="0" w:color="auto"/>
              <w:bottom w:val="single" w:sz="6" w:space="0" w:color="auto"/>
            </w:tcBorders>
          </w:tcPr>
          <w:p w14:paraId="4855D8E3" w14:textId="77777777" w:rsidR="00022AB5" w:rsidRPr="00B12D7F" w:rsidRDefault="00022AB5" w:rsidP="00022AB5">
            <w:pPr>
              <w:rPr>
                <w:b/>
              </w:rPr>
            </w:pPr>
            <w:r w:rsidRPr="00B12D7F">
              <w:rPr>
                <w:b/>
              </w:rPr>
              <w:t>5</w:t>
            </w:r>
          </w:p>
        </w:tc>
        <w:tc>
          <w:tcPr>
            <w:tcW w:w="0" w:type="auto"/>
            <w:tcBorders>
              <w:top w:val="single" w:sz="6" w:space="0" w:color="auto"/>
              <w:bottom w:val="single" w:sz="6" w:space="0" w:color="auto"/>
            </w:tcBorders>
          </w:tcPr>
          <w:p w14:paraId="4855D8E4" w14:textId="77777777" w:rsidR="00022AB5" w:rsidRPr="00B12D7F" w:rsidRDefault="00022AB5" w:rsidP="00022AB5">
            <w:r w:rsidRPr="00B12D7F">
              <w:t>Account Determination</w:t>
            </w:r>
          </w:p>
        </w:tc>
        <w:tc>
          <w:tcPr>
            <w:tcW w:w="0" w:type="auto"/>
            <w:tcBorders>
              <w:top w:val="single" w:sz="6" w:space="0" w:color="auto"/>
              <w:bottom w:val="single" w:sz="6" w:space="0" w:color="auto"/>
            </w:tcBorders>
          </w:tcPr>
          <w:p w14:paraId="4855D8E5" w14:textId="77777777" w:rsidR="00022AB5" w:rsidRPr="00B12D7F" w:rsidRDefault="00022AB5" w:rsidP="00022AB5">
            <w:r w:rsidRPr="00B12D7F">
              <w:t>Facilitates the automatic account postings for unrealised gains and losses.</w:t>
            </w:r>
          </w:p>
        </w:tc>
        <w:tc>
          <w:tcPr>
            <w:tcW w:w="0" w:type="auto"/>
            <w:tcBorders>
              <w:top w:val="single" w:sz="6" w:space="0" w:color="auto"/>
              <w:bottom w:val="single" w:sz="6" w:space="0" w:color="auto"/>
            </w:tcBorders>
          </w:tcPr>
          <w:p w14:paraId="4855D8E6" w14:textId="77777777" w:rsidR="00022AB5" w:rsidRPr="00B12D7F" w:rsidRDefault="00022AB5" w:rsidP="00022AB5">
            <w:r w:rsidRPr="00B12D7F">
              <w:t>Different accounts will be used for gains and losses.</w:t>
            </w:r>
          </w:p>
        </w:tc>
        <w:tc>
          <w:tcPr>
            <w:tcW w:w="0" w:type="auto"/>
            <w:tcBorders>
              <w:top w:val="single" w:sz="6" w:space="0" w:color="auto"/>
              <w:bottom w:val="single" w:sz="6" w:space="0" w:color="auto"/>
            </w:tcBorders>
          </w:tcPr>
          <w:p w14:paraId="4855D8E7" w14:textId="77777777" w:rsidR="00022AB5" w:rsidRPr="00B12D7F" w:rsidRDefault="00022AB5" w:rsidP="00022AB5">
            <w:r w:rsidRPr="00B12D7F">
              <w:rPr>
                <w:rFonts w:cs="Arial"/>
                <w:u w:val="single"/>
              </w:rPr>
              <w:t>Configuration:</w:t>
            </w:r>
          </w:p>
          <w:p w14:paraId="4855D8E8" w14:textId="77777777" w:rsidR="00022AB5" w:rsidRPr="00B12D7F" w:rsidRDefault="00022AB5" w:rsidP="00022AB5">
            <w:r w:rsidRPr="00B12D7F">
              <w:t>Accounts will be identified during Realisation.</w:t>
            </w:r>
          </w:p>
          <w:p w14:paraId="4855D8E9" w14:textId="77777777" w:rsidR="00022AB5" w:rsidRPr="00B12D7F" w:rsidRDefault="00022AB5" w:rsidP="00022AB5"/>
          <w:p w14:paraId="4855D8EA" w14:textId="77777777" w:rsidR="00022AB5" w:rsidRPr="00B12D7F" w:rsidRDefault="00022AB5" w:rsidP="00022AB5">
            <w:pPr>
              <w:tabs>
                <w:tab w:val="num" w:pos="1080"/>
              </w:tabs>
              <w:spacing w:before="60" w:afterLines="60" w:after="144"/>
              <w:rPr>
                <w:u w:val="single"/>
              </w:rPr>
            </w:pPr>
            <w:r w:rsidRPr="00B12D7F">
              <w:rPr>
                <w:u w:val="single"/>
              </w:rPr>
              <w:t>WRICEF:</w:t>
            </w:r>
          </w:p>
          <w:p w14:paraId="4855D8EB" w14:textId="77777777" w:rsidR="00022AB5" w:rsidRPr="00B12D7F" w:rsidRDefault="00022AB5" w:rsidP="00022AB5">
            <w:pPr>
              <w:tabs>
                <w:tab w:val="num" w:pos="1080"/>
              </w:tabs>
              <w:spacing w:before="60" w:afterLines="60" w:after="144"/>
              <w:rPr>
                <w:rFonts w:cs="Arial"/>
                <w:u w:val="single"/>
              </w:rPr>
            </w:pPr>
            <w:r w:rsidRPr="00B12D7F">
              <w:rPr>
                <w:rFonts w:cs="Arial"/>
              </w:rPr>
              <w:t>N/A</w:t>
            </w:r>
          </w:p>
          <w:p w14:paraId="4855D8EC" w14:textId="77777777" w:rsidR="00022AB5" w:rsidRPr="00B12D7F" w:rsidRDefault="00022AB5" w:rsidP="00022AB5"/>
        </w:tc>
        <w:tc>
          <w:tcPr>
            <w:tcW w:w="0" w:type="auto"/>
            <w:tcBorders>
              <w:top w:val="single" w:sz="6" w:space="0" w:color="auto"/>
              <w:bottom w:val="single" w:sz="6" w:space="0" w:color="auto"/>
              <w:right w:val="single" w:sz="6" w:space="0" w:color="auto"/>
            </w:tcBorders>
          </w:tcPr>
          <w:p w14:paraId="4855D8ED" w14:textId="77777777" w:rsidR="00022AB5" w:rsidRPr="00B12D7F" w:rsidRDefault="00022AB5" w:rsidP="00022AB5"/>
        </w:tc>
      </w:tr>
    </w:tbl>
    <w:p w14:paraId="4855D8EF" w14:textId="77777777" w:rsidR="00292656" w:rsidRPr="00B12D7F" w:rsidRDefault="00292656" w:rsidP="00022AB5"/>
    <w:p w14:paraId="4855D8F0" w14:textId="77777777" w:rsidR="00292656" w:rsidRPr="00B12D7F" w:rsidRDefault="00292656" w:rsidP="00292656"/>
    <w:p w14:paraId="4855D8F1" w14:textId="77777777" w:rsidR="00292656" w:rsidRPr="00B12D7F" w:rsidRDefault="00292656">
      <w:pPr>
        <w:jc w:val="left"/>
        <w:rPr>
          <w:rFonts w:cs="Arial"/>
          <w:b/>
          <w:sz w:val="28"/>
          <w:szCs w:val="12"/>
          <w:lang w:val="en-GB"/>
        </w:rPr>
      </w:pPr>
      <w:bookmarkStart w:id="1276" w:name="_Toc418067354"/>
      <w:r w:rsidRPr="00B12D7F">
        <w:rPr>
          <w:lang w:val="en-GB"/>
        </w:rPr>
        <w:br w:type="page"/>
      </w:r>
    </w:p>
    <w:p w14:paraId="4855D8F2" w14:textId="77777777" w:rsidR="00292656" w:rsidRPr="00B12D7F" w:rsidRDefault="00292656" w:rsidP="00292656">
      <w:pPr>
        <w:pStyle w:val="Heading2"/>
        <w:spacing w:before="480"/>
        <w:jc w:val="both"/>
        <w:rPr>
          <w:lang w:val="en-GB"/>
        </w:rPr>
      </w:pPr>
      <w:bookmarkStart w:id="1277" w:name="_Toc429581538"/>
      <w:r w:rsidRPr="00B12D7F">
        <w:rPr>
          <w:lang w:val="en-GB"/>
        </w:rPr>
        <w:lastRenderedPageBreak/>
        <w:t>Year End Closing</w:t>
      </w:r>
      <w:bookmarkEnd w:id="1276"/>
      <w:bookmarkEnd w:id="1277"/>
    </w:p>
    <w:tbl>
      <w:tblPr>
        <w:tblW w:w="0" w:type="auto"/>
        <w:tblInd w:w="-6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593"/>
        <w:gridCol w:w="1598"/>
        <w:gridCol w:w="2652"/>
        <w:gridCol w:w="2335"/>
        <w:gridCol w:w="4661"/>
        <w:gridCol w:w="999"/>
      </w:tblGrid>
      <w:tr w:rsidR="00292656" w:rsidRPr="00B12D7F" w14:paraId="4855D8F9" w14:textId="77777777" w:rsidTr="005A7EDA">
        <w:trPr>
          <w:tblHeader/>
        </w:trPr>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F3" w14:textId="77777777" w:rsidR="00292656" w:rsidRPr="00B12D7F" w:rsidRDefault="00292656" w:rsidP="005A7EDA">
            <w:pPr>
              <w:rPr>
                <w:b/>
                <w:color w:val="FFFFFF" w:themeColor="background1"/>
                <w:lang w:val="en-GB"/>
              </w:rPr>
            </w:pPr>
            <w:r w:rsidRPr="00B12D7F">
              <w:rPr>
                <w:b/>
                <w:color w:val="FFFFFF" w:themeColor="background1"/>
                <w:lang w:val="en-GB"/>
              </w:rPr>
              <w:t>No.</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F4" w14:textId="77777777" w:rsidR="00292656" w:rsidRPr="00B12D7F" w:rsidRDefault="00292656" w:rsidP="005A7EDA">
            <w:pPr>
              <w:rPr>
                <w:b/>
                <w:color w:val="FFFFFF" w:themeColor="background1"/>
                <w:lang w:val="en-GB"/>
              </w:rPr>
            </w:pPr>
            <w:r w:rsidRPr="00B12D7F">
              <w:rPr>
                <w:b/>
                <w:color w:val="FFFFFF" w:themeColor="background1"/>
                <w:lang w:val="en-GB"/>
              </w:rPr>
              <w:t>Object</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F5" w14:textId="77777777" w:rsidR="00292656" w:rsidRPr="00B12D7F" w:rsidRDefault="00292656" w:rsidP="005A7EDA">
            <w:pPr>
              <w:rPr>
                <w:b/>
                <w:color w:val="FFFFFF" w:themeColor="background1"/>
                <w:lang w:val="en-GB"/>
              </w:rPr>
            </w:pPr>
            <w:r w:rsidRPr="00B12D7F">
              <w:rPr>
                <w:b/>
                <w:color w:val="FFFFFF" w:themeColor="background1"/>
                <w:lang w:val="en-GB"/>
              </w:rPr>
              <w:t>Description of Object</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F6" w14:textId="77777777" w:rsidR="00292656" w:rsidRPr="00B12D7F" w:rsidRDefault="00292656" w:rsidP="005A7EDA">
            <w:pPr>
              <w:rPr>
                <w:b/>
                <w:color w:val="FFFFFF" w:themeColor="background1"/>
                <w:lang w:val="en-GB"/>
              </w:rPr>
            </w:pPr>
            <w:r w:rsidRPr="00B12D7F">
              <w:rPr>
                <w:b/>
                <w:color w:val="FFFFFF" w:themeColor="background1"/>
                <w:lang w:val="en-GB"/>
              </w:rPr>
              <w:t>Summary of SAP design</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F7" w14:textId="77777777" w:rsidR="00292656" w:rsidRPr="00B12D7F" w:rsidRDefault="00292656" w:rsidP="005A7EDA">
            <w:pPr>
              <w:rPr>
                <w:b/>
                <w:color w:val="FFFFFF" w:themeColor="background1"/>
                <w:lang w:val="en-GB"/>
              </w:rPr>
            </w:pPr>
            <w:r w:rsidRPr="00B12D7F">
              <w:rPr>
                <w:b/>
                <w:color w:val="FFFFFF" w:themeColor="background1"/>
                <w:lang w:val="en-GB"/>
              </w:rPr>
              <w:t>Solution</w:t>
            </w:r>
          </w:p>
        </w:tc>
        <w:tc>
          <w:tcPr>
            <w:tcW w:w="0" w:type="auto"/>
            <w:tcBorders>
              <w:top w:val="single" w:sz="4" w:space="0" w:color="auto"/>
              <w:left w:val="single" w:sz="4" w:space="0" w:color="auto"/>
              <w:bottom w:val="single" w:sz="4" w:space="0" w:color="auto"/>
              <w:right w:val="single" w:sz="4" w:space="0" w:color="auto"/>
            </w:tcBorders>
            <w:shd w:val="clear" w:color="auto" w:fill="FF0000"/>
          </w:tcPr>
          <w:p w14:paraId="4855D8F8" w14:textId="77777777" w:rsidR="00292656" w:rsidRPr="00B12D7F" w:rsidRDefault="00292656" w:rsidP="005A7EDA">
            <w:pPr>
              <w:rPr>
                <w:b/>
                <w:color w:val="FFFFFF" w:themeColor="background1"/>
                <w:lang w:val="en-GB"/>
              </w:rPr>
            </w:pPr>
            <w:r w:rsidRPr="00B12D7F">
              <w:rPr>
                <w:b/>
                <w:color w:val="FFFFFF" w:themeColor="background1"/>
                <w:lang w:val="en-GB"/>
              </w:rPr>
              <w:t>Comments</w:t>
            </w:r>
          </w:p>
        </w:tc>
      </w:tr>
      <w:tr w:rsidR="00292656" w:rsidRPr="00B12D7F" w14:paraId="4855D900" w14:textId="77777777" w:rsidTr="005A7EDA">
        <w:trPr>
          <w:trHeight w:hRule="exact" w:val="60"/>
          <w:tblHeader/>
        </w:trPr>
        <w:tc>
          <w:tcPr>
            <w:tcW w:w="0" w:type="auto"/>
            <w:tcBorders>
              <w:top w:val="single" w:sz="4" w:space="0" w:color="auto"/>
              <w:left w:val="nil"/>
              <w:bottom w:val="single" w:sz="6" w:space="0" w:color="auto"/>
              <w:right w:val="nil"/>
            </w:tcBorders>
            <w:shd w:val="pct50" w:color="auto" w:fill="auto"/>
          </w:tcPr>
          <w:p w14:paraId="4855D8FA" w14:textId="77777777" w:rsidR="00292656" w:rsidRPr="00B12D7F" w:rsidRDefault="00292656" w:rsidP="005A7EDA">
            <w:pPr>
              <w:rPr>
                <w:lang w:val="en-GB"/>
              </w:rPr>
            </w:pPr>
          </w:p>
        </w:tc>
        <w:tc>
          <w:tcPr>
            <w:tcW w:w="0" w:type="auto"/>
            <w:tcBorders>
              <w:top w:val="single" w:sz="4" w:space="0" w:color="auto"/>
              <w:left w:val="nil"/>
              <w:bottom w:val="single" w:sz="6" w:space="0" w:color="auto"/>
              <w:right w:val="nil"/>
            </w:tcBorders>
            <w:shd w:val="pct50" w:color="auto" w:fill="auto"/>
          </w:tcPr>
          <w:p w14:paraId="4855D8FB" w14:textId="77777777" w:rsidR="00292656" w:rsidRPr="00B12D7F" w:rsidRDefault="00292656" w:rsidP="005A7EDA">
            <w:pPr>
              <w:rPr>
                <w:lang w:val="en-GB"/>
              </w:rPr>
            </w:pPr>
          </w:p>
        </w:tc>
        <w:tc>
          <w:tcPr>
            <w:tcW w:w="0" w:type="auto"/>
            <w:tcBorders>
              <w:top w:val="single" w:sz="4" w:space="0" w:color="auto"/>
              <w:left w:val="nil"/>
              <w:bottom w:val="single" w:sz="6" w:space="0" w:color="auto"/>
              <w:right w:val="nil"/>
            </w:tcBorders>
            <w:shd w:val="pct50" w:color="auto" w:fill="auto"/>
          </w:tcPr>
          <w:p w14:paraId="4855D8FC" w14:textId="77777777" w:rsidR="00292656" w:rsidRPr="00B12D7F" w:rsidRDefault="00292656" w:rsidP="005A7EDA">
            <w:pPr>
              <w:rPr>
                <w:lang w:val="en-GB"/>
              </w:rPr>
            </w:pPr>
          </w:p>
        </w:tc>
        <w:tc>
          <w:tcPr>
            <w:tcW w:w="0" w:type="auto"/>
            <w:tcBorders>
              <w:top w:val="single" w:sz="4" w:space="0" w:color="auto"/>
              <w:left w:val="nil"/>
              <w:bottom w:val="single" w:sz="6" w:space="0" w:color="auto"/>
              <w:right w:val="nil"/>
            </w:tcBorders>
            <w:shd w:val="pct50" w:color="auto" w:fill="auto"/>
          </w:tcPr>
          <w:p w14:paraId="4855D8FD" w14:textId="77777777" w:rsidR="00292656" w:rsidRPr="00B12D7F" w:rsidRDefault="00292656" w:rsidP="005A7EDA">
            <w:pPr>
              <w:rPr>
                <w:lang w:val="en-GB"/>
              </w:rPr>
            </w:pPr>
          </w:p>
        </w:tc>
        <w:tc>
          <w:tcPr>
            <w:tcW w:w="0" w:type="auto"/>
            <w:tcBorders>
              <w:top w:val="single" w:sz="4" w:space="0" w:color="auto"/>
              <w:left w:val="nil"/>
              <w:bottom w:val="single" w:sz="6" w:space="0" w:color="auto"/>
              <w:right w:val="nil"/>
            </w:tcBorders>
            <w:shd w:val="pct50" w:color="auto" w:fill="auto"/>
          </w:tcPr>
          <w:p w14:paraId="4855D8FE" w14:textId="77777777" w:rsidR="00292656" w:rsidRPr="00B12D7F" w:rsidRDefault="00292656" w:rsidP="005A7EDA">
            <w:pPr>
              <w:rPr>
                <w:lang w:val="en-GB"/>
              </w:rPr>
            </w:pPr>
          </w:p>
        </w:tc>
        <w:tc>
          <w:tcPr>
            <w:tcW w:w="0" w:type="auto"/>
            <w:tcBorders>
              <w:top w:val="single" w:sz="4" w:space="0" w:color="auto"/>
              <w:left w:val="nil"/>
              <w:bottom w:val="single" w:sz="6" w:space="0" w:color="auto"/>
              <w:right w:val="nil"/>
            </w:tcBorders>
            <w:shd w:val="pct50" w:color="auto" w:fill="auto"/>
          </w:tcPr>
          <w:p w14:paraId="4855D8FF" w14:textId="77777777" w:rsidR="00292656" w:rsidRPr="00B12D7F" w:rsidRDefault="00292656" w:rsidP="005A7EDA">
            <w:pPr>
              <w:rPr>
                <w:lang w:val="en-GB"/>
              </w:rPr>
            </w:pPr>
          </w:p>
        </w:tc>
      </w:tr>
      <w:tr w:rsidR="00292656" w:rsidRPr="00B12D7F" w14:paraId="4855D912" w14:textId="77777777" w:rsidTr="005A7EDA">
        <w:tc>
          <w:tcPr>
            <w:tcW w:w="0" w:type="auto"/>
            <w:tcBorders>
              <w:top w:val="single" w:sz="6" w:space="0" w:color="auto"/>
              <w:left w:val="single" w:sz="6" w:space="0" w:color="auto"/>
              <w:bottom w:val="single" w:sz="6" w:space="0" w:color="auto"/>
            </w:tcBorders>
          </w:tcPr>
          <w:p w14:paraId="4855D901" w14:textId="77777777" w:rsidR="00292656" w:rsidRPr="00B12D7F" w:rsidRDefault="00292656" w:rsidP="005A7EDA">
            <w:pPr>
              <w:rPr>
                <w:b/>
                <w:lang w:val="en-GB"/>
              </w:rPr>
            </w:pPr>
            <w:r w:rsidRPr="00B12D7F">
              <w:rPr>
                <w:b/>
                <w:lang w:val="en-GB"/>
              </w:rPr>
              <w:t>1</w:t>
            </w:r>
          </w:p>
        </w:tc>
        <w:tc>
          <w:tcPr>
            <w:tcW w:w="0" w:type="auto"/>
            <w:tcBorders>
              <w:top w:val="single" w:sz="6" w:space="0" w:color="auto"/>
              <w:bottom w:val="single" w:sz="6" w:space="0" w:color="auto"/>
            </w:tcBorders>
          </w:tcPr>
          <w:p w14:paraId="4855D902" w14:textId="77777777" w:rsidR="00292656" w:rsidRPr="00B12D7F" w:rsidRDefault="00292656" w:rsidP="005A7EDA">
            <w:pPr>
              <w:rPr>
                <w:lang w:val="en-GB"/>
              </w:rPr>
            </w:pPr>
            <w:r w:rsidRPr="00B12D7F">
              <w:rPr>
                <w:lang w:val="en-GB"/>
              </w:rPr>
              <w:t>Adjustment accounts for GR/IR clearing</w:t>
            </w:r>
          </w:p>
        </w:tc>
        <w:tc>
          <w:tcPr>
            <w:tcW w:w="0" w:type="auto"/>
            <w:tcBorders>
              <w:top w:val="single" w:sz="6" w:space="0" w:color="auto"/>
              <w:bottom w:val="single" w:sz="6" w:space="0" w:color="auto"/>
            </w:tcBorders>
          </w:tcPr>
          <w:p w14:paraId="4855D903" w14:textId="77777777" w:rsidR="00292656" w:rsidRPr="00B12D7F" w:rsidRDefault="00292656" w:rsidP="005A7EDA">
            <w:pPr>
              <w:rPr>
                <w:lang w:val="en-GB"/>
              </w:rPr>
            </w:pPr>
            <w:r w:rsidRPr="00B12D7F">
              <w:rPr>
                <w:lang w:val="en-GB"/>
              </w:rPr>
              <w:t>GL accounts for reclassification, ‘Invoiced but not yet delivered’ and ‘Delivered but not yet invoiced’.</w:t>
            </w:r>
          </w:p>
        </w:tc>
        <w:tc>
          <w:tcPr>
            <w:tcW w:w="0" w:type="auto"/>
            <w:tcBorders>
              <w:top w:val="single" w:sz="6" w:space="0" w:color="auto"/>
              <w:bottom w:val="single" w:sz="6" w:space="0" w:color="auto"/>
            </w:tcBorders>
          </w:tcPr>
          <w:p w14:paraId="4855D904" w14:textId="77777777" w:rsidR="00292656" w:rsidRPr="00B12D7F" w:rsidRDefault="00292656" w:rsidP="005A7EDA">
            <w:pPr>
              <w:rPr>
                <w:lang w:val="en-GB"/>
              </w:rPr>
            </w:pPr>
            <w:r w:rsidRPr="00B12D7F">
              <w:rPr>
                <w:lang w:val="en-GB"/>
              </w:rPr>
              <w:t>Standard settings with GL account determination from the exertis chart of accounts.</w:t>
            </w:r>
          </w:p>
        </w:tc>
        <w:tc>
          <w:tcPr>
            <w:tcW w:w="0" w:type="auto"/>
            <w:tcBorders>
              <w:top w:val="single" w:sz="6" w:space="0" w:color="auto"/>
              <w:bottom w:val="single" w:sz="6" w:space="0" w:color="auto"/>
            </w:tcBorders>
          </w:tcPr>
          <w:p w14:paraId="4855D905" w14:textId="77777777" w:rsidR="00292656" w:rsidRPr="00B12D7F" w:rsidRDefault="00292656" w:rsidP="005A7EDA">
            <w:pPr>
              <w:rPr>
                <w:rFonts w:cs="Arial"/>
                <w:u w:val="single"/>
                <w:lang w:val="en-GB"/>
              </w:rPr>
            </w:pPr>
            <w:r w:rsidRPr="00B12D7F">
              <w:rPr>
                <w:rFonts w:cs="Arial"/>
                <w:u w:val="single"/>
                <w:lang w:val="en-GB"/>
              </w:rPr>
              <w:t>Configuration:</w:t>
            </w:r>
          </w:p>
          <w:p w14:paraId="4855D906" w14:textId="77777777" w:rsidR="00292656" w:rsidRPr="00B12D7F" w:rsidRDefault="00292656" w:rsidP="005A7EDA">
            <w:pPr>
              <w:rPr>
                <w:lang w:val="en-GB"/>
              </w:rPr>
            </w:pPr>
            <w:r w:rsidRPr="00B12D7F">
              <w:rPr>
                <w:lang w:val="en-GB"/>
              </w:rPr>
              <w:t>GL accounts required for:</w:t>
            </w:r>
          </w:p>
          <w:p w14:paraId="4855D907" w14:textId="77777777" w:rsidR="00292656" w:rsidRPr="00B12D7F" w:rsidRDefault="00292656" w:rsidP="005A7EDA">
            <w:pPr>
              <w:rPr>
                <w:lang w:val="en-GB"/>
              </w:rPr>
            </w:pPr>
          </w:p>
          <w:p w14:paraId="4855D908" w14:textId="77777777" w:rsidR="00292656" w:rsidRPr="00B12D7F" w:rsidRDefault="00292656" w:rsidP="00292656">
            <w:pPr>
              <w:pStyle w:val="ListParagraph"/>
              <w:numPr>
                <w:ilvl w:val="0"/>
                <w:numId w:val="48"/>
              </w:numPr>
              <w:spacing w:before="144"/>
              <w:rPr>
                <w:sz w:val="20"/>
                <w:szCs w:val="20"/>
                <w:lang w:val="en-GB"/>
              </w:rPr>
            </w:pPr>
            <w:r w:rsidRPr="00B12D7F">
              <w:rPr>
                <w:sz w:val="20"/>
                <w:szCs w:val="20"/>
                <w:lang w:val="en-GB"/>
              </w:rPr>
              <w:t>Invoiced but not yet delivered (‘Goods Receipt/Invoice Receipt -GR/IR Adjustments‘ and ‘Goods Invoiced Not Received -GINR Clearing‘)</w:t>
            </w:r>
          </w:p>
          <w:p w14:paraId="4855D909" w14:textId="77777777" w:rsidR="00292656" w:rsidRPr="00B12D7F" w:rsidRDefault="00292656" w:rsidP="005A7EDA">
            <w:pPr>
              <w:rPr>
                <w:lang w:val="en-GB"/>
              </w:rPr>
            </w:pPr>
          </w:p>
          <w:p w14:paraId="4855D90A" w14:textId="77777777" w:rsidR="00292656" w:rsidRPr="00B12D7F" w:rsidRDefault="00292656" w:rsidP="00292656">
            <w:pPr>
              <w:pStyle w:val="ListParagraph"/>
              <w:numPr>
                <w:ilvl w:val="0"/>
                <w:numId w:val="48"/>
              </w:numPr>
              <w:spacing w:before="144"/>
              <w:rPr>
                <w:sz w:val="20"/>
                <w:szCs w:val="20"/>
                <w:lang w:val="en-GB"/>
              </w:rPr>
            </w:pPr>
            <w:r w:rsidRPr="00B12D7F">
              <w:rPr>
                <w:sz w:val="20"/>
                <w:szCs w:val="20"/>
                <w:lang w:val="en-GB"/>
              </w:rPr>
              <w:t>Delivered but not yet invoiced (‘Goods Receipt/Invoice Receipt -GR/IR Adjustments‘ and ‘Goods Received Not Invoiced -GRNI Clearing‘)</w:t>
            </w:r>
          </w:p>
          <w:p w14:paraId="4855D90B" w14:textId="77777777" w:rsidR="00292656" w:rsidRPr="00B12D7F" w:rsidRDefault="00292656" w:rsidP="005A7EDA">
            <w:pPr>
              <w:rPr>
                <w:lang w:val="en-GB"/>
              </w:rPr>
            </w:pPr>
            <w:r w:rsidRPr="00B12D7F">
              <w:rPr>
                <w:lang w:val="en-GB"/>
              </w:rPr>
              <w:t>GL accounts to be determined during Realisation.</w:t>
            </w:r>
          </w:p>
          <w:p w14:paraId="4855D90C" w14:textId="77777777" w:rsidR="00292656" w:rsidRPr="00B12D7F" w:rsidRDefault="00292656" w:rsidP="005A7EDA">
            <w:pPr>
              <w:rPr>
                <w:u w:val="single"/>
                <w:lang w:val="en-GB"/>
              </w:rPr>
            </w:pPr>
          </w:p>
          <w:p w14:paraId="4855D90D" w14:textId="77777777" w:rsidR="00292656" w:rsidRPr="00B12D7F" w:rsidRDefault="00292656" w:rsidP="005A7EDA">
            <w:pPr>
              <w:rPr>
                <w:u w:val="single"/>
                <w:lang w:val="en-GB"/>
              </w:rPr>
            </w:pPr>
          </w:p>
          <w:p w14:paraId="4855D90E" w14:textId="77777777" w:rsidR="00292656" w:rsidRPr="00B12D7F" w:rsidRDefault="00292656" w:rsidP="005A7EDA">
            <w:pPr>
              <w:tabs>
                <w:tab w:val="num" w:pos="1080"/>
              </w:tabs>
              <w:spacing w:before="60" w:afterLines="60" w:after="144"/>
              <w:rPr>
                <w:u w:val="single"/>
                <w:lang w:val="en-GB"/>
              </w:rPr>
            </w:pPr>
            <w:r w:rsidRPr="00B12D7F">
              <w:rPr>
                <w:u w:val="single"/>
                <w:lang w:val="en-GB"/>
              </w:rPr>
              <w:t>WRICEF:</w:t>
            </w:r>
          </w:p>
          <w:p w14:paraId="4855D90F" w14:textId="77777777" w:rsidR="00292656" w:rsidRPr="00B12D7F" w:rsidRDefault="00292656" w:rsidP="005A7EDA">
            <w:pPr>
              <w:tabs>
                <w:tab w:val="num" w:pos="1080"/>
              </w:tabs>
              <w:spacing w:before="60" w:afterLines="60" w:after="144"/>
              <w:rPr>
                <w:lang w:val="en-GB"/>
              </w:rPr>
            </w:pPr>
            <w:r w:rsidRPr="00B12D7F">
              <w:rPr>
                <w:lang w:val="en-GB"/>
              </w:rPr>
              <w:t>N/A</w:t>
            </w:r>
          </w:p>
          <w:p w14:paraId="4855D910" w14:textId="77777777" w:rsidR="00292656" w:rsidRPr="00B12D7F" w:rsidRDefault="00292656" w:rsidP="005A7EDA">
            <w:pPr>
              <w:rPr>
                <w:lang w:val="en-GB"/>
              </w:rPr>
            </w:pPr>
          </w:p>
        </w:tc>
        <w:tc>
          <w:tcPr>
            <w:tcW w:w="0" w:type="auto"/>
            <w:tcBorders>
              <w:top w:val="single" w:sz="6" w:space="0" w:color="auto"/>
              <w:bottom w:val="single" w:sz="6" w:space="0" w:color="auto"/>
              <w:right w:val="single" w:sz="6" w:space="0" w:color="auto"/>
            </w:tcBorders>
          </w:tcPr>
          <w:p w14:paraId="4855D911" w14:textId="77777777" w:rsidR="00292656" w:rsidRPr="00B12D7F" w:rsidRDefault="00292656" w:rsidP="005A7EDA">
            <w:pPr>
              <w:rPr>
                <w:lang w:val="en-GB"/>
              </w:rPr>
            </w:pPr>
          </w:p>
        </w:tc>
      </w:tr>
      <w:tr w:rsidR="00292656" w:rsidRPr="00B12D7F" w14:paraId="4855D91D" w14:textId="77777777" w:rsidTr="005A7EDA">
        <w:tc>
          <w:tcPr>
            <w:tcW w:w="0" w:type="auto"/>
            <w:tcBorders>
              <w:top w:val="single" w:sz="6" w:space="0" w:color="auto"/>
              <w:left w:val="single" w:sz="6" w:space="0" w:color="auto"/>
              <w:bottom w:val="single" w:sz="6" w:space="0" w:color="auto"/>
            </w:tcBorders>
          </w:tcPr>
          <w:p w14:paraId="4855D913" w14:textId="77777777" w:rsidR="00292656" w:rsidRPr="00B12D7F" w:rsidRDefault="00292656" w:rsidP="005A7EDA">
            <w:pPr>
              <w:rPr>
                <w:b/>
                <w:lang w:val="en-GB"/>
              </w:rPr>
            </w:pPr>
            <w:r w:rsidRPr="00B12D7F">
              <w:rPr>
                <w:b/>
                <w:lang w:val="en-GB"/>
              </w:rPr>
              <w:t>2</w:t>
            </w:r>
          </w:p>
        </w:tc>
        <w:tc>
          <w:tcPr>
            <w:tcW w:w="0" w:type="auto"/>
            <w:tcBorders>
              <w:top w:val="single" w:sz="6" w:space="0" w:color="auto"/>
              <w:bottom w:val="single" w:sz="6" w:space="0" w:color="auto"/>
            </w:tcBorders>
          </w:tcPr>
          <w:p w14:paraId="4855D914" w14:textId="77777777" w:rsidR="00292656" w:rsidRPr="00B12D7F" w:rsidRDefault="00292656" w:rsidP="005A7EDA">
            <w:pPr>
              <w:rPr>
                <w:lang w:val="en-GB"/>
              </w:rPr>
            </w:pPr>
            <w:r w:rsidRPr="00B12D7F">
              <w:rPr>
                <w:lang w:val="en-GB"/>
              </w:rPr>
              <w:t>Adjustment accounts for AR/AP reclassification</w:t>
            </w:r>
          </w:p>
        </w:tc>
        <w:tc>
          <w:tcPr>
            <w:tcW w:w="0" w:type="auto"/>
            <w:tcBorders>
              <w:top w:val="single" w:sz="6" w:space="0" w:color="auto"/>
              <w:bottom w:val="single" w:sz="6" w:space="0" w:color="auto"/>
            </w:tcBorders>
          </w:tcPr>
          <w:p w14:paraId="4855D915" w14:textId="77777777" w:rsidR="00292656" w:rsidRPr="00B12D7F" w:rsidRDefault="00292656" w:rsidP="005A7EDA">
            <w:pPr>
              <w:rPr>
                <w:lang w:val="en-GB"/>
              </w:rPr>
            </w:pPr>
            <w:r w:rsidRPr="00B12D7F">
              <w:rPr>
                <w:lang w:val="en-GB"/>
              </w:rPr>
              <w:t>GL accounts for reclassifying AR credit balances and AP debit balances.</w:t>
            </w:r>
          </w:p>
        </w:tc>
        <w:tc>
          <w:tcPr>
            <w:tcW w:w="0" w:type="auto"/>
            <w:tcBorders>
              <w:top w:val="single" w:sz="6" w:space="0" w:color="auto"/>
              <w:bottom w:val="single" w:sz="6" w:space="0" w:color="auto"/>
            </w:tcBorders>
          </w:tcPr>
          <w:p w14:paraId="4855D916" w14:textId="77777777" w:rsidR="00292656" w:rsidRPr="00B12D7F" w:rsidRDefault="00292656" w:rsidP="005A7EDA">
            <w:pPr>
              <w:rPr>
                <w:lang w:val="en-GB"/>
              </w:rPr>
            </w:pPr>
            <w:r w:rsidRPr="00B12D7F">
              <w:rPr>
                <w:lang w:val="en-GB"/>
              </w:rPr>
              <w:t>Standard settings with GL account determination from the exertis chart of accounts.</w:t>
            </w:r>
          </w:p>
        </w:tc>
        <w:tc>
          <w:tcPr>
            <w:tcW w:w="0" w:type="auto"/>
            <w:tcBorders>
              <w:top w:val="single" w:sz="6" w:space="0" w:color="auto"/>
              <w:bottom w:val="single" w:sz="6" w:space="0" w:color="auto"/>
            </w:tcBorders>
          </w:tcPr>
          <w:p w14:paraId="4855D917" w14:textId="77777777" w:rsidR="00292656" w:rsidRPr="00B12D7F" w:rsidRDefault="00292656" w:rsidP="005A7EDA">
            <w:pPr>
              <w:rPr>
                <w:rFonts w:cs="Arial"/>
                <w:u w:val="single"/>
                <w:lang w:val="en-GB"/>
              </w:rPr>
            </w:pPr>
            <w:r w:rsidRPr="00B12D7F">
              <w:rPr>
                <w:rFonts w:cs="Arial"/>
                <w:u w:val="single"/>
                <w:lang w:val="en-GB"/>
              </w:rPr>
              <w:t>Configuration:</w:t>
            </w:r>
          </w:p>
          <w:p w14:paraId="4855D918" w14:textId="77777777" w:rsidR="00292656" w:rsidRPr="00B12D7F" w:rsidRDefault="00292656" w:rsidP="005A7EDA">
            <w:pPr>
              <w:rPr>
                <w:lang w:val="en-GB"/>
              </w:rPr>
            </w:pPr>
            <w:r w:rsidRPr="00B12D7F">
              <w:rPr>
                <w:lang w:val="en-GB"/>
              </w:rPr>
              <w:t>Adjustment accounts to be determined during Realisation.</w:t>
            </w:r>
          </w:p>
          <w:p w14:paraId="4855D919" w14:textId="77777777" w:rsidR="00292656" w:rsidRPr="00B12D7F" w:rsidRDefault="00292656" w:rsidP="005A7EDA">
            <w:pPr>
              <w:rPr>
                <w:lang w:val="en-GB"/>
              </w:rPr>
            </w:pPr>
          </w:p>
          <w:p w14:paraId="4855D91A" w14:textId="77777777" w:rsidR="00292656" w:rsidRPr="00B12D7F" w:rsidRDefault="00292656" w:rsidP="005A7EDA">
            <w:pPr>
              <w:tabs>
                <w:tab w:val="num" w:pos="1080"/>
              </w:tabs>
              <w:spacing w:before="60" w:afterLines="60" w:after="144"/>
              <w:rPr>
                <w:u w:val="single"/>
                <w:lang w:val="en-GB"/>
              </w:rPr>
            </w:pPr>
            <w:r w:rsidRPr="00B12D7F">
              <w:rPr>
                <w:u w:val="single"/>
                <w:lang w:val="en-GB"/>
              </w:rPr>
              <w:t>WRICEF:</w:t>
            </w:r>
          </w:p>
          <w:p w14:paraId="4855D91B" w14:textId="77777777" w:rsidR="00292656" w:rsidRPr="00B12D7F" w:rsidRDefault="0034356C" w:rsidP="0034356C">
            <w:pPr>
              <w:tabs>
                <w:tab w:val="num" w:pos="1080"/>
              </w:tabs>
              <w:spacing w:before="60" w:afterLines="60" w:after="144"/>
              <w:rPr>
                <w:lang w:val="en-GB"/>
              </w:rPr>
            </w:pPr>
            <w:r>
              <w:rPr>
                <w:lang w:val="en-GB"/>
              </w:rPr>
              <w:lastRenderedPageBreak/>
              <w:t>N/A</w:t>
            </w:r>
          </w:p>
        </w:tc>
        <w:tc>
          <w:tcPr>
            <w:tcW w:w="0" w:type="auto"/>
            <w:tcBorders>
              <w:top w:val="single" w:sz="6" w:space="0" w:color="auto"/>
              <w:bottom w:val="single" w:sz="6" w:space="0" w:color="auto"/>
              <w:right w:val="single" w:sz="6" w:space="0" w:color="auto"/>
            </w:tcBorders>
          </w:tcPr>
          <w:p w14:paraId="4855D91C" w14:textId="77777777" w:rsidR="00292656" w:rsidRPr="00B12D7F" w:rsidRDefault="00292656" w:rsidP="005A7EDA">
            <w:pPr>
              <w:rPr>
                <w:lang w:val="en-GB"/>
              </w:rPr>
            </w:pPr>
          </w:p>
        </w:tc>
      </w:tr>
    </w:tbl>
    <w:p w14:paraId="4855D91E" w14:textId="77777777" w:rsidR="00292656" w:rsidRPr="00B12D7F" w:rsidRDefault="00292656" w:rsidP="00292656">
      <w:pPr>
        <w:rPr>
          <w:lang w:val="en-GB"/>
        </w:rPr>
      </w:pPr>
    </w:p>
    <w:p w14:paraId="4855D91F" w14:textId="77777777" w:rsidR="00292656" w:rsidRPr="00B12D7F" w:rsidRDefault="00292656" w:rsidP="00292656"/>
    <w:p w14:paraId="4855D920" w14:textId="77777777" w:rsidR="00292656" w:rsidRPr="00B12D7F" w:rsidRDefault="00292656" w:rsidP="00292656"/>
    <w:p w14:paraId="4855D921" w14:textId="77777777" w:rsidR="00022AB5" w:rsidRPr="00B12D7F" w:rsidRDefault="00022AB5" w:rsidP="00292656">
      <w:pPr>
        <w:sectPr w:rsidR="00022AB5" w:rsidRPr="00B12D7F" w:rsidSect="00022AB5">
          <w:pgSz w:w="16838" w:h="11906" w:orient="landscape" w:code="9"/>
          <w:pgMar w:top="2138" w:right="1985" w:bottom="1418" w:left="2659" w:header="709" w:footer="357" w:gutter="0"/>
          <w:cols w:space="708"/>
          <w:docGrid w:linePitch="360"/>
        </w:sectPr>
      </w:pPr>
    </w:p>
    <w:p w14:paraId="4855D922" w14:textId="77777777" w:rsidR="007123B7" w:rsidRPr="00B12D7F" w:rsidRDefault="007123B7" w:rsidP="00FA0F1B">
      <w:pPr>
        <w:pStyle w:val="Heading2"/>
        <w:numPr>
          <w:ilvl w:val="0"/>
          <w:numId w:val="0"/>
        </w:numPr>
        <w:spacing w:before="480"/>
        <w:ind w:left="576"/>
        <w:jc w:val="both"/>
        <w:rPr>
          <w:lang w:val="en-GB"/>
        </w:rPr>
        <w:sectPr w:rsidR="007123B7" w:rsidRPr="00B12D7F" w:rsidSect="001F5D5E">
          <w:pgSz w:w="16838" w:h="11906" w:orient="landscape" w:code="9"/>
          <w:pgMar w:top="1985" w:right="1418" w:bottom="1418" w:left="2662" w:header="709" w:footer="357" w:gutter="0"/>
          <w:cols w:space="708"/>
          <w:docGrid w:linePitch="360"/>
        </w:sectPr>
      </w:pPr>
    </w:p>
    <w:p w14:paraId="4855D923" w14:textId="77777777" w:rsidR="00FA0F1B" w:rsidRPr="00FA0F1B" w:rsidRDefault="00FA0F1B" w:rsidP="007123B7">
      <w:pPr>
        <w:pStyle w:val="Heading1"/>
        <w:rPr>
          <w:lang w:val="en-GB"/>
        </w:rPr>
      </w:pPr>
      <w:bookmarkStart w:id="1278" w:name="_Toc429581539"/>
      <w:bookmarkStart w:id="1279" w:name="_Toc168030468"/>
      <w:bookmarkStart w:id="1280" w:name="_Toc281923557"/>
      <w:bookmarkEnd w:id="1273"/>
      <w:r w:rsidRPr="00FA0F1B">
        <w:rPr>
          <w:lang w:val="en-GB"/>
        </w:rPr>
        <w:lastRenderedPageBreak/>
        <w:t>Operational Reporting</w:t>
      </w:r>
      <w:bookmarkEnd w:id="1278"/>
    </w:p>
    <w:p w14:paraId="4855D924" w14:textId="77777777" w:rsidR="00FA0F1B" w:rsidRDefault="00FA0F1B" w:rsidP="00FA0F1B">
      <w:pPr>
        <w:pStyle w:val="NormalWeb"/>
        <w:rPr>
          <w:rFonts w:ascii="Verdana" w:hAnsi="Verdana"/>
          <w:sz w:val="20"/>
          <w:lang w:val="en-GB"/>
        </w:rPr>
      </w:pPr>
      <w:r w:rsidRPr="00FA0F1B">
        <w:rPr>
          <w:rFonts w:ascii="Verdana" w:hAnsi="Verdana"/>
          <w:sz w:val="20"/>
          <w:lang w:val="en-GB"/>
        </w:rPr>
        <w:t>This section summarises the standard ERP operational reports that will be used by exertis. Non-standard reports which will be developed specifically for exertis are detailed in the Reports section of the</w:t>
      </w:r>
      <w:r w:rsidR="00556A03">
        <w:rPr>
          <w:rFonts w:ascii="Verdana" w:hAnsi="Verdana"/>
          <w:sz w:val="20"/>
          <w:lang w:val="en-GB"/>
        </w:rPr>
        <w:t xml:space="preserve"> WRICEF requirements (section 9</w:t>
      </w:r>
      <w:r w:rsidRPr="00FA0F1B">
        <w:rPr>
          <w:rFonts w:ascii="Verdana" w:hAnsi="Verdana"/>
          <w:sz w:val="20"/>
          <w:lang w:val="en-GB"/>
        </w:rPr>
        <w:t>.2). KPI and analytical reports will be provided through the SAP BI tools, and are deta</w:t>
      </w:r>
      <w:r>
        <w:rPr>
          <w:rFonts w:ascii="Verdana" w:hAnsi="Verdana"/>
          <w:sz w:val="20"/>
          <w:lang w:val="en-GB"/>
        </w:rPr>
        <w:t>iled in the Reporting Finance</w:t>
      </w:r>
      <w:r w:rsidRPr="00FA0F1B">
        <w:rPr>
          <w:rFonts w:ascii="Verdana" w:hAnsi="Verdana"/>
          <w:sz w:val="20"/>
          <w:lang w:val="en-GB"/>
        </w:rPr>
        <w:t xml:space="preserve"> blueprint document. </w:t>
      </w:r>
    </w:p>
    <w:p w14:paraId="4855D925" w14:textId="77777777" w:rsidR="00FA0F1B" w:rsidRPr="00B12D7F" w:rsidRDefault="00FA0F1B" w:rsidP="00FA0F1B">
      <w:pPr>
        <w:rPr>
          <w:lang w:val="en-GB"/>
        </w:rPr>
      </w:pPr>
      <w:r w:rsidRPr="00B12D7F">
        <w:rPr>
          <w:lang w:val="en-GB"/>
        </w:rPr>
        <w:t xml:space="preserve">exertis will be able to use Standard GL reports such as GL balance reports, trial balance and line item reports. </w:t>
      </w:r>
    </w:p>
    <w:p w14:paraId="4855D926" w14:textId="77777777" w:rsidR="00FA0F1B" w:rsidRPr="00B12D7F" w:rsidRDefault="00FA0F1B" w:rsidP="00FA0F1B">
      <w:pPr>
        <w:rPr>
          <w:lang w:val="en-GB"/>
        </w:rPr>
      </w:pPr>
    </w:p>
    <w:p w14:paraId="4855D927" w14:textId="77777777" w:rsidR="00FA0F1B" w:rsidRPr="00B12D7F" w:rsidRDefault="00FA0F1B" w:rsidP="00FA0F1B">
      <w:pPr>
        <w:rPr>
          <w:lang w:val="en-GB"/>
        </w:rPr>
      </w:pPr>
      <w:r w:rsidRPr="00B12D7F">
        <w:rPr>
          <w:lang w:val="en-GB"/>
        </w:rPr>
        <w:t>The bank reconciliation will be based on the GL accounts representing cleared and uncleared funds where the cleared fund GL account represents the bank statement balance.</w:t>
      </w:r>
    </w:p>
    <w:p w14:paraId="4855D928" w14:textId="77777777" w:rsidR="00FA0F1B" w:rsidRPr="00B12D7F" w:rsidRDefault="00FA0F1B" w:rsidP="00FA0F1B">
      <w:pPr>
        <w:rPr>
          <w:lang w:val="en-GB"/>
        </w:rPr>
      </w:pPr>
    </w:p>
    <w:p w14:paraId="4855D929" w14:textId="77777777" w:rsidR="00FA0F1B" w:rsidRPr="00B12D7F" w:rsidRDefault="00FA0F1B" w:rsidP="00FA0F1B">
      <w:pPr>
        <w:rPr>
          <w:lang w:val="en-GB"/>
        </w:rPr>
      </w:pPr>
      <w:r w:rsidRPr="00B12D7F">
        <w:rPr>
          <w:lang w:val="en-GB"/>
        </w:rPr>
        <w:t>Standard Reports will be utilised for operational reporting. Note that this list (below) is not exhaustive however they been identified as the key reports for exertis.</w:t>
      </w:r>
    </w:p>
    <w:p w14:paraId="4855D92A" w14:textId="77777777" w:rsidR="00FA0F1B" w:rsidRPr="00B12D7F" w:rsidRDefault="00FA0F1B" w:rsidP="00FA0F1B">
      <w:pPr>
        <w:rPr>
          <w:lang w:val="en-GB"/>
        </w:rPr>
      </w:pPr>
    </w:p>
    <w:p w14:paraId="4855D92B" w14:textId="77777777" w:rsidR="00FA0F1B" w:rsidRDefault="00FA0F1B" w:rsidP="00FA0F1B">
      <w:pPr>
        <w:pStyle w:val="Heading2"/>
        <w:rPr>
          <w:lang w:val="en-GB"/>
        </w:rPr>
      </w:pPr>
      <w:bookmarkStart w:id="1281" w:name="_Toc429581540"/>
      <w:r>
        <w:rPr>
          <w:lang w:val="en-GB"/>
        </w:rPr>
        <w:t xml:space="preserve">General Ledger </w:t>
      </w:r>
      <w:r w:rsidRPr="00FA0F1B">
        <w:rPr>
          <w:lang w:val="en-GB"/>
        </w:rPr>
        <w:t>Reporting</w:t>
      </w:r>
      <w:bookmarkEnd w:id="1281"/>
    </w:p>
    <w:p w14:paraId="4855D92C" w14:textId="77777777" w:rsidR="00D850FF" w:rsidRDefault="00D850FF" w:rsidP="00D850FF">
      <w:pPr>
        <w:rPr>
          <w:lang w:val="en-GB"/>
        </w:rPr>
      </w:pPr>
      <w:r>
        <w:rPr>
          <w:lang w:val="en-GB"/>
        </w:rPr>
        <w:t>The following reports will be used to manage both standard G/L financial processes as well as those required at month end and year end. For reports required to manage the reporting of AP, AR, Costing and Assets at month end and year end, please refer to the respective separate Blueprint documents.</w:t>
      </w:r>
    </w:p>
    <w:p w14:paraId="4855D92D" w14:textId="77777777" w:rsidR="00D850FF" w:rsidRPr="00D850FF" w:rsidRDefault="00D850FF" w:rsidP="00D850FF">
      <w:pPr>
        <w:rPr>
          <w:lang w:val="en-GB"/>
        </w:rPr>
      </w:pPr>
    </w:p>
    <w:p w14:paraId="4855D92E" w14:textId="77777777" w:rsidR="00FA0F1B" w:rsidRDefault="00FA0F1B" w:rsidP="00FA0F1B">
      <w:pPr>
        <w:pStyle w:val="ListParagraph"/>
        <w:numPr>
          <w:ilvl w:val="0"/>
          <w:numId w:val="43"/>
        </w:numPr>
        <w:spacing w:before="144"/>
        <w:rPr>
          <w:sz w:val="20"/>
        </w:rPr>
      </w:pPr>
      <w:r>
        <w:rPr>
          <w:sz w:val="20"/>
        </w:rPr>
        <w:t>FB03 – Display Document</w:t>
      </w:r>
    </w:p>
    <w:p w14:paraId="4855D92F" w14:textId="77777777" w:rsidR="00FA0F1B" w:rsidRPr="00B12D7F" w:rsidRDefault="00FA0F1B" w:rsidP="00FA0F1B">
      <w:pPr>
        <w:pStyle w:val="ListParagraph"/>
        <w:numPr>
          <w:ilvl w:val="0"/>
          <w:numId w:val="43"/>
        </w:numPr>
        <w:spacing w:before="144"/>
        <w:rPr>
          <w:sz w:val="20"/>
        </w:rPr>
      </w:pPr>
      <w:r w:rsidRPr="00B12D7F">
        <w:rPr>
          <w:sz w:val="20"/>
        </w:rPr>
        <w:t>FBL3N – online account enquiry at line item level</w:t>
      </w:r>
    </w:p>
    <w:p w14:paraId="4855D930" w14:textId="77777777" w:rsidR="00FA0F1B" w:rsidRPr="00B12D7F" w:rsidRDefault="00FA0F1B" w:rsidP="00FA0F1B">
      <w:pPr>
        <w:pStyle w:val="ListParagraph"/>
        <w:numPr>
          <w:ilvl w:val="0"/>
          <w:numId w:val="43"/>
        </w:numPr>
        <w:spacing w:before="144"/>
        <w:rPr>
          <w:sz w:val="20"/>
        </w:rPr>
      </w:pPr>
      <w:r w:rsidRPr="00B12D7F">
        <w:rPr>
          <w:sz w:val="20"/>
        </w:rPr>
        <w:t>S_ALR_87012284</w:t>
      </w:r>
      <w:r>
        <w:rPr>
          <w:sz w:val="20"/>
        </w:rPr>
        <w:t xml:space="preserve"> - </w:t>
      </w:r>
      <w:r w:rsidRPr="00B12D7F">
        <w:rPr>
          <w:sz w:val="20"/>
        </w:rPr>
        <w:t xml:space="preserve">Financial Statements </w:t>
      </w:r>
    </w:p>
    <w:p w14:paraId="4855D931" w14:textId="77777777" w:rsidR="00FA0F1B" w:rsidRPr="00B12D7F" w:rsidRDefault="00FA0F1B" w:rsidP="00FA0F1B">
      <w:pPr>
        <w:pStyle w:val="ListParagraph"/>
        <w:numPr>
          <w:ilvl w:val="0"/>
          <w:numId w:val="43"/>
        </w:numPr>
        <w:spacing w:before="144"/>
        <w:rPr>
          <w:sz w:val="20"/>
        </w:rPr>
      </w:pPr>
      <w:r w:rsidRPr="00B12D7F">
        <w:rPr>
          <w:sz w:val="20"/>
        </w:rPr>
        <w:t>S_ALR_87012282</w:t>
      </w:r>
      <w:r>
        <w:rPr>
          <w:sz w:val="20"/>
        </w:rPr>
        <w:t xml:space="preserve"> - </w:t>
      </w:r>
      <w:r w:rsidRPr="00B12D7F">
        <w:rPr>
          <w:sz w:val="20"/>
        </w:rPr>
        <w:t>G/L</w:t>
      </w:r>
      <w:r>
        <w:rPr>
          <w:sz w:val="20"/>
        </w:rPr>
        <w:t xml:space="preserve"> </w:t>
      </w:r>
      <w:r w:rsidRPr="00B12D7F">
        <w:rPr>
          <w:sz w:val="20"/>
        </w:rPr>
        <w:t>Line Items, List for Printing</w:t>
      </w:r>
    </w:p>
    <w:p w14:paraId="4855D932" w14:textId="77777777" w:rsidR="00FA0F1B" w:rsidRDefault="00D850FF" w:rsidP="00FA0F1B">
      <w:pPr>
        <w:pStyle w:val="ListParagraph"/>
        <w:numPr>
          <w:ilvl w:val="0"/>
          <w:numId w:val="43"/>
        </w:numPr>
        <w:spacing w:before="144"/>
        <w:rPr>
          <w:sz w:val="20"/>
        </w:rPr>
      </w:pPr>
      <w:r>
        <w:rPr>
          <w:sz w:val="20"/>
        </w:rPr>
        <w:t>S_PLO_86000028</w:t>
      </w:r>
      <w:r w:rsidR="00FA0F1B">
        <w:rPr>
          <w:sz w:val="20"/>
        </w:rPr>
        <w:t xml:space="preserve"> – </w:t>
      </w:r>
      <w:r>
        <w:rPr>
          <w:sz w:val="20"/>
        </w:rPr>
        <w:t>Financial Statement</w:t>
      </w:r>
      <w:r w:rsidR="00FA0F1B">
        <w:rPr>
          <w:sz w:val="20"/>
        </w:rPr>
        <w:t xml:space="preserve"> </w:t>
      </w:r>
    </w:p>
    <w:p w14:paraId="4855D933" w14:textId="77777777" w:rsidR="00D850FF" w:rsidRDefault="00D850FF" w:rsidP="00D850FF">
      <w:pPr>
        <w:pStyle w:val="ListParagraph"/>
        <w:numPr>
          <w:ilvl w:val="0"/>
          <w:numId w:val="43"/>
        </w:numPr>
        <w:spacing w:before="144"/>
        <w:rPr>
          <w:sz w:val="20"/>
        </w:rPr>
      </w:pPr>
      <w:r w:rsidRPr="00B12D7F">
        <w:rPr>
          <w:sz w:val="20"/>
        </w:rPr>
        <w:t>S_PLO_86000030</w:t>
      </w:r>
      <w:r>
        <w:rPr>
          <w:sz w:val="20"/>
        </w:rPr>
        <w:t xml:space="preserve"> – </w:t>
      </w:r>
      <w:r w:rsidRPr="00B12D7F">
        <w:rPr>
          <w:sz w:val="20"/>
        </w:rPr>
        <w:t>G</w:t>
      </w:r>
      <w:r>
        <w:rPr>
          <w:sz w:val="20"/>
        </w:rPr>
        <w:t>/</w:t>
      </w:r>
      <w:r w:rsidRPr="00B12D7F">
        <w:rPr>
          <w:sz w:val="20"/>
        </w:rPr>
        <w:t>L</w:t>
      </w:r>
      <w:r>
        <w:rPr>
          <w:sz w:val="20"/>
        </w:rPr>
        <w:t xml:space="preserve"> Account Balances </w:t>
      </w:r>
    </w:p>
    <w:p w14:paraId="4855D934" w14:textId="77777777" w:rsidR="00FA0F1B" w:rsidRPr="00B12D7F" w:rsidRDefault="00FA0F1B" w:rsidP="00FA0F1B">
      <w:pPr>
        <w:pStyle w:val="ListParagraph"/>
        <w:numPr>
          <w:ilvl w:val="0"/>
          <w:numId w:val="43"/>
        </w:numPr>
        <w:spacing w:before="144"/>
        <w:rPr>
          <w:sz w:val="20"/>
        </w:rPr>
      </w:pPr>
      <w:r w:rsidRPr="00B12D7F">
        <w:rPr>
          <w:sz w:val="20"/>
        </w:rPr>
        <w:t>S_ALR_87012287</w:t>
      </w:r>
      <w:r>
        <w:rPr>
          <w:sz w:val="20"/>
        </w:rPr>
        <w:t xml:space="preserve"> - Document Journal Reports</w:t>
      </w:r>
    </w:p>
    <w:p w14:paraId="4855D935" w14:textId="77777777" w:rsidR="00FA0F1B" w:rsidRDefault="00FA0F1B" w:rsidP="00FA0F1B">
      <w:pPr>
        <w:pStyle w:val="ListParagraph"/>
        <w:numPr>
          <w:ilvl w:val="0"/>
          <w:numId w:val="43"/>
        </w:numPr>
        <w:spacing w:before="144"/>
        <w:rPr>
          <w:sz w:val="20"/>
        </w:rPr>
      </w:pPr>
      <w:r w:rsidRPr="00B12D7F">
        <w:rPr>
          <w:sz w:val="20"/>
        </w:rPr>
        <w:t xml:space="preserve">RFACTS2_BL </w:t>
      </w:r>
      <w:r>
        <w:rPr>
          <w:sz w:val="20"/>
        </w:rPr>
        <w:t>- Trial Balance</w:t>
      </w:r>
    </w:p>
    <w:p w14:paraId="4855D936" w14:textId="77777777" w:rsidR="00FA0F1B" w:rsidRDefault="00FA0F1B" w:rsidP="00FA0F1B">
      <w:pPr>
        <w:pStyle w:val="ListParagraph"/>
        <w:numPr>
          <w:ilvl w:val="0"/>
          <w:numId w:val="43"/>
        </w:numPr>
        <w:spacing w:before="144"/>
        <w:rPr>
          <w:sz w:val="20"/>
        </w:rPr>
      </w:pPr>
      <w:r>
        <w:rPr>
          <w:sz w:val="20"/>
        </w:rPr>
        <w:t>FAGLL03 – G/L Account Line Items</w:t>
      </w:r>
    </w:p>
    <w:p w14:paraId="4855D937" w14:textId="77777777" w:rsidR="00FA0F1B" w:rsidRDefault="00FA0F1B" w:rsidP="00FA0F1B">
      <w:pPr>
        <w:pStyle w:val="ListParagraph"/>
        <w:numPr>
          <w:ilvl w:val="0"/>
          <w:numId w:val="43"/>
        </w:numPr>
        <w:spacing w:before="144"/>
        <w:rPr>
          <w:sz w:val="20"/>
        </w:rPr>
      </w:pPr>
      <w:r>
        <w:rPr>
          <w:sz w:val="20"/>
        </w:rPr>
        <w:t>FS10N – Display G/L Balances</w:t>
      </w:r>
    </w:p>
    <w:p w14:paraId="4855D938" w14:textId="77777777" w:rsidR="00564B24" w:rsidRPr="00B12D7F" w:rsidRDefault="00564B24" w:rsidP="00FA0F1B">
      <w:pPr>
        <w:pStyle w:val="ListParagraph"/>
        <w:numPr>
          <w:ilvl w:val="0"/>
          <w:numId w:val="43"/>
        </w:numPr>
        <w:spacing w:before="144"/>
        <w:rPr>
          <w:sz w:val="20"/>
        </w:rPr>
      </w:pPr>
      <w:r w:rsidRPr="00F153A2">
        <w:rPr>
          <w:sz w:val="20"/>
        </w:rPr>
        <w:t>S_ALR_87012326 – Chart of Accounts List</w:t>
      </w:r>
    </w:p>
    <w:p w14:paraId="4855D939" w14:textId="77777777" w:rsidR="00556A03" w:rsidRPr="00F153A2" w:rsidRDefault="00D24FA3" w:rsidP="00556A03">
      <w:pPr>
        <w:pStyle w:val="ListParagraph"/>
        <w:numPr>
          <w:ilvl w:val="0"/>
          <w:numId w:val="43"/>
        </w:numPr>
        <w:spacing w:before="144"/>
        <w:rPr>
          <w:sz w:val="20"/>
          <w:lang w:val="en-GB"/>
        </w:rPr>
      </w:pPr>
      <w:r w:rsidRPr="00F153A2">
        <w:rPr>
          <w:sz w:val="20"/>
          <w:lang w:val="en-GB"/>
        </w:rPr>
        <w:t xml:space="preserve">S_ALR_87012301 - GL Account Balances </w:t>
      </w:r>
    </w:p>
    <w:p w14:paraId="4855D93A" w14:textId="77777777" w:rsidR="00556A03" w:rsidRPr="00F153A2" w:rsidRDefault="00D24FA3" w:rsidP="00556A03">
      <w:pPr>
        <w:pStyle w:val="ListParagraph"/>
        <w:numPr>
          <w:ilvl w:val="0"/>
          <w:numId w:val="43"/>
        </w:numPr>
        <w:spacing w:before="144"/>
        <w:rPr>
          <w:sz w:val="20"/>
          <w:lang w:val="en-GB"/>
        </w:rPr>
      </w:pPr>
      <w:r w:rsidRPr="00F153A2">
        <w:rPr>
          <w:sz w:val="20"/>
          <w:lang w:val="en-GB"/>
        </w:rPr>
        <w:t>S_ALR_87012282) - GL Line Items Report</w:t>
      </w:r>
    </w:p>
    <w:p w14:paraId="4855D93B" w14:textId="77777777" w:rsidR="00FA0F1B" w:rsidRPr="00F153A2" w:rsidRDefault="00D24FA3" w:rsidP="00D24FA3">
      <w:pPr>
        <w:pStyle w:val="ListParagraph"/>
        <w:numPr>
          <w:ilvl w:val="0"/>
          <w:numId w:val="43"/>
        </w:numPr>
        <w:spacing w:before="144"/>
        <w:rPr>
          <w:sz w:val="20"/>
        </w:rPr>
      </w:pPr>
      <w:r w:rsidRPr="00F153A2">
        <w:rPr>
          <w:sz w:val="20"/>
          <w:lang w:val="en-GB"/>
        </w:rPr>
        <w:t xml:space="preserve">S_ALR_87012332 - </w:t>
      </w:r>
      <w:r w:rsidR="00556A03" w:rsidRPr="00F153A2">
        <w:rPr>
          <w:sz w:val="20"/>
          <w:lang w:val="en-GB"/>
        </w:rPr>
        <w:t>Statement for GL</w:t>
      </w:r>
      <w:r w:rsidRPr="00F153A2">
        <w:rPr>
          <w:sz w:val="20"/>
          <w:lang w:val="en-GB"/>
        </w:rPr>
        <w:t xml:space="preserve"> Account, Customers or Vendors </w:t>
      </w:r>
    </w:p>
    <w:p w14:paraId="4855D93C" w14:textId="77777777" w:rsidR="00FA0F1B" w:rsidRPr="00B12D7F" w:rsidRDefault="00FA0F1B" w:rsidP="00FA0F1B">
      <w:pPr>
        <w:spacing w:before="144"/>
      </w:pPr>
      <w:r w:rsidRPr="00B12D7F">
        <w:lastRenderedPageBreak/>
        <w:t xml:space="preserve">This is not an exhaustive list and will </w:t>
      </w:r>
      <w:r w:rsidR="00D850FF">
        <w:t>likely be expand</w:t>
      </w:r>
      <w:r>
        <w:t>ed during R</w:t>
      </w:r>
      <w:r w:rsidRPr="00B12D7F">
        <w:t>ealisation.</w:t>
      </w:r>
    </w:p>
    <w:p w14:paraId="4855D93D" w14:textId="77777777" w:rsidR="00FA0F1B" w:rsidRPr="00B12D7F" w:rsidRDefault="00FA0F1B" w:rsidP="00FA0F1B">
      <w:pPr>
        <w:rPr>
          <w:lang w:val="en-GB"/>
        </w:rPr>
      </w:pPr>
    </w:p>
    <w:p w14:paraId="4855D93E" w14:textId="77777777" w:rsidR="00FA0F1B" w:rsidRPr="00B12D7F" w:rsidRDefault="00FA0F1B" w:rsidP="00FA0F1B">
      <w:pPr>
        <w:jc w:val="left"/>
      </w:pPr>
      <w:r w:rsidRPr="00B12D7F">
        <w:t>These reports can be modified and viewed in a variety of currencies and levels using the dynamic selection list options (which allow the user to view the report based on different selection criteria – such as number ranges, exclusion etc. – as well as on different data types e.g. Company Code, Cost Centre, dates, document types etc.).</w:t>
      </w:r>
    </w:p>
    <w:p w14:paraId="4855D93F" w14:textId="77777777" w:rsidR="00FA0F1B" w:rsidRPr="00B12D7F" w:rsidRDefault="00FA0F1B" w:rsidP="00FA0F1B">
      <w:pPr>
        <w:jc w:val="left"/>
        <w:rPr>
          <w:lang w:val="en-GB"/>
        </w:rPr>
      </w:pPr>
    </w:p>
    <w:p w14:paraId="4855D940" w14:textId="77777777" w:rsidR="00FA0F1B" w:rsidRPr="00B12D7F" w:rsidRDefault="00FA0F1B" w:rsidP="00FA0F1B">
      <w:r w:rsidRPr="00B12D7F">
        <w:t>Other example reports have been listed also in the other Finance-related Blueprint documents.</w:t>
      </w:r>
    </w:p>
    <w:p w14:paraId="4855D941" w14:textId="77777777" w:rsidR="00FA0F1B" w:rsidRPr="00B12D7F" w:rsidRDefault="00FA0F1B" w:rsidP="00FA0F1B">
      <w:pPr>
        <w:jc w:val="left"/>
        <w:rPr>
          <w:kern w:val="28"/>
          <w:sz w:val="32"/>
          <w:lang w:val="en-GB"/>
        </w:rPr>
      </w:pPr>
    </w:p>
    <w:p w14:paraId="4855D942" w14:textId="77777777" w:rsidR="00FA0F1B" w:rsidRDefault="00D850FF" w:rsidP="00FA0F1B">
      <w:pPr>
        <w:rPr>
          <w:lang w:val="en-GB"/>
        </w:rPr>
      </w:pPr>
      <w:r>
        <w:rPr>
          <w:lang w:val="en-GB"/>
        </w:rPr>
        <w:t>The same</w:t>
      </w:r>
      <w:r w:rsidR="00FA0F1B" w:rsidRPr="00B12D7F">
        <w:rPr>
          <w:lang w:val="en-GB"/>
        </w:rPr>
        <w:t xml:space="preserve"> standard reports will be used by exertis to manage the </w:t>
      </w:r>
      <w:r>
        <w:rPr>
          <w:lang w:val="en-GB"/>
        </w:rPr>
        <w:t>month end and year end processes.</w:t>
      </w:r>
    </w:p>
    <w:p w14:paraId="4855D943" w14:textId="77777777" w:rsidR="00D850FF" w:rsidRPr="00B12D7F" w:rsidRDefault="00D850FF" w:rsidP="00FA0F1B">
      <w:pPr>
        <w:rPr>
          <w:lang w:val="en-GB"/>
        </w:rPr>
      </w:pPr>
    </w:p>
    <w:p w14:paraId="4855D944" w14:textId="77777777" w:rsidR="00D850FF" w:rsidRDefault="00D850FF" w:rsidP="00D850FF">
      <w:pPr>
        <w:pStyle w:val="Heading2"/>
        <w:rPr>
          <w:lang w:val="en-GB"/>
        </w:rPr>
      </w:pPr>
      <w:bookmarkStart w:id="1282" w:name="_Toc429581541"/>
      <w:r>
        <w:rPr>
          <w:lang w:val="en-GB"/>
        </w:rPr>
        <w:t xml:space="preserve">Cash &amp; Bank </w:t>
      </w:r>
      <w:r w:rsidRPr="00FA0F1B">
        <w:rPr>
          <w:lang w:val="en-GB"/>
        </w:rPr>
        <w:t>Reporting</w:t>
      </w:r>
      <w:bookmarkEnd w:id="1282"/>
    </w:p>
    <w:p w14:paraId="4855D945" w14:textId="77777777" w:rsidR="00D850FF" w:rsidRDefault="00D850FF" w:rsidP="00D850FF">
      <w:pPr>
        <w:rPr>
          <w:lang w:val="en-GB"/>
        </w:rPr>
      </w:pPr>
      <w:r>
        <w:rPr>
          <w:lang w:val="en-GB"/>
        </w:rPr>
        <w:t>The same transaction</w:t>
      </w:r>
      <w:r w:rsidRPr="00B12D7F">
        <w:rPr>
          <w:lang w:val="en-GB"/>
        </w:rPr>
        <w:t xml:space="preserve">s will be used by exertis to manage </w:t>
      </w:r>
      <w:r>
        <w:rPr>
          <w:lang w:val="en-GB"/>
        </w:rPr>
        <w:t>cash and bank reporting process as those listed above for general ledger reporting.</w:t>
      </w:r>
    </w:p>
    <w:p w14:paraId="4855D946" w14:textId="77777777" w:rsidR="00FA0F1B" w:rsidRPr="00FA0F1B" w:rsidRDefault="00FA0F1B" w:rsidP="00FA0F1B">
      <w:pPr>
        <w:pStyle w:val="NormalWeb"/>
        <w:rPr>
          <w:rFonts w:ascii="Verdana" w:hAnsi="Verdana"/>
          <w:sz w:val="20"/>
          <w:lang w:val="en-GB"/>
        </w:rPr>
      </w:pPr>
    </w:p>
    <w:p w14:paraId="4855D947" w14:textId="77777777" w:rsidR="00FA0F1B" w:rsidRPr="00FA0F1B" w:rsidRDefault="00FA0F1B" w:rsidP="00FA0F1B">
      <w:pPr>
        <w:rPr>
          <w:lang w:val="en-GB"/>
        </w:rPr>
      </w:pPr>
    </w:p>
    <w:p w14:paraId="4855D948" w14:textId="77777777" w:rsidR="00FA0F1B" w:rsidRDefault="00FA0F1B">
      <w:pPr>
        <w:jc w:val="left"/>
        <w:rPr>
          <w:b/>
          <w:kern w:val="28"/>
          <w:sz w:val="32"/>
          <w:lang w:val="en-GB"/>
        </w:rPr>
      </w:pPr>
      <w:r>
        <w:rPr>
          <w:lang w:val="en-GB"/>
        </w:rPr>
        <w:br w:type="page"/>
      </w:r>
    </w:p>
    <w:p w14:paraId="4855D949" w14:textId="77777777" w:rsidR="007123B7" w:rsidRPr="00B12D7F" w:rsidRDefault="007123B7" w:rsidP="007123B7">
      <w:pPr>
        <w:pStyle w:val="Heading1"/>
        <w:rPr>
          <w:lang w:val="en-GB"/>
        </w:rPr>
      </w:pPr>
      <w:bookmarkStart w:id="1283" w:name="_Toc429581542"/>
      <w:r w:rsidRPr="00B12D7F">
        <w:rPr>
          <w:lang w:val="en-GB"/>
        </w:rPr>
        <w:lastRenderedPageBreak/>
        <w:t>WRICEF Requirements</w:t>
      </w:r>
      <w:bookmarkEnd w:id="1283"/>
    </w:p>
    <w:p w14:paraId="4855D94A" w14:textId="77777777" w:rsidR="00527BF0" w:rsidRPr="00B12D7F" w:rsidRDefault="00527BF0" w:rsidP="00527BF0">
      <w:pPr>
        <w:pStyle w:val="Heading2"/>
        <w:spacing w:before="480"/>
        <w:jc w:val="both"/>
        <w:rPr>
          <w:lang w:val="en-GB"/>
        </w:rPr>
      </w:pPr>
      <w:bookmarkStart w:id="1284" w:name="_Toc429581543"/>
      <w:r w:rsidRPr="00B12D7F">
        <w:rPr>
          <w:lang w:val="en-GB"/>
        </w:rPr>
        <w:t>Workflow Requirements</w:t>
      </w:r>
      <w:bookmarkEnd w:id="128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2952"/>
        <w:gridCol w:w="3136"/>
      </w:tblGrid>
      <w:tr w:rsidR="00527BF0" w:rsidRPr="00B12D7F" w14:paraId="4855D94E" w14:textId="77777777" w:rsidTr="006B403A">
        <w:tc>
          <w:tcPr>
            <w:tcW w:w="2864" w:type="dxa"/>
            <w:shd w:val="clear" w:color="auto" w:fill="595959"/>
          </w:tcPr>
          <w:p w14:paraId="4855D94B" w14:textId="77777777" w:rsidR="00527BF0" w:rsidRPr="00B12D7F" w:rsidRDefault="00527BF0" w:rsidP="00527BF0">
            <w:pPr>
              <w:spacing w:before="100" w:beforeAutospacing="1" w:after="60"/>
              <w:rPr>
                <w:rFonts w:cs="Arial"/>
                <w:color w:val="FFFFFF"/>
                <w:lang w:val="en-GB"/>
              </w:rPr>
            </w:pPr>
            <w:r w:rsidRPr="00B12D7F">
              <w:rPr>
                <w:rFonts w:cs="Arial"/>
                <w:color w:val="FFFFFF"/>
                <w:lang w:val="en-GB"/>
              </w:rPr>
              <w:t>Workflow required</w:t>
            </w:r>
          </w:p>
        </w:tc>
        <w:tc>
          <w:tcPr>
            <w:tcW w:w="2952" w:type="dxa"/>
            <w:shd w:val="clear" w:color="auto" w:fill="595959"/>
          </w:tcPr>
          <w:p w14:paraId="4855D94C" w14:textId="77777777" w:rsidR="00527BF0" w:rsidRPr="00B12D7F" w:rsidRDefault="00527BF0" w:rsidP="00527BF0">
            <w:pPr>
              <w:spacing w:before="100" w:beforeAutospacing="1" w:after="60"/>
              <w:rPr>
                <w:rFonts w:cs="Arial"/>
                <w:color w:val="FFFFFF"/>
                <w:lang w:val="en-GB"/>
              </w:rPr>
            </w:pPr>
            <w:r w:rsidRPr="00B12D7F">
              <w:rPr>
                <w:rFonts w:cs="Arial"/>
                <w:color w:val="FFFFFF"/>
                <w:lang w:val="en-GB"/>
              </w:rPr>
              <w:t>Description</w:t>
            </w:r>
          </w:p>
        </w:tc>
        <w:tc>
          <w:tcPr>
            <w:tcW w:w="3136" w:type="dxa"/>
            <w:shd w:val="clear" w:color="auto" w:fill="595959"/>
          </w:tcPr>
          <w:p w14:paraId="4855D94D" w14:textId="77777777" w:rsidR="00527BF0" w:rsidRPr="00B12D7F" w:rsidRDefault="00527BF0" w:rsidP="00527BF0">
            <w:pPr>
              <w:spacing w:before="100" w:beforeAutospacing="1" w:after="60"/>
              <w:rPr>
                <w:rFonts w:cs="Arial"/>
                <w:color w:val="FFFFFF"/>
                <w:lang w:val="en-GB"/>
              </w:rPr>
            </w:pPr>
            <w:r w:rsidRPr="00B12D7F">
              <w:rPr>
                <w:rFonts w:cs="Arial"/>
                <w:color w:val="FFFFFF"/>
                <w:lang w:val="en-GB"/>
              </w:rPr>
              <w:t xml:space="preserve"> WRICEF Reference</w:t>
            </w:r>
          </w:p>
        </w:tc>
      </w:tr>
      <w:tr w:rsidR="00527BF0" w:rsidRPr="00B12D7F" w14:paraId="4855D952" w14:textId="77777777" w:rsidTr="006B403A">
        <w:tc>
          <w:tcPr>
            <w:tcW w:w="2864" w:type="dxa"/>
          </w:tcPr>
          <w:p w14:paraId="4855D94F" w14:textId="77777777" w:rsidR="00527BF0" w:rsidRPr="00B12D7F" w:rsidRDefault="005E6F9E" w:rsidP="00527BF0">
            <w:pPr>
              <w:rPr>
                <w:lang w:val="en-GB"/>
              </w:rPr>
            </w:pPr>
            <w:r>
              <w:rPr>
                <w:lang w:val="en-GB"/>
              </w:rPr>
              <w:t>N/A</w:t>
            </w:r>
          </w:p>
        </w:tc>
        <w:tc>
          <w:tcPr>
            <w:tcW w:w="2952" w:type="dxa"/>
          </w:tcPr>
          <w:p w14:paraId="4855D950" w14:textId="77777777" w:rsidR="00527BF0" w:rsidRPr="00B12D7F" w:rsidRDefault="00527BF0" w:rsidP="00527BF0">
            <w:pPr>
              <w:spacing w:before="100" w:beforeAutospacing="1" w:after="60"/>
              <w:rPr>
                <w:rFonts w:cs="Arial"/>
                <w:lang w:val="en-GB"/>
              </w:rPr>
            </w:pPr>
          </w:p>
        </w:tc>
        <w:tc>
          <w:tcPr>
            <w:tcW w:w="3136" w:type="dxa"/>
          </w:tcPr>
          <w:p w14:paraId="4855D951" w14:textId="77777777" w:rsidR="00527BF0" w:rsidRPr="00B12D7F" w:rsidRDefault="00527BF0" w:rsidP="00527BF0">
            <w:pPr>
              <w:spacing w:before="100" w:beforeAutospacing="1" w:after="60"/>
              <w:rPr>
                <w:rFonts w:cs="Arial"/>
                <w:lang w:val="en-GB"/>
              </w:rPr>
            </w:pPr>
          </w:p>
        </w:tc>
      </w:tr>
    </w:tbl>
    <w:p w14:paraId="4855D953" w14:textId="77777777" w:rsidR="00B34302" w:rsidRPr="00B12D7F" w:rsidRDefault="00B34302" w:rsidP="00B34302">
      <w:pPr>
        <w:pStyle w:val="Heading2"/>
        <w:spacing w:before="480"/>
        <w:jc w:val="both"/>
        <w:rPr>
          <w:lang w:val="en-GB"/>
        </w:rPr>
      </w:pPr>
      <w:bookmarkStart w:id="1285" w:name="_Toc429581544"/>
      <w:r w:rsidRPr="00B12D7F">
        <w:rPr>
          <w:lang w:val="en-GB"/>
        </w:rPr>
        <w:t>Report Requirements</w:t>
      </w:r>
      <w:bookmarkEnd w:id="1279"/>
      <w:bookmarkEnd w:id="1280"/>
      <w:bookmarkEnd w:id="1285"/>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286" w:author="Ross Boardman" w:date="2015-08-27T11:32:00Z">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423"/>
        <w:gridCol w:w="3608"/>
        <w:gridCol w:w="1563"/>
        <w:gridCol w:w="1507"/>
        <w:tblGridChange w:id="1287">
          <w:tblGrid>
            <w:gridCol w:w="2423"/>
            <w:gridCol w:w="3608"/>
            <w:gridCol w:w="1563"/>
            <w:gridCol w:w="1358"/>
          </w:tblGrid>
        </w:tblGridChange>
      </w:tblGrid>
      <w:tr w:rsidR="003E0367" w:rsidRPr="00B12D7F" w14:paraId="4855D958" w14:textId="77777777" w:rsidTr="00F153A2">
        <w:tc>
          <w:tcPr>
            <w:tcW w:w="2423" w:type="dxa"/>
            <w:shd w:val="clear" w:color="auto" w:fill="595959"/>
            <w:tcPrChange w:id="1288" w:author="Ross Boardman" w:date="2015-08-27T11:32:00Z">
              <w:tcPr>
                <w:tcW w:w="2423" w:type="dxa"/>
                <w:shd w:val="clear" w:color="auto" w:fill="595959"/>
              </w:tcPr>
            </w:tcPrChange>
          </w:tcPr>
          <w:p w14:paraId="4855D954" w14:textId="77777777" w:rsidR="003E0367" w:rsidRPr="00B12D7F" w:rsidRDefault="003E0367" w:rsidP="00B34302">
            <w:pPr>
              <w:spacing w:before="100" w:beforeAutospacing="1" w:after="60"/>
              <w:rPr>
                <w:rFonts w:cs="Arial"/>
                <w:b/>
                <w:color w:val="FFFFFF"/>
                <w:lang w:val="en-GB"/>
              </w:rPr>
            </w:pPr>
            <w:r w:rsidRPr="00B12D7F">
              <w:rPr>
                <w:rFonts w:cs="Arial"/>
                <w:b/>
                <w:color w:val="FFFFFF"/>
                <w:lang w:val="en-GB"/>
              </w:rPr>
              <w:t>Report required</w:t>
            </w:r>
          </w:p>
        </w:tc>
        <w:tc>
          <w:tcPr>
            <w:tcW w:w="3608" w:type="dxa"/>
            <w:shd w:val="clear" w:color="auto" w:fill="595959"/>
            <w:tcPrChange w:id="1289" w:author="Ross Boardman" w:date="2015-08-27T11:32:00Z">
              <w:tcPr>
                <w:tcW w:w="3608" w:type="dxa"/>
                <w:shd w:val="clear" w:color="auto" w:fill="595959"/>
              </w:tcPr>
            </w:tcPrChange>
          </w:tcPr>
          <w:p w14:paraId="4855D955" w14:textId="77777777" w:rsidR="003E0367" w:rsidRPr="00B12D7F" w:rsidRDefault="003E0367" w:rsidP="00E0492E">
            <w:pPr>
              <w:spacing w:before="100" w:beforeAutospacing="1" w:after="60"/>
              <w:rPr>
                <w:rFonts w:cs="Arial"/>
                <w:b/>
                <w:color w:val="FFFFFF"/>
                <w:lang w:val="en-GB"/>
              </w:rPr>
            </w:pPr>
            <w:r w:rsidRPr="00B12D7F">
              <w:rPr>
                <w:rFonts w:cs="Arial"/>
                <w:b/>
                <w:color w:val="FFFFFF"/>
                <w:lang w:val="en-GB"/>
              </w:rPr>
              <w:t xml:space="preserve">Fit to SAP standard report </w:t>
            </w:r>
          </w:p>
        </w:tc>
        <w:tc>
          <w:tcPr>
            <w:tcW w:w="1563" w:type="dxa"/>
            <w:shd w:val="clear" w:color="auto" w:fill="595959"/>
            <w:tcPrChange w:id="1290" w:author="Ross Boardman" w:date="2015-08-27T11:32:00Z">
              <w:tcPr>
                <w:tcW w:w="1563" w:type="dxa"/>
                <w:shd w:val="clear" w:color="auto" w:fill="595959"/>
              </w:tcPr>
            </w:tcPrChange>
          </w:tcPr>
          <w:p w14:paraId="4855D956" w14:textId="77777777" w:rsidR="003E0367" w:rsidRPr="00B12D7F" w:rsidRDefault="003E0367" w:rsidP="00E0492E">
            <w:pPr>
              <w:spacing w:before="100" w:beforeAutospacing="1" w:after="60"/>
              <w:rPr>
                <w:rFonts w:cs="Arial"/>
                <w:b/>
                <w:color w:val="FFFFFF"/>
                <w:lang w:val="en-GB"/>
              </w:rPr>
            </w:pPr>
            <w:r w:rsidRPr="00B12D7F">
              <w:rPr>
                <w:rFonts w:cs="Arial"/>
                <w:b/>
                <w:color w:val="FFFFFF"/>
                <w:lang w:val="en-GB"/>
              </w:rPr>
              <w:t xml:space="preserve"> WRICEF Reference</w:t>
            </w:r>
          </w:p>
        </w:tc>
        <w:tc>
          <w:tcPr>
            <w:tcW w:w="1507" w:type="dxa"/>
            <w:shd w:val="clear" w:color="auto" w:fill="595959"/>
            <w:tcPrChange w:id="1291" w:author="Ross Boardman" w:date="2015-08-27T11:32:00Z">
              <w:tcPr>
                <w:tcW w:w="1358" w:type="dxa"/>
                <w:shd w:val="clear" w:color="auto" w:fill="595959"/>
              </w:tcPr>
            </w:tcPrChange>
          </w:tcPr>
          <w:p w14:paraId="4855D957" w14:textId="77777777" w:rsidR="003E0367" w:rsidRPr="00B12D7F" w:rsidRDefault="003E0367" w:rsidP="00E0492E">
            <w:pPr>
              <w:spacing w:before="100" w:beforeAutospacing="1" w:after="60"/>
              <w:rPr>
                <w:rFonts w:cs="Arial"/>
                <w:b/>
                <w:color w:val="FFFFFF"/>
                <w:lang w:val="en-GB"/>
              </w:rPr>
            </w:pPr>
            <w:r>
              <w:rPr>
                <w:rFonts w:cs="Arial"/>
                <w:b/>
                <w:color w:val="FFFFFF"/>
                <w:lang w:val="en-GB"/>
              </w:rPr>
              <w:t>In Scope ?</w:t>
            </w:r>
          </w:p>
        </w:tc>
      </w:tr>
      <w:tr w:rsidR="003E0367" w:rsidRPr="00B12D7F" w14:paraId="4855D95E" w14:textId="77777777" w:rsidTr="00F153A2">
        <w:tc>
          <w:tcPr>
            <w:tcW w:w="2423" w:type="dxa"/>
            <w:tcPrChange w:id="1292" w:author="Ross Boardman" w:date="2015-08-27T11:32:00Z">
              <w:tcPr>
                <w:tcW w:w="2423" w:type="dxa"/>
              </w:tcPr>
            </w:tcPrChange>
          </w:tcPr>
          <w:p w14:paraId="4855D959" w14:textId="77777777" w:rsidR="003E0367" w:rsidRPr="00B12D7F" w:rsidRDefault="003E0367" w:rsidP="0022027A">
            <w:pPr>
              <w:rPr>
                <w:lang w:val="en-GB"/>
              </w:rPr>
            </w:pPr>
            <w:r>
              <w:rPr>
                <w:lang w:val="en-GB"/>
              </w:rPr>
              <w:t xml:space="preserve">GR/IR Report. </w:t>
            </w:r>
          </w:p>
        </w:tc>
        <w:tc>
          <w:tcPr>
            <w:tcW w:w="3608" w:type="dxa"/>
            <w:tcPrChange w:id="1293" w:author="Ross Boardman" w:date="2015-08-27T11:32:00Z">
              <w:tcPr>
                <w:tcW w:w="3608" w:type="dxa"/>
              </w:tcPr>
            </w:tcPrChange>
          </w:tcPr>
          <w:p w14:paraId="4855D95A" w14:textId="77777777" w:rsidR="003E0367" w:rsidRDefault="003E0367" w:rsidP="0022027A">
            <w:pPr>
              <w:spacing w:before="100" w:beforeAutospacing="1" w:after="60"/>
              <w:rPr>
                <w:lang w:val="en-GB"/>
              </w:rPr>
            </w:pPr>
            <w:r>
              <w:rPr>
                <w:lang w:val="en-GB"/>
              </w:rPr>
              <w:t>Additional fields to be available to identify the source of the postings to the GR/IR accounts. Standard reports (MB5S - List of GR/IR Balances). Propose using standard SAP analysis so this Report should not be required.</w:t>
            </w:r>
          </w:p>
          <w:p w14:paraId="4855D95B" w14:textId="77777777" w:rsidR="003E0367" w:rsidRPr="00B12D7F" w:rsidRDefault="003E0367" w:rsidP="0022027A">
            <w:pPr>
              <w:spacing w:before="100" w:beforeAutospacing="1" w:after="60"/>
              <w:rPr>
                <w:rFonts w:cs="Arial"/>
                <w:lang w:val="en-GB"/>
              </w:rPr>
            </w:pPr>
          </w:p>
        </w:tc>
        <w:tc>
          <w:tcPr>
            <w:tcW w:w="1563" w:type="dxa"/>
            <w:tcPrChange w:id="1294" w:author="Ross Boardman" w:date="2015-08-27T11:32:00Z">
              <w:tcPr>
                <w:tcW w:w="1563" w:type="dxa"/>
              </w:tcPr>
            </w:tcPrChange>
          </w:tcPr>
          <w:p w14:paraId="4855D95C" w14:textId="77777777" w:rsidR="003E0367" w:rsidRPr="00B12D7F" w:rsidRDefault="003E0367" w:rsidP="0022027A">
            <w:pPr>
              <w:spacing w:before="100" w:beforeAutospacing="1" w:after="60"/>
              <w:rPr>
                <w:rFonts w:cs="Arial"/>
                <w:lang w:val="en-GB"/>
              </w:rPr>
            </w:pPr>
            <w:r>
              <w:rPr>
                <w:rFonts w:cs="Arial"/>
                <w:lang w:val="en-GB"/>
              </w:rPr>
              <w:t>RE004</w:t>
            </w:r>
          </w:p>
        </w:tc>
        <w:tc>
          <w:tcPr>
            <w:tcW w:w="1507" w:type="dxa"/>
            <w:tcPrChange w:id="1295" w:author="Ross Boardman" w:date="2015-08-27T11:32:00Z">
              <w:tcPr>
                <w:tcW w:w="1358" w:type="dxa"/>
              </w:tcPr>
            </w:tcPrChange>
          </w:tcPr>
          <w:p w14:paraId="4855D95D" w14:textId="77777777" w:rsidR="003E0367" w:rsidRDefault="003E0367" w:rsidP="0022027A">
            <w:pPr>
              <w:spacing w:before="100" w:beforeAutospacing="1" w:after="60"/>
              <w:rPr>
                <w:rFonts w:cs="Arial"/>
                <w:lang w:val="en-GB"/>
              </w:rPr>
            </w:pPr>
            <w:r>
              <w:rPr>
                <w:rFonts w:cs="Arial"/>
                <w:lang w:val="en-GB"/>
              </w:rPr>
              <w:t>Y</w:t>
            </w:r>
          </w:p>
        </w:tc>
      </w:tr>
    </w:tbl>
    <w:p w14:paraId="4855D95F" w14:textId="77777777" w:rsidR="00B34302" w:rsidRPr="00B12D7F" w:rsidRDefault="00B34302" w:rsidP="00B34302">
      <w:pPr>
        <w:pStyle w:val="Heading2"/>
        <w:spacing w:before="480"/>
        <w:jc w:val="both"/>
        <w:rPr>
          <w:lang w:val="en-GB"/>
        </w:rPr>
      </w:pPr>
      <w:bookmarkStart w:id="1296" w:name="_Toc429581545"/>
      <w:r w:rsidRPr="00B12D7F">
        <w:rPr>
          <w:lang w:val="en-GB"/>
        </w:rPr>
        <w:t>Interfaces Requirements</w:t>
      </w:r>
      <w:bookmarkEnd w:id="129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4394"/>
        <w:gridCol w:w="1694"/>
      </w:tblGrid>
      <w:tr w:rsidR="00B34302" w:rsidRPr="00B12D7F" w14:paraId="4855D963" w14:textId="77777777" w:rsidTr="006B403A">
        <w:tc>
          <w:tcPr>
            <w:tcW w:w="2864" w:type="dxa"/>
            <w:shd w:val="clear" w:color="auto" w:fill="595959"/>
          </w:tcPr>
          <w:p w14:paraId="4855D960" w14:textId="77777777" w:rsidR="00B34302" w:rsidRPr="00B12D7F" w:rsidRDefault="00B34302" w:rsidP="00B34302">
            <w:pPr>
              <w:spacing w:before="100" w:beforeAutospacing="1" w:after="60"/>
              <w:rPr>
                <w:rFonts w:cs="Arial"/>
                <w:b/>
                <w:color w:val="FFFFFF"/>
                <w:lang w:val="en-GB"/>
              </w:rPr>
            </w:pPr>
            <w:r w:rsidRPr="00B12D7F">
              <w:rPr>
                <w:rFonts w:cs="Arial"/>
                <w:b/>
                <w:color w:val="FFFFFF"/>
                <w:lang w:val="en-GB"/>
              </w:rPr>
              <w:t xml:space="preserve">Interface required </w:t>
            </w:r>
          </w:p>
        </w:tc>
        <w:tc>
          <w:tcPr>
            <w:tcW w:w="4394" w:type="dxa"/>
            <w:shd w:val="clear" w:color="auto" w:fill="595959"/>
          </w:tcPr>
          <w:p w14:paraId="4855D961" w14:textId="77777777" w:rsidR="00B34302" w:rsidRPr="00B12D7F" w:rsidRDefault="00B34302" w:rsidP="00E0492E">
            <w:pPr>
              <w:spacing w:before="100" w:beforeAutospacing="1" w:after="60"/>
              <w:rPr>
                <w:rFonts w:cs="Arial"/>
                <w:b/>
                <w:color w:val="FFFFFF"/>
                <w:lang w:val="en-GB"/>
              </w:rPr>
            </w:pPr>
            <w:r w:rsidRPr="00B12D7F">
              <w:rPr>
                <w:rFonts w:cs="Arial"/>
                <w:b/>
                <w:color w:val="FFFFFF"/>
                <w:lang w:val="en-GB"/>
              </w:rPr>
              <w:t xml:space="preserve">Description - </w:t>
            </w:r>
          </w:p>
        </w:tc>
        <w:tc>
          <w:tcPr>
            <w:tcW w:w="1694" w:type="dxa"/>
            <w:shd w:val="clear" w:color="auto" w:fill="595959"/>
          </w:tcPr>
          <w:p w14:paraId="4855D962" w14:textId="77777777" w:rsidR="00B34302" w:rsidRPr="00B12D7F" w:rsidRDefault="00B34302" w:rsidP="00E0492E">
            <w:pPr>
              <w:spacing w:before="100" w:beforeAutospacing="1" w:after="60"/>
              <w:rPr>
                <w:rFonts w:cs="Arial"/>
                <w:b/>
                <w:color w:val="FFFFFF"/>
                <w:lang w:val="en-GB"/>
              </w:rPr>
            </w:pPr>
            <w:r w:rsidRPr="00B12D7F">
              <w:rPr>
                <w:rFonts w:cs="Arial"/>
                <w:b/>
                <w:color w:val="FFFFFF"/>
                <w:lang w:val="en-GB"/>
              </w:rPr>
              <w:t xml:space="preserve"> </w:t>
            </w:r>
            <w:r w:rsidR="00527BF0" w:rsidRPr="00B12D7F">
              <w:rPr>
                <w:rFonts w:cs="Arial"/>
                <w:b/>
                <w:color w:val="FFFFFF"/>
                <w:lang w:val="en-GB"/>
              </w:rPr>
              <w:t>W</w:t>
            </w:r>
            <w:r w:rsidRPr="00B12D7F">
              <w:rPr>
                <w:rFonts w:cs="Arial"/>
                <w:b/>
                <w:color w:val="FFFFFF"/>
                <w:lang w:val="en-GB"/>
              </w:rPr>
              <w:t>RICEF Reference</w:t>
            </w:r>
          </w:p>
        </w:tc>
      </w:tr>
      <w:tr w:rsidR="00DA6529" w:rsidRPr="00B12D7F" w14:paraId="4855D967" w14:textId="77777777" w:rsidTr="006B403A">
        <w:tc>
          <w:tcPr>
            <w:tcW w:w="2864" w:type="dxa"/>
          </w:tcPr>
          <w:p w14:paraId="4855D964" w14:textId="77777777" w:rsidR="00DA6529" w:rsidRPr="00B12D7F" w:rsidRDefault="00B15F8A" w:rsidP="00DA6529">
            <w:pPr>
              <w:rPr>
                <w:lang w:val="en-GB"/>
              </w:rPr>
            </w:pPr>
            <w:r>
              <w:rPr>
                <w:lang w:val="en-GB"/>
              </w:rPr>
              <w:t>N/A</w:t>
            </w:r>
          </w:p>
        </w:tc>
        <w:tc>
          <w:tcPr>
            <w:tcW w:w="4394" w:type="dxa"/>
          </w:tcPr>
          <w:p w14:paraId="4855D965" w14:textId="77777777" w:rsidR="00DA6529" w:rsidRPr="00B12D7F" w:rsidRDefault="00DA6529" w:rsidP="00DA6529">
            <w:pPr>
              <w:spacing w:before="100" w:beforeAutospacing="1" w:after="60"/>
              <w:rPr>
                <w:rFonts w:cs="Arial"/>
                <w:lang w:val="en-GB"/>
              </w:rPr>
            </w:pPr>
          </w:p>
        </w:tc>
        <w:tc>
          <w:tcPr>
            <w:tcW w:w="1694" w:type="dxa"/>
          </w:tcPr>
          <w:p w14:paraId="4855D966" w14:textId="77777777" w:rsidR="00DA6529" w:rsidRPr="00B12D7F" w:rsidRDefault="00DA6529" w:rsidP="00DA6529">
            <w:pPr>
              <w:spacing w:before="100" w:beforeAutospacing="1" w:after="60"/>
              <w:rPr>
                <w:rFonts w:cs="Arial"/>
                <w:lang w:val="en-GB"/>
              </w:rPr>
            </w:pPr>
          </w:p>
        </w:tc>
      </w:tr>
    </w:tbl>
    <w:p w14:paraId="4855D968" w14:textId="77777777" w:rsidR="00B34302" w:rsidRPr="00B12D7F" w:rsidRDefault="00B34302" w:rsidP="00B34302">
      <w:pPr>
        <w:pStyle w:val="Heading2"/>
        <w:spacing w:before="480"/>
        <w:jc w:val="both"/>
        <w:rPr>
          <w:lang w:val="en-GB"/>
        </w:rPr>
      </w:pPr>
      <w:bookmarkStart w:id="1297" w:name="_Toc429581546"/>
      <w:r w:rsidRPr="00B12D7F">
        <w:rPr>
          <w:lang w:val="en-GB"/>
        </w:rPr>
        <w:t>Data Conversions Requirements</w:t>
      </w:r>
      <w:bookmarkEnd w:id="1297"/>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298" w:author="Ross Boardman" w:date="2015-08-27T11:32:00Z">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64"/>
        <w:gridCol w:w="3171"/>
        <w:gridCol w:w="1562"/>
        <w:gridCol w:w="1504"/>
        <w:tblGridChange w:id="1299">
          <w:tblGrid>
            <w:gridCol w:w="2406"/>
            <w:gridCol w:w="3629"/>
            <w:gridCol w:w="1562"/>
            <w:gridCol w:w="1355"/>
          </w:tblGrid>
        </w:tblGridChange>
      </w:tblGrid>
      <w:tr w:rsidR="003E0367" w:rsidRPr="00B12D7F" w14:paraId="4855D96D" w14:textId="77777777" w:rsidTr="00F153A2">
        <w:tc>
          <w:tcPr>
            <w:tcW w:w="2864" w:type="dxa"/>
            <w:shd w:val="clear" w:color="auto" w:fill="595959"/>
            <w:tcPrChange w:id="1300" w:author="Ross Boardman" w:date="2015-08-27T11:32:00Z">
              <w:tcPr>
                <w:tcW w:w="2406" w:type="dxa"/>
                <w:shd w:val="clear" w:color="auto" w:fill="595959"/>
              </w:tcPr>
            </w:tcPrChange>
          </w:tcPr>
          <w:p w14:paraId="4855D969" w14:textId="77777777" w:rsidR="003E0367" w:rsidRPr="00B12D7F" w:rsidRDefault="003E0367" w:rsidP="00E0492E">
            <w:pPr>
              <w:spacing w:before="100" w:beforeAutospacing="1" w:after="60"/>
              <w:rPr>
                <w:rFonts w:cs="Arial"/>
                <w:b/>
                <w:color w:val="FFFFFF"/>
                <w:lang w:val="en-GB"/>
              </w:rPr>
            </w:pPr>
            <w:r w:rsidRPr="00B12D7F">
              <w:rPr>
                <w:rFonts w:cs="Arial"/>
                <w:b/>
                <w:color w:val="FFFFFF"/>
                <w:lang w:val="en-GB"/>
              </w:rPr>
              <w:t xml:space="preserve">Data objects to migrate  </w:t>
            </w:r>
          </w:p>
        </w:tc>
        <w:tc>
          <w:tcPr>
            <w:tcW w:w="3171" w:type="dxa"/>
            <w:shd w:val="clear" w:color="auto" w:fill="595959"/>
            <w:tcPrChange w:id="1301" w:author="Ross Boardman" w:date="2015-08-27T11:32:00Z">
              <w:tcPr>
                <w:tcW w:w="3629" w:type="dxa"/>
                <w:shd w:val="clear" w:color="auto" w:fill="595959"/>
              </w:tcPr>
            </w:tcPrChange>
          </w:tcPr>
          <w:p w14:paraId="4855D96A" w14:textId="77777777" w:rsidR="003E0367" w:rsidRPr="00B12D7F" w:rsidRDefault="003E0367" w:rsidP="00E0492E">
            <w:pPr>
              <w:spacing w:before="100" w:beforeAutospacing="1" w:after="60"/>
              <w:rPr>
                <w:rFonts w:cs="Arial"/>
                <w:b/>
                <w:color w:val="FFFFFF"/>
                <w:lang w:val="en-GB"/>
              </w:rPr>
            </w:pPr>
            <w:r w:rsidRPr="00B12D7F">
              <w:rPr>
                <w:rFonts w:cs="Arial"/>
                <w:b/>
                <w:color w:val="FFFFFF"/>
                <w:lang w:val="en-GB"/>
              </w:rPr>
              <w:t xml:space="preserve">Load method / tool </w:t>
            </w:r>
          </w:p>
        </w:tc>
        <w:tc>
          <w:tcPr>
            <w:tcW w:w="1562" w:type="dxa"/>
            <w:shd w:val="clear" w:color="auto" w:fill="595959"/>
            <w:tcPrChange w:id="1302" w:author="Ross Boardman" w:date="2015-08-27T11:32:00Z">
              <w:tcPr>
                <w:tcW w:w="1562" w:type="dxa"/>
                <w:shd w:val="clear" w:color="auto" w:fill="595959"/>
              </w:tcPr>
            </w:tcPrChange>
          </w:tcPr>
          <w:p w14:paraId="4855D96B" w14:textId="77777777" w:rsidR="003E0367" w:rsidRPr="00B12D7F" w:rsidRDefault="003E0367" w:rsidP="00E0492E">
            <w:pPr>
              <w:spacing w:before="100" w:beforeAutospacing="1" w:after="60"/>
              <w:rPr>
                <w:rFonts w:cs="Arial"/>
                <w:b/>
                <w:color w:val="FFFFFF"/>
                <w:lang w:val="en-GB"/>
              </w:rPr>
            </w:pPr>
            <w:r w:rsidRPr="00B12D7F">
              <w:rPr>
                <w:rFonts w:cs="Arial"/>
                <w:b/>
                <w:color w:val="FFFFFF"/>
                <w:lang w:val="en-GB"/>
              </w:rPr>
              <w:t xml:space="preserve"> WRICEF Reference</w:t>
            </w:r>
          </w:p>
        </w:tc>
        <w:tc>
          <w:tcPr>
            <w:tcW w:w="1504" w:type="dxa"/>
            <w:shd w:val="clear" w:color="auto" w:fill="595959"/>
            <w:tcPrChange w:id="1303" w:author="Ross Boardman" w:date="2015-08-27T11:32:00Z">
              <w:tcPr>
                <w:tcW w:w="1355" w:type="dxa"/>
                <w:shd w:val="clear" w:color="auto" w:fill="595959"/>
              </w:tcPr>
            </w:tcPrChange>
          </w:tcPr>
          <w:p w14:paraId="4855D96C" w14:textId="77777777" w:rsidR="003E0367" w:rsidRPr="00B12D7F" w:rsidRDefault="003E0367" w:rsidP="00E0492E">
            <w:pPr>
              <w:spacing w:before="100" w:beforeAutospacing="1" w:after="60"/>
              <w:rPr>
                <w:rFonts w:cs="Arial"/>
                <w:b/>
                <w:color w:val="FFFFFF"/>
                <w:lang w:val="en-GB"/>
              </w:rPr>
            </w:pPr>
            <w:r>
              <w:rPr>
                <w:rFonts w:cs="Arial"/>
                <w:b/>
                <w:color w:val="FFFFFF"/>
                <w:lang w:val="en-GB"/>
              </w:rPr>
              <w:t>In Scope ?</w:t>
            </w:r>
          </w:p>
        </w:tc>
      </w:tr>
      <w:tr w:rsidR="003E0367" w:rsidRPr="00B12D7F" w14:paraId="4855D972" w14:textId="77777777" w:rsidTr="00F153A2">
        <w:tc>
          <w:tcPr>
            <w:tcW w:w="2864" w:type="dxa"/>
            <w:tcPrChange w:id="1304" w:author="Ross Boardman" w:date="2015-08-27T11:32:00Z">
              <w:tcPr>
                <w:tcW w:w="2406" w:type="dxa"/>
              </w:tcPr>
            </w:tcPrChange>
          </w:tcPr>
          <w:p w14:paraId="4855D96E" w14:textId="77777777" w:rsidR="003E0367" w:rsidRPr="00B12D7F" w:rsidRDefault="003E0367" w:rsidP="00E0492E">
            <w:pPr>
              <w:rPr>
                <w:lang w:val="en-GB"/>
              </w:rPr>
            </w:pPr>
            <w:r w:rsidRPr="00B12D7F">
              <w:rPr>
                <w:lang w:val="en-GB"/>
              </w:rPr>
              <w:t>GL Master Records</w:t>
            </w:r>
          </w:p>
        </w:tc>
        <w:tc>
          <w:tcPr>
            <w:tcW w:w="3171" w:type="dxa"/>
            <w:tcPrChange w:id="1305" w:author="Ross Boardman" w:date="2015-08-27T11:32:00Z">
              <w:tcPr>
                <w:tcW w:w="3629" w:type="dxa"/>
              </w:tcPr>
            </w:tcPrChange>
          </w:tcPr>
          <w:p w14:paraId="4855D96F" w14:textId="77777777" w:rsidR="003E0367" w:rsidRPr="00B12D7F" w:rsidRDefault="003E0367" w:rsidP="00E0492E">
            <w:pPr>
              <w:spacing w:before="100" w:beforeAutospacing="1" w:after="60"/>
              <w:rPr>
                <w:rFonts w:cs="Arial"/>
                <w:lang w:val="en-GB"/>
              </w:rPr>
            </w:pPr>
            <w:r w:rsidRPr="00B12D7F">
              <w:rPr>
                <w:rFonts w:cs="Arial"/>
                <w:lang w:val="en-GB"/>
              </w:rPr>
              <w:t>LSMW</w:t>
            </w:r>
          </w:p>
        </w:tc>
        <w:tc>
          <w:tcPr>
            <w:tcW w:w="1562" w:type="dxa"/>
            <w:tcPrChange w:id="1306" w:author="Ross Boardman" w:date="2015-08-27T11:32:00Z">
              <w:tcPr>
                <w:tcW w:w="1562" w:type="dxa"/>
              </w:tcPr>
            </w:tcPrChange>
          </w:tcPr>
          <w:p w14:paraId="4855D970" w14:textId="77777777" w:rsidR="003E0367" w:rsidRPr="00B12D7F" w:rsidRDefault="003E0367" w:rsidP="00E0492E">
            <w:pPr>
              <w:spacing w:before="100" w:beforeAutospacing="1" w:after="60"/>
              <w:rPr>
                <w:rFonts w:cs="Arial"/>
                <w:lang w:val="en-GB"/>
              </w:rPr>
            </w:pPr>
            <w:r>
              <w:rPr>
                <w:rFonts w:cs="Arial"/>
                <w:lang w:val="en-GB"/>
              </w:rPr>
              <w:t>CO002</w:t>
            </w:r>
          </w:p>
        </w:tc>
        <w:tc>
          <w:tcPr>
            <w:tcW w:w="1504" w:type="dxa"/>
            <w:tcPrChange w:id="1307" w:author="Ross Boardman" w:date="2015-08-27T11:32:00Z">
              <w:tcPr>
                <w:tcW w:w="1355" w:type="dxa"/>
              </w:tcPr>
            </w:tcPrChange>
          </w:tcPr>
          <w:p w14:paraId="4855D971" w14:textId="77777777" w:rsidR="003E0367" w:rsidRDefault="003E0367" w:rsidP="00E0492E">
            <w:pPr>
              <w:spacing w:before="100" w:beforeAutospacing="1" w:after="60"/>
              <w:rPr>
                <w:rFonts w:cs="Arial"/>
                <w:lang w:val="en-GB"/>
              </w:rPr>
            </w:pPr>
            <w:r>
              <w:rPr>
                <w:rFonts w:cs="Arial"/>
                <w:lang w:val="en-GB"/>
              </w:rPr>
              <w:t>Y</w:t>
            </w:r>
          </w:p>
        </w:tc>
      </w:tr>
      <w:tr w:rsidR="003E0367" w:rsidRPr="00B12D7F" w14:paraId="4855D977" w14:textId="77777777" w:rsidTr="00F153A2">
        <w:tc>
          <w:tcPr>
            <w:tcW w:w="2864" w:type="dxa"/>
            <w:tcPrChange w:id="1308" w:author="Ross Boardman" w:date="2015-08-27T11:32:00Z">
              <w:tcPr>
                <w:tcW w:w="2406" w:type="dxa"/>
              </w:tcPr>
            </w:tcPrChange>
          </w:tcPr>
          <w:p w14:paraId="4855D973" w14:textId="77777777" w:rsidR="003E0367" w:rsidRPr="00B12D7F" w:rsidRDefault="003E0367" w:rsidP="00E0492E">
            <w:pPr>
              <w:rPr>
                <w:lang w:val="en-GB"/>
              </w:rPr>
            </w:pPr>
            <w:r w:rsidRPr="00B12D7F">
              <w:rPr>
                <w:lang w:val="en-GB"/>
              </w:rPr>
              <w:t>GL balances and open items</w:t>
            </w:r>
          </w:p>
        </w:tc>
        <w:tc>
          <w:tcPr>
            <w:tcW w:w="3171" w:type="dxa"/>
            <w:tcPrChange w:id="1309" w:author="Ross Boardman" w:date="2015-08-27T11:32:00Z">
              <w:tcPr>
                <w:tcW w:w="3629" w:type="dxa"/>
              </w:tcPr>
            </w:tcPrChange>
          </w:tcPr>
          <w:p w14:paraId="4855D974" w14:textId="77777777" w:rsidR="003E0367" w:rsidRPr="00B12D7F" w:rsidRDefault="003E0367" w:rsidP="00E0492E">
            <w:pPr>
              <w:spacing w:before="100" w:beforeAutospacing="1" w:after="60"/>
              <w:rPr>
                <w:rFonts w:cs="Arial"/>
                <w:lang w:val="en-GB"/>
              </w:rPr>
            </w:pPr>
            <w:r w:rsidRPr="00B12D7F">
              <w:rPr>
                <w:rFonts w:cs="Arial"/>
                <w:lang w:val="en-GB"/>
              </w:rPr>
              <w:t>LSMW</w:t>
            </w:r>
          </w:p>
        </w:tc>
        <w:tc>
          <w:tcPr>
            <w:tcW w:w="1562" w:type="dxa"/>
            <w:tcPrChange w:id="1310" w:author="Ross Boardman" w:date="2015-08-27T11:32:00Z">
              <w:tcPr>
                <w:tcW w:w="1562" w:type="dxa"/>
              </w:tcPr>
            </w:tcPrChange>
          </w:tcPr>
          <w:p w14:paraId="4855D975" w14:textId="77777777" w:rsidR="003E0367" w:rsidRPr="00B12D7F" w:rsidRDefault="003E0367" w:rsidP="00E0492E">
            <w:pPr>
              <w:spacing w:before="100" w:beforeAutospacing="1" w:after="60"/>
              <w:rPr>
                <w:rFonts w:cs="Arial"/>
                <w:lang w:val="en-GB"/>
              </w:rPr>
            </w:pPr>
            <w:r>
              <w:rPr>
                <w:rFonts w:cs="Arial"/>
                <w:lang w:val="en-GB"/>
              </w:rPr>
              <w:t>CO033</w:t>
            </w:r>
          </w:p>
        </w:tc>
        <w:tc>
          <w:tcPr>
            <w:tcW w:w="1504" w:type="dxa"/>
            <w:tcPrChange w:id="1311" w:author="Ross Boardman" w:date="2015-08-27T11:32:00Z">
              <w:tcPr>
                <w:tcW w:w="1355" w:type="dxa"/>
              </w:tcPr>
            </w:tcPrChange>
          </w:tcPr>
          <w:p w14:paraId="4855D976" w14:textId="77777777" w:rsidR="003E0367" w:rsidRDefault="003E0367" w:rsidP="00E0492E">
            <w:pPr>
              <w:spacing w:before="100" w:beforeAutospacing="1" w:after="60"/>
              <w:rPr>
                <w:rFonts w:cs="Arial"/>
                <w:lang w:val="en-GB"/>
              </w:rPr>
            </w:pPr>
            <w:r>
              <w:rPr>
                <w:rFonts w:cs="Arial"/>
                <w:lang w:val="en-GB"/>
              </w:rPr>
              <w:t>Y</w:t>
            </w:r>
          </w:p>
        </w:tc>
      </w:tr>
      <w:tr w:rsidR="003E0367" w:rsidRPr="00B12D7F" w14:paraId="4855D97C" w14:textId="77777777" w:rsidTr="00F153A2">
        <w:tc>
          <w:tcPr>
            <w:tcW w:w="2864" w:type="dxa"/>
            <w:tcPrChange w:id="1312" w:author="Ross Boardman" w:date="2015-08-27T11:32:00Z">
              <w:tcPr>
                <w:tcW w:w="2406" w:type="dxa"/>
              </w:tcPr>
            </w:tcPrChange>
          </w:tcPr>
          <w:p w14:paraId="4855D978" w14:textId="77777777" w:rsidR="003E0367" w:rsidRPr="00B12D7F" w:rsidRDefault="003E0367" w:rsidP="00DA6529">
            <w:pPr>
              <w:rPr>
                <w:lang w:val="en-GB"/>
              </w:rPr>
            </w:pPr>
            <w:r w:rsidRPr="00B12D7F">
              <w:rPr>
                <w:lang w:val="en-GB"/>
              </w:rPr>
              <w:t>Open items on clearing accounts</w:t>
            </w:r>
          </w:p>
        </w:tc>
        <w:tc>
          <w:tcPr>
            <w:tcW w:w="3171" w:type="dxa"/>
            <w:tcPrChange w:id="1313" w:author="Ross Boardman" w:date="2015-08-27T11:32:00Z">
              <w:tcPr>
                <w:tcW w:w="3629" w:type="dxa"/>
              </w:tcPr>
            </w:tcPrChange>
          </w:tcPr>
          <w:p w14:paraId="4855D979" w14:textId="77777777" w:rsidR="003E0367" w:rsidRPr="00B12D7F" w:rsidRDefault="003E0367" w:rsidP="00DA6529">
            <w:pPr>
              <w:spacing w:before="100" w:beforeAutospacing="1" w:after="60"/>
              <w:rPr>
                <w:rFonts w:cs="Arial"/>
                <w:lang w:val="en-GB"/>
              </w:rPr>
            </w:pPr>
            <w:r w:rsidRPr="00B12D7F">
              <w:rPr>
                <w:rFonts w:cs="Arial"/>
                <w:lang w:val="en-GB"/>
              </w:rPr>
              <w:t>LSMW</w:t>
            </w:r>
          </w:p>
        </w:tc>
        <w:tc>
          <w:tcPr>
            <w:tcW w:w="1562" w:type="dxa"/>
            <w:tcPrChange w:id="1314" w:author="Ross Boardman" w:date="2015-08-27T11:32:00Z">
              <w:tcPr>
                <w:tcW w:w="1562" w:type="dxa"/>
              </w:tcPr>
            </w:tcPrChange>
          </w:tcPr>
          <w:p w14:paraId="4855D97A" w14:textId="77777777" w:rsidR="003E0367" w:rsidRPr="00B12D7F" w:rsidRDefault="003E0367" w:rsidP="00DA6529">
            <w:pPr>
              <w:spacing w:before="100" w:beforeAutospacing="1" w:after="60"/>
              <w:rPr>
                <w:rFonts w:cs="Arial"/>
                <w:lang w:val="en-GB"/>
              </w:rPr>
            </w:pPr>
            <w:r>
              <w:rPr>
                <w:rFonts w:cs="Arial"/>
                <w:lang w:val="en-GB"/>
              </w:rPr>
              <w:t>CO033</w:t>
            </w:r>
          </w:p>
        </w:tc>
        <w:tc>
          <w:tcPr>
            <w:tcW w:w="1504" w:type="dxa"/>
            <w:tcPrChange w:id="1315" w:author="Ross Boardman" w:date="2015-08-27T11:32:00Z">
              <w:tcPr>
                <w:tcW w:w="1355" w:type="dxa"/>
              </w:tcPr>
            </w:tcPrChange>
          </w:tcPr>
          <w:p w14:paraId="4855D97B" w14:textId="77777777" w:rsidR="003E0367" w:rsidRDefault="003E0367" w:rsidP="00DA6529">
            <w:pPr>
              <w:spacing w:before="100" w:beforeAutospacing="1" w:after="60"/>
              <w:rPr>
                <w:rFonts w:cs="Arial"/>
                <w:lang w:val="en-GB"/>
              </w:rPr>
            </w:pPr>
            <w:r>
              <w:rPr>
                <w:rFonts w:cs="Arial"/>
                <w:lang w:val="en-GB"/>
              </w:rPr>
              <w:t>Y</w:t>
            </w:r>
          </w:p>
        </w:tc>
      </w:tr>
      <w:tr w:rsidR="003E0367" w:rsidRPr="00B12D7F" w14:paraId="4855D982" w14:textId="77777777" w:rsidTr="00F153A2">
        <w:tc>
          <w:tcPr>
            <w:tcW w:w="2864" w:type="dxa"/>
            <w:tcPrChange w:id="1316" w:author="Ross Boardman" w:date="2015-08-27T11:32:00Z">
              <w:tcPr>
                <w:tcW w:w="2406" w:type="dxa"/>
              </w:tcPr>
            </w:tcPrChange>
          </w:tcPr>
          <w:p w14:paraId="4855D97D" w14:textId="77777777" w:rsidR="003E0367" w:rsidRPr="00B12D7F" w:rsidRDefault="003E0367" w:rsidP="00DA6529">
            <w:pPr>
              <w:rPr>
                <w:rFonts w:cs="Arial"/>
                <w:lang w:val="en-GB"/>
              </w:rPr>
            </w:pPr>
            <w:r w:rsidRPr="00B12D7F">
              <w:rPr>
                <w:rFonts w:cs="Arial"/>
                <w:lang w:val="en-GB"/>
              </w:rPr>
              <w:t>Bank Directory</w:t>
            </w:r>
          </w:p>
          <w:p w14:paraId="4855D97E" w14:textId="77777777" w:rsidR="003E0367" w:rsidRPr="00B12D7F" w:rsidRDefault="003E0367" w:rsidP="00DA6529">
            <w:pPr>
              <w:rPr>
                <w:lang w:val="en-GB"/>
              </w:rPr>
            </w:pPr>
          </w:p>
        </w:tc>
        <w:tc>
          <w:tcPr>
            <w:tcW w:w="3171" w:type="dxa"/>
            <w:tcPrChange w:id="1317" w:author="Ross Boardman" w:date="2015-08-27T11:32:00Z">
              <w:tcPr>
                <w:tcW w:w="3629" w:type="dxa"/>
              </w:tcPr>
            </w:tcPrChange>
          </w:tcPr>
          <w:p w14:paraId="4855D97F" w14:textId="77777777" w:rsidR="003E0367" w:rsidRPr="00B12D7F" w:rsidRDefault="003E0367" w:rsidP="00DA6529">
            <w:pPr>
              <w:spacing w:before="100" w:beforeAutospacing="1" w:after="60"/>
              <w:rPr>
                <w:rFonts w:cs="Arial"/>
                <w:lang w:val="en-GB"/>
              </w:rPr>
            </w:pPr>
            <w:r w:rsidRPr="00B12D7F">
              <w:rPr>
                <w:rFonts w:cs="Arial"/>
                <w:lang w:val="en-GB"/>
              </w:rPr>
              <w:t>LSMW</w:t>
            </w:r>
          </w:p>
        </w:tc>
        <w:tc>
          <w:tcPr>
            <w:tcW w:w="1562" w:type="dxa"/>
            <w:tcPrChange w:id="1318" w:author="Ross Boardman" w:date="2015-08-27T11:32:00Z">
              <w:tcPr>
                <w:tcW w:w="1562" w:type="dxa"/>
              </w:tcPr>
            </w:tcPrChange>
          </w:tcPr>
          <w:p w14:paraId="4855D980" w14:textId="77777777" w:rsidR="003E0367" w:rsidRPr="00B12D7F" w:rsidRDefault="003E0367" w:rsidP="00DA6529">
            <w:pPr>
              <w:spacing w:before="100" w:beforeAutospacing="1" w:after="60"/>
              <w:rPr>
                <w:rFonts w:cs="Arial"/>
                <w:lang w:val="en-GB"/>
              </w:rPr>
            </w:pPr>
            <w:r w:rsidRPr="00B12D7F">
              <w:rPr>
                <w:rFonts w:cs="Arial"/>
                <w:lang w:val="en-GB"/>
              </w:rPr>
              <w:t>CO001</w:t>
            </w:r>
          </w:p>
        </w:tc>
        <w:tc>
          <w:tcPr>
            <w:tcW w:w="1504" w:type="dxa"/>
            <w:tcPrChange w:id="1319" w:author="Ross Boardman" w:date="2015-08-27T11:32:00Z">
              <w:tcPr>
                <w:tcW w:w="1355" w:type="dxa"/>
              </w:tcPr>
            </w:tcPrChange>
          </w:tcPr>
          <w:p w14:paraId="4855D981" w14:textId="77777777" w:rsidR="003E0367" w:rsidRPr="00B12D7F" w:rsidRDefault="003E0367" w:rsidP="00DA6529">
            <w:pPr>
              <w:spacing w:before="100" w:beforeAutospacing="1" w:after="60"/>
              <w:rPr>
                <w:rFonts w:cs="Arial"/>
                <w:lang w:val="en-GB"/>
              </w:rPr>
            </w:pPr>
            <w:r>
              <w:rPr>
                <w:rFonts w:cs="Arial"/>
                <w:lang w:val="en-GB"/>
              </w:rPr>
              <w:t>Y</w:t>
            </w:r>
          </w:p>
        </w:tc>
      </w:tr>
      <w:tr w:rsidR="003E0367" w:rsidRPr="00B12D7F" w14:paraId="4855D987" w14:textId="77777777" w:rsidTr="00F153A2">
        <w:tc>
          <w:tcPr>
            <w:tcW w:w="2864" w:type="dxa"/>
            <w:tcPrChange w:id="1320" w:author="Ross Boardman" w:date="2015-08-27T11:32:00Z">
              <w:tcPr>
                <w:tcW w:w="2406" w:type="dxa"/>
              </w:tcPr>
            </w:tcPrChange>
          </w:tcPr>
          <w:p w14:paraId="4855D983" w14:textId="77777777" w:rsidR="003E0367" w:rsidRPr="00B12D7F" w:rsidRDefault="003E0367" w:rsidP="00DA6529">
            <w:pPr>
              <w:rPr>
                <w:rFonts w:cs="Arial"/>
                <w:lang w:val="en-GB"/>
              </w:rPr>
            </w:pPr>
            <w:r w:rsidRPr="006D6AD5">
              <w:rPr>
                <w:rFonts w:cs="Arial"/>
                <w:lang w:val="en-GB"/>
              </w:rPr>
              <w:t>GRNI</w:t>
            </w:r>
          </w:p>
        </w:tc>
        <w:tc>
          <w:tcPr>
            <w:tcW w:w="3171" w:type="dxa"/>
            <w:tcPrChange w:id="1321" w:author="Ross Boardman" w:date="2015-08-27T11:32:00Z">
              <w:tcPr>
                <w:tcW w:w="3629" w:type="dxa"/>
              </w:tcPr>
            </w:tcPrChange>
          </w:tcPr>
          <w:p w14:paraId="4855D984" w14:textId="77777777" w:rsidR="003E0367" w:rsidRPr="00B12D7F" w:rsidRDefault="003E0367" w:rsidP="00DA6529">
            <w:pPr>
              <w:spacing w:before="100" w:beforeAutospacing="1" w:after="60"/>
              <w:rPr>
                <w:rFonts w:cs="Arial"/>
                <w:lang w:val="en-GB"/>
              </w:rPr>
            </w:pPr>
            <w:r w:rsidRPr="006D6AD5">
              <w:rPr>
                <w:rFonts w:cs="Arial"/>
                <w:lang w:val="en-GB"/>
              </w:rPr>
              <w:t>Assume bespoke program</w:t>
            </w:r>
          </w:p>
        </w:tc>
        <w:tc>
          <w:tcPr>
            <w:tcW w:w="1562" w:type="dxa"/>
            <w:tcPrChange w:id="1322" w:author="Ross Boardman" w:date="2015-08-27T11:32:00Z">
              <w:tcPr>
                <w:tcW w:w="1562" w:type="dxa"/>
              </w:tcPr>
            </w:tcPrChange>
          </w:tcPr>
          <w:p w14:paraId="4855D985" w14:textId="77777777" w:rsidR="003E0367" w:rsidRPr="00B12D7F" w:rsidRDefault="003E0367" w:rsidP="00DA6529">
            <w:pPr>
              <w:spacing w:before="100" w:beforeAutospacing="1" w:after="60"/>
              <w:rPr>
                <w:rFonts w:cs="Arial"/>
                <w:lang w:val="en-GB"/>
              </w:rPr>
            </w:pPr>
            <w:r>
              <w:rPr>
                <w:rFonts w:cs="Arial"/>
                <w:lang w:val="en-GB"/>
              </w:rPr>
              <w:t>CO037</w:t>
            </w:r>
          </w:p>
        </w:tc>
        <w:tc>
          <w:tcPr>
            <w:tcW w:w="1504" w:type="dxa"/>
            <w:tcPrChange w:id="1323" w:author="Ross Boardman" w:date="2015-08-27T11:32:00Z">
              <w:tcPr>
                <w:tcW w:w="1355" w:type="dxa"/>
              </w:tcPr>
            </w:tcPrChange>
          </w:tcPr>
          <w:p w14:paraId="4855D986" w14:textId="77777777" w:rsidR="003E0367" w:rsidRDefault="003E0367" w:rsidP="00DA6529">
            <w:pPr>
              <w:spacing w:before="100" w:beforeAutospacing="1" w:after="60"/>
              <w:rPr>
                <w:rFonts w:cs="Arial"/>
                <w:lang w:val="en-GB"/>
              </w:rPr>
            </w:pPr>
            <w:r>
              <w:rPr>
                <w:rFonts w:cs="Arial"/>
                <w:lang w:val="en-GB"/>
              </w:rPr>
              <w:t>Y</w:t>
            </w:r>
          </w:p>
        </w:tc>
      </w:tr>
    </w:tbl>
    <w:p w14:paraId="4855D988" w14:textId="77777777" w:rsidR="00100D5F" w:rsidRDefault="00100D5F" w:rsidP="00100D5F">
      <w:pPr>
        <w:rPr>
          <w:lang w:val="en-GB"/>
        </w:rPr>
      </w:pPr>
    </w:p>
    <w:p w14:paraId="4855D989" w14:textId="77777777" w:rsidR="00100D5F" w:rsidRDefault="00100D5F">
      <w:pPr>
        <w:jc w:val="left"/>
        <w:rPr>
          <w:rFonts w:cs="Arial"/>
          <w:b/>
          <w:sz w:val="28"/>
          <w:szCs w:val="12"/>
          <w:lang w:val="en-GB"/>
        </w:rPr>
      </w:pPr>
      <w:r>
        <w:rPr>
          <w:lang w:val="en-GB"/>
        </w:rPr>
        <w:br w:type="page"/>
      </w:r>
    </w:p>
    <w:p w14:paraId="4855D98A" w14:textId="77777777" w:rsidR="00B34302" w:rsidRPr="00B12D7F" w:rsidRDefault="00B34302">
      <w:pPr>
        <w:pStyle w:val="Heading2"/>
        <w:rPr>
          <w:lang w:val="en-GB"/>
        </w:rPr>
        <w:pPrChange w:id="1324" w:author="Ross Boardman" w:date="2015-08-27T11:29:00Z">
          <w:pPr>
            <w:pStyle w:val="Heading3"/>
          </w:pPr>
        </w:pPrChange>
      </w:pPr>
      <w:bookmarkStart w:id="1325" w:name="_Toc429581547"/>
      <w:r w:rsidRPr="00B12D7F">
        <w:rPr>
          <w:lang w:val="en-GB"/>
        </w:rPr>
        <w:lastRenderedPageBreak/>
        <w:t>Enhancements Requirements</w:t>
      </w:r>
      <w:bookmarkEnd w:id="13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3"/>
        <w:gridCol w:w="3601"/>
        <w:gridCol w:w="1562"/>
        <w:gridCol w:w="1356"/>
      </w:tblGrid>
      <w:tr w:rsidR="00566D83" w:rsidRPr="00B12D7F" w14:paraId="4855D98F" w14:textId="77777777" w:rsidTr="00566D83">
        <w:tc>
          <w:tcPr>
            <w:tcW w:w="2433" w:type="dxa"/>
            <w:shd w:val="clear" w:color="auto" w:fill="595959"/>
          </w:tcPr>
          <w:p w14:paraId="4855D98B" w14:textId="77777777" w:rsidR="00566D83" w:rsidRPr="00B12D7F" w:rsidRDefault="00566D83" w:rsidP="00B34302">
            <w:pPr>
              <w:spacing w:before="100" w:beforeAutospacing="1" w:after="60"/>
              <w:rPr>
                <w:rFonts w:cs="Arial"/>
                <w:b/>
                <w:color w:val="FFFFFF"/>
                <w:lang w:val="en-GB"/>
              </w:rPr>
            </w:pPr>
            <w:r w:rsidRPr="00B12D7F">
              <w:rPr>
                <w:rFonts w:cs="Arial"/>
                <w:b/>
                <w:color w:val="FFFFFF"/>
                <w:lang w:val="en-GB"/>
              </w:rPr>
              <w:t xml:space="preserve">Enhancement required </w:t>
            </w:r>
          </w:p>
        </w:tc>
        <w:tc>
          <w:tcPr>
            <w:tcW w:w="3601" w:type="dxa"/>
            <w:shd w:val="clear" w:color="auto" w:fill="595959"/>
          </w:tcPr>
          <w:p w14:paraId="4855D98C" w14:textId="77777777" w:rsidR="00566D83" w:rsidRPr="00B12D7F" w:rsidRDefault="00566D83" w:rsidP="00B34302">
            <w:pPr>
              <w:spacing w:before="100" w:beforeAutospacing="1" w:after="60"/>
              <w:rPr>
                <w:rFonts w:cs="Arial"/>
                <w:b/>
                <w:color w:val="FFFFFF"/>
                <w:lang w:val="en-GB"/>
              </w:rPr>
            </w:pPr>
            <w:r w:rsidRPr="00B12D7F">
              <w:rPr>
                <w:rFonts w:cs="Arial"/>
                <w:b/>
                <w:color w:val="FFFFFF"/>
                <w:lang w:val="en-GB"/>
              </w:rPr>
              <w:t xml:space="preserve">Fit to SAP standard transaction </w:t>
            </w:r>
          </w:p>
        </w:tc>
        <w:tc>
          <w:tcPr>
            <w:tcW w:w="1562" w:type="dxa"/>
            <w:shd w:val="clear" w:color="auto" w:fill="595959"/>
          </w:tcPr>
          <w:p w14:paraId="4855D98D" w14:textId="77777777" w:rsidR="00566D83" w:rsidRPr="00B12D7F" w:rsidRDefault="00566D83" w:rsidP="00E0492E">
            <w:pPr>
              <w:spacing w:before="100" w:beforeAutospacing="1" w:after="60"/>
              <w:rPr>
                <w:rFonts w:cs="Arial"/>
                <w:b/>
                <w:color w:val="FFFFFF"/>
                <w:lang w:val="en-GB"/>
              </w:rPr>
            </w:pPr>
            <w:r w:rsidRPr="00B12D7F">
              <w:rPr>
                <w:rFonts w:cs="Arial"/>
                <w:b/>
                <w:color w:val="FFFFFF"/>
                <w:lang w:val="en-GB"/>
              </w:rPr>
              <w:t xml:space="preserve"> WRICEF Reference</w:t>
            </w:r>
          </w:p>
        </w:tc>
        <w:tc>
          <w:tcPr>
            <w:tcW w:w="1356" w:type="dxa"/>
            <w:shd w:val="clear" w:color="auto" w:fill="595959"/>
          </w:tcPr>
          <w:p w14:paraId="4855D98E" w14:textId="77777777" w:rsidR="00566D83" w:rsidRPr="00B12D7F" w:rsidRDefault="006D4117" w:rsidP="00E0492E">
            <w:pPr>
              <w:spacing w:before="100" w:beforeAutospacing="1" w:after="60"/>
              <w:rPr>
                <w:rFonts w:cs="Arial"/>
                <w:b/>
                <w:color w:val="FFFFFF"/>
                <w:lang w:val="en-GB"/>
              </w:rPr>
            </w:pPr>
            <w:r>
              <w:rPr>
                <w:rFonts w:cs="Arial"/>
                <w:b/>
                <w:color w:val="FFFFFF"/>
                <w:lang w:val="en-GB"/>
              </w:rPr>
              <w:t>In Scope ?</w:t>
            </w:r>
          </w:p>
        </w:tc>
      </w:tr>
      <w:tr w:rsidR="00566D83" w:rsidRPr="00B12D7F" w14:paraId="4855D994" w14:textId="77777777" w:rsidTr="00566D83">
        <w:tc>
          <w:tcPr>
            <w:tcW w:w="2433" w:type="dxa"/>
          </w:tcPr>
          <w:p w14:paraId="4855D990" w14:textId="77777777" w:rsidR="00566D83" w:rsidRPr="00B12D7F" w:rsidRDefault="00786BA4" w:rsidP="00E0492E">
            <w:pPr>
              <w:rPr>
                <w:lang w:val="en-GB"/>
              </w:rPr>
            </w:pPr>
            <w:r w:rsidRPr="00786BA4">
              <w:rPr>
                <w:lang w:val="en-GB"/>
              </w:rPr>
              <w:t>Payroll Interface</w:t>
            </w:r>
          </w:p>
        </w:tc>
        <w:tc>
          <w:tcPr>
            <w:tcW w:w="3601" w:type="dxa"/>
          </w:tcPr>
          <w:p w14:paraId="4855D991" w14:textId="77777777" w:rsidR="00566D83" w:rsidRPr="00B12D7F" w:rsidRDefault="00B10B39" w:rsidP="00E0492E">
            <w:pPr>
              <w:spacing w:before="100" w:beforeAutospacing="1" w:after="60"/>
              <w:rPr>
                <w:rFonts w:cs="Arial"/>
                <w:lang w:val="en-GB"/>
              </w:rPr>
            </w:pPr>
            <w:r>
              <w:rPr>
                <w:rFonts w:cs="Arial"/>
                <w:lang w:val="en-GB"/>
              </w:rPr>
              <w:t>Utilise journal processing.</w:t>
            </w:r>
          </w:p>
        </w:tc>
        <w:tc>
          <w:tcPr>
            <w:tcW w:w="1562" w:type="dxa"/>
          </w:tcPr>
          <w:p w14:paraId="4855D992" w14:textId="77777777" w:rsidR="00566D83" w:rsidRPr="00B12D7F" w:rsidRDefault="00786BA4" w:rsidP="00E0492E">
            <w:pPr>
              <w:spacing w:before="100" w:beforeAutospacing="1" w:after="60"/>
              <w:rPr>
                <w:rFonts w:cs="Arial"/>
                <w:lang w:val="en-GB"/>
              </w:rPr>
            </w:pPr>
            <w:r w:rsidRPr="00786BA4">
              <w:rPr>
                <w:rFonts w:cs="Arial"/>
                <w:lang w:val="en-GB"/>
              </w:rPr>
              <w:t>EN558</w:t>
            </w:r>
          </w:p>
        </w:tc>
        <w:tc>
          <w:tcPr>
            <w:tcW w:w="1356" w:type="dxa"/>
          </w:tcPr>
          <w:p w14:paraId="4855D993" w14:textId="77777777" w:rsidR="00566D83" w:rsidRPr="00566D83" w:rsidRDefault="00786BA4" w:rsidP="00566D83">
            <w:pPr>
              <w:spacing w:before="100" w:beforeAutospacing="1" w:after="60"/>
              <w:rPr>
                <w:rFonts w:cs="Helv"/>
                <w:color w:val="000000"/>
                <w:lang w:val="en-GB"/>
              </w:rPr>
            </w:pPr>
            <w:r>
              <w:rPr>
                <w:rFonts w:cs="Helv"/>
                <w:color w:val="000000"/>
                <w:lang w:val="en-GB"/>
              </w:rPr>
              <w:t>Y</w:t>
            </w:r>
          </w:p>
        </w:tc>
      </w:tr>
    </w:tbl>
    <w:p w14:paraId="4855D995" w14:textId="77777777" w:rsidR="001819E1" w:rsidRPr="00B12D7F" w:rsidRDefault="00B34302" w:rsidP="00FE67BD">
      <w:pPr>
        <w:pStyle w:val="Heading2"/>
        <w:spacing w:before="480"/>
        <w:jc w:val="both"/>
        <w:rPr>
          <w:lang w:val="en-GB"/>
        </w:rPr>
      </w:pPr>
      <w:bookmarkStart w:id="1326" w:name="_Toc429581548"/>
      <w:r w:rsidRPr="00B12D7F">
        <w:rPr>
          <w:lang w:val="en-GB"/>
        </w:rPr>
        <w:t>Forms</w:t>
      </w:r>
      <w:r w:rsidR="001819E1" w:rsidRPr="00B12D7F">
        <w:rPr>
          <w:lang w:val="en-GB"/>
        </w:rPr>
        <w:t xml:space="preserve"> Requirements</w:t>
      </w:r>
      <w:bookmarkEnd w:id="1267"/>
      <w:bookmarkEnd w:id="1268"/>
      <w:bookmarkEnd w:id="13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327" w:author="Ross Boardman" w:date="2015-08-27T11:32:00Z">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22"/>
        <w:gridCol w:w="4678"/>
        <w:gridCol w:w="1552"/>
        <w:tblGridChange w:id="1328">
          <w:tblGrid>
            <w:gridCol w:w="2511"/>
            <w:gridCol w:w="4889"/>
            <w:gridCol w:w="1552"/>
          </w:tblGrid>
        </w:tblGridChange>
      </w:tblGrid>
      <w:tr w:rsidR="001819E1" w:rsidRPr="00B12D7F" w14:paraId="4855D999" w14:textId="77777777" w:rsidTr="00F153A2">
        <w:tc>
          <w:tcPr>
            <w:tcW w:w="2722" w:type="dxa"/>
            <w:shd w:val="clear" w:color="auto" w:fill="595959"/>
            <w:tcPrChange w:id="1329" w:author="Ross Boardman" w:date="2015-08-27T11:32:00Z">
              <w:tcPr>
                <w:tcW w:w="2511" w:type="dxa"/>
                <w:shd w:val="clear" w:color="auto" w:fill="595959"/>
              </w:tcPr>
            </w:tcPrChange>
          </w:tcPr>
          <w:p w14:paraId="4855D996" w14:textId="77777777" w:rsidR="001819E1" w:rsidRPr="00F153A2" w:rsidRDefault="001819E1" w:rsidP="00B34302">
            <w:pPr>
              <w:spacing w:before="100" w:beforeAutospacing="1" w:after="60"/>
              <w:rPr>
                <w:rFonts w:cs="Arial"/>
                <w:b/>
                <w:color w:val="FFFFFF"/>
                <w:lang w:val="en-GB"/>
                <w:rPrChange w:id="1330" w:author="Ross Boardman" w:date="2015-08-27T11:32:00Z">
                  <w:rPr>
                    <w:rFonts w:cs="Arial"/>
                    <w:color w:val="FFFFFF"/>
                    <w:lang w:val="en-GB"/>
                  </w:rPr>
                </w:rPrChange>
              </w:rPr>
            </w:pPr>
            <w:r w:rsidRPr="00F153A2">
              <w:rPr>
                <w:rFonts w:cs="Arial"/>
                <w:b/>
                <w:color w:val="FFFFFF"/>
                <w:lang w:val="en-GB"/>
                <w:rPrChange w:id="1331" w:author="Ross Boardman" w:date="2015-08-27T11:32:00Z">
                  <w:rPr>
                    <w:rFonts w:cs="Arial"/>
                    <w:color w:val="FFFFFF"/>
                    <w:lang w:val="en-GB"/>
                  </w:rPr>
                </w:rPrChange>
              </w:rPr>
              <w:t>Output</w:t>
            </w:r>
            <w:r w:rsidR="00B34302" w:rsidRPr="00F153A2">
              <w:rPr>
                <w:rFonts w:cs="Arial"/>
                <w:b/>
                <w:color w:val="FFFFFF"/>
                <w:lang w:val="en-GB"/>
                <w:rPrChange w:id="1332" w:author="Ross Boardman" w:date="2015-08-27T11:32:00Z">
                  <w:rPr>
                    <w:rFonts w:cs="Arial"/>
                    <w:color w:val="FFFFFF"/>
                    <w:lang w:val="en-GB"/>
                  </w:rPr>
                </w:rPrChange>
              </w:rPr>
              <w:t xml:space="preserve"> form</w:t>
            </w:r>
            <w:r w:rsidRPr="00F153A2">
              <w:rPr>
                <w:rFonts w:cs="Arial"/>
                <w:b/>
                <w:color w:val="FFFFFF"/>
                <w:lang w:val="en-GB"/>
                <w:rPrChange w:id="1333" w:author="Ross Boardman" w:date="2015-08-27T11:32:00Z">
                  <w:rPr>
                    <w:rFonts w:cs="Arial"/>
                    <w:color w:val="FFFFFF"/>
                    <w:lang w:val="en-GB"/>
                  </w:rPr>
                </w:rPrChange>
              </w:rPr>
              <w:t xml:space="preserve"> required </w:t>
            </w:r>
          </w:p>
        </w:tc>
        <w:tc>
          <w:tcPr>
            <w:tcW w:w="4678" w:type="dxa"/>
            <w:shd w:val="clear" w:color="auto" w:fill="595959"/>
            <w:tcPrChange w:id="1334" w:author="Ross Boardman" w:date="2015-08-27T11:32:00Z">
              <w:tcPr>
                <w:tcW w:w="4889" w:type="dxa"/>
                <w:shd w:val="clear" w:color="auto" w:fill="595959"/>
              </w:tcPr>
            </w:tcPrChange>
          </w:tcPr>
          <w:p w14:paraId="4855D997" w14:textId="77777777" w:rsidR="001819E1" w:rsidRPr="00F153A2" w:rsidRDefault="001819E1" w:rsidP="001819E1">
            <w:pPr>
              <w:spacing w:before="100" w:beforeAutospacing="1" w:after="60"/>
              <w:rPr>
                <w:rFonts w:cs="Arial"/>
                <w:b/>
                <w:color w:val="FFFFFF"/>
                <w:lang w:val="en-GB"/>
                <w:rPrChange w:id="1335" w:author="Ross Boardman" w:date="2015-08-27T11:32:00Z">
                  <w:rPr>
                    <w:rFonts w:cs="Arial"/>
                    <w:color w:val="FFFFFF"/>
                    <w:lang w:val="en-GB"/>
                  </w:rPr>
                </w:rPrChange>
              </w:rPr>
            </w:pPr>
            <w:r w:rsidRPr="00F153A2">
              <w:rPr>
                <w:rFonts w:cs="Arial"/>
                <w:b/>
                <w:color w:val="FFFFFF"/>
                <w:lang w:val="en-GB"/>
                <w:rPrChange w:id="1336" w:author="Ross Boardman" w:date="2015-08-27T11:32:00Z">
                  <w:rPr>
                    <w:rFonts w:cs="Arial"/>
                    <w:color w:val="FFFFFF"/>
                    <w:lang w:val="en-GB"/>
                  </w:rPr>
                </w:rPrChange>
              </w:rPr>
              <w:t xml:space="preserve">Fit to SAP standard output  </w:t>
            </w:r>
          </w:p>
        </w:tc>
        <w:tc>
          <w:tcPr>
            <w:tcW w:w="1552" w:type="dxa"/>
            <w:shd w:val="clear" w:color="auto" w:fill="595959"/>
            <w:tcPrChange w:id="1337" w:author="Ross Boardman" w:date="2015-08-27T11:32:00Z">
              <w:tcPr>
                <w:tcW w:w="1552" w:type="dxa"/>
                <w:shd w:val="clear" w:color="auto" w:fill="595959"/>
              </w:tcPr>
            </w:tcPrChange>
          </w:tcPr>
          <w:p w14:paraId="4855D998" w14:textId="77777777" w:rsidR="001819E1" w:rsidRPr="00F153A2" w:rsidRDefault="00DE67B7" w:rsidP="001819E1">
            <w:pPr>
              <w:spacing w:before="100" w:beforeAutospacing="1" w:after="60"/>
              <w:rPr>
                <w:rFonts w:cs="Arial"/>
                <w:b/>
                <w:color w:val="FFFFFF"/>
                <w:lang w:val="en-GB"/>
                <w:rPrChange w:id="1338" w:author="Ross Boardman" w:date="2015-08-27T11:32:00Z">
                  <w:rPr>
                    <w:rFonts w:cs="Arial"/>
                    <w:color w:val="FFFFFF"/>
                    <w:lang w:val="en-GB"/>
                  </w:rPr>
                </w:rPrChange>
              </w:rPr>
            </w:pPr>
            <w:r w:rsidRPr="00F153A2">
              <w:rPr>
                <w:rFonts w:cs="Arial"/>
                <w:b/>
                <w:color w:val="FFFFFF"/>
                <w:lang w:val="en-GB"/>
                <w:rPrChange w:id="1339" w:author="Ross Boardman" w:date="2015-08-27T11:32:00Z">
                  <w:rPr>
                    <w:rFonts w:cs="Arial"/>
                    <w:color w:val="FFFFFF"/>
                    <w:lang w:val="en-GB"/>
                  </w:rPr>
                </w:rPrChange>
              </w:rPr>
              <w:t xml:space="preserve"> </w:t>
            </w:r>
            <w:r w:rsidR="00527BF0" w:rsidRPr="00F153A2">
              <w:rPr>
                <w:rFonts w:cs="Arial"/>
                <w:b/>
                <w:color w:val="FFFFFF"/>
                <w:lang w:val="en-GB"/>
                <w:rPrChange w:id="1340" w:author="Ross Boardman" w:date="2015-08-27T11:32:00Z">
                  <w:rPr>
                    <w:rFonts w:cs="Arial"/>
                    <w:color w:val="FFFFFF"/>
                    <w:lang w:val="en-GB"/>
                  </w:rPr>
                </w:rPrChange>
              </w:rPr>
              <w:t>W</w:t>
            </w:r>
            <w:r w:rsidRPr="00F153A2">
              <w:rPr>
                <w:rFonts w:cs="Arial"/>
                <w:b/>
                <w:color w:val="FFFFFF"/>
                <w:lang w:val="en-GB"/>
                <w:rPrChange w:id="1341" w:author="Ross Boardman" w:date="2015-08-27T11:32:00Z">
                  <w:rPr>
                    <w:rFonts w:cs="Arial"/>
                    <w:color w:val="FFFFFF"/>
                    <w:lang w:val="en-GB"/>
                  </w:rPr>
                </w:rPrChange>
              </w:rPr>
              <w:t>RICEF</w:t>
            </w:r>
            <w:r w:rsidR="001819E1" w:rsidRPr="00F153A2">
              <w:rPr>
                <w:rFonts w:cs="Arial"/>
                <w:b/>
                <w:color w:val="FFFFFF"/>
                <w:lang w:val="en-GB"/>
                <w:rPrChange w:id="1342" w:author="Ross Boardman" w:date="2015-08-27T11:32:00Z">
                  <w:rPr>
                    <w:rFonts w:cs="Arial"/>
                    <w:color w:val="FFFFFF"/>
                    <w:lang w:val="en-GB"/>
                  </w:rPr>
                </w:rPrChange>
              </w:rPr>
              <w:t xml:space="preserve"> Reference</w:t>
            </w:r>
          </w:p>
        </w:tc>
      </w:tr>
      <w:tr w:rsidR="00292656" w:rsidRPr="00B12D7F" w14:paraId="4855D99D" w14:textId="77777777" w:rsidTr="00F153A2">
        <w:tc>
          <w:tcPr>
            <w:tcW w:w="2722" w:type="dxa"/>
            <w:tcPrChange w:id="1343" w:author="Ross Boardman" w:date="2015-08-27T11:32:00Z">
              <w:tcPr>
                <w:tcW w:w="2511" w:type="dxa"/>
              </w:tcPr>
            </w:tcPrChange>
          </w:tcPr>
          <w:p w14:paraId="4855D99A" w14:textId="77777777" w:rsidR="00292656" w:rsidRPr="00B12D7F" w:rsidRDefault="00F77A06" w:rsidP="00292656">
            <w:pPr>
              <w:spacing w:before="100" w:beforeAutospacing="1" w:after="60"/>
              <w:rPr>
                <w:rFonts w:cs="Arial"/>
                <w:lang w:val="en-GB"/>
              </w:rPr>
            </w:pPr>
            <w:r>
              <w:rPr>
                <w:rFonts w:cs="Arial"/>
                <w:lang w:val="en-GB"/>
              </w:rPr>
              <w:t>N/A</w:t>
            </w:r>
          </w:p>
        </w:tc>
        <w:tc>
          <w:tcPr>
            <w:tcW w:w="4678" w:type="dxa"/>
            <w:tcPrChange w:id="1344" w:author="Ross Boardman" w:date="2015-08-27T11:32:00Z">
              <w:tcPr>
                <w:tcW w:w="4889" w:type="dxa"/>
              </w:tcPr>
            </w:tcPrChange>
          </w:tcPr>
          <w:p w14:paraId="4855D99B" w14:textId="77777777" w:rsidR="00292656" w:rsidRPr="00B12D7F" w:rsidRDefault="00292656" w:rsidP="00292656">
            <w:pPr>
              <w:spacing w:before="100" w:beforeAutospacing="1" w:after="60"/>
              <w:rPr>
                <w:rFonts w:cs="Arial"/>
                <w:lang w:val="en-GB"/>
              </w:rPr>
            </w:pPr>
          </w:p>
        </w:tc>
        <w:tc>
          <w:tcPr>
            <w:tcW w:w="1552" w:type="dxa"/>
            <w:tcPrChange w:id="1345" w:author="Ross Boardman" w:date="2015-08-27T11:32:00Z">
              <w:tcPr>
                <w:tcW w:w="1552" w:type="dxa"/>
              </w:tcPr>
            </w:tcPrChange>
          </w:tcPr>
          <w:p w14:paraId="4855D99C" w14:textId="77777777" w:rsidR="00292656" w:rsidRPr="00B12D7F" w:rsidRDefault="00292656" w:rsidP="00292656">
            <w:pPr>
              <w:spacing w:before="100" w:beforeAutospacing="1" w:after="60"/>
              <w:rPr>
                <w:rFonts w:cs="Arial"/>
                <w:lang w:val="en-GB"/>
              </w:rPr>
            </w:pPr>
          </w:p>
        </w:tc>
      </w:tr>
    </w:tbl>
    <w:p w14:paraId="4855D99E" w14:textId="77777777" w:rsidR="00B34302" w:rsidRPr="00B12D7F" w:rsidRDefault="00527BF0">
      <w:pPr>
        <w:pStyle w:val="Heading1"/>
        <w:rPr>
          <w:lang w:val="en-GB"/>
        </w:rPr>
      </w:pPr>
      <w:bookmarkStart w:id="1346" w:name="_Toc168030465"/>
      <w:bookmarkStart w:id="1347" w:name="_Toc168030469"/>
      <w:bookmarkStart w:id="1348" w:name="_Toc281923558"/>
      <w:bookmarkEnd w:id="1346"/>
      <w:r w:rsidRPr="00B12D7F">
        <w:rPr>
          <w:lang w:val="en-GB"/>
        </w:rPr>
        <w:br w:type="page"/>
      </w:r>
      <w:bookmarkStart w:id="1349" w:name="_Toc429581549"/>
      <w:r w:rsidR="00B34302" w:rsidRPr="00B12D7F">
        <w:rPr>
          <w:lang w:val="en-GB"/>
        </w:rPr>
        <w:lastRenderedPageBreak/>
        <w:t>Gaps</w:t>
      </w:r>
      <w:bookmarkEnd w:id="1349"/>
    </w:p>
    <w:p w14:paraId="4855D99F" w14:textId="77777777" w:rsidR="00B34302" w:rsidRPr="00B12D7F" w:rsidRDefault="00B34302" w:rsidP="0089603A">
      <w:pPr>
        <w:rPr>
          <w:lang w:val="en-GB"/>
        </w:rPr>
      </w:pPr>
      <w:r w:rsidRPr="00B12D7F">
        <w:rPr>
          <w:lang w:val="en-GB"/>
        </w:rPr>
        <w:t>The following items have been identified as gaps. The solution is either not know</w:t>
      </w:r>
      <w:ins w:id="1350" w:author="Ross Boardman" w:date="2015-08-27T14:21:00Z">
        <w:r w:rsidR="001E2889">
          <w:rPr>
            <w:lang w:val="en-GB"/>
          </w:rPr>
          <w:t>n</w:t>
        </w:r>
      </w:ins>
      <w:r w:rsidRPr="00B12D7F">
        <w:rPr>
          <w:lang w:val="en-GB"/>
        </w:rPr>
        <w:t xml:space="preserve"> because further investigation is required or the solution is not clear because there are multiple options available and it is not clear which of them is the correct fit for the </w:t>
      </w:r>
      <w:r w:rsidR="003E1902" w:rsidRPr="00B12D7F">
        <w:rPr>
          <w:lang w:val="en-GB"/>
        </w:rPr>
        <w:t>Exertis</w:t>
      </w:r>
      <w:r w:rsidRPr="00B12D7F">
        <w:rPr>
          <w:lang w:val="en-GB"/>
        </w:rPr>
        <w:t xml:space="preserve"> business(es).</w:t>
      </w:r>
    </w:p>
    <w:p w14:paraId="4855D9A0" w14:textId="77777777" w:rsidR="0089603A" w:rsidRPr="00B12D7F" w:rsidRDefault="0089603A" w:rsidP="0089603A">
      <w:pPr>
        <w:rPr>
          <w:lang w:val="en-GB"/>
        </w:rPr>
      </w:pPr>
    </w:p>
    <w:p w14:paraId="4855D9A1" w14:textId="77777777" w:rsidR="0089603A" w:rsidRPr="00B12D7F" w:rsidRDefault="0089603A" w:rsidP="0089603A">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351" w:author="Christ Twist" w:date="2015-08-28T15:09:00Z">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511"/>
        <w:gridCol w:w="3381"/>
        <w:gridCol w:w="3060"/>
        <w:tblGridChange w:id="1352">
          <w:tblGrid>
            <w:gridCol w:w="360"/>
            <w:gridCol w:w="360"/>
            <w:gridCol w:w="360"/>
            <w:gridCol w:w="1431"/>
            <w:gridCol w:w="3381"/>
            <w:gridCol w:w="3060"/>
          </w:tblGrid>
        </w:tblGridChange>
      </w:tblGrid>
      <w:tr w:rsidR="00B34302" w:rsidRPr="00B12D7F" w14:paraId="4855D9A5" w14:textId="77777777" w:rsidTr="0060CE3F">
        <w:trPr>
          <w:trPrChange w:id="1353" w:author="Christ Twist" w:date="2015-08-28T15:09:00Z">
            <w:trPr>
              <w:gridAfter w:val="0"/>
            </w:trPr>
          </w:trPrChange>
        </w:trPr>
        <w:tc>
          <w:tcPr>
            <w:tcW w:w="2511" w:type="dxa"/>
            <w:shd w:val="clear" w:color="auto" w:fill="595959" w:themeFill="text1" w:themeFillTint="A6"/>
            <w:tcPrChange w:id="1354" w:author="Christ Twist" w:date="2015-08-28T15:09:00Z">
              <w:tcPr>
                <w:tcW w:w="2511" w:type="dxa"/>
                <w:shd w:val="clear" w:color="auto" w:fill="595959"/>
              </w:tcPr>
            </w:tcPrChange>
          </w:tcPr>
          <w:p w14:paraId="4855D9A2" w14:textId="77777777" w:rsidR="00B34302" w:rsidRPr="00B12D7F" w:rsidRDefault="00B34302" w:rsidP="00B34302">
            <w:pPr>
              <w:spacing w:before="100" w:beforeAutospacing="1" w:after="60"/>
              <w:rPr>
                <w:rFonts w:cs="Arial"/>
                <w:b/>
                <w:color w:val="FFFFFF"/>
                <w:lang w:val="en-GB"/>
              </w:rPr>
            </w:pPr>
            <w:r w:rsidRPr="00B12D7F">
              <w:rPr>
                <w:rFonts w:cs="Arial"/>
                <w:b/>
                <w:color w:val="FFFFFF"/>
                <w:lang w:val="en-GB"/>
              </w:rPr>
              <w:t>Blueprint reference</w:t>
            </w:r>
          </w:p>
        </w:tc>
        <w:tc>
          <w:tcPr>
            <w:tcW w:w="3381" w:type="dxa"/>
            <w:shd w:val="clear" w:color="auto" w:fill="595959" w:themeFill="text1" w:themeFillTint="A6"/>
            <w:tcPrChange w:id="1355" w:author="Christ Twist" w:date="2015-08-28T15:09:00Z">
              <w:tcPr>
                <w:tcW w:w="3381" w:type="dxa"/>
                <w:shd w:val="clear" w:color="auto" w:fill="595959"/>
              </w:tcPr>
            </w:tcPrChange>
          </w:tcPr>
          <w:p w14:paraId="4855D9A3" w14:textId="77777777" w:rsidR="00B34302" w:rsidRPr="00B12D7F" w:rsidRDefault="00B34302" w:rsidP="00B34302">
            <w:pPr>
              <w:spacing w:before="100" w:beforeAutospacing="1" w:after="60"/>
              <w:rPr>
                <w:rFonts w:cs="Arial"/>
                <w:b/>
                <w:color w:val="FFFFFF"/>
                <w:lang w:val="en-GB"/>
              </w:rPr>
            </w:pPr>
            <w:r w:rsidRPr="00B12D7F">
              <w:rPr>
                <w:rFonts w:cs="Arial"/>
                <w:b/>
                <w:color w:val="FFFFFF"/>
                <w:lang w:val="en-GB"/>
              </w:rPr>
              <w:t>Process</w:t>
            </w:r>
          </w:p>
        </w:tc>
        <w:tc>
          <w:tcPr>
            <w:tcW w:w="3060" w:type="dxa"/>
            <w:shd w:val="clear" w:color="auto" w:fill="595959" w:themeFill="text1" w:themeFillTint="A6"/>
            <w:tcPrChange w:id="1356" w:author="Christ Twist" w:date="2015-08-28T15:09:00Z">
              <w:tcPr>
                <w:tcW w:w="3060" w:type="dxa"/>
                <w:shd w:val="clear" w:color="auto" w:fill="595959"/>
              </w:tcPr>
            </w:tcPrChange>
          </w:tcPr>
          <w:p w14:paraId="4855D9A4" w14:textId="77777777" w:rsidR="00B34302" w:rsidRPr="00B12D7F" w:rsidRDefault="00B34302" w:rsidP="00E0492E">
            <w:pPr>
              <w:spacing w:before="100" w:beforeAutospacing="1" w:after="60"/>
              <w:rPr>
                <w:rFonts w:cs="Arial"/>
                <w:b/>
                <w:color w:val="FFFFFF"/>
                <w:lang w:val="en-GB"/>
              </w:rPr>
            </w:pPr>
            <w:r w:rsidRPr="00B12D7F">
              <w:rPr>
                <w:rFonts w:cs="Arial"/>
                <w:b/>
                <w:color w:val="FFFFFF"/>
                <w:lang w:val="en-GB"/>
              </w:rPr>
              <w:t>Reason for Gap</w:t>
            </w:r>
          </w:p>
        </w:tc>
      </w:tr>
      <w:tr w:rsidR="00D8655E" w:rsidRPr="00B12D7F" w14:paraId="4855D9AA" w14:textId="77777777" w:rsidTr="0060CE3F">
        <w:tc>
          <w:tcPr>
            <w:tcW w:w="2511" w:type="dxa"/>
          </w:tcPr>
          <w:p w14:paraId="4855D9A6" w14:textId="77777777" w:rsidR="00D8655E" w:rsidRPr="00B12D7F" w:rsidRDefault="00105D68">
            <w:pPr>
              <w:spacing w:before="100" w:beforeAutospacing="1" w:after="60"/>
              <w:rPr>
                <w:rFonts w:cs="Arial"/>
                <w:lang w:val="en-GB"/>
              </w:rPr>
              <w:pPrChange w:id="1357" w:author="Christ Twist" w:date="2015-08-28T15:09:00Z">
                <w:pPr/>
              </w:pPrChange>
            </w:pPr>
            <w:ins w:id="1358" w:author="Ross Boardman" w:date="2015-08-27T15:35:00Z">
              <w:r w:rsidRPr="0060CE3F">
                <w:rPr>
                  <w:rFonts w:ascii="Arial" w:eastAsia="Arial" w:hAnsi="Arial" w:cs="Arial"/>
                  <w:lang w:val="en-GB"/>
                  <w:rPrChange w:id="1359" w:author="Christ Twist" w:date="2015-08-28T15:09:00Z">
                    <w:rPr>
                      <w:rFonts w:cs="Arial"/>
                      <w:lang w:val="en-GB"/>
                    </w:rPr>
                  </w:rPrChange>
                </w:rPr>
                <w:t>None</w:t>
              </w:r>
            </w:ins>
            <w:del w:id="1360" w:author="Ross Boardman" w:date="2015-08-27T15:35:00Z">
              <w:r w:rsidR="00D8655E" w:rsidRPr="00B12D7F" w:rsidDel="00105D68">
                <w:rPr>
                  <w:rFonts w:cs="Arial"/>
                  <w:lang w:val="en-GB"/>
                </w:rPr>
                <w:delText>5.1 / 7.1 / 7.2.2/ 7.3.1 / 7.3.2</w:delText>
              </w:r>
            </w:del>
          </w:p>
        </w:tc>
        <w:tc>
          <w:tcPr>
            <w:tcW w:w="3381" w:type="dxa"/>
          </w:tcPr>
          <w:p w14:paraId="4855D9A7" w14:textId="77777777" w:rsidR="00D8655E" w:rsidRPr="00B12D7F" w:rsidRDefault="00D8655E" w:rsidP="00D8655E">
            <w:pPr>
              <w:pStyle w:val="TableText"/>
              <w:keepNext/>
              <w:outlineLvl w:val="3"/>
              <w:rPr>
                <w:rFonts w:ascii="Verdana" w:hAnsi="Verdana" w:cs="Arial"/>
                <w:sz w:val="20"/>
                <w:lang w:val="en-GB"/>
              </w:rPr>
            </w:pPr>
            <w:del w:id="1361" w:author="Ross Boardman" w:date="2015-08-27T15:35:00Z">
              <w:r w:rsidRPr="00B12D7F" w:rsidDel="00105D68">
                <w:rPr>
                  <w:rFonts w:ascii="Verdana" w:hAnsi="Verdana" w:cs="Arial"/>
                  <w:sz w:val="20"/>
                  <w:lang w:val="en-GB"/>
                </w:rPr>
                <w:delText>Chart of Accounts – exact chart and its numbering</w:delText>
              </w:r>
              <w:r w:rsidR="00253B02" w:rsidDel="00105D68">
                <w:rPr>
                  <w:rFonts w:ascii="Verdana" w:hAnsi="Verdana" w:cs="Arial"/>
                  <w:sz w:val="20"/>
                  <w:lang w:val="en-GB"/>
                </w:rPr>
                <w:delText>. (</w:delText>
              </w:r>
              <w:r w:rsidR="00253B02" w:rsidRPr="00253B02" w:rsidDel="00105D68">
                <w:rPr>
                  <w:rFonts w:ascii="Verdana" w:hAnsi="Verdana" w:cs="Arial"/>
                  <w:sz w:val="20"/>
                  <w:lang w:val="en-GB"/>
                </w:rPr>
                <w:delText>GAP-003</w:delText>
              </w:r>
              <w:r w:rsidR="00253B02" w:rsidDel="00105D68">
                <w:rPr>
                  <w:rFonts w:ascii="Verdana" w:hAnsi="Verdana" w:cs="Arial"/>
                  <w:sz w:val="20"/>
                  <w:lang w:val="en-GB"/>
                </w:rPr>
                <w:delText>)</w:delText>
              </w:r>
            </w:del>
          </w:p>
        </w:tc>
        <w:tc>
          <w:tcPr>
            <w:tcW w:w="3060" w:type="dxa"/>
          </w:tcPr>
          <w:p w14:paraId="4855D9A8" w14:textId="77777777" w:rsidR="00D8655E" w:rsidRPr="00B12D7F" w:rsidDel="00105D68" w:rsidRDefault="00D8655E" w:rsidP="00D8655E">
            <w:pPr>
              <w:pStyle w:val="TableText"/>
              <w:keepNext/>
              <w:outlineLvl w:val="3"/>
              <w:rPr>
                <w:del w:id="1362" w:author="Ross Boardman" w:date="2015-08-27T15:35:00Z"/>
                <w:rFonts w:ascii="Verdana" w:hAnsi="Verdana"/>
                <w:sz w:val="20"/>
                <w:lang w:val="en-GB"/>
              </w:rPr>
            </w:pPr>
            <w:del w:id="1363" w:author="Ross Boardman" w:date="2015-08-27T15:35:00Z">
              <w:r w:rsidRPr="00B12D7F" w:rsidDel="00105D68">
                <w:rPr>
                  <w:rFonts w:ascii="Verdana" w:hAnsi="Verdana"/>
                  <w:sz w:val="20"/>
                  <w:lang w:val="en-GB"/>
                </w:rPr>
                <w:delText>These settings will be finalised during Realisation.</w:delText>
              </w:r>
            </w:del>
          </w:p>
          <w:p w14:paraId="4855D9A9" w14:textId="77777777" w:rsidR="00D8655E" w:rsidRPr="00B12D7F" w:rsidRDefault="00D8655E" w:rsidP="00D96DBA">
            <w:pPr>
              <w:pStyle w:val="TableText"/>
              <w:keepNext/>
              <w:outlineLvl w:val="3"/>
              <w:rPr>
                <w:rFonts w:ascii="Verdana" w:hAnsi="Verdana"/>
                <w:sz w:val="20"/>
                <w:lang w:val="en-GB"/>
              </w:rPr>
            </w:pPr>
          </w:p>
        </w:tc>
      </w:tr>
      <w:bookmarkEnd w:id="1347"/>
      <w:bookmarkEnd w:id="1348"/>
    </w:tbl>
    <w:p w14:paraId="4855D9AB" w14:textId="77777777" w:rsidR="000A36EE" w:rsidRPr="00B12D7F" w:rsidRDefault="000A36EE" w:rsidP="00B34302">
      <w:pPr>
        <w:jc w:val="left"/>
        <w:rPr>
          <w:b/>
          <w:kern w:val="28"/>
          <w:sz w:val="32"/>
          <w:lang w:val="en-GB"/>
        </w:rPr>
      </w:pPr>
    </w:p>
    <w:p w14:paraId="4855D9AC" w14:textId="77777777" w:rsidR="00DD56EB" w:rsidRPr="00B12D7F" w:rsidRDefault="000A36EE" w:rsidP="00B34302">
      <w:pPr>
        <w:jc w:val="left"/>
        <w:rPr>
          <w:b/>
          <w:kern w:val="28"/>
          <w:sz w:val="32"/>
          <w:lang w:val="en-GB"/>
        </w:rPr>
      </w:pPr>
      <w:r w:rsidRPr="00B12D7F">
        <w:rPr>
          <w:b/>
          <w:kern w:val="28"/>
          <w:sz w:val="32"/>
          <w:lang w:val="en-GB"/>
        </w:rPr>
        <w:br w:type="page"/>
      </w:r>
    </w:p>
    <w:p w14:paraId="4855D9AD" w14:textId="77777777" w:rsidR="000A36EE" w:rsidRPr="00B12D7F" w:rsidRDefault="000A36EE" w:rsidP="000A36EE">
      <w:pPr>
        <w:pStyle w:val="Heading1"/>
        <w:rPr>
          <w:lang w:val="en-GB"/>
        </w:rPr>
      </w:pPr>
      <w:bookmarkStart w:id="1364" w:name="_Toc429581550"/>
      <w:r w:rsidRPr="00B12D7F">
        <w:rPr>
          <w:lang w:val="en-GB"/>
        </w:rPr>
        <w:lastRenderedPageBreak/>
        <w:t>Roles &amp; Authorisations</w:t>
      </w:r>
      <w:bookmarkEnd w:id="1364"/>
    </w:p>
    <w:p w14:paraId="4855D9AE" w14:textId="77777777" w:rsidR="000A36EE" w:rsidRPr="00B12D7F" w:rsidRDefault="000A36EE" w:rsidP="0089603A">
      <w:pPr>
        <w:rPr>
          <w:lang w:val="en-GB"/>
        </w:rPr>
      </w:pPr>
      <w:r w:rsidRPr="00B12D7F">
        <w:rPr>
          <w:lang w:val="en-GB"/>
        </w:rPr>
        <w:t xml:space="preserve">The following table summarises the active users associated with each process. Detailed role design will occur during realisation but this table serves as a summary for the purpose of identifying the key roles and where they will be integral to the processes within the SAP system.       . </w:t>
      </w:r>
    </w:p>
    <w:p w14:paraId="4855D9AF" w14:textId="77777777" w:rsidR="0089603A" w:rsidRPr="00B12D7F" w:rsidRDefault="0089603A" w:rsidP="0089603A">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1"/>
        <w:gridCol w:w="1429"/>
        <w:gridCol w:w="2164"/>
        <w:gridCol w:w="3678"/>
      </w:tblGrid>
      <w:tr w:rsidR="000A36EE" w:rsidRPr="00B12D7F" w14:paraId="4855D9B4" w14:textId="77777777" w:rsidTr="00FE3170">
        <w:tc>
          <w:tcPr>
            <w:tcW w:w="1681" w:type="dxa"/>
            <w:shd w:val="clear" w:color="auto" w:fill="595959" w:themeFill="text1" w:themeFillTint="A6"/>
          </w:tcPr>
          <w:p w14:paraId="4855D9B0" w14:textId="77777777" w:rsidR="000A36EE" w:rsidRPr="00B12D7F" w:rsidRDefault="000A36EE" w:rsidP="00FE3170">
            <w:pPr>
              <w:spacing w:before="100" w:beforeAutospacing="1" w:after="60"/>
              <w:rPr>
                <w:rFonts w:cs="Arial"/>
                <w:b/>
                <w:color w:val="FFFFFF"/>
                <w:lang w:val="en-GB"/>
              </w:rPr>
            </w:pPr>
            <w:r w:rsidRPr="00B12D7F">
              <w:rPr>
                <w:rFonts w:cs="Arial"/>
                <w:b/>
                <w:color w:val="FFFFFF"/>
                <w:lang w:val="en-GB"/>
              </w:rPr>
              <w:t>Process reference ID</w:t>
            </w:r>
          </w:p>
        </w:tc>
        <w:tc>
          <w:tcPr>
            <w:tcW w:w="1429" w:type="dxa"/>
            <w:shd w:val="clear" w:color="auto" w:fill="595959" w:themeFill="text1" w:themeFillTint="A6"/>
          </w:tcPr>
          <w:p w14:paraId="4855D9B1" w14:textId="77777777" w:rsidR="000A36EE" w:rsidRPr="00B12D7F" w:rsidRDefault="000A36EE" w:rsidP="00FE3170">
            <w:pPr>
              <w:spacing w:before="100" w:beforeAutospacing="1" w:after="60"/>
              <w:rPr>
                <w:rFonts w:cs="Arial"/>
                <w:b/>
                <w:color w:val="FFFFFF"/>
                <w:lang w:val="en-GB"/>
              </w:rPr>
            </w:pPr>
            <w:r w:rsidRPr="00B12D7F">
              <w:rPr>
                <w:rFonts w:cs="Arial"/>
                <w:b/>
                <w:color w:val="FFFFFF"/>
                <w:lang w:val="en-GB"/>
              </w:rPr>
              <w:t>Process</w:t>
            </w:r>
          </w:p>
        </w:tc>
        <w:tc>
          <w:tcPr>
            <w:tcW w:w="2164" w:type="dxa"/>
            <w:shd w:val="clear" w:color="auto" w:fill="595959" w:themeFill="text1" w:themeFillTint="A6"/>
          </w:tcPr>
          <w:p w14:paraId="4855D9B2" w14:textId="77777777" w:rsidR="000A36EE" w:rsidRPr="00B12D7F" w:rsidRDefault="000A36EE" w:rsidP="00FE3170">
            <w:pPr>
              <w:spacing w:before="100" w:beforeAutospacing="1" w:after="60"/>
              <w:rPr>
                <w:rFonts w:cs="Arial"/>
                <w:b/>
                <w:color w:val="FFFFFF"/>
                <w:lang w:val="en-GB"/>
              </w:rPr>
            </w:pPr>
            <w:r w:rsidRPr="00B12D7F">
              <w:rPr>
                <w:rFonts w:cs="Arial"/>
                <w:b/>
                <w:color w:val="FFFFFF"/>
                <w:lang w:val="en-GB"/>
              </w:rPr>
              <w:t>Role/user</w:t>
            </w:r>
          </w:p>
        </w:tc>
        <w:tc>
          <w:tcPr>
            <w:tcW w:w="3678" w:type="dxa"/>
            <w:shd w:val="clear" w:color="auto" w:fill="595959" w:themeFill="text1" w:themeFillTint="A6"/>
          </w:tcPr>
          <w:p w14:paraId="4855D9B3" w14:textId="77777777" w:rsidR="000A36EE" w:rsidRPr="00B12D7F" w:rsidRDefault="000A36EE" w:rsidP="00FE3170">
            <w:pPr>
              <w:spacing w:before="100" w:beforeAutospacing="1" w:after="60"/>
              <w:rPr>
                <w:rFonts w:cs="Arial"/>
                <w:b/>
                <w:color w:val="FFFFFF"/>
                <w:lang w:val="en-GB"/>
              </w:rPr>
            </w:pPr>
            <w:r w:rsidRPr="00B12D7F">
              <w:rPr>
                <w:rFonts w:cs="Arial"/>
                <w:b/>
                <w:color w:val="FFFFFF"/>
                <w:lang w:val="en-GB"/>
              </w:rPr>
              <w:t>Create / Change / Display</w:t>
            </w:r>
          </w:p>
        </w:tc>
      </w:tr>
      <w:tr w:rsidR="000A36EE" w:rsidRPr="00B12D7F" w14:paraId="4855D9B9" w14:textId="77777777" w:rsidTr="00FE3170">
        <w:tc>
          <w:tcPr>
            <w:tcW w:w="1681" w:type="dxa"/>
          </w:tcPr>
          <w:p w14:paraId="4855D9B5" w14:textId="77777777" w:rsidR="000A36EE" w:rsidRPr="00B12D7F" w:rsidRDefault="002C3FB3" w:rsidP="00FE3170">
            <w:pPr>
              <w:spacing w:before="100" w:beforeAutospacing="1" w:after="60"/>
              <w:rPr>
                <w:rFonts w:cs="Arial"/>
                <w:lang w:val="en-GB"/>
              </w:rPr>
            </w:pPr>
            <w:r w:rsidRPr="00B12D7F">
              <w:rPr>
                <w:rFonts w:cs="Arial"/>
                <w:lang w:val="en-GB"/>
              </w:rPr>
              <w:t>6.1</w:t>
            </w:r>
          </w:p>
        </w:tc>
        <w:tc>
          <w:tcPr>
            <w:tcW w:w="1429" w:type="dxa"/>
          </w:tcPr>
          <w:p w14:paraId="4855D9B6" w14:textId="77777777" w:rsidR="000A36EE" w:rsidRPr="00B12D7F" w:rsidRDefault="002C3FB3" w:rsidP="00FE3170">
            <w:pPr>
              <w:spacing w:before="100" w:beforeAutospacing="1" w:after="60"/>
              <w:rPr>
                <w:rFonts w:cs="Arial"/>
                <w:lang w:val="en-GB"/>
              </w:rPr>
            </w:pPr>
            <w:r w:rsidRPr="00B12D7F">
              <w:rPr>
                <w:rFonts w:cs="Arial"/>
                <w:lang w:val="en-GB"/>
              </w:rPr>
              <w:t>GL Processing</w:t>
            </w:r>
          </w:p>
        </w:tc>
        <w:tc>
          <w:tcPr>
            <w:tcW w:w="2164" w:type="dxa"/>
          </w:tcPr>
          <w:p w14:paraId="4855D9B7" w14:textId="77777777" w:rsidR="000A36EE" w:rsidRPr="00B12D7F" w:rsidRDefault="002C3FB3" w:rsidP="00FE3170">
            <w:pPr>
              <w:spacing w:before="100" w:beforeAutospacing="1" w:after="60"/>
              <w:rPr>
                <w:rFonts w:cs="Arial"/>
                <w:lang w:val="en-GB"/>
              </w:rPr>
            </w:pPr>
            <w:r w:rsidRPr="00B12D7F">
              <w:rPr>
                <w:rFonts w:cs="Arial"/>
                <w:lang w:val="en-GB"/>
              </w:rPr>
              <w:t>Financial Accountant</w:t>
            </w:r>
          </w:p>
        </w:tc>
        <w:tc>
          <w:tcPr>
            <w:tcW w:w="3678" w:type="dxa"/>
          </w:tcPr>
          <w:p w14:paraId="4855D9B8" w14:textId="77777777" w:rsidR="000A36EE" w:rsidRPr="00B12D7F" w:rsidRDefault="002C3FB3" w:rsidP="00FE3170">
            <w:pPr>
              <w:spacing w:before="100" w:beforeAutospacing="1" w:after="60"/>
              <w:rPr>
                <w:rFonts w:cs="Arial"/>
                <w:lang w:val="en-GB"/>
              </w:rPr>
            </w:pPr>
            <w:r w:rsidRPr="00B12D7F">
              <w:rPr>
                <w:rFonts w:cs="Arial"/>
                <w:lang w:val="en-GB"/>
              </w:rPr>
              <w:t>Transactional processing</w:t>
            </w:r>
          </w:p>
        </w:tc>
      </w:tr>
      <w:tr w:rsidR="000A36EE" w:rsidRPr="00B12D7F" w14:paraId="4855D9BE" w14:textId="77777777" w:rsidTr="00FE3170">
        <w:tc>
          <w:tcPr>
            <w:tcW w:w="1681" w:type="dxa"/>
          </w:tcPr>
          <w:p w14:paraId="4855D9BA" w14:textId="77777777" w:rsidR="000A36EE" w:rsidRPr="00B12D7F" w:rsidRDefault="000A36EE" w:rsidP="00FE3170">
            <w:pPr>
              <w:spacing w:before="100" w:beforeAutospacing="1" w:after="60"/>
              <w:rPr>
                <w:rFonts w:cs="Arial"/>
                <w:lang w:val="en-GB"/>
              </w:rPr>
            </w:pPr>
          </w:p>
        </w:tc>
        <w:tc>
          <w:tcPr>
            <w:tcW w:w="1429" w:type="dxa"/>
          </w:tcPr>
          <w:p w14:paraId="4855D9BB" w14:textId="77777777" w:rsidR="000A36EE" w:rsidRPr="00B12D7F" w:rsidRDefault="002C3FB3" w:rsidP="00FE3170">
            <w:pPr>
              <w:spacing w:before="100" w:beforeAutospacing="1" w:after="60"/>
              <w:rPr>
                <w:rFonts w:cs="Arial"/>
                <w:lang w:val="en-GB"/>
              </w:rPr>
            </w:pPr>
            <w:r w:rsidRPr="00B12D7F">
              <w:rPr>
                <w:rFonts w:cs="Arial"/>
                <w:lang w:val="en-GB"/>
              </w:rPr>
              <w:t>GL account display</w:t>
            </w:r>
          </w:p>
        </w:tc>
        <w:tc>
          <w:tcPr>
            <w:tcW w:w="2164" w:type="dxa"/>
          </w:tcPr>
          <w:p w14:paraId="4855D9BC" w14:textId="77777777" w:rsidR="000A36EE" w:rsidRPr="00B12D7F" w:rsidRDefault="002C3FB3" w:rsidP="00FE3170">
            <w:pPr>
              <w:spacing w:before="100" w:beforeAutospacing="1" w:after="60"/>
              <w:rPr>
                <w:rFonts w:cs="Arial"/>
                <w:lang w:val="en-GB"/>
              </w:rPr>
            </w:pPr>
            <w:r w:rsidRPr="00B12D7F">
              <w:rPr>
                <w:rFonts w:cs="Arial"/>
                <w:lang w:val="en-GB"/>
              </w:rPr>
              <w:t>GL account enquiry</w:t>
            </w:r>
          </w:p>
        </w:tc>
        <w:tc>
          <w:tcPr>
            <w:tcW w:w="3678" w:type="dxa"/>
          </w:tcPr>
          <w:p w14:paraId="4855D9BD" w14:textId="77777777" w:rsidR="000A36EE" w:rsidRPr="00B12D7F" w:rsidRDefault="002C3FB3" w:rsidP="00FE3170">
            <w:pPr>
              <w:spacing w:before="100" w:beforeAutospacing="1" w:after="60"/>
              <w:rPr>
                <w:rFonts w:cs="Arial"/>
                <w:lang w:val="en-GB"/>
              </w:rPr>
            </w:pPr>
            <w:r w:rsidRPr="00B12D7F">
              <w:rPr>
                <w:rFonts w:cs="Arial"/>
                <w:lang w:val="en-GB"/>
              </w:rPr>
              <w:t>Display</w:t>
            </w:r>
          </w:p>
        </w:tc>
      </w:tr>
      <w:tr w:rsidR="000A36EE" w:rsidRPr="00B12D7F" w14:paraId="4855D9C3" w14:textId="77777777" w:rsidTr="00FE3170">
        <w:tc>
          <w:tcPr>
            <w:tcW w:w="1681" w:type="dxa"/>
          </w:tcPr>
          <w:p w14:paraId="4855D9BF" w14:textId="77777777" w:rsidR="000A36EE" w:rsidRPr="00B12D7F" w:rsidRDefault="000A36EE" w:rsidP="00FE3170">
            <w:pPr>
              <w:spacing w:before="100" w:beforeAutospacing="1" w:after="60"/>
              <w:rPr>
                <w:rFonts w:cs="Arial"/>
                <w:lang w:val="en-GB"/>
              </w:rPr>
            </w:pPr>
          </w:p>
        </w:tc>
        <w:tc>
          <w:tcPr>
            <w:tcW w:w="1429" w:type="dxa"/>
          </w:tcPr>
          <w:p w14:paraId="4855D9C0" w14:textId="77777777" w:rsidR="000A36EE" w:rsidRPr="00B12D7F" w:rsidRDefault="002C3FB3" w:rsidP="00FE3170">
            <w:pPr>
              <w:spacing w:before="100" w:beforeAutospacing="1" w:after="60"/>
              <w:rPr>
                <w:rFonts w:cs="Arial"/>
                <w:lang w:val="en-GB"/>
              </w:rPr>
            </w:pPr>
            <w:r w:rsidRPr="00B12D7F">
              <w:rPr>
                <w:rFonts w:cs="Arial"/>
                <w:lang w:val="en-GB"/>
              </w:rPr>
              <w:t>GL Reporting</w:t>
            </w:r>
          </w:p>
        </w:tc>
        <w:tc>
          <w:tcPr>
            <w:tcW w:w="2164" w:type="dxa"/>
          </w:tcPr>
          <w:p w14:paraId="4855D9C1" w14:textId="77777777" w:rsidR="000A36EE" w:rsidRPr="00B12D7F" w:rsidRDefault="002C3FB3" w:rsidP="00FE3170">
            <w:pPr>
              <w:spacing w:before="100" w:beforeAutospacing="1" w:after="60"/>
              <w:rPr>
                <w:rFonts w:cs="Arial"/>
                <w:lang w:val="en-GB"/>
              </w:rPr>
            </w:pPr>
            <w:r w:rsidRPr="00B12D7F">
              <w:rPr>
                <w:rFonts w:cs="Arial"/>
                <w:lang w:val="en-GB"/>
              </w:rPr>
              <w:t>GL Reporting</w:t>
            </w:r>
          </w:p>
        </w:tc>
        <w:tc>
          <w:tcPr>
            <w:tcW w:w="3678" w:type="dxa"/>
          </w:tcPr>
          <w:p w14:paraId="4855D9C2" w14:textId="77777777" w:rsidR="000A36EE" w:rsidRPr="00B12D7F" w:rsidRDefault="002C3FB3" w:rsidP="00FE3170">
            <w:pPr>
              <w:spacing w:before="100" w:beforeAutospacing="1" w:after="60"/>
              <w:rPr>
                <w:rFonts w:cs="Arial"/>
                <w:lang w:val="en-GB"/>
              </w:rPr>
            </w:pPr>
            <w:r w:rsidRPr="00B12D7F">
              <w:rPr>
                <w:rFonts w:cs="Arial"/>
                <w:lang w:val="en-GB"/>
              </w:rPr>
              <w:t>Display</w:t>
            </w:r>
          </w:p>
        </w:tc>
      </w:tr>
      <w:tr w:rsidR="000A36EE" w:rsidRPr="00B12D7F" w14:paraId="4855D9C8" w14:textId="77777777" w:rsidTr="00FE3170">
        <w:tc>
          <w:tcPr>
            <w:tcW w:w="1681" w:type="dxa"/>
          </w:tcPr>
          <w:p w14:paraId="4855D9C4" w14:textId="77777777" w:rsidR="000A36EE" w:rsidRPr="00B12D7F" w:rsidRDefault="000A36EE" w:rsidP="00FE3170">
            <w:pPr>
              <w:spacing w:before="100" w:beforeAutospacing="1" w:after="60"/>
              <w:rPr>
                <w:rFonts w:cs="Arial"/>
                <w:color w:val="FF0000"/>
                <w:lang w:val="en-GB"/>
              </w:rPr>
            </w:pPr>
          </w:p>
        </w:tc>
        <w:tc>
          <w:tcPr>
            <w:tcW w:w="1429" w:type="dxa"/>
          </w:tcPr>
          <w:p w14:paraId="4855D9C5" w14:textId="77777777" w:rsidR="000A36EE" w:rsidRPr="00B12D7F" w:rsidRDefault="00DF4CC4" w:rsidP="00FE3170">
            <w:pPr>
              <w:spacing w:before="100" w:beforeAutospacing="1" w:after="60"/>
              <w:rPr>
                <w:rFonts w:cs="Arial"/>
                <w:lang w:val="en-GB"/>
              </w:rPr>
            </w:pPr>
            <w:r w:rsidRPr="00B12D7F">
              <w:rPr>
                <w:rFonts w:cs="Arial"/>
                <w:lang w:val="en-GB"/>
              </w:rPr>
              <w:t>Statutory Reporting</w:t>
            </w:r>
          </w:p>
        </w:tc>
        <w:tc>
          <w:tcPr>
            <w:tcW w:w="2164" w:type="dxa"/>
          </w:tcPr>
          <w:p w14:paraId="4855D9C6" w14:textId="77777777" w:rsidR="000A36EE" w:rsidRPr="00B12D7F" w:rsidRDefault="00DF4CC4" w:rsidP="00FE3170">
            <w:pPr>
              <w:spacing w:before="100" w:beforeAutospacing="1" w:after="60"/>
              <w:rPr>
                <w:rFonts w:cs="Arial"/>
                <w:lang w:val="en-GB"/>
              </w:rPr>
            </w:pPr>
            <w:r w:rsidRPr="00B12D7F">
              <w:rPr>
                <w:rFonts w:cs="Arial"/>
                <w:lang w:val="en-GB"/>
              </w:rPr>
              <w:t>Financial Reporting</w:t>
            </w:r>
          </w:p>
        </w:tc>
        <w:tc>
          <w:tcPr>
            <w:tcW w:w="3678" w:type="dxa"/>
          </w:tcPr>
          <w:p w14:paraId="4855D9C7" w14:textId="77777777" w:rsidR="000A36EE" w:rsidRPr="00B12D7F" w:rsidRDefault="00DF4CC4" w:rsidP="00FE3170">
            <w:pPr>
              <w:spacing w:before="100" w:beforeAutospacing="1" w:after="60"/>
              <w:rPr>
                <w:rFonts w:cs="Arial"/>
                <w:lang w:val="en-GB"/>
              </w:rPr>
            </w:pPr>
            <w:r w:rsidRPr="00B12D7F">
              <w:rPr>
                <w:rFonts w:cs="Arial"/>
                <w:lang w:val="en-GB"/>
              </w:rPr>
              <w:t>Display</w:t>
            </w:r>
          </w:p>
        </w:tc>
      </w:tr>
      <w:tr w:rsidR="000A36EE" w:rsidRPr="00B12D7F" w14:paraId="4855D9CD" w14:textId="77777777" w:rsidTr="00FE3170">
        <w:tc>
          <w:tcPr>
            <w:tcW w:w="1681" w:type="dxa"/>
          </w:tcPr>
          <w:p w14:paraId="4855D9C9" w14:textId="77777777" w:rsidR="000A36EE" w:rsidRPr="00B12D7F" w:rsidRDefault="000A36EE" w:rsidP="00FE3170">
            <w:pPr>
              <w:spacing w:before="100" w:beforeAutospacing="1" w:after="60"/>
              <w:rPr>
                <w:rFonts w:cs="Arial"/>
                <w:lang w:val="en-GB"/>
              </w:rPr>
            </w:pPr>
          </w:p>
        </w:tc>
        <w:tc>
          <w:tcPr>
            <w:tcW w:w="1429" w:type="dxa"/>
          </w:tcPr>
          <w:p w14:paraId="4855D9CA" w14:textId="77777777" w:rsidR="000A36EE" w:rsidRPr="00B12D7F" w:rsidRDefault="00DC7218" w:rsidP="00FE3170">
            <w:pPr>
              <w:spacing w:before="100" w:beforeAutospacing="1" w:after="60"/>
              <w:rPr>
                <w:rFonts w:cs="Arial"/>
                <w:lang w:val="en-GB"/>
              </w:rPr>
            </w:pPr>
            <w:r w:rsidRPr="00B12D7F">
              <w:rPr>
                <w:rFonts w:cs="Arial"/>
                <w:lang w:val="en-GB"/>
              </w:rPr>
              <w:t>GL Master maintenance</w:t>
            </w:r>
          </w:p>
        </w:tc>
        <w:tc>
          <w:tcPr>
            <w:tcW w:w="2164" w:type="dxa"/>
          </w:tcPr>
          <w:p w14:paraId="4855D9CB" w14:textId="77777777" w:rsidR="000A36EE" w:rsidRPr="00B12D7F" w:rsidRDefault="00DC7218" w:rsidP="00FE3170">
            <w:pPr>
              <w:spacing w:before="100" w:beforeAutospacing="1" w:after="60"/>
              <w:rPr>
                <w:rFonts w:cs="Arial"/>
                <w:lang w:val="en-GB"/>
              </w:rPr>
            </w:pPr>
            <w:r w:rsidRPr="00B12D7F">
              <w:rPr>
                <w:rFonts w:cs="Arial"/>
                <w:lang w:val="en-GB"/>
              </w:rPr>
              <w:t>Master Data maintenance</w:t>
            </w:r>
          </w:p>
        </w:tc>
        <w:tc>
          <w:tcPr>
            <w:tcW w:w="3678" w:type="dxa"/>
          </w:tcPr>
          <w:p w14:paraId="4855D9CC" w14:textId="77777777" w:rsidR="000A36EE" w:rsidRPr="00B12D7F" w:rsidRDefault="00DC7218" w:rsidP="00FE3170">
            <w:pPr>
              <w:spacing w:before="100" w:beforeAutospacing="1" w:after="60"/>
              <w:rPr>
                <w:rFonts w:cs="Arial"/>
                <w:lang w:val="en-GB"/>
              </w:rPr>
            </w:pPr>
            <w:r w:rsidRPr="00B12D7F">
              <w:rPr>
                <w:rFonts w:cs="Arial"/>
                <w:lang w:val="en-GB"/>
              </w:rPr>
              <w:t>Create / Change / Display</w:t>
            </w:r>
          </w:p>
        </w:tc>
      </w:tr>
      <w:tr w:rsidR="00DA6529" w:rsidRPr="00B12D7F" w14:paraId="4855D9D2" w14:textId="77777777" w:rsidTr="00FE3170">
        <w:tc>
          <w:tcPr>
            <w:tcW w:w="1681" w:type="dxa"/>
          </w:tcPr>
          <w:p w14:paraId="4855D9CE" w14:textId="77777777" w:rsidR="00DA6529" w:rsidRPr="00B12D7F" w:rsidRDefault="00DA6529" w:rsidP="00DA6529">
            <w:pPr>
              <w:spacing w:before="100" w:beforeAutospacing="1" w:after="60"/>
              <w:rPr>
                <w:rFonts w:cs="Arial"/>
                <w:lang w:val="en-GB"/>
              </w:rPr>
            </w:pPr>
            <w:r w:rsidRPr="00B12D7F">
              <w:rPr>
                <w:rFonts w:cs="Arial"/>
                <w:lang w:val="en-GB"/>
              </w:rPr>
              <w:t>7.1</w:t>
            </w:r>
          </w:p>
        </w:tc>
        <w:tc>
          <w:tcPr>
            <w:tcW w:w="1429" w:type="dxa"/>
          </w:tcPr>
          <w:p w14:paraId="4855D9CF" w14:textId="77777777" w:rsidR="00DA6529" w:rsidRPr="00B12D7F" w:rsidRDefault="00DA6529" w:rsidP="00DA6529">
            <w:pPr>
              <w:spacing w:before="100" w:beforeAutospacing="1" w:after="60"/>
              <w:rPr>
                <w:rFonts w:cs="Arial"/>
                <w:lang w:val="en-GB"/>
              </w:rPr>
            </w:pPr>
            <w:r w:rsidRPr="00B12D7F">
              <w:rPr>
                <w:rFonts w:cs="Arial"/>
                <w:lang w:val="en-GB"/>
              </w:rPr>
              <w:t>Bank Statement Processing</w:t>
            </w:r>
          </w:p>
        </w:tc>
        <w:tc>
          <w:tcPr>
            <w:tcW w:w="2164" w:type="dxa"/>
          </w:tcPr>
          <w:p w14:paraId="4855D9D0" w14:textId="77777777" w:rsidR="00DA6529" w:rsidRPr="00B12D7F" w:rsidRDefault="00DA6529" w:rsidP="00DA6529">
            <w:pPr>
              <w:spacing w:before="100" w:beforeAutospacing="1" w:after="60"/>
              <w:rPr>
                <w:rFonts w:cs="Arial"/>
                <w:lang w:val="en-GB"/>
              </w:rPr>
            </w:pPr>
            <w:r w:rsidRPr="00B12D7F">
              <w:rPr>
                <w:rFonts w:cs="Arial"/>
                <w:lang w:val="en-GB"/>
              </w:rPr>
              <w:t>Financial Accountant</w:t>
            </w:r>
          </w:p>
        </w:tc>
        <w:tc>
          <w:tcPr>
            <w:tcW w:w="3678" w:type="dxa"/>
          </w:tcPr>
          <w:p w14:paraId="4855D9D1" w14:textId="77777777" w:rsidR="00DA6529" w:rsidRPr="00B12D7F" w:rsidRDefault="00DA6529" w:rsidP="00DA6529">
            <w:pPr>
              <w:spacing w:before="100" w:beforeAutospacing="1" w:after="60"/>
              <w:rPr>
                <w:rFonts w:cs="Arial"/>
                <w:lang w:val="en-GB"/>
              </w:rPr>
            </w:pPr>
            <w:r w:rsidRPr="00B12D7F">
              <w:rPr>
                <w:rFonts w:cs="Arial"/>
                <w:lang w:val="en-GB"/>
              </w:rPr>
              <w:t>Transactional processing</w:t>
            </w:r>
          </w:p>
        </w:tc>
      </w:tr>
      <w:tr w:rsidR="00292656" w:rsidRPr="00B12D7F" w14:paraId="4855D9D7" w14:textId="77777777" w:rsidTr="00FE3170">
        <w:tc>
          <w:tcPr>
            <w:tcW w:w="1681" w:type="dxa"/>
          </w:tcPr>
          <w:p w14:paraId="4855D9D3" w14:textId="77777777" w:rsidR="00292656" w:rsidRPr="00B12D7F" w:rsidRDefault="00292656" w:rsidP="00292656">
            <w:pPr>
              <w:spacing w:before="100" w:beforeAutospacing="1" w:after="60"/>
              <w:rPr>
                <w:rFonts w:cs="Arial"/>
                <w:lang w:val="en-GB"/>
              </w:rPr>
            </w:pPr>
            <w:r w:rsidRPr="00B12D7F">
              <w:rPr>
                <w:rFonts w:cs="Arial"/>
                <w:lang w:val="en-GB"/>
              </w:rPr>
              <w:t>6.1</w:t>
            </w:r>
          </w:p>
        </w:tc>
        <w:tc>
          <w:tcPr>
            <w:tcW w:w="1429" w:type="dxa"/>
          </w:tcPr>
          <w:p w14:paraId="4855D9D4" w14:textId="77777777" w:rsidR="00292656" w:rsidRPr="00B12D7F" w:rsidRDefault="00292656" w:rsidP="00292656">
            <w:pPr>
              <w:spacing w:before="100" w:beforeAutospacing="1" w:after="60"/>
              <w:rPr>
                <w:rFonts w:cs="Arial"/>
                <w:lang w:val="en-GB"/>
              </w:rPr>
            </w:pPr>
            <w:r w:rsidRPr="00B12D7F">
              <w:rPr>
                <w:rFonts w:cs="Arial"/>
                <w:lang w:val="en-GB"/>
              </w:rPr>
              <w:t>All year end processes</w:t>
            </w:r>
          </w:p>
        </w:tc>
        <w:tc>
          <w:tcPr>
            <w:tcW w:w="2164" w:type="dxa"/>
          </w:tcPr>
          <w:p w14:paraId="4855D9D5" w14:textId="77777777" w:rsidR="00292656" w:rsidRPr="00B12D7F" w:rsidRDefault="00292656" w:rsidP="00292656">
            <w:pPr>
              <w:spacing w:before="100" w:beforeAutospacing="1" w:after="60"/>
              <w:rPr>
                <w:rFonts w:cs="Arial"/>
                <w:lang w:val="en-GB"/>
              </w:rPr>
            </w:pPr>
            <w:r w:rsidRPr="00B12D7F">
              <w:rPr>
                <w:rFonts w:cs="Arial"/>
                <w:lang w:val="en-GB"/>
              </w:rPr>
              <w:t>Year End Processor</w:t>
            </w:r>
          </w:p>
        </w:tc>
        <w:tc>
          <w:tcPr>
            <w:tcW w:w="3678" w:type="dxa"/>
          </w:tcPr>
          <w:p w14:paraId="4855D9D6" w14:textId="77777777" w:rsidR="00292656" w:rsidRPr="00B12D7F" w:rsidRDefault="00292656" w:rsidP="00292656">
            <w:pPr>
              <w:spacing w:before="100" w:beforeAutospacing="1" w:after="60"/>
              <w:rPr>
                <w:rFonts w:cs="Arial"/>
                <w:lang w:val="en-GB"/>
              </w:rPr>
            </w:pPr>
            <w:r w:rsidRPr="00B12D7F">
              <w:rPr>
                <w:rFonts w:cs="Arial"/>
                <w:lang w:val="en-GB"/>
              </w:rPr>
              <w:t>Transactional processing</w:t>
            </w:r>
          </w:p>
        </w:tc>
      </w:tr>
    </w:tbl>
    <w:p w14:paraId="4855D9D8" w14:textId="77777777" w:rsidR="000A36EE" w:rsidRPr="00B12D7F" w:rsidRDefault="000A36EE" w:rsidP="000A36EE">
      <w:pPr>
        <w:jc w:val="left"/>
        <w:rPr>
          <w:b/>
          <w:kern w:val="28"/>
          <w:sz w:val="32"/>
          <w:lang w:val="en-GB"/>
        </w:rPr>
      </w:pPr>
    </w:p>
    <w:p w14:paraId="4855D9D9" w14:textId="77777777" w:rsidR="000A36EE" w:rsidRPr="00B12D7F" w:rsidRDefault="000A36EE" w:rsidP="000A36EE">
      <w:pPr>
        <w:jc w:val="left"/>
        <w:rPr>
          <w:b/>
          <w:kern w:val="28"/>
          <w:sz w:val="32"/>
          <w:lang w:val="en-GB"/>
        </w:rPr>
      </w:pPr>
      <w:r w:rsidRPr="00B12D7F">
        <w:rPr>
          <w:b/>
          <w:kern w:val="28"/>
          <w:sz w:val="32"/>
          <w:lang w:val="en-GB"/>
        </w:rPr>
        <w:br w:type="page"/>
      </w:r>
    </w:p>
    <w:p w14:paraId="4855D9DA" w14:textId="77777777" w:rsidR="000A36EE" w:rsidRPr="00B12D7F" w:rsidRDefault="000A36EE" w:rsidP="000A36EE">
      <w:pPr>
        <w:jc w:val="left"/>
        <w:rPr>
          <w:b/>
          <w:kern w:val="28"/>
          <w:sz w:val="32"/>
          <w:lang w:val="en-GB"/>
        </w:rPr>
      </w:pPr>
    </w:p>
    <w:p w14:paraId="4855D9DB" w14:textId="77777777" w:rsidR="000A36EE" w:rsidRPr="00B12D7F" w:rsidRDefault="000A36EE" w:rsidP="000A36EE">
      <w:pPr>
        <w:pStyle w:val="Heading1"/>
        <w:rPr>
          <w:lang w:val="en-GB"/>
        </w:rPr>
      </w:pPr>
      <w:bookmarkStart w:id="1365" w:name="_Toc429581551"/>
      <w:r w:rsidRPr="00B12D7F">
        <w:rPr>
          <w:lang w:val="en-GB"/>
        </w:rPr>
        <w:t>Change Impact Summary</w:t>
      </w:r>
      <w:bookmarkEnd w:id="1365"/>
    </w:p>
    <w:p w14:paraId="4855D9DC" w14:textId="77777777" w:rsidR="000A36EE" w:rsidRPr="00B12D7F" w:rsidRDefault="000A36EE" w:rsidP="0089603A">
      <w:pPr>
        <w:rPr>
          <w:lang w:val="en-GB"/>
        </w:rPr>
      </w:pPr>
      <w:r w:rsidRPr="00B12D7F">
        <w:rPr>
          <w:lang w:val="en-GB"/>
        </w:rPr>
        <w:t xml:space="preserve">The following table summarises the major areas of change impact which have been identified through the blueprint activities.  </w:t>
      </w:r>
    </w:p>
    <w:p w14:paraId="4855D9DD" w14:textId="77777777" w:rsidR="0089603A" w:rsidRPr="00B12D7F" w:rsidRDefault="0089603A" w:rsidP="0089603A">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1"/>
        <w:gridCol w:w="1429"/>
        <w:gridCol w:w="2306"/>
        <w:gridCol w:w="3536"/>
      </w:tblGrid>
      <w:tr w:rsidR="000A36EE" w:rsidRPr="00B12D7F" w14:paraId="4855D9E2" w14:textId="77777777" w:rsidTr="00FE3170">
        <w:tc>
          <w:tcPr>
            <w:tcW w:w="1681" w:type="dxa"/>
            <w:shd w:val="clear" w:color="auto" w:fill="595959" w:themeFill="text1" w:themeFillTint="A6"/>
          </w:tcPr>
          <w:p w14:paraId="4855D9DE" w14:textId="77777777" w:rsidR="000A36EE" w:rsidRPr="00B12D7F" w:rsidRDefault="000A36EE" w:rsidP="00FE3170">
            <w:pPr>
              <w:spacing w:before="100" w:beforeAutospacing="1" w:after="60"/>
              <w:rPr>
                <w:rFonts w:cs="Arial"/>
                <w:b/>
                <w:color w:val="FFFFFF"/>
                <w:lang w:val="en-GB"/>
              </w:rPr>
            </w:pPr>
            <w:r w:rsidRPr="00B12D7F">
              <w:rPr>
                <w:rFonts w:cs="Arial"/>
                <w:b/>
                <w:color w:val="FFFFFF"/>
                <w:lang w:val="en-GB"/>
              </w:rPr>
              <w:t>Process reference ID</w:t>
            </w:r>
          </w:p>
        </w:tc>
        <w:tc>
          <w:tcPr>
            <w:tcW w:w="1429" w:type="dxa"/>
            <w:shd w:val="clear" w:color="auto" w:fill="595959" w:themeFill="text1" w:themeFillTint="A6"/>
          </w:tcPr>
          <w:p w14:paraId="4855D9DF" w14:textId="77777777" w:rsidR="000A36EE" w:rsidRPr="00B12D7F" w:rsidRDefault="000A36EE" w:rsidP="00FE3170">
            <w:pPr>
              <w:spacing w:before="100" w:beforeAutospacing="1" w:after="60"/>
              <w:rPr>
                <w:rFonts w:cs="Arial"/>
                <w:b/>
                <w:color w:val="FFFFFF"/>
                <w:lang w:val="en-GB"/>
              </w:rPr>
            </w:pPr>
            <w:r w:rsidRPr="00B12D7F">
              <w:rPr>
                <w:rFonts w:cs="Arial"/>
                <w:b/>
                <w:color w:val="FFFFFF"/>
                <w:lang w:val="en-GB"/>
              </w:rPr>
              <w:t>Process</w:t>
            </w:r>
          </w:p>
        </w:tc>
        <w:tc>
          <w:tcPr>
            <w:tcW w:w="2306" w:type="dxa"/>
            <w:shd w:val="clear" w:color="auto" w:fill="595959" w:themeFill="text1" w:themeFillTint="A6"/>
          </w:tcPr>
          <w:p w14:paraId="4855D9E0" w14:textId="77777777" w:rsidR="000A36EE" w:rsidRPr="00B12D7F" w:rsidRDefault="000A36EE" w:rsidP="00FE3170">
            <w:pPr>
              <w:spacing w:before="100" w:beforeAutospacing="1" w:after="60"/>
              <w:rPr>
                <w:rFonts w:cs="Arial"/>
                <w:b/>
                <w:color w:val="FFFFFF"/>
                <w:lang w:val="en-GB"/>
              </w:rPr>
            </w:pPr>
            <w:r w:rsidRPr="00B12D7F">
              <w:rPr>
                <w:rFonts w:cs="Arial"/>
                <w:b/>
                <w:color w:val="FFFFFF"/>
                <w:lang w:val="en-GB"/>
              </w:rPr>
              <w:t>Change identified</w:t>
            </w:r>
          </w:p>
        </w:tc>
        <w:tc>
          <w:tcPr>
            <w:tcW w:w="3536" w:type="dxa"/>
            <w:shd w:val="clear" w:color="auto" w:fill="595959" w:themeFill="text1" w:themeFillTint="A6"/>
          </w:tcPr>
          <w:p w14:paraId="4855D9E1" w14:textId="77777777" w:rsidR="000A36EE" w:rsidRPr="00B12D7F" w:rsidRDefault="000A36EE" w:rsidP="00FE3170">
            <w:pPr>
              <w:spacing w:before="100" w:beforeAutospacing="1" w:after="60"/>
              <w:rPr>
                <w:rFonts w:cs="Arial"/>
                <w:b/>
                <w:color w:val="FFFFFF"/>
                <w:lang w:val="en-GB"/>
              </w:rPr>
            </w:pPr>
            <w:r w:rsidRPr="00B12D7F">
              <w:rPr>
                <w:rFonts w:cs="Arial"/>
                <w:b/>
                <w:color w:val="FFFFFF"/>
                <w:lang w:val="en-GB"/>
              </w:rPr>
              <w:t>Impact</w:t>
            </w:r>
          </w:p>
        </w:tc>
      </w:tr>
      <w:tr w:rsidR="000A36EE" w:rsidRPr="00B12D7F" w14:paraId="4855D9E7" w14:textId="77777777" w:rsidTr="00FE3170">
        <w:tc>
          <w:tcPr>
            <w:tcW w:w="1681" w:type="dxa"/>
          </w:tcPr>
          <w:p w14:paraId="4855D9E3" w14:textId="77777777" w:rsidR="000A36EE" w:rsidRPr="00B12D7F" w:rsidRDefault="000A36EE" w:rsidP="00FE3170">
            <w:pPr>
              <w:spacing w:before="100" w:beforeAutospacing="1" w:after="60"/>
              <w:rPr>
                <w:rFonts w:cs="Arial"/>
                <w:lang w:val="en-GB"/>
              </w:rPr>
            </w:pPr>
          </w:p>
        </w:tc>
        <w:tc>
          <w:tcPr>
            <w:tcW w:w="1429" w:type="dxa"/>
          </w:tcPr>
          <w:p w14:paraId="4855D9E4" w14:textId="77777777" w:rsidR="000A36EE" w:rsidRPr="00B12D7F" w:rsidRDefault="000A36EE" w:rsidP="00FE3170">
            <w:pPr>
              <w:spacing w:before="100" w:beforeAutospacing="1" w:after="60"/>
              <w:rPr>
                <w:rFonts w:cs="Arial"/>
                <w:lang w:val="en-GB"/>
              </w:rPr>
            </w:pPr>
          </w:p>
        </w:tc>
        <w:tc>
          <w:tcPr>
            <w:tcW w:w="2306" w:type="dxa"/>
          </w:tcPr>
          <w:p w14:paraId="4855D9E5" w14:textId="77777777" w:rsidR="000A36EE" w:rsidRPr="00B12D7F" w:rsidRDefault="000A36EE" w:rsidP="00FE3170">
            <w:pPr>
              <w:spacing w:before="100" w:beforeAutospacing="1" w:after="60"/>
              <w:rPr>
                <w:rFonts w:cs="Arial"/>
                <w:lang w:val="en-GB"/>
              </w:rPr>
            </w:pPr>
          </w:p>
        </w:tc>
        <w:tc>
          <w:tcPr>
            <w:tcW w:w="3536" w:type="dxa"/>
          </w:tcPr>
          <w:p w14:paraId="4855D9E6" w14:textId="77777777" w:rsidR="000A36EE" w:rsidRPr="00B12D7F" w:rsidRDefault="000A36EE" w:rsidP="00FE3170">
            <w:pPr>
              <w:spacing w:before="100" w:beforeAutospacing="1" w:after="60"/>
              <w:rPr>
                <w:rFonts w:cs="Arial"/>
                <w:lang w:val="en-GB"/>
              </w:rPr>
            </w:pPr>
          </w:p>
        </w:tc>
      </w:tr>
      <w:tr w:rsidR="000A36EE" w:rsidRPr="00B12D7F" w14:paraId="4855D9EC" w14:textId="77777777" w:rsidTr="00FE3170">
        <w:tc>
          <w:tcPr>
            <w:tcW w:w="1681" w:type="dxa"/>
          </w:tcPr>
          <w:p w14:paraId="4855D9E8" w14:textId="77777777" w:rsidR="000A36EE" w:rsidRPr="00B12D7F" w:rsidRDefault="000A36EE" w:rsidP="00FE3170">
            <w:pPr>
              <w:spacing w:before="100" w:beforeAutospacing="1" w:after="60"/>
              <w:rPr>
                <w:rFonts w:cs="Arial"/>
                <w:lang w:val="en-GB"/>
              </w:rPr>
            </w:pPr>
          </w:p>
        </w:tc>
        <w:tc>
          <w:tcPr>
            <w:tcW w:w="1429" w:type="dxa"/>
          </w:tcPr>
          <w:p w14:paraId="4855D9E9" w14:textId="77777777" w:rsidR="000A36EE" w:rsidRPr="00B12D7F" w:rsidRDefault="000A36EE" w:rsidP="00FE3170">
            <w:pPr>
              <w:spacing w:before="100" w:beforeAutospacing="1" w:after="60"/>
              <w:rPr>
                <w:rFonts w:cs="Arial"/>
                <w:lang w:val="en-GB"/>
              </w:rPr>
            </w:pPr>
          </w:p>
        </w:tc>
        <w:tc>
          <w:tcPr>
            <w:tcW w:w="2306" w:type="dxa"/>
          </w:tcPr>
          <w:p w14:paraId="4855D9EA" w14:textId="77777777" w:rsidR="000A36EE" w:rsidRPr="00B12D7F" w:rsidRDefault="000A36EE" w:rsidP="00FE3170">
            <w:pPr>
              <w:spacing w:before="100" w:beforeAutospacing="1" w:after="60"/>
              <w:rPr>
                <w:rFonts w:cs="Arial"/>
                <w:lang w:val="en-GB"/>
              </w:rPr>
            </w:pPr>
          </w:p>
        </w:tc>
        <w:tc>
          <w:tcPr>
            <w:tcW w:w="3536" w:type="dxa"/>
          </w:tcPr>
          <w:p w14:paraId="4855D9EB" w14:textId="77777777" w:rsidR="000A36EE" w:rsidRPr="00B12D7F" w:rsidRDefault="000A36EE" w:rsidP="00FE3170">
            <w:pPr>
              <w:spacing w:before="100" w:beforeAutospacing="1" w:after="60"/>
              <w:rPr>
                <w:rFonts w:cs="Arial"/>
                <w:lang w:val="en-GB"/>
              </w:rPr>
            </w:pPr>
          </w:p>
        </w:tc>
      </w:tr>
      <w:tr w:rsidR="000A36EE" w:rsidRPr="00B12D7F" w14:paraId="4855D9F1" w14:textId="77777777" w:rsidTr="00FE3170">
        <w:tc>
          <w:tcPr>
            <w:tcW w:w="1681" w:type="dxa"/>
          </w:tcPr>
          <w:p w14:paraId="4855D9ED" w14:textId="77777777" w:rsidR="000A36EE" w:rsidRPr="00B12D7F" w:rsidRDefault="000A36EE" w:rsidP="00FE3170">
            <w:pPr>
              <w:spacing w:before="100" w:beforeAutospacing="1" w:after="60"/>
              <w:rPr>
                <w:rFonts w:cs="Arial"/>
                <w:lang w:val="en-GB"/>
              </w:rPr>
            </w:pPr>
          </w:p>
        </w:tc>
        <w:tc>
          <w:tcPr>
            <w:tcW w:w="1429" w:type="dxa"/>
          </w:tcPr>
          <w:p w14:paraId="4855D9EE" w14:textId="77777777" w:rsidR="000A36EE" w:rsidRPr="00B12D7F" w:rsidRDefault="000A36EE" w:rsidP="00FE3170">
            <w:pPr>
              <w:spacing w:before="100" w:beforeAutospacing="1" w:after="60"/>
              <w:rPr>
                <w:rFonts w:cs="Arial"/>
                <w:lang w:val="en-GB"/>
              </w:rPr>
            </w:pPr>
          </w:p>
        </w:tc>
        <w:tc>
          <w:tcPr>
            <w:tcW w:w="2306" w:type="dxa"/>
          </w:tcPr>
          <w:p w14:paraId="4855D9EF" w14:textId="77777777" w:rsidR="000A36EE" w:rsidRPr="00B12D7F" w:rsidRDefault="000A36EE" w:rsidP="00FE3170">
            <w:pPr>
              <w:spacing w:before="100" w:beforeAutospacing="1" w:after="60"/>
              <w:rPr>
                <w:rFonts w:cs="Arial"/>
                <w:lang w:val="en-GB"/>
              </w:rPr>
            </w:pPr>
          </w:p>
        </w:tc>
        <w:tc>
          <w:tcPr>
            <w:tcW w:w="3536" w:type="dxa"/>
          </w:tcPr>
          <w:p w14:paraId="4855D9F0" w14:textId="77777777" w:rsidR="000A36EE" w:rsidRPr="00B12D7F" w:rsidRDefault="000A36EE" w:rsidP="00FE3170">
            <w:pPr>
              <w:spacing w:before="100" w:beforeAutospacing="1" w:after="60"/>
              <w:rPr>
                <w:rFonts w:cs="Arial"/>
                <w:lang w:val="en-GB"/>
              </w:rPr>
            </w:pPr>
          </w:p>
        </w:tc>
      </w:tr>
      <w:tr w:rsidR="000A36EE" w:rsidRPr="00B12D7F" w14:paraId="4855D9F6" w14:textId="77777777" w:rsidTr="00FE3170">
        <w:tc>
          <w:tcPr>
            <w:tcW w:w="1681" w:type="dxa"/>
          </w:tcPr>
          <w:p w14:paraId="4855D9F2" w14:textId="77777777" w:rsidR="000A36EE" w:rsidRPr="00B12D7F" w:rsidRDefault="000A36EE" w:rsidP="00FE3170">
            <w:pPr>
              <w:spacing w:before="100" w:beforeAutospacing="1" w:after="60"/>
              <w:rPr>
                <w:rFonts w:cs="Arial"/>
                <w:color w:val="FF0000"/>
                <w:lang w:val="en-GB"/>
              </w:rPr>
            </w:pPr>
          </w:p>
        </w:tc>
        <w:tc>
          <w:tcPr>
            <w:tcW w:w="1429" w:type="dxa"/>
          </w:tcPr>
          <w:p w14:paraId="4855D9F3" w14:textId="77777777" w:rsidR="000A36EE" w:rsidRPr="00B12D7F" w:rsidRDefault="000A36EE" w:rsidP="00FE3170">
            <w:pPr>
              <w:spacing w:before="100" w:beforeAutospacing="1" w:after="60"/>
              <w:rPr>
                <w:rFonts w:cs="Arial"/>
                <w:color w:val="FF0000"/>
                <w:lang w:val="en-GB"/>
              </w:rPr>
            </w:pPr>
          </w:p>
        </w:tc>
        <w:tc>
          <w:tcPr>
            <w:tcW w:w="2306" w:type="dxa"/>
          </w:tcPr>
          <w:p w14:paraId="4855D9F4" w14:textId="77777777" w:rsidR="000A36EE" w:rsidRPr="00B12D7F" w:rsidRDefault="000A36EE" w:rsidP="00FE3170">
            <w:pPr>
              <w:spacing w:before="100" w:beforeAutospacing="1" w:after="60"/>
              <w:rPr>
                <w:rFonts w:cs="Arial"/>
                <w:color w:val="FF0000"/>
                <w:lang w:val="en-GB"/>
              </w:rPr>
            </w:pPr>
          </w:p>
        </w:tc>
        <w:tc>
          <w:tcPr>
            <w:tcW w:w="3536" w:type="dxa"/>
          </w:tcPr>
          <w:p w14:paraId="4855D9F5" w14:textId="77777777" w:rsidR="000A36EE" w:rsidRPr="00B12D7F" w:rsidRDefault="000A36EE" w:rsidP="00FE3170">
            <w:pPr>
              <w:spacing w:before="100" w:beforeAutospacing="1" w:after="60"/>
              <w:rPr>
                <w:rFonts w:cs="Arial"/>
                <w:color w:val="FF0000"/>
                <w:lang w:val="en-GB"/>
              </w:rPr>
            </w:pPr>
          </w:p>
        </w:tc>
      </w:tr>
      <w:tr w:rsidR="00823C57" w:rsidRPr="00B12D7F" w14:paraId="4855D9FB" w14:textId="77777777" w:rsidTr="00FE3170">
        <w:tc>
          <w:tcPr>
            <w:tcW w:w="1681" w:type="dxa"/>
          </w:tcPr>
          <w:p w14:paraId="4855D9F7" w14:textId="77777777" w:rsidR="00823C57" w:rsidRPr="00B12D7F" w:rsidRDefault="00823C57" w:rsidP="00FE3170">
            <w:pPr>
              <w:spacing w:before="100" w:beforeAutospacing="1" w:after="60"/>
              <w:rPr>
                <w:rFonts w:cs="Arial"/>
                <w:color w:val="FF0000"/>
                <w:lang w:val="en-GB"/>
              </w:rPr>
            </w:pPr>
          </w:p>
        </w:tc>
        <w:tc>
          <w:tcPr>
            <w:tcW w:w="1429" w:type="dxa"/>
          </w:tcPr>
          <w:p w14:paraId="4855D9F8" w14:textId="77777777" w:rsidR="00823C57" w:rsidRPr="00B12D7F" w:rsidRDefault="00823C57" w:rsidP="00FE3170">
            <w:pPr>
              <w:spacing w:before="100" w:beforeAutospacing="1" w:after="60"/>
              <w:rPr>
                <w:rFonts w:cs="Arial"/>
                <w:color w:val="FF0000"/>
                <w:lang w:val="en-GB"/>
              </w:rPr>
            </w:pPr>
          </w:p>
        </w:tc>
        <w:tc>
          <w:tcPr>
            <w:tcW w:w="2306" w:type="dxa"/>
          </w:tcPr>
          <w:p w14:paraId="4855D9F9" w14:textId="77777777" w:rsidR="00823C57" w:rsidRPr="00B12D7F" w:rsidRDefault="00823C57" w:rsidP="00FE3170">
            <w:pPr>
              <w:spacing w:before="100" w:beforeAutospacing="1" w:after="60"/>
              <w:rPr>
                <w:rFonts w:cs="Arial"/>
                <w:color w:val="FF0000"/>
                <w:lang w:val="en-GB"/>
              </w:rPr>
            </w:pPr>
          </w:p>
        </w:tc>
        <w:tc>
          <w:tcPr>
            <w:tcW w:w="3536" w:type="dxa"/>
          </w:tcPr>
          <w:p w14:paraId="4855D9FA" w14:textId="77777777" w:rsidR="00823C57" w:rsidRPr="00B12D7F" w:rsidRDefault="00823C57" w:rsidP="00FE3170">
            <w:pPr>
              <w:spacing w:before="100" w:beforeAutospacing="1" w:after="60"/>
              <w:rPr>
                <w:rFonts w:cs="Arial"/>
                <w:color w:val="FF0000"/>
                <w:lang w:val="en-GB"/>
              </w:rPr>
            </w:pPr>
          </w:p>
        </w:tc>
      </w:tr>
    </w:tbl>
    <w:p w14:paraId="4855D9FC" w14:textId="77777777" w:rsidR="000A36EE" w:rsidRPr="00B12D7F" w:rsidRDefault="000A36EE" w:rsidP="000A36EE">
      <w:pPr>
        <w:jc w:val="left"/>
        <w:rPr>
          <w:b/>
          <w:kern w:val="28"/>
          <w:sz w:val="32"/>
          <w:lang w:val="en-GB"/>
        </w:rPr>
      </w:pPr>
    </w:p>
    <w:p w14:paraId="4855D9FD" w14:textId="77777777" w:rsidR="00823C57" w:rsidRPr="00B12D7F" w:rsidRDefault="00823C57" w:rsidP="00823C57">
      <w:pPr>
        <w:rPr>
          <w:lang w:val="en-GB"/>
        </w:rPr>
      </w:pPr>
      <w:r w:rsidRPr="00B12D7F">
        <w:rPr>
          <w:highlight w:val="yellow"/>
          <w:lang w:val="en-GB"/>
        </w:rPr>
        <w:t>Requires business input</w:t>
      </w:r>
    </w:p>
    <w:p w14:paraId="4855D9FE" w14:textId="77777777" w:rsidR="000C799D" w:rsidRPr="00B12D7F" w:rsidRDefault="000A36EE" w:rsidP="000A36EE">
      <w:pPr>
        <w:jc w:val="left"/>
        <w:rPr>
          <w:b/>
          <w:kern w:val="28"/>
          <w:sz w:val="32"/>
          <w:lang w:val="en-GB"/>
        </w:rPr>
      </w:pPr>
      <w:r w:rsidRPr="00B12D7F">
        <w:rPr>
          <w:b/>
          <w:kern w:val="28"/>
          <w:sz w:val="32"/>
          <w:lang w:val="en-GB"/>
        </w:rPr>
        <w:br w:type="page"/>
      </w:r>
      <w:r w:rsidR="000C799D" w:rsidRPr="00B12D7F">
        <w:rPr>
          <w:b/>
          <w:kern w:val="28"/>
          <w:sz w:val="32"/>
          <w:lang w:val="en-GB"/>
        </w:rPr>
        <w:lastRenderedPageBreak/>
        <w:br w:type="page"/>
      </w:r>
    </w:p>
    <w:p w14:paraId="4855D9FF" w14:textId="77777777" w:rsidR="000C799D" w:rsidRPr="00B12D7F" w:rsidRDefault="000C799D" w:rsidP="000C799D">
      <w:pPr>
        <w:pStyle w:val="Heading1"/>
        <w:rPr>
          <w:lang w:val="en-GB"/>
        </w:rPr>
      </w:pPr>
      <w:bookmarkStart w:id="1366" w:name="_Toc429581552"/>
      <w:r w:rsidRPr="00B12D7F">
        <w:rPr>
          <w:lang w:val="en-GB"/>
        </w:rPr>
        <w:lastRenderedPageBreak/>
        <w:t>Reviewer notes</w:t>
      </w:r>
      <w:bookmarkEnd w:id="1366"/>
    </w:p>
    <w:p w14:paraId="4855DA00" w14:textId="77777777" w:rsidR="000C799D" w:rsidRPr="00B12D7F" w:rsidRDefault="000C799D" w:rsidP="000C799D">
      <w:pPr>
        <w:rPr>
          <w:lang w:val="en-GB"/>
        </w:rPr>
      </w:pPr>
      <w:r w:rsidRPr="00B12D7F">
        <w:rPr>
          <w:lang w:val="en-GB"/>
        </w:rPr>
        <w:t xml:space="preserve">Please document your reviewing comments in this section. </w:t>
      </w:r>
    </w:p>
    <w:p w14:paraId="4855DA01" w14:textId="77777777" w:rsidR="000C799D" w:rsidRPr="00B12D7F" w:rsidRDefault="000C799D" w:rsidP="000C799D">
      <w:pPr>
        <w:rPr>
          <w:lang w:val="en-GB"/>
        </w:rPr>
      </w:pPr>
    </w:p>
    <w:tbl>
      <w:tblPr>
        <w:tblStyle w:val="TableGrid"/>
        <w:tblW w:w="0" w:type="auto"/>
        <w:tblLook w:val="04A0" w:firstRow="1" w:lastRow="0" w:firstColumn="1" w:lastColumn="0" w:noHBand="0" w:noVBand="1"/>
      </w:tblPr>
      <w:tblGrid>
        <w:gridCol w:w="1917"/>
        <w:gridCol w:w="3715"/>
        <w:gridCol w:w="1670"/>
        <w:gridCol w:w="1758"/>
      </w:tblGrid>
      <w:tr w:rsidR="000C799D" w:rsidRPr="00B12D7F" w14:paraId="4855DA06" w14:textId="77777777" w:rsidTr="000C799D">
        <w:tc>
          <w:tcPr>
            <w:tcW w:w="1951" w:type="dxa"/>
            <w:shd w:val="clear" w:color="auto" w:fill="D9D9D9" w:themeFill="background1" w:themeFillShade="D9"/>
          </w:tcPr>
          <w:p w14:paraId="4855DA02" w14:textId="77777777" w:rsidR="000C799D" w:rsidRPr="00B12D7F" w:rsidRDefault="000C799D" w:rsidP="000C799D">
            <w:pPr>
              <w:rPr>
                <w:lang w:val="en-GB"/>
              </w:rPr>
            </w:pPr>
            <w:r w:rsidRPr="00B12D7F">
              <w:rPr>
                <w:lang w:val="en-GB"/>
              </w:rPr>
              <w:t>Reviewer Name :</w:t>
            </w:r>
          </w:p>
        </w:tc>
        <w:tc>
          <w:tcPr>
            <w:tcW w:w="3827" w:type="dxa"/>
          </w:tcPr>
          <w:p w14:paraId="4855DA03" w14:textId="77777777" w:rsidR="000C799D" w:rsidRPr="00B12D7F" w:rsidRDefault="000C799D" w:rsidP="000C799D">
            <w:pPr>
              <w:rPr>
                <w:lang w:val="en-GB"/>
              </w:rPr>
            </w:pPr>
          </w:p>
        </w:tc>
        <w:tc>
          <w:tcPr>
            <w:tcW w:w="1701" w:type="dxa"/>
            <w:shd w:val="clear" w:color="auto" w:fill="D9D9D9" w:themeFill="background1" w:themeFillShade="D9"/>
          </w:tcPr>
          <w:p w14:paraId="4855DA04" w14:textId="77777777" w:rsidR="000C799D" w:rsidRPr="00B12D7F" w:rsidRDefault="000C799D" w:rsidP="000C799D">
            <w:pPr>
              <w:rPr>
                <w:lang w:val="en-GB"/>
              </w:rPr>
            </w:pPr>
            <w:r w:rsidRPr="00B12D7F">
              <w:rPr>
                <w:lang w:val="en-GB"/>
              </w:rPr>
              <w:t>Review Date :</w:t>
            </w:r>
          </w:p>
        </w:tc>
        <w:tc>
          <w:tcPr>
            <w:tcW w:w="1807" w:type="dxa"/>
          </w:tcPr>
          <w:p w14:paraId="4855DA05" w14:textId="77777777" w:rsidR="000C799D" w:rsidRPr="00B12D7F" w:rsidRDefault="000C799D" w:rsidP="000C799D">
            <w:pPr>
              <w:rPr>
                <w:lang w:val="en-GB"/>
              </w:rPr>
            </w:pPr>
          </w:p>
        </w:tc>
      </w:tr>
    </w:tbl>
    <w:p w14:paraId="4855DA07" w14:textId="77777777" w:rsidR="000C799D" w:rsidRPr="00B12D7F" w:rsidRDefault="000C799D" w:rsidP="000C799D">
      <w:pPr>
        <w:rPr>
          <w:lang w:val="en-GB"/>
        </w:rPr>
      </w:pPr>
    </w:p>
    <w:p w14:paraId="4855DA08" w14:textId="77777777" w:rsidR="00EC619F" w:rsidRDefault="00EC619F" w:rsidP="00EC619F">
      <w:pPr>
        <w:pStyle w:val="Heading1"/>
        <w:numPr>
          <w:ilvl w:val="0"/>
          <w:numId w:val="0"/>
        </w:numPr>
        <w:ind w:left="432" w:hanging="432"/>
      </w:pPr>
      <w:bookmarkStart w:id="1367" w:name="_Toc429581553"/>
      <w:r>
        <w:t>Appendix 1 – Out of Scope List</w:t>
      </w:r>
      <w:bookmarkEnd w:id="1367"/>
    </w:p>
    <w:p w14:paraId="4855DA09" w14:textId="77777777" w:rsidR="00EC619F" w:rsidRDefault="00EC619F" w:rsidP="00EC619F"/>
    <w:p w14:paraId="4855DA0A" w14:textId="77777777" w:rsidR="00EC619F" w:rsidRPr="0055583D" w:rsidRDefault="00EC619F" w:rsidP="00EC619F">
      <w:pPr>
        <w:rPr>
          <w:lang w:val="en-GB"/>
        </w:rPr>
      </w:pPr>
      <w:r w:rsidRPr="0055583D">
        <w:rPr>
          <w:lang w:val="en-GB"/>
        </w:rPr>
        <w:t>The following WRICEF items have been identified as being out of scope.</w:t>
      </w:r>
    </w:p>
    <w:p w14:paraId="4855DA0B" w14:textId="77777777" w:rsidR="00EC619F" w:rsidRPr="00835001" w:rsidRDefault="00EC619F" w:rsidP="00EC619F">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1231"/>
        <w:gridCol w:w="1403"/>
        <w:gridCol w:w="4837"/>
      </w:tblGrid>
      <w:tr w:rsidR="00EC619F" w:rsidRPr="0049038C" w14:paraId="4855DA10" w14:textId="77777777" w:rsidTr="00EC619F">
        <w:tc>
          <w:tcPr>
            <w:tcW w:w="1481" w:type="dxa"/>
            <w:shd w:val="clear" w:color="auto" w:fill="595959"/>
          </w:tcPr>
          <w:p w14:paraId="4855DA0C" w14:textId="77777777" w:rsidR="00EC619F" w:rsidRPr="0049038C" w:rsidRDefault="00EC619F" w:rsidP="005E6F9E">
            <w:pPr>
              <w:spacing w:before="100" w:beforeAutospacing="1" w:after="60"/>
              <w:rPr>
                <w:rFonts w:cs="Arial"/>
                <w:color w:val="FFFFFF"/>
                <w:lang w:val="en-GB"/>
              </w:rPr>
            </w:pPr>
            <w:r w:rsidRPr="0049038C">
              <w:rPr>
                <w:rFonts w:cs="Arial"/>
                <w:color w:val="FFFFFF"/>
                <w:lang w:val="en-GB"/>
              </w:rPr>
              <w:t>Solution Area</w:t>
            </w:r>
          </w:p>
        </w:tc>
        <w:tc>
          <w:tcPr>
            <w:tcW w:w="1231" w:type="dxa"/>
            <w:shd w:val="clear" w:color="auto" w:fill="595959"/>
          </w:tcPr>
          <w:p w14:paraId="4855DA0D" w14:textId="77777777" w:rsidR="00EC619F" w:rsidRPr="0049038C" w:rsidRDefault="00EC619F" w:rsidP="005E6F9E">
            <w:pPr>
              <w:spacing w:before="100" w:beforeAutospacing="1" w:after="60"/>
              <w:rPr>
                <w:rFonts w:cs="Arial"/>
                <w:color w:val="FFFFFF"/>
                <w:lang w:val="en-GB"/>
              </w:rPr>
            </w:pPr>
            <w:r w:rsidRPr="0049038C">
              <w:rPr>
                <w:rFonts w:cs="Arial"/>
                <w:color w:val="FFFFFF"/>
                <w:lang w:val="en-GB"/>
              </w:rPr>
              <w:t>WRICEF Ref</w:t>
            </w:r>
          </w:p>
        </w:tc>
        <w:tc>
          <w:tcPr>
            <w:tcW w:w="1403" w:type="dxa"/>
            <w:shd w:val="clear" w:color="auto" w:fill="595959"/>
          </w:tcPr>
          <w:p w14:paraId="4855DA0E" w14:textId="77777777" w:rsidR="00EC619F" w:rsidRPr="0049038C" w:rsidRDefault="00EC619F" w:rsidP="005E6F9E">
            <w:pPr>
              <w:spacing w:before="100" w:beforeAutospacing="1" w:after="60"/>
              <w:rPr>
                <w:rFonts w:cs="Arial"/>
                <w:color w:val="FFFFFF"/>
                <w:lang w:val="en-GB"/>
              </w:rPr>
            </w:pPr>
            <w:r w:rsidRPr="0049038C">
              <w:rPr>
                <w:rFonts w:cs="Arial"/>
                <w:color w:val="FFFFFF"/>
                <w:lang w:val="en-GB"/>
              </w:rPr>
              <w:t>Section Reference</w:t>
            </w:r>
          </w:p>
        </w:tc>
        <w:tc>
          <w:tcPr>
            <w:tcW w:w="4837" w:type="dxa"/>
            <w:shd w:val="clear" w:color="auto" w:fill="595959"/>
          </w:tcPr>
          <w:p w14:paraId="4855DA0F" w14:textId="77777777" w:rsidR="00EC619F" w:rsidRPr="0049038C" w:rsidRDefault="00EC619F" w:rsidP="005E6F9E">
            <w:pPr>
              <w:spacing w:before="100" w:beforeAutospacing="1" w:after="60"/>
              <w:rPr>
                <w:rFonts w:cs="Arial"/>
                <w:color w:val="FFFFFF"/>
                <w:lang w:val="en-GB"/>
              </w:rPr>
            </w:pPr>
            <w:r w:rsidRPr="0049038C">
              <w:rPr>
                <w:rFonts w:cs="Arial"/>
                <w:color w:val="FFFFFF"/>
                <w:lang w:val="en-GB"/>
              </w:rPr>
              <w:t>Comments</w:t>
            </w:r>
          </w:p>
        </w:tc>
      </w:tr>
      <w:tr w:rsidR="00EC619F" w:rsidRPr="0049038C" w14:paraId="4855DA15" w14:textId="77777777" w:rsidTr="00EC619F">
        <w:tc>
          <w:tcPr>
            <w:tcW w:w="1481" w:type="dxa"/>
            <w:vAlign w:val="bottom"/>
          </w:tcPr>
          <w:p w14:paraId="4855DA11" w14:textId="77777777" w:rsidR="00EC619F" w:rsidRPr="0049038C" w:rsidRDefault="00EC619F" w:rsidP="00EC619F">
            <w:pPr>
              <w:spacing w:before="100" w:beforeAutospacing="1" w:after="60"/>
              <w:jc w:val="left"/>
              <w:rPr>
                <w:rFonts w:cs="Arial"/>
                <w:lang w:val="en-GB"/>
              </w:rPr>
            </w:pPr>
            <w:r w:rsidRPr="0049038C">
              <w:rPr>
                <w:rFonts w:ascii="Calibri" w:hAnsi="Calibri"/>
                <w:color w:val="000000"/>
                <w:sz w:val="22"/>
                <w:szCs w:val="22"/>
                <w:lang w:val="en-GB"/>
              </w:rPr>
              <w:t>PO exchange rates</w:t>
            </w:r>
          </w:p>
        </w:tc>
        <w:tc>
          <w:tcPr>
            <w:tcW w:w="1231" w:type="dxa"/>
            <w:vAlign w:val="bottom"/>
          </w:tcPr>
          <w:p w14:paraId="4855DA12" w14:textId="77777777" w:rsidR="00EC619F" w:rsidRPr="0049038C" w:rsidRDefault="00EC619F" w:rsidP="00EC619F">
            <w:pPr>
              <w:spacing w:before="100" w:beforeAutospacing="1" w:after="60"/>
              <w:jc w:val="left"/>
              <w:rPr>
                <w:rFonts w:cs="Arial"/>
                <w:lang w:val="en-GB"/>
              </w:rPr>
            </w:pPr>
            <w:r w:rsidRPr="0049038C">
              <w:rPr>
                <w:rFonts w:ascii="Calibri" w:hAnsi="Calibri"/>
                <w:color w:val="000000"/>
                <w:sz w:val="22"/>
                <w:szCs w:val="22"/>
                <w:lang w:val="en-GB"/>
              </w:rPr>
              <w:t>EN117</w:t>
            </w:r>
          </w:p>
        </w:tc>
        <w:tc>
          <w:tcPr>
            <w:tcW w:w="1403" w:type="dxa"/>
            <w:vAlign w:val="bottom"/>
          </w:tcPr>
          <w:p w14:paraId="4855DA13" w14:textId="77777777" w:rsidR="00EC619F" w:rsidRPr="0049038C" w:rsidRDefault="00EC619F" w:rsidP="00EC619F">
            <w:pPr>
              <w:spacing w:before="100" w:beforeAutospacing="1" w:after="60"/>
              <w:jc w:val="left"/>
              <w:rPr>
                <w:rFonts w:cs="Arial"/>
                <w:lang w:val="en-GB"/>
              </w:rPr>
            </w:pPr>
            <w:r>
              <w:rPr>
                <w:rFonts w:ascii="Calibri" w:hAnsi="Calibri"/>
                <w:color w:val="000000"/>
                <w:sz w:val="22"/>
                <w:szCs w:val="22"/>
                <w:lang w:val="en-GB"/>
              </w:rPr>
              <w:t>7.7</w:t>
            </w:r>
          </w:p>
        </w:tc>
        <w:tc>
          <w:tcPr>
            <w:tcW w:w="4837" w:type="dxa"/>
            <w:vAlign w:val="bottom"/>
          </w:tcPr>
          <w:p w14:paraId="4855DA14" w14:textId="77777777" w:rsidR="00EC619F" w:rsidRPr="0049038C" w:rsidRDefault="00EC619F" w:rsidP="00EC619F">
            <w:pPr>
              <w:spacing w:before="100" w:beforeAutospacing="1" w:after="60"/>
              <w:jc w:val="left"/>
              <w:rPr>
                <w:rFonts w:cs="Arial"/>
                <w:lang w:val="en-GB"/>
              </w:rPr>
            </w:pPr>
            <w:r w:rsidRPr="0049038C">
              <w:rPr>
                <w:rFonts w:ascii="Calibri" w:hAnsi="Calibri"/>
                <w:color w:val="000000"/>
                <w:sz w:val="22"/>
                <w:szCs w:val="22"/>
                <w:lang w:val="en-GB"/>
              </w:rPr>
              <w:t xml:space="preserve">Descoped during exertis WRICEF review. Since there will be no facility to store vendor-specific currency translation rates in the system, the options are to set the rate manually at the time of raising the PO, or to create multiple </w:t>
            </w:r>
            <w:r>
              <w:rPr>
                <w:rFonts w:ascii="Calibri" w:hAnsi="Calibri"/>
                <w:color w:val="000000"/>
                <w:sz w:val="22"/>
                <w:szCs w:val="22"/>
                <w:lang w:val="en-GB"/>
              </w:rPr>
              <w:t>‘</w:t>
            </w:r>
            <w:r w:rsidRPr="0049038C">
              <w:rPr>
                <w:rFonts w:ascii="Calibri" w:hAnsi="Calibri"/>
                <w:color w:val="000000"/>
                <w:sz w:val="22"/>
                <w:szCs w:val="22"/>
                <w:lang w:val="en-GB"/>
              </w:rPr>
              <w:t>dummy</w:t>
            </w:r>
            <w:r>
              <w:rPr>
                <w:rFonts w:ascii="Calibri" w:hAnsi="Calibri"/>
                <w:color w:val="000000"/>
                <w:sz w:val="22"/>
                <w:szCs w:val="22"/>
                <w:lang w:val="en-GB"/>
              </w:rPr>
              <w:t>’ currencies each with its own rate.</w:t>
            </w:r>
          </w:p>
        </w:tc>
      </w:tr>
    </w:tbl>
    <w:p w14:paraId="4855DA16" w14:textId="77777777" w:rsidR="00EC619F" w:rsidRDefault="00EC619F" w:rsidP="00EC619F"/>
    <w:p w14:paraId="4855DA17" w14:textId="77777777" w:rsidR="000C799D" w:rsidRPr="00527BF0" w:rsidRDefault="000C799D" w:rsidP="000C799D">
      <w:pPr>
        <w:rPr>
          <w:lang w:val="en-GB"/>
        </w:rPr>
      </w:pPr>
    </w:p>
    <w:sectPr w:rsidR="000C799D" w:rsidRPr="00527BF0" w:rsidSect="00647CFB">
      <w:pgSz w:w="11906" w:h="16838" w:code="9"/>
      <w:pgMar w:top="1985" w:right="1418" w:bottom="2662" w:left="1418"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5DA1F" w14:textId="77777777" w:rsidR="00E570B7" w:rsidRDefault="00E570B7">
      <w:r>
        <w:separator/>
      </w:r>
    </w:p>
  </w:endnote>
  <w:endnote w:type="continuationSeparator" w:id="0">
    <w:p w14:paraId="4855DA20" w14:textId="77777777" w:rsidR="00E570B7" w:rsidRDefault="00E5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5DA23" w14:textId="77777777" w:rsidR="00EE321C" w:rsidRPr="00133438" w:rsidRDefault="00EE321C" w:rsidP="001F3ECC">
    <w:pPr>
      <w:pStyle w:val="Footer"/>
      <w:spacing w:line="360" w:lineRule="auto"/>
      <w:rPr>
        <w:color w:val="808080"/>
        <w:szCs w:val="12"/>
        <w:lang w:val="en-US"/>
      </w:rPr>
    </w:pPr>
    <w:r w:rsidRPr="002F0003">
      <w:rPr>
        <w:noProof/>
        <w:color w:val="808080"/>
        <w:szCs w:val="12"/>
        <w:lang w:val="en-GB" w:eastAsia="en-GB"/>
      </w:rPr>
      <mc:AlternateContent>
        <mc:Choice Requires="wps">
          <w:drawing>
            <wp:anchor distT="0" distB="0" distL="114300" distR="114300" simplePos="0" relativeHeight="251659776" behindDoc="0" locked="0" layoutInCell="1" allowOverlap="1" wp14:anchorId="4855DA2C" wp14:editId="4855DA2D">
              <wp:simplePos x="0" y="0"/>
              <wp:positionH relativeFrom="column">
                <wp:posOffset>-449580</wp:posOffset>
              </wp:positionH>
              <wp:positionV relativeFrom="margin">
                <wp:posOffset>6400800</wp:posOffset>
              </wp:positionV>
              <wp:extent cx="217805" cy="2600325"/>
              <wp:effectExtent l="0" t="0" r="0" b="9525"/>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2600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5DA30" w14:textId="77777777" w:rsidR="00EE321C" w:rsidRPr="00153974" w:rsidRDefault="00EE321C" w:rsidP="00153974">
                          <w:pPr>
                            <w:rPr>
                              <w:szCs w:val="1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5DA2C" id="_x0000_t202" coordsize="21600,21600" o:spt="202" path="m,l,21600r21600,l21600,xe">
              <v:stroke joinstyle="miter"/>
              <v:path gradientshapeok="t" o:connecttype="rect"/>
            </v:shapetype>
            <v:shape id="Text Box 8" o:spid="_x0000_s1026" type="#_x0000_t202" style="position:absolute;left:0;text-align:left;margin-left:-35.4pt;margin-top:7in;width:17.15pt;height:20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" stroked="f">
              <v:textbox style="layout-flow:vertical;mso-layout-flow-alt:bottom-to-top" inset="0,0,0,0">
                <w:txbxContent>
                  <w:p w14:paraId="4855DA30" w14:textId="77777777" w:rsidR="00EE321C" w:rsidRPr="00153974" w:rsidRDefault="00EE321C" w:rsidP="00153974">
                    <w:pPr>
                      <w:rPr>
                        <w:szCs w:val="12"/>
                      </w:rPr>
                    </w:pPr>
                  </w:p>
                </w:txbxContent>
              </v:textbox>
              <w10:wrap anchory="margin"/>
            </v:shape>
          </w:pict>
        </mc:Fallback>
      </mc:AlternateContent>
    </w:r>
    <w:r w:rsidRPr="002F0003">
      <w:rPr>
        <w:color w:val="808080"/>
        <w:szCs w:val="12"/>
        <w:lang w:val="en-US"/>
      </w:rPr>
      <w:t>PM_D_D17_</w:t>
    </w:r>
    <w:r w:rsidR="001C630C">
      <w:fldChar w:fldCharType="begin"/>
    </w:r>
    <w:r w:rsidR="001C630C">
      <w:instrText xml:space="preserve"> FILENAME   \* MERGEFORMAT </w:instrText>
    </w:r>
    <w:r w:rsidR="001C630C">
      <w:fldChar w:fldCharType="separate"/>
    </w:r>
    <w:r w:rsidRPr="002B4818">
      <w:rPr>
        <w:noProof/>
        <w:lang w:val="en-US"/>
      </w:rPr>
      <w:t>PM_D_D17_</w:t>
    </w:r>
    <w:r>
      <w:rPr>
        <w:noProof/>
      </w:rPr>
      <w:t>Blueprint_Baseline_Finance_v3.2_2015087.docx</w:t>
    </w:r>
    <w:r w:rsidR="001C630C">
      <w:rPr>
        <w:noProof/>
      </w:rPr>
      <w:fldChar w:fldCharType="end"/>
    </w:r>
    <w:r>
      <w:rPr>
        <w:noProof/>
      </w:rPr>
      <w:t xml:space="preserve"> </w:t>
    </w:r>
    <w:r w:rsidRPr="00133438">
      <w:rPr>
        <w:lang w:val="en-US"/>
      </w:rPr>
      <w:t xml:space="preserve"> </w:t>
    </w:r>
  </w:p>
  <w:p w14:paraId="4855DA24" w14:textId="2DF2B675" w:rsidR="00EE321C" w:rsidRPr="00632D8B" w:rsidRDefault="00EE321C" w:rsidP="00BF3609">
    <w:pPr>
      <w:pStyle w:val="Footer"/>
      <w:spacing w:line="360" w:lineRule="auto"/>
      <w:rPr>
        <w:color w:val="808080"/>
        <w:szCs w:val="12"/>
      </w:rPr>
    </w:pPr>
    <w:r>
      <w:rPr>
        <w:noProof/>
        <w:color w:val="808080"/>
        <w:szCs w:val="12"/>
        <w:lang w:val="en-GB" w:eastAsia="en-GB"/>
      </w:rPr>
      <w:drawing>
        <wp:anchor distT="0" distB="0" distL="114300" distR="114300" simplePos="0" relativeHeight="251658752" behindDoc="0" locked="0" layoutInCell="1" allowOverlap="1" wp14:anchorId="4855DA2E" wp14:editId="4855DA2F">
          <wp:simplePos x="0" y="0"/>
          <wp:positionH relativeFrom="margin">
            <wp:posOffset>4267200</wp:posOffset>
          </wp:positionH>
          <wp:positionV relativeFrom="margin">
            <wp:posOffset>8572500</wp:posOffset>
          </wp:positionV>
          <wp:extent cx="1652270" cy="259715"/>
          <wp:effectExtent l="0" t="0" r="5080" b="6985"/>
          <wp:wrapNone/>
          <wp:docPr id="30" name="Bild 7" descr="i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elligence"/>
                  <pic:cNvPicPr>
                    <a:picLocks noChangeAspect="1" noChangeArrowheads="1"/>
                  </pic:cNvPicPr>
                </pic:nvPicPr>
                <pic:blipFill>
                  <a:blip r:embed="rId1"/>
                  <a:srcRect/>
                  <a:stretch>
                    <a:fillRect/>
                  </a:stretch>
                </pic:blipFill>
                <pic:spPr bwMode="auto">
                  <a:xfrm>
                    <a:off x="0" y="0"/>
                    <a:ext cx="1652270" cy="259715"/>
                  </a:xfrm>
                  <a:prstGeom prst="rect">
                    <a:avLst/>
                  </a:prstGeom>
                  <a:noFill/>
                </pic:spPr>
              </pic:pic>
            </a:graphicData>
          </a:graphic>
        </wp:anchor>
      </w:drawing>
    </w:r>
    <w:r>
      <w:rPr>
        <w:color w:val="808080"/>
        <w:szCs w:val="12"/>
      </w:rPr>
      <w:t xml:space="preserve">Page </w:t>
    </w:r>
    <w:r w:rsidRPr="00632D8B">
      <w:rPr>
        <w:color w:val="808080"/>
        <w:szCs w:val="12"/>
      </w:rPr>
      <w:fldChar w:fldCharType="begin"/>
    </w:r>
    <w:r w:rsidRPr="00632D8B">
      <w:rPr>
        <w:color w:val="808080"/>
        <w:szCs w:val="12"/>
      </w:rPr>
      <w:instrText xml:space="preserve"> PAGE </w:instrText>
    </w:r>
    <w:r w:rsidRPr="00632D8B">
      <w:rPr>
        <w:color w:val="808080"/>
        <w:szCs w:val="12"/>
      </w:rPr>
      <w:fldChar w:fldCharType="separate"/>
    </w:r>
    <w:r w:rsidR="0077549F">
      <w:rPr>
        <w:noProof/>
        <w:color w:val="808080"/>
        <w:szCs w:val="12"/>
      </w:rPr>
      <w:t>1</w:t>
    </w:r>
    <w:r w:rsidRPr="00632D8B">
      <w:rPr>
        <w:color w:val="808080"/>
        <w:szCs w:val="12"/>
      </w:rPr>
      <w:fldChar w:fldCharType="end"/>
    </w:r>
    <w:r w:rsidRPr="00632D8B">
      <w:rPr>
        <w:color w:val="808080"/>
        <w:szCs w:val="12"/>
      </w:rPr>
      <w:t xml:space="preserve"> </w:t>
    </w:r>
    <w:r>
      <w:rPr>
        <w:color w:val="808080"/>
        <w:szCs w:val="12"/>
      </w:rPr>
      <w:t>of</w:t>
    </w:r>
    <w:r w:rsidRPr="00632D8B">
      <w:rPr>
        <w:color w:val="808080"/>
        <w:szCs w:val="12"/>
      </w:rPr>
      <w:t xml:space="preserve"> </w:t>
    </w:r>
    <w:r w:rsidRPr="00632D8B">
      <w:rPr>
        <w:color w:val="808080"/>
        <w:szCs w:val="12"/>
      </w:rPr>
      <w:fldChar w:fldCharType="begin"/>
    </w:r>
    <w:r w:rsidRPr="00632D8B">
      <w:rPr>
        <w:color w:val="808080"/>
        <w:szCs w:val="12"/>
      </w:rPr>
      <w:instrText xml:space="preserve"> NUMPAGES </w:instrText>
    </w:r>
    <w:r w:rsidRPr="00632D8B">
      <w:rPr>
        <w:color w:val="808080"/>
        <w:szCs w:val="12"/>
      </w:rPr>
      <w:fldChar w:fldCharType="separate"/>
    </w:r>
    <w:r w:rsidR="0077549F">
      <w:rPr>
        <w:noProof/>
        <w:color w:val="808080"/>
        <w:szCs w:val="12"/>
      </w:rPr>
      <w:t>99</w:t>
    </w:r>
    <w:r w:rsidRPr="00632D8B">
      <w:rPr>
        <w:color w:val="808080"/>
        <w:szCs w:val="12"/>
      </w:rPr>
      <w:fldChar w:fldCharType="end"/>
    </w:r>
  </w:p>
  <w:p w14:paraId="4855DA25" w14:textId="77777777" w:rsidR="00EE321C" w:rsidRDefault="00EE3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5DA1D" w14:textId="77777777" w:rsidR="00E570B7" w:rsidRDefault="00E570B7">
      <w:r>
        <w:separator/>
      </w:r>
    </w:p>
  </w:footnote>
  <w:footnote w:type="continuationSeparator" w:id="0">
    <w:p w14:paraId="4855DA1E" w14:textId="77777777" w:rsidR="00E570B7" w:rsidRDefault="00E57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5DA21" w14:textId="77777777" w:rsidR="00EE321C" w:rsidRDefault="00EE321C" w:rsidP="00722A34">
    <w:pPr>
      <w:pStyle w:val="Header"/>
    </w:pPr>
  </w:p>
  <w:p w14:paraId="4855DA22" w14:textId="77777777" w:rsidR="00EE321C" w:rsidRPr="00E0492E" w:rsidRDefault="00EE321C" w:rsidP="00722A34">
    <w:pPr>
      <w:pStyle w:val="Header"/>
      <w:rPr>
        <w:sz w:val="2"/>
        <w:szCs w:val="2"/>
      </w:rPr>
    </w:pPr>
    <w:r w:rsidRPr="00133438">
      <w:rPr>
        <w:noProof/>
        <w:lang w:val="en-GB" w:eastAsia="en-GB"/>
      </w:rPr>
      <w:drawing>
        <wp:anchor distT="0" distB="0" distL="114300" distR="114300" simplePos="0" relativeHeight="251660800" behindDoc="1" locked="0" layoutInCell="1" allowOverlap="1" wp14:anchorId="4855DA26" wp14:editId="4855DA27">
          <wp:simplePos x="0" y="0"/>
          <wp:positionH relativeFrom="column">
            <wp:posOffset>13970</wp:posOffset>
          </wp:positionH>
          <wp:positionV relativeFrom="paragraph">
            <wp:posOffset>336459</wp:posOffset>
          </wp:positionV>
          <wp:extent cx="972000" cy="122400"/>
          <wp:effectExtent l="19050" t="0" r="0" b="0"/>
          <wp:wrapNone/>
          <wp:docPr id="29" name="Grafik 0" descr="itellig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lligenc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2000" cy="122400"/>
                  </a:xfrm>
                  <a:prstGeom prst="rect">
                    <a:avLst/>
                  </a:prstGeom>
                </pic:spPr>
              </pic:pic>
            </a:graphicData>
          </a:graphic>
        </wp:anchor>
      </w:drawing>
    </w:r>
    <w:r>
      <w:rPr>
        <w:noProof/>
        <w:lang w:val="en-GB" w:eastAsia="en-GB"/>
      </w:rPr>
      <mc:AlternateContent>
        <mc:Choice Requires="wps">
          <w:drawing>
            <wp:anchor distT="0" distB="0" distL="114300" distR="114300" simplePos="0" relativeHeight="251657728" behindDoc="0" locked="0" layoutInCell="1" allowOverlap="1" wp14:anchorId="4855DA28" wp14:editId="4855DA29">
              <wp:simplePos x="0" y="0"/>
              <wp:positionH relativeFrom="column">
                <wp:posOffset>5748655</wp:posOffset>
              </wp:positionH>
              <wp:positionV relativeFrom="paragraph">
                <wp:posOffset>228600</wp:posOffset>
              </wp:positionV>
              <wp:extent cx="259080" cy="259080"/>
              <wp:effectExtent l="0" t="0" r="7620" b="762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9080"/>
                      </a:xfrm>
                      <a:prstGeom prst="rect">
                        <a:avLst/>
                      </a:prstGeom>
                      <a:solidFill>
                        <a:srgbClr val="D400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6EB54" id="Rectangle 6" o:spid="_x0000_s1026" style="position:absolute;margin-left:452.65pt;margin-top:18pt;width:20.4pt;height:2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" fillcolor="#d40030" stroked="f"/>
          </w:pict>
        </mc:Fallback>
      </mc:AlternateContent>
    </w:r>
    <w:r>
      <w:rPr>
        <w:noProof/>
        <w:lang w:val="en-GB" w:eastAsia="en-GB"/>
      </w:rPr>
      <mc:AlternateContent>
        <mc:Choice Requires="wps">
          <w:drawing>
            <wp:anchor distT="4294967295" distB="4294967295" distL="114300" distR="114300" simplePos="0" relativeHeight="251656704" behindDoc="0" locked="0" layoutInCell="1" allowOverlap="1" wp14:anchorId="4855DA2A" wp14:editId="4855DA2B">
              <wp:simplePos x="0" y="0"/>
              <wp:positionH relativeFrom="margin">
                <wp:posOffset>1032510</wp:posOffset>
              </wp:positionH>
              <wp:positionV relativeFrom="margin">
                <wp:posOffset>-276226</wp:posOffset>
              </wp:positionV>
              <wp:extent cx="4679950" cy="0"/>
              <wp:effectExtent l="0" t="0" r="25400" b="1905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0" cy="0"/>
                      </a:xfrm>
                      <a:prstGeom prst="line">
                        <a:avLst/>
                      </a:prstGeom>
                      <a:noFill/>
                      <a:ln w="9525">
                        <a:solidFill>
                          <a:srgbClr val="8680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B0445" id="Line 5" o:spid="_x0000_s1026" style="position:absolute;z-index:25165670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margin;mso-width-percent:0;mso-height-percent:0;mso-width-relative:page;mso-height-relative:page" from="81.3pt,-21.75pt" to="449.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" strokecolor="#86807d">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D3BA1CA2"/>
    <w:lvl w:ilvl="0">
      <w:start w:val="1"/>
      <w:numFmt w:val="decimal"/>
      <w:pStyle w:val="ListNumber4"/>
      <w:lvlText w:val="%1."/>
      <w:lvlJc w:val="left"/>
      <w:pPr>
        <w:tabs>
          <w:tab w:val="num" w:pos="1209"/>
        </w:tabs>
        <w:ind w:left="1209" w:hanging="360"/>
      </w:pPr>
    </w:lvl>
  </w:abstractNum>
  <w:abstractNum w:abstractNumId="1" w15:restartNumberingAfterBreak="0">
    <w:nsid w:val="FFFFFF88"/>
    <w:multiLevelType w:val="singleLevel"/>
    <w:tmpl w:val="5C2455B0"/>
    <w:lvl w:ilvl="0">
      <w:start w:val="1"/>
      <w:numFmt w:val="decimal"/>
      <w:pStyle w:val="ListNumber"/>
      <w:lvlText w:val="%1."/>
      <w:lvlJc w:val="left"/>
      <w:pPr>
        <w:tabs>
          <w:tab w:val="num" w:pos="360"/>
        </w:tabs>
        <w:ind w:left="360" w:hanging="360"/>
      </w:pPr>
    </w:lvl>
  </w:abstractNum>
  <w:abstractNum w:abstractNumId="2" w15:restartNumberingAfterBreak="0">
    <w:nsid w:val="FFFFFFFE"/>
    <w:multiLevelType w:val="singleLevel"/>
    <w:tmpl w:val="F62C76E8"/>
    <w:lvl w:ilvl="0">
      <w:numFmt w:val="bullet"/>
      <w:lvlText w:val="*"/>
      <w:lvlJc w:val="left"/>
    </w:lvl>
  </w:abstractNum>
  <w:abstractNum w:abstractNumId="3" w15:restartNumberingAfterBreak="0">
    <w:nsid w:val="071E4B98"/>
    <w:multiLevelType w:val="hybridMultilevel"/>
    <w:tmpl w:val="ABD8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36168D"/>
    <w:multiLevelType w:val="hybridMultilevel"/>
    <w:tmpl w:val="FB688EE6"/>
    <w:lvl w:ilvl="0" w:tplc="08090001">
      <w:start w:val="1"/>
      <w:numFmt w:val="bullet"/>
      <w:lvlText w:val=""/>
      <w:lvlJc w:val="left"/>
      <w:pPr>
        <w:ind w:left="720" w:hanging="360"/>
      </w:pPr>
      <w:rPr>
        <w:rFonts w:ascii="Symbol" w:hAnsi="Symbol" w:hint="default"/>
      </w:rPr>
    </w:lvl>
    <w:lvl w:ilvl="1" w:tplc="D9344840">
      <w:numFmt w:val="bullet"/>
      <w:lvlText w:val="-"/>
      <w:lvlJc w:val="left"/>
      <w:pPr>
        <w:ind w:left="1440" w:hanging="360"/>
      </w:pPr>
      <w:rPr>
        <w:rFonts w:ascii="Verdana" w:eastAsia="Times New Roman" w:hAnsi="Verdana"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9D656E"/>
    <w:multiLevelType w:val="multilevel"/>
    <w:tmpl w:val="D13A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93882"/>
    <w:multiLevelType w:val="hybridMultilevel"/>
    <w:tmpl w:val="331E7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260D29"/>
    <w:multiLevelType w:val="hybridMultilevel"/>
    <w:tmpl w:val="B7DAC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405302"/>
    <w:multiLevelType w:val="hybridMultilevel"/>
    <w:tmpl w:val="149A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197DA5"/>
    <w:multiLevelType w:val="hybridMultilevel"/>
    <w:tmpl w:val="0B227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32149C"/>
    <w:multiLevelType w:val="hybridMultilevel"/>
    <w:tmpl w:val="8E746F96"/>
    <w:lvl w:ilvl="0" w:tplc="08090001">
      <w:start w:val="1"/>
      <w:numFmt w:val="bullet"/>
      <w:lvlText w:val=""/>
      <w:lvlJc w:val="left"/>
      <w:pPr>
        <w:ind w:left="1477" w:hanging="360"/>
      </w:pPr>
      <w:rPr>
        <w:rFonts w:ascii="Symbol" w:hAnsi="Symbol" w:hint="default"/>
      </w:rPr>
    </w:lvl>
    <w:lvl w:ilvl="1" w:tplc="08090003" w:tentative="1">
      <w:start w:val="1"/>
      <w:numFmt w:val="bullet"/>
      <w:lvlText w:val="o"/>
      <w:lvlJc w:val="left"/>
      <w:pPr>
        <w:ind w:left="2197" w:hanging="360"/>
      </w:pPr>
      <w:rPr>
        <w:rFonts w:ascii="Courier New" w:hAnsi="Courier New" w:cs="Courier New" w:hint="default"/>
      </w:rPr>
    </w:lvl>
    <w:lvl w:ilvl="2" w:tplc="08090005" w:tentative="1">
      <w:start w:val="1"/>
      <w:numFmt w:val="bullet"/>
      <w:lvlText w:val=""/>
      <w:lvlJc w:val="left"/>
      <w:pPr>
        <w:ind w:left="2917" w:hanging="360"/>
      </w:pPr>
      <w:rPr>
        <w:rFonts w:ascii="Wingdings" w:hAnsi="Wingdings" w:hint="default"/>
      </w:rPr>
    </w:lvl>
    <w:lvl w:ilvl="3" w:tplc="08090001" w:tentative="1">
      <w:start w:val="1"/>
      <w:numFmt w:val="bullet"/>
      <w:lvlText w:val=""/>
      <w:lvlJc w:val="left"/>
      <w:pPr>
        <w:ind w:left="3637" w:hanging="360"/>
      </w:pPr>
      <w:rPr>
        <w:rFonts w:ascii="Symbol" w:hAnsi="Symbol" w:hint="default"/>
      </w:rPr>
    </w:lvl>
    <w:lvl w:ilvl="4" w:tplc="08090003" w:tentative="1">
      <w:start w:val="1"/>
      <w:numFmt w:val="bullet"/>
      <w:lvlText w:val="o"/>
      <w:lvlJc w:val="left"/>
      <w:pPr>
        <w:ind w:left="4357" w:hanging="360"/>
      </w:pPr>
      <w:rPr>
        <w:rFonts w:ascii="Courier New" w:hAnsi="Courier New" w:cs="Courier New" w:hint="default"/>
      </w:rPr>
    </w:lvl>
    <w:lvl w:ilvl="5" w:tplc="08090005" w:tentative="1">
      <w:start w:val="1"/>
      <w:numFmt w:val="bullet"/>
      <w:lvlText w:val=""/>
      <w:lvlJc w:val="left"/>
      <w:pPr>
        <w:ind w:left="5077" w:hanging="360"/>
      </w:pPr>
      <w:rPr>
        <w:rFonts w:ascii="Wingdings" w:hAnsi="Wingdings" w:hint="default"/>
      </w:rPr>
    </w:lvl>
    <w:lvl w:ilvl="6" w:tplc="08090001" w:tentative="1">
      <w:start w:val="1"/>
      <w:numFmt w:val="bullet"/>
      <w:lvlText w:val=""/>
      <w:lvlJc w:val="left"/>
      <w:pPr>
        <w:ind w:left="5797" w:hanging="360"/>
      </w:pPr>
      <w:rPr>
        <w:rFonts w:ascii="Symbol" w:hAnsi="Symbol" w:hint="default"/>
      </w:rPr>
    </w:lvl>
    <w:lvl w:ilvl="7" w:tplc="08090003" w:tentative="1">
      <w:start w:val="1"/>
      <w:numFmt w:val="bullet"/>
      <w:lvlText w:val="o"/>
      <w:lvlJc w:val="left"/>
      <w:pPr>
        <w:ind w:left="6517" w:hanging="360"/>
      </w:pPr>
      <w:rPr>
        <w:rFonts w:ascii="Courier New" w:hAnsi="Courier New" w:cs="Courier New" w:hint="default"/>
      </w:rPr>
    </w:lvl>
    <w:lvl w:ilvl="8" w:tplc="08090005" w:tentative="1">
      <w:start w:val="1"/>
      <w:numFmt w:val="bullet"/>
      <w:lvlText w:val=""/>
      <w:lvlJc w:val="left"/>
      <w:pPr>
        <w:ind w:left="7237" w:hanging="360"/>
      </w:pPr>
      <w:rPr>
        <w:rFonts w:ascii="Wingdings" w:hAnsi="Wingdings" w:hint="default"/>
      </w:rPr>
    </w:lvl>
  </w:abstractNum>
  <w:abstractNum w:abstractNumId="11" w15:restartNumberingAfterBreak="0">
    <w:nsid w:val="1D660C8B"/>
    <w:multiLevelType w:val="hybridMultilevel"/>
    <w:tmpl w:val="30126F3E"/>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2" w15:restartNumberingAfterBreak="0">
    <w:nsid w:val="20F76A11"/>
    <w:multiLevelType w:val="hybridMultilevel"/>
    <w:tmpl w:val="FDB6C6B2"/>
    <w:lvl w:ilvl="0" w:tplc="D9344840">
      <w:numFmt w:val="bullet"/>
      <w:lvlText w:val="-"/>
      <w:lvlJc w:val="left"/>
      <w:pPr>
        <w:ind w:left="435" w:hanging="360"/>
      </w:pPr>
      <w:rPr>
        <w:rFonts w:ascii="Verdana" w:eastAsia="Times New Roman" w:hAnsi="Verdana" w:cs="Times New Roman" w:hint="default"/>
      </w:rPr>
    </w:lvl>
    <w:lvl w:ilvl="1" w:tplc="08090003">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13" w15:restartNumberingAfterBreak="0">
    <w:nsid w:val="2DAE16AB"/>
    <w:multiLevelType w:val="hybridMultilevel"/>
    <w:tmpl w:val="C38E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3D19DF"/>
    <w:multiLevelType w:val="hybridMultilevel"/>
    <w:tmpl w:val="5D4A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68715D"/>
    <w:multiLevelType w:val="hybridMultilevel"/>
    <w:tmpl w:val="BD865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3A4EB9"/>
    <w:multiLevelType w:val="multilevel"/>
    <w:tmpl w:val="9DC8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156FD8"/>
    <w:multiLevelType w:val="hybridMultilevel"/>
    <w:tmpl w:val="FC0AAD38"/>
    <w:lvl w:ilvl="0" w:tplc="567E9F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DB2A47"/>
    <w:multiLevelType w:val="hybridMultilevel"/>
    <w:tmpl w:val="2480A306"/>
    <w:lvl w:ilvl="0" w:tplc="D9344840">
      <w:numFmt w:val="bullet"/>
      <w:lvlText w:val="-"/>
      <w:lvlJc w:val="left"/>
      <w:pPr>
        <w:ind w:left="435" w:hanging="360"/>
      </w:pPr>
      <w:rPr>
        <w:rFonts w:ascii="Verdana" w:eastAsia="Times New Roman" w:hAnsi="Verdana" w:cs="Times New Roman" w:hint="default"/>
      </w:rPr>
    </w:lvl>
    <w:lvl w:ilvl="1" w:tplc="08090001">
      <w:start w:val="1"/>
      <w:numFmt w:val="bullet"/>
      <w:lvlText w:val=""/>
      <w:lvlJc w:val="left"/>
      <w:pPr>
        <w:ind w:left="1155" w:hanging="360"/>
      </w:pPr>
      <w:rPr>
        <w:rFonts w:ascii="Symbol" w:hAnsi="Symbol"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19" w15:restartNumberingAfterBreak="0">
    <w:nsid w:val="3B3802F8"/>
    <w:multiLevelType w:val="hybridMultilevel"/>
    <w:tmpl w:val="868878CE"/>
    <w:lvl w:ilvl="0" w:tplc="E87097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213D13"/>
    <w:multiLevelType w:val="hybridMultilevel"/>
    <w:tmpl w:val="8BC81EC2"/>
    <w:lvl w:ilvl="0" w:tplc="08090001">
      <w:start w:val="1"/>
      <w:numFmt w:val="bullet"/>
      <w:lvlText w:val=""/>
      <w:lvlJc w:val="left"/>
      <w:pPr>
        <w:ind w:left="795"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8123A8"/>
    <w:multiLevelType w:val="hybridMultilevel"/>
    <w:tmpl w:val="403812C8"/>
    <w:lvl w:ilvl="0" w:tplc="CCA0AD6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40D3B"/>
    <w:multiLevelType w:val="hybridMultilevel"/>
    <w:tmpl w:val="CAEC335A"/>
    <w:lvl w:ilvl="0" w:tplc="08090001">
      <w:start w:val="1"/>
      <w:numFmt w:val="bullet"/>
      <w:lvlText w:val=""/>
      <w:lvlJc w:val="left"/>
      <w:pPr>
        <w:ind w:left="43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E81543"/>
    <w:multiLevelType w:val="hybridMultilevel"/>
    <w:tmpl w:val="A0A68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C92E2C"/>
    <w:multiLevelType w:val="hybridMultilevel"/>
    <w:tmpl w:val="384ABA5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start w:val="1"/>
      <w:numFmt w:val="bullet"/>
      <w:lvlText w:val=""/>
      <w:lvlJc w:val="left"/>
      <w:pPr>
        <w:ind w:left="3588" w:hanging="360"/>
      </w:pPr>
      <w:rPr>
        <w:rFonts w:ascii="Symbol" w:hAnsi="Symbol" w:hint="default"/>
      </w:rPr>
    </w:lvl>
    <w:lvl w:ilvl="4" w:tplc="08090003">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5" w15:restartNumberingAfterBreak="0">
    <w:nsid w:val="59531DA9"/>
    <w:multiLevelType w:val="hybridMultilevel"/>
    <w:tmpl w:val="15581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1E06D3"/>
    <w:multiLevelType w:val="hybridMultilevel"/>
    <w:tmpl w:val="EE806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0233EA"/>
    <w:multiLevelType w:val="multilevel"/>
    <w:tmpl w:val="A8F402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88"/>
        </w:tabs>
        <w:ind w:left="1288"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5D363720"/>
    <w:multiLevelType w:val="hybridMultilevel"/>
    <w:tmpl w:val="F76A3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927117"/>
    <w:multiLevelType w:val="hybridMultilevel"/>
    <w:tmpl w:val="C2A0186C"/>
    <w:lvl w:ilvl="0" w:tplc="CCA0AD6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FB2374"/>
    <w:multiLevelType w:val="hybridMultilevel"/>
    <w:tmpl w:val="B28AF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1D0819"/>
    <w:multiLevelType w:val="hybridMultilevel"/>
    <w:tmpl w:val="C7B860FC"/>
    <w:lvl w:ilvl="0" w:tplc="9CF27024">
      <w:start w:val="1"/>
      <w:numFmt w:val="decimal"/>
      <w:lvlText w:val="%1-"/>
      <w:lvlJc w:val="left"/>
      <w:pPr>
        <w:ind w:left="435" w:hanging="360"/>
      </w:pPr>
      <w:rPr>
        <w:rFonts w:hint="default"/>
      </w:rPr>
    </w:lvl>
    <w:lvl w:ilvl="1" w:tplc="08090001">
      <w:start w:val="1"/>
      <w:numFmt w:val="bullet"/>
      <w:lvlText w:val=""/>
      <w:lvlJc w:val="left"/>
      <w:pPr>
        <w:ind w:left="1155" w:hanging="360"/>
      </w:pPr>
      <w:rPr>
        <w:rFonts w:ascii="Symbol" w:hAnsi="Symbol" w:hint="default"/>
      </w:rPr>
    </w:lvl>
    <w:lvl w:ilvl="2" w:tplc="08090001">
      <w:start w:val="1"/>
      <w:numFmt w:val="bullet"/>
      <w:lvlText w:val=""/>
      <w:lvlJc w:val="left"/>
      <w:pPr>
        <w:ind w:left="1875" w:hanging="180"/>
      </w:pPr>
      <w:rPr>
        <w:rFonts w:ascii="Symbol" w:hAnsi="Symbol" w:hint="default"/>
      </w:r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32" w15:restartNumberingAfterBreak="0">
    <w:nsid w:val="648174BE"/>
    <w:multiLevelType w:val="hybridMultilevel"/>
    <w:tmpl w:val="EAA0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B45A22"/>
    <w:multiLevelType w:val="hybridMultilevel"/>
    <w:tmpl w:val="F2D22698"/>
    <w:lvl w:ilvl="0" w:tplc="BBB48FE4">
      <w:start w:val="1"/>
      <w:numFmt w:val="bullet"/>
      <w:pStyle w:val="Red"/>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8B2AB7"/>
    <w:multiLevelType w:val="hybridMultilevel"/>
    <w:tmpl w:val="BF1E9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8D42F2"/>
    <w:multiLevelType w:val="hybridMultilevel"/>
    <w:tmpl w:val="1E60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E432AF"/>
    <w:multiLevelType w:val="hybridMultilevel"/>
    <w:tmpl w:val="35901ED8"/>
    <w:lvl w:ilvl="0" w:tplc="8908895E">
      <w:start w:val="1"/>
      <w:numFmt w:val="bullet"/>
      <w:pStyle w:val="ListParagraph"/>
      <w:lvlText w:val=""/>
      <w:lvlJc w:val="left"/>
      <w:pPr>
        <w:ind w:left="1117" w:hanging="360"/>
      </w:pPr>
      <w:rPr>
        <w:rFonts w:ascii="Webdings" w:hAnsi="Webdings" w:hint="default"/>
        <w:b w:val="0"/>
        <w:i w:val="0"/>
        <w:caps/>
        <w:strike w:val="0"/>
        <w:dstrike w:val="0"/>
        <w:vanish w:val="0"/>
        <w:color w:val="D40030"/>
        <w:sz w:val="16"/>
        <w:szCs w:val="21"/>
        <w:u w:color="D40030"/>
        <w:em w:val="none"/>
      </w:rPr>
    </w:lvl>
    <w:lvl w:ilvl="1" w:tplc="2A4285AE" w:tentative="1">
      <w:start w:val="1"/>
      <w:numFmt w:val="bullet"/>
      <w:lvlText w:val="o"/>
      <w:lvlJc w:val="left"/>
      <w:pPr>
        <w:ind w:left="1837" w:hanging="360"/>
      </w:pPr>
      <w:rPr>
        <w:rFonts w:ascii="Courier New" w:hAnsi="Courier New" w:cs="Courier New" w:hint="default"/>
      </w:rPr>
    </w:lvl>
    <w:lvl w:ilvl="2" w:tplc="E52092FC" w:tentative="1">
      <w:start w:val="1"/>
      <w:numFmt w:val="bullet"/>
      <w:lvlText w:val=""/>
      <w:lvlJc w:val="left"/>
      <w:pPr>
        <w:ind w:left="2557" w:hanging="360"/>
      </w:pPr>
      <w:rPr>
        <w:rFonts w:ascii="Wingdings" w:hAnsi="Wingdings" w:hint="default"/>
      </w:rPr>
    </w:lvl>
    <w:lvl w:ilvl="3" w:tplc="5F0A6462" w:tentative="1">
      <w:start w:val="1"/>
      <w:numFmt w:val="bullet"/>
      <w:lvlText w:val=""/>
      <w:lvlJc w:val="left"/>
      <w:pPr>
        <w:ind w:left="3277" w:hanging="360"/>
      </w:pPr>
      <w:rPr>
        <w:rFonts w:ascii="Symbol" w:hAnsi="Symbol" w:hint="default"/>
      </w:rPr>
    </w:lvl>
    <w:lvl w:ilvl="4" w:tplc="5B485034" w:tentative="1">
      <w:start w:val="1"/>
      <w:numFmt w:val="bullet"/>
      <w:lvlText w:val="o"/>
      <w:lvlJc w:val="left"/>
      <w:pPr>
        <w:ind w:left="3997" w:hanging="360"/>
      </w:pPr>
      <w:rPr>
        <w:rFonts w:ascii="Courier New" w:hAnsi="Courier New" w:cs="Courier New" w:hint="default"/>
      </w:rPr>
    </w:lvl>
    <w:lvl w:ilvl="5" w:tplc="6362FE18" w:tentative="1">
      <w:start w:val="1"/>
      <w:numFmt w:val="bullet"/>
      <w:lvlText w:val=""/>
      <w:lvlJc w:val="left"/>
      <w:pPr>
        <w:ind w:left="4717" w:hanging="360"/>
      </w:pPr>
      <w:rPr>
        <w:rFonts w:ascii="Wingdings" w:hAnsi="Wingdings" w:hint="default"/>
      </w:rPr>
    </w:lvl>
    <w:lvl w:ilvl="6" w:tplc="890CFEA2" w:tentative="1">
      <w:start w:val="1"/>
      <w:numFmt w:val="bullet"/>
      <w:lvlText w:val=""/>
      <w:lvlJc w:val="left"/>
      <w:pPr>
        <w:ind w:left="5437" w:hanging="360"/>
      </w:pPr>
      <w:rPr>
        <w:rFonts w:ascii="Symbol" w:hAnsi="Symbol" w:hint="default"/>
      </w:rPr>
    </w:lvl>
    <w:lvl w:ilvl="7" w:tplc="353C8CEA" w:tentative="1">
      <w:start w:val="1"/>
      <w:numFmt w:val="bullet"/>
      <w:lvlText w:val="o"/>
      <w:lvlJc w:val="left"/>
      <w:pPr>
        <w:ind w:left="6157" w:hanging="360"/>
      </w:pPr>
      <w:rPr>
        <w:rFonts w:ascii="Courier New" w:hAnsi="Courier New" w:cs="Courier New" w:hint="default"/>
      </w:rPr>
    </w:lvl>
    <w:lvl w:ilvl="8" w:tplc="7694908A" w:tentative="1">
      <w:start w:val="1"/>
      <w:numFmt w:val="bullet"/>
      <w:lvlText w:val=""/>
      <w:lvlJc w:val="left"/>
      <w:pPr>
        <w:ind w:left="6877" w:hanging="360"/>
      </w:pPr>
      <w:rPr>
        <w:rFonts w:ascii="Wingdings" w:hAnsi="Wingdings" w:hint="default"/>
      </w:rPr>
    </w:lvl>
  </w:abstractNum>
  <w:abstractNum w:abstractNumId="37" w15:restartNumberingAfterBreak="0">
    <w:nsid w:val="72A874DD"/>
    <w:multiLevelType w:val="hybridMultilevel"/>
    <w:tmpl w:val="3662CDAC"/>
    <w:lvl w:ilvl="0" w:tplc="EB58273E">
      <w:numFmt w:val="bullet"/>
      <w:lvlText w:val="-"/>
      <w:lvlJc w:val="left"/>
      <w:pPr>
        <w:ind w:left="795" w:hanging="360"/>
      </w:pPr>
      <w:rPr>
        <w:rFonts w:ascii="Verdana" w:eastAsia="Times New Roman" w:hAnsi="Verdana" w:cs="Times New Roman"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037EF9"/>
    <w:multiLevelType w:val="hybridMultilevel"/>
    <w:tmpl w:val="D592D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1E3BEA"/>
    <w:multiLevelType w:val="hybridMultilevel"/>
    <w:tmpl w:val="88F6A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4F1BEE"/>
    <w:multiLevelType w:val="hybridMultilevel"/>
    <w:tmpl w:val="0068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6676FA"/>
    <w:multiLevelType w:val="hybridMultilevel"/>
    <w:tmpl w:val="451E13CC"/>
    <w:lvl w:ilvl="0" w:tplc="F03E3228">
      <w:start w:val="1"/>
      <w:numFmt w:val="bullet"/>
      <w:lvlText w:val=""/>
      <w:lvlJc w:val="left"/>
      <w:pPr>
        <w:tabs>
          <w:tab w:val="num" w:pos="720"/>
        </w:tabs>
        <w:ind w:left="720" w:hanging="360"/>
      </w:pPr>
      <w:rPr>
        <w:rFonts w:ascii="Wingdings" w:hAnsi="Wingdings" w:hint="default"/>
      </w:rPr>
    </w:lvl>
    <w:lvl w:ilvl="1" w:tplc="B600BF24">
      <w:start w:val="1"/>
      <w:numFmt w:val="bullet"/>
      <w:lvlText w:val=""/>
      <w:lvlJc w:val="left"/>
      <w:pPr>
        <w:tabs>
          <w:tab w:val="num" w:pos="1440"/>
        </w:tabs>
        <w:ind w:left="1440" w:hanging="360"/>
      </w:pPr>
      <w:rPr>
        <w:rFonts w:ascii="Wingdings" w:hAnsi="Wingdings" w:hint="default"/>
      </w:rPr>
    </w:lvl>
    <w:lvl w:ilvl="2" w:tplc="7CB47750">
      <w:start w:val="1"/>
      <w:numFmt w:val="bullet"/>
      <w:lvlText w:val=""/>
      <w:lvlJc w:val="left"/>
      <w:pPr>
        <w:tabs>
          <w:tab w:val="num" w:pos="2160"/>
        </w:tabs>
        <w:ind w:left="2160" w:hanging="360"/>
      </w:pPr>
      <w:rPr>
        <w:rFonts w:ascii="Wingdings" w:hAnsi="Wingdings" w:hint="default"/>
      </w:rPr>
    </w:lvl>
    <w:lvl w:ilvl="3" w:tplc="A9769370">
      <w:start w:val="1"/>
      <w:numFmt w:val="bullet"/>
      <w:lvlText w:val=""/>
      <w:lvlJc w:val="left"/>
      <w:pPr>
        <w:tabs>
          <w:tab w:val="num" w:pos="2880"/>
        </w:tabs>
        <w:ind w:left="2880" w:hanging="360"/>
      </w:pPr>
      <w:rPr>
        <w:rFonts w:ascii="Wingdings" w:hAnsi="Wingdings" w:hint="default"/>
      </w:rPr>
    </w:lvl>
    <w:lvl w:ilvl="4" w:tplc="D19E3466">
      <w:start w:val="1"/>
      <w:numFmt w:val="bullet"/>
      <w:lvlText w:val=""/>
      <w:lvlJc w:val="left"/>
      <w:pPr>
        <w:tabs>
          <w:tab w:val="num" w:pos="3600"/>
        </w:tabs>
        <w:ind w:left="3600" w:hanging="360"/>
      </w:pPr>
      <w:rPr>
        <w:rFonts w:ascii="Wingdings" w:hAnsi="Wingdings" w:hint="default"/>
      </w:rPr>
    </w:lvl>
    <w:lvl w:ilvl="5" w:tplc="972E56E2">
      <w:start w:val="1"/>
      <w:numFmt w:val="bullet"/>
      <w:lvlText w:val=""/>
      <w:lvlJc w:val="left"/>
      <w:pPr>
        <w:tabs>
          <w:tab w:val="num" w:pos="4320"/>
        </w:tabs>
        <w:ind w:left="4320" w:hanging="360"/>
      </w:pPr>
      <w:rPr>
        <w:rFonts w:ascii="Wingdings" w:hAnsi="Wingdings" w:hint="default"/>
      </w:rPr>
    </w:lvl>
    <w:lvl w:ilvl="6" w:tplc="B41E55DE">
      <w:start w:val="1"/>
      <w:numFmt w:val="bullet"/>
      <w:lvlText w:val=""/>
      <w:lvlJc w:val="left"/>
      <w:pPr>
        <w:tabs>
          <w:tab w:val="num" w:pos="5040"/>
        </w:tabs>
        <w:ind w:left="5040" w:hanging="360"/>
      </w:pPr>
      <w:rPr>
        <w:rFonts w:ascii="Wingdings" w:hAnsi="Wingdings" w:hint="default"/>
      </w:rPr>
    </w:lvl>
    <w:lvl w:ilvl="7" w:tplc="76287F20">
      <w:start w:val="1"/>
      <w:numFmt w:val="bullet"/>
      <w:lvlText w:val=""/>
      <w:lvlJc w:val="left"/>
      <w:pPr>
        <w:tabs>
          <w:tab w:val="num" w:pos="5760"/>
        </w:tabs>
        <w:ind w:left="5760" w:hanging="360"/>
      </w:pPr>
      <w:rPr>
        <w:rFonts w:ascii="Wingdings" w:hAnsi="Wingdings" w:hint="default"/>
      </w:rPr>
    </w:lvl>
    <w:lvl w:ilvl="8" w:tplc="75E442FA">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BE2CB4"/>
    <w:multiLevelType w:val="hybridMultilevel"/>
    <w:tmpl w:val="E0E09564"/>
    <w:lvl w:ilvl="0" w:tplc="EB58273E">
      <w:numFmt w:val="bullet"/>
      <w:lvlText w:val="-"/>
      <w:lvlJc w:val="left"/>
      <w:pPr>
        <w:ind w:left="795" w:hanging="360"/>
      </w:pPr>
      <w:rPr>
        <w:rFonts w:ascii="Verdana" w:eastAsia="Times New Roman" w:hAnsi="Verdana" w:cs="Times New Roman" w:hint="default"/>
        <w:color w:val="auto"/>
        <w:sz w:val="20"/>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43" w15:restartNumberingAfterBreak="0">
    <w:nsid w:val="7E624A27"/>
    <w:multiLevelType w:val="hybridMultilevel"/>
    <w:tmpl w:val="1BE0C91E"/>
    <w:lvl w:ilvl="0" w:tplc="D9344840">
      <w:numFmt w:val="bullet"/>
      <w:lvlText w:val="-"/>
      <w:lvlJc w:val="left"/>
      <w:pPr>
        <w:ind w:left="435" w:hanging="360"/>
      </w:pPr>
      <w:rPr>
        <w:rFonts w:ascii="Verdana" w:eastAsia="Times New Roman" w:hAnsi="Verdana" w:cs="Times New Roman" w:hint="default"/>
      </w:rPr>
    </w:lvl>
    <w:lvl w:ilvl="1" w:tplc="08090001">
      <w:start w:val="1"/>
      <w:numFmt w:val="bullet"/>
      <w:lvlText w:val=""/>
      <w:lvlJc w:val="left"/>
      <w:pPr>
        <w:ind w:left="1155" w:hanging="360"/>
      </w:pPr>
      <w:rPr>
        <w:rFonts w:ascii="Symbol" w:hAnsi="Symbol" w:hint="default"/>
      </w:rPr>
    </w:lvl>
    <w:lvl w:ilvl="2" w:tplc="08090005">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num w:numId="1" w16cid:durableId="529344629">
    <w:abstractNumId w:val="27"/>
  </w:num>
  <w:num w:numId="2" w16cid:durableId="1337462845">
    <w:abstractNumId w:val="36"/>
  </w:num>
  <w:num w:numId="3" w16cid:durableId="1941986826">
    <w:abstractNumId w:val="33"/>
  </w:num>
  <w:num w:numId="4" w16cid:durableId="1182360529">
    <w:abstractNumId w:val="1"/>
  </w:num>
  <w:num w:numId="5" w16cid:durableId="903569550">
    <w:abstractNumId w:val="0"/>
  </w:num>
  <w:num w:numId="6" w16cid:durableId="1730612259">
    <w:abstractNumId w:val="19"/>
  </w:num>
  <w:num w:numId="7" w16cid:durableId="1623417760">
    <w:abstractNumId w:val="12"/>
  </w:num>
  <w:num w:numId="8" w16cid:durableId="1471289559">
    <w:abstractNumId w:val="22"/>
  </w:num>
  <w:num w:numId="9" w16cid:durableId="1585645198">
    <w:abstractNumId w:val="34"/>
  </w:num>
  <w:num w:numId="10" w16cid:durableId="1541281792">
    <w:abstractNumId w:val="4"/>
  </w:num>
  <w:num w:numId="11" w16cid:durableId="394476124">
    <w:abstractNumId w:val="21"/>
  </w:num>
  <w:num w:numId="12" w16cid:durableId="1511336802">
    <w:abstractNumId w:val="29"/>
  </w:num>
  <w:num w:numId="13" w16cid:durableId="1658024281">
    <w:abstractNumId w:val="11"/>
  </w:num>
  <w:num w:numId="14" w16cid:durableId="1420104678">
    <w:abstractNumId w:val="13"/>
  </w:num>
  <w:num w:numId="15" w16cid:durableId="1230656981">
    <w:abstractNumId w:val="28"/>
  </w:num>
  <w:num w:numId="16" w16cid:durableId="1086341076">
    <w:abstractNumId w:val="14"/>
  </w:num>
  <w:num w:numId="17" w16cid:durableId="1091706605">
    <w:abstractNumId w:val="8"/>
  </w:num>
  <w:num w:numId="18" w16cid:durableId="1914310876">
    <w:abstractNumId w:val="35"/>
  </w:num>
  <w:num w:numId="19" w16cid:durableId="2038698811">
    <w:abstractNumId w:val="3"/>
  </w:num>
  <w:num w:numId="20" w16cid:durableId="726226735">
    <w:abstractNumId w:val="32"/>
  </w:num>
  <w:num w:numId="21" w16cid:durableId="1951163086">
    <w:abstractNumId w:val="24"/>
  </w:num>
  <w:num w:numId="22" w16cid:durableId="1793594483">
    <w:abstractNumId w:val="31"/>
  </w:num>
  <w:num w:numId="23" w16cid:durableId="122045956">
    <w:abstractNumId w:val="10"/>
  </w:num>
  <w:num w:numId="24" w16cid:durableId="78258626">
    <w:abstractNumId w:val="2"/>
    <w:lvlOverride w:ilvl="0">
      <w:lvl w:ilvl="0">
        <w:numFmt w:val="bullet"/>
        <w:lvlText w:val=""/>
        <w:legacy w:legacy="1" w:legacySpace="0" w:legacyIndent="360"/>
        <w:lvlJc w:val="left"/>
        <w:pPr>
          <w:ind w:left="720" w:hanging="360"/>
        </w:pPr>
        <w:rPr>
          <w:rFonts w:ascii="Symbol" w:hAnsi="Symbol" w:hint="default"/>
        </w:rPr>
      </w:lvl>
    </w:lvlOverride>
  </w:num>
  <w:num w:numId="25" w16cid:durableId="1859391709">
    <w:abstractNumId w:val="25"/>
  </w:num>
  <w:num w:numId="26" w16cid:durableId="167797086">
    <w:abstractNumId w:val="39"/>
  </w:num>
  <w:num w:numId="27" w16cid:durableId="158813889">
    <w:abstractNumId w:val="18"/>
  </w:num>
  <w:num w:numId="28" w16cid:durableId="1056469296">
    <w:abstractNumId w:val="9"/>
  </w:num>
  <w:num w:numId="29" w16cid:durableId="1888905586">
    <w:abstractNumId w:val="17"/>
  </w:num>
  <w:num w:numId="30" w16cid:durableId="572590664">
    <w:abstractNumId w:val="30"/>
  </w:num>
  <w:num w:numId="31" w16cid:durableId="1647275915">
    <w:abstractNumId w:val="42"/>
  </w:num>
  <w:num w:numId="32" w16cid:durableId="201045069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19316183">
    <w:abstractNumId w:val="27"/>
  </w:num>
  <w:num w:numId="34" w16cid:durableId="617565620">
    <w:abstractNumId w:val="37"/>
  </w:num>
  <w:num w:numId="35" w16cid:durableId="1969117657">
    <w:abstractNumId w:val="20"/>
  </w:num>
  <w:num w:numId="36" w16cid:durableId="1090467611">
    <w:abstractNumId w:val="43"/>
  </w:num>
  <w:num w:numId="37" w16cid:durableId="1399792096">
    <w:abstractNumId w:val="15"/>
  </w:num>
  <w:num w:numId="38" w16cid:durableId="699860378">
    <w:abstractNumId w:val="38"/>
  </w:num>
  <w:num w:numId="39" w16cid:durableId="8268228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02355716">
    <w:abstractNumId w:val="41"/>
  </w:num>
  <w:num w:numId="41" w16cid:durableId="228420329">
    <w:abstractNumId w:val="26"/>
  </w:num>
  <w:num w:numId="42" w16cid:durableId="1642534957">
    <w:abstractNumId w:val="6"/>
  </w:num>
  <w:num w:numId="43" w16cid:durableId="112753519">
    <w:abstractNumId w:val="40"/>
  </w:num>
  <w:num w:numId="44" w16cid:durableId="38170808">
    <w:abstractNumId w:val="36"/>
  </w:num>
  <w:num w:numId="45" w16cid:durableId="256603240">
    <w:abstractNumId w:val="36"/>
  </w:num>
  <w:num w:numId="46" w16cid:durableId="846098862">
    <w:abstractNumId w:val="16"/>
  </w:num>
  <w:num w:numId="47" w16cid:durableId="1556891208">
    <w:abstractNumId w:val="5"/>
  </w:num>
  <w:num w:numId="48" w16cid:durableId="1728064183">
    <w:abstractNumId w:val="7"/>
  </w:num>
  <w:num w:numId="49" w16cid:durableId="1715034470">
    <w:abstractNumId w:val="23"/>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Varma">
    <w15:presenceInfo w15:providerId="AD" w15:userId="S-1-5-21-51315444-378686925-1695163583-28099"/>
  </w15:person>
  <w15:person w15:author="Ross Boardman">
    <w15:presenceInfo w15:providerId="Windows Live" w15:userId="779c90be735bd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BCC"/>
    <w:rsid w:val="00000904"/>
    <w:rsid w:val="00001FD2"/>
    <w:rsid w:val="000021AB"/>
    <w:rsid w:val="0000228C"/>
    <w:rsid w:val="00002477"/>
    <w:rsid w:val="000036CC"/>
    <w:rsid w:val="0000372F"/>
    <w:rsid w:val="00004055"/>
    <w:rsid w:val="00005D12"/>
    <w:rsid w:val="00007E26"/>
    <w:rsid w:val="00011311"/>
    <w:rsid w:val="000116BA"/>
    <w:rsid w:val="00011AEC"/>
    <w:rsid w:val="00012AC0"/>
    <w:rsid w:val="00013AD9"/>
    <w:rsid w:val="00013E3C"/>
    <w:rsid w:val="00014EBE"/>
    <w:rsid w:val="00015541"/>
    <w:rsid w:val="00016ACB"/>
    <w:rsid w:val="00016B18"/>
    <w:rsid w:val="00016D05"/>
    <w:rsid w:val="00016DA3"/>
    <w:rsid w:val="00020AAC"/>
    <w:rsid w:val="00021267"/>
    <w:rsid w:val="000214AF"/>
    <w:rsid w:val="0002197E"/>
    <w:rsid w:val="00022AB5"/>
    <w:rsid w:val="00022FD2"/>
    <w:rsid w:val="00023803"/>
    <w:rsid w:val="0002574E"/>
    <w:rsid w:val="0002784E"/>
    <w:rsid w:val="0002790D"/>
    <w:rsid w:val="00031199"/>
    <w:rsid w:val="00031465"/>
    <w:rsid w:val="000328D2"/>
    <w:rsid w:val="00033A1A"/>
    <w:rsid w:val="0003416B"/>
    <w:rsid w:val="00034555"/>
    <w:rsid w:val="00036649"/>
    <w:rsid w:val="00036F25"/>
    <w:rsid w:val="00037D0B"/>
    <w:rsid w:val="000438E9"/>
    <w:rsid w:val="00043A5D"/>
    <w:rsid w:val="00045950"/>
    <w:rsid w:val="00050CF5"/>
    <w:rsid w:val="00050D90"/>
    <w:rsid w:val="00051D42"/>
    <w:rsid w:val="00052E13"/>
    <w:rsid w:val="0005305A"/>
    <w:rsid w:val="00053DE9"/>
    <w:rsid w:val="00055041"/>
    <w:rsid w:val="0005670B"/>
    <w:rsid w:val="00056D04"/>
    <w:rsid w:val="0006031A"/>
    <w:rsid w:val="000609B0"/>
    <w:rsid w:val="00062A25"/>
    <w:rsid w:val="00062B16"/>
    <w:rsid w:val="00063130"/>
    <w:rsid w:val="00063DEA"/>
    <w:rsid w:val="00067D91"/>
    <w:rsid w:val="00067DB9"/>
    <w:rsid w:val="0007172F"/>
    <w:rsid w:val="00071D8C"/>
    <w:rsid w:val="00072295"/>
    <w:rsid w:val="000736B1"/>
    <w:rsid w:val="00075521"/>
    <w:rsid w:val="0007747F"/>
    <w:rsid w:val="000804F2"/>
    <w:rsid w:val="000827DE"/>
    <w:rsid w:val="0008312E"/>
    <w:rsid w:val="00083A76"/>
    <w:rsid w:val="00084ED2"/>
    <w:rsid w:val="00085261"/>
    <w:rsid w:val="00085630"/>
    <w:rsid w:val="000869C8"/>
    <w:rsid w:val="0009049A"/>
    <w:rsid w:val="000925E4"/>
    <w:rsid w:val="00092BF6"/>
    <w:rsid w:val="000936CF"/>
    <w:rsid w:val="00093965"/>
    <w:rsid w:val="00093AC2"/>
    <w:rsid w:val="00094A24"/>
    <w:rsid w:val="000A1A84"/>
    <w:rsid w:val="000A1B16"/>
    <w:rsid w:val="000A36EE"/>
    <w:rsid w:val="000A40A6"/>
    <w:rsid w:val="000A5CA4"/>
    <w:rsid w:val="000A6497"/>
    <w:rsid w:val="000B122B"/>
    <w:rsid w:val="000B21A1"/>
    <w:rsid w:val="000B2D16"/>
    <w:rsid w:val="000B3B53"/>
    <w:rsid w:val="000B40D4"/>
    <w:rsid w:val="000B4BF4"/>
    <w:rsid w:val="000C11BD"/>
    <w:rsid w:val="000C1439"/>
    <w:rsid w:val="000C20BD"/>
    <w:rsid w:val="000C3758"/>
    <w:rsid w:val="000C38A6"/>
    <w:rsid w:val="000C46E7"/>
    <w:rsid w:val="000C61F3"/>
    <w:rsid w:val="000C7662"/>
    <w:rsid w:val="000C799D"/>
    <w:rsid w:val="000D08C1"/>
    <w:rsid w:val="000D1827"/>
    <w:rsid w:val="000D4335"/>
    <w:rsid w:val="000D439C"/>
    <w:rsid w:val="000E13E2"/>
    <w:rsid w:val="000E2E78"/>
    <w:rsid w:val="000E473B"/>
    <w:rsid w:val="000E4BB9"/>
    <w:rsid w:val="000E4DA6"/>
    <w:rsid w:val="000E5BD3"/>
    <w:rsid w:val="000E7F4F"/>
    <w:rsid w:val="000F072F"/>
    <w:rsid w:val="000F1193"/>
    <w:rsid w:val="000F17DF"/>
    <w:rsid w:val="000F3A7A"/>
    <w:rsid w:val="000F5109"/>
    <w:rsid w:val="000F7F05"/>
    <w:rsid w:val="00100D5F"/>
    <w:rsid w:val="00104BF9"/>
    <w:rsid w:val="00105D68"/>
    <w:rsid w:val="00106F39"/>
    <w:rsid w:val="001077CC"/>
    <w:rsid w:val="0011129E"/>
    <w:rsid w:val="001116D8"/>
    <w:rsid w:val="00112650"/>
    <w:rsid w:val="001140A9"/>
    <w:rsid w:val="00115E4F"/>
    <w:rsid w:val="001170FC"/>
    <w:rsid w:val="00120BCC"/>
    <w:rsid w:val="00120E63"/>
    <w:rsid w:val="0012339C"/>
    <w:rsid w:val="00123583"/>
    <w:rsid w:val="00124934"/>
    <w:rsid w:val="00126F39"/>
    <w:rsid w:val="00130946"/>
    <w:rsid w:val="00133438"/>
    <w:rsid w:val="001335B3"/>
    <w:rsid w:val="00134CA8"/>
    <w:rsid w:val="00136ED4"/>
    <w:rsid w:val="001413F1"/>
    <w:rsid w:val="00141BEB"/>
    <w:rsid w:val="0014251F"/>
    <w:rsid w:val="00142B3A"/>
    <w:rsid w:val="00147879"/>
    <w:rsid w:val="001514D6"/>
    <w:rsid w:val="00151E5A"/>
    <w:rsid w:val="00152145"/>
    <w:rsid w:val="00152153"/>
    <w:rsid w:val="00153974"/>
    <w:rsid w:val="00153FCC"/>
    <w:rsid w:val="00154360"/>
    <w:rsid w:val="00154833"/>
    <w:rsid w:val="00160FC8"/>
    <w:rsid w:val="00161719"/>
    <w:rsid w:val="0016269F"/>
    <w:rsid w:val="00163DA9"/>
    <w:rsid w:val="00166118"/>
    <w:rsid w:val="001664E8"/>
    <w:rsid w:val="00166C35"/>
    <w:rsid w:val="0016777B"/>
    <w:rsid w:val="00170442"/>
    <w:rsid w:val="00170996"/>
    <w:rsid w:val="001712A6"/>
    <w:rsid w:val="001714F2"/>
    <w:rsid w:val="00171B13"/>
    <w:rsid w:val="001730D8"/>
    <w:rsid w:val="0017363D"/>
    <w:rsid w:val="001743B0"/>
    <w:rsid w:val="00174714"/>
    <w:rsid w:val="0017650A"/>
    <w:rsid w:val="001819E1"/>
    <w:rsid w:val="0018425A"/>
    <w:rsid w:val="001859CD"/>
    <w:rsid w:val="001872CE"/>
    <w:rsid w:val="0019037E"/>
    <w:rsid w:val="00190A75"/>
    <w:rsid w:val="001927D5"/>
    <w:rsid w:val="00195083"/>
    <w:rsid w:val="0019595D"/>
    <w:rsid w:val="00195D83"/>
    <w:rsid w:val="0019658B"/>
    <w:rsid w:val="00197683"/>
    <w:rsid w:val="001A01E2"/>
    <w:rsid w:val="001A187F"/>
    <w:rsid w:val="001A3712"/>
    <w:rsid w:val="001A5CAF"/>
    <w:rsid w:val="001A5E1D"/>
    <w:rsid w:val="001A660F"/>
    <w:rsid w:val="001B0071"/>
    <w:rsid w:val="001B188C"/>
    <w:rsid w:val="001B2381"/>
    <w:rsid w:val="001B3118"/>
    <w:rsid w:val="001B4A9D"/>
    <w:rsid w:val="001B4B23"/>
    <w:rsid w:val="001C18EE"/>
    <w:rsid w:val="001C38DB"/>
    <w:rsid w:val="001C630C"/>
    <w:rsid w:val="001C6321"/>
    <w:rsid w:val="001C7721"/>
    <w:rsid w:val="001C7DA1"/>
    <w:rsid w:val="001D1771"/>
    <w:rsid w:val="001D63D3"/>
    <w:rsid w:val="001D77D9"/>
    <w:rsid w:val="001D7E28"/>
    <w:rsid w:val="001E0C9C"/>
    <w:rsid w:val="001E2889"/>
    <w:rsid w:val="001E2C14"/>
    <w:rsid w:val="001E3880"/>
    <w:rsid w:val="001E57F9"/>
    <w:rsid w:val="001F07F1"/>
    <w:rsid w:val="001F2BCE"/>
    <w:rsid w:val="001F3ECC"/>
    <w:rsid w:val="001F5B2B"/>
    <w:rsid w:val="001F5D5E"/>
    <w:rsid w:val="001F6585"/>
    <w:rsid w:val="001F7048"/>
    <w:rsid w:val="00201D14"/>
    <w:rsid w:val="00204478"/>
    <w:rsid w:val="0020490B"/>
    <w:rsid w:val="00204C2D"/>
    <w:rsid w:val="00205EB6"/>
    <w:rsid w:val="00206859"/>
    <w:rsid w:val="00206C11"/>
    <w:rsid w:val="00207F5F"/>
    <w:rsid w:val="00212530"/>
    <w:rsid w:val="00214173"/>
    <w:rsid w:val="002156F6"/>
    <w:rsid w:val="0021674A"/>
    <w:rsid w:val="0021676C"/>
    <w:rsid w:val="0022027A"/>
    <w:rsid w:val="002225BE"/>
    <w:rsid w:val="002229A0"/>
    <w:rsid w:val="00222D69"/>
    <w:rsid w:val="00224395"/>
    <w:rsid w:val="00224A66"/>
    <w:rsid w:val="00225082"/>
    <w:rsid w:val="002254F3"/>
    <w:rsid w:val="00226274"/>
    <w:rsid w:val="00230D78"/>
    <w:rsid w:val="00231757"/>
    <w:rsid w:val="002322CB"/>
    <w:rsid w:val="002329FE"/>
    <w:rsid w:val="00232E05"/>
    <w:rsid w:val="00234D27"/>
    <w:rsid w:val="0023796F"/>
    <w:rsid w:val="00237B25"/>
    <w:rsid w:val="002420AF"/>
    <w:rsid w:val="002440B7"/>
    <w:rsid w:val="00244EB3"/>
    <w:rsid w:val="00244F03"/>
    <w:rsid w:val="00245BED"/>
    <w:rsid w:val="002461A1"/>
    <w:rsid w:val="0024654F"/>
    <w:rsid w:val="00246C64"/>
    <w:rsid w:val="00247CF2"/>
    <w:rsid w:val="00251A49"/>
    <w:rsid w:val="00252E4F"/>
    <w:rsid w:val="00253181"/>
    <w:rsid w:val="00253B02"/>
    <w:rsid w:val="00260864"/>
    <w:rsid w:val="002612DA"/>
    <w:rsid w:val="002619EF"/>
    <w:rsid w:val="00261D1E"/>
    <w:rsid w:val="00263B6A"/>
    <w:rsid w:val="0026483B"/>
    <w:rsid w:val="00264F14"/>
    <w:rsid w:val="00265031"/>
    <w:rsid w:val="00265FFA"/>
    <w:rsid w:val="00266119"/>
    <w:rsid w:val="00271167"/>
    <w:rsid w:val="00272A2D"/>
    <w:rsid w:val="00272D90"/>
    <w:rsid w:val="002732B9"/>
    <w:rsid w:val="002738A8"/>
    <w:rsid w:val="002749C0"/>
    <w:rsid w:val="00276276"/>
    <w:rsid w:val="00280A08"/>
    <w:rsid w:val="00281123"/>
    <w:rsid w:val="00283061"/>
    <w:rsid w:val="00283AF6"/>
    <w:rsid w:val="00284161"/>
    <w:rsid w:val="00285342"/>
    <w:rsid w:val="002861A4"/>
    <w:rsid w:val="002879BA"/>
    <w:rsid w:val="0029000E"/>
    <w:rsid w:val="00291391"/>
    <w:rsid w:val="0029139A"/>
    <w:rsid w:val="00292656"/>
    <w:rsid w:val="0029497D"/>
    <w:rsid w:val="00294E14"/>
    <w:rsid w:val="0029589F"/>
    <w:rsid w:val="0029747A"/>
    <w:rsid w:val="002A23C7"/>
    <w:rsid w:val="002A2F45"/>
    <w:rsid w:val="002A39AE"/>
    <w:rsid w:val="002A3F5E"/>
    <w:rsid w:val="002A4A1D"/>
    <w:rsid w:val="002A5550"/>
    <w:rsid w:val="002A62D4"/>
    <w:rsid w:val="002A6BC6"/>
    <w:rsid w:val="002A6D7D"/>
    <w:rsid w:val="002B4818"/>
    <w:rsid w:val="002B6DD9"/>
    <w:rsid w:val="002B7259"/>
    <w:rsid w:val="002B73FB"/>
    <w:rsid w:val="002C0D6C"/>
    <w:rsid w:val="002C1A32"/>
    <w:rsid w:val="002C3FB3"/>
    <w:rsid w:val="002C4259"/>
    <w:rsid w:val="002C5355"/>
    <w:rsid w:val="002C5F32"/>
    <w:rsid w:val="002C6378"/>
    <w:rsid w:val="002D1801"/>
    <w:rsid w:val="002D465C"/>
    <w:rsid w:val="002D5365"/>
    <w:rsid w:val="002D577D"/>
    <w:rsid w:val="002D6330"/>
    <w:rsid w:val="002D763A"/>
    <w:rsid w:val="002E11A4"/>
    <w:rsid w:val="002E1D33"/>
    <w:rsid w:val="002E3EDF"/>
    <w:rsid w:val="002E471C"/>
    <w:rsid w:val="002E67E8"/>
    <w:rsid w:val="002E73E9"/>
    <w:rsid w:val="002F0003"/>
    <w:rsid w:val="002F007E"/>
    <w:rsid w:val="002F0BC9"/>
    <w:rsid w:val="002F0E3F"/>
    <w:rsid w:val="002F1F0C"/>
    <w:rsid w:val="002F2621"/>
    <w:rsid w:val="002F296F"/>
    <w:rsid w:val="002F432D"/>
    <w:rsid w:val="002F4C64"/>
    <w:rsid w:val="00301CAC"/>
    <w:rsid w:val="003024BE"/>
    <w:rsid w:val="00303DD0"/>
    <w:rsid w:val="003050CD"/>
    <w:rsid w:val="0030773F"/>
    <w:rsid w:val="00310A71"/>
    <w:rsid w:val="003129FC"/>
    <w:rsid w:val="003131BE"/>
    <w:rsid w:val="0031490B"/>
    <w:rsid w:val="00314A23"/>
    <w:rsid w:val="00316B78"/>
    <w:rsid w:val="00317E21"/>
    <w:rsid w:val="003220EC"/>
    <w:rsid w:val="00322FF8"/>
    <w:rsid w:val="0032313C"/>
    <w:rsid w:val="00323210"/>
    <w:rsid w:val="003238C9"/>
    <w:rsid w:val="00323A1B"/>
    <w:rsid w:val="00323AC9"/>
    <w:rsid w:val="003240EA"/>
    <w:rsid w:val="00324FB6"/>
    <w:rsid w:val="0032557A"/>
    <w:rsid w:val="00325D44"/>
    <w:rsid w:val="003265C7"/>
    <w:rsid w:val="003267D5"/>
    <w:rsid w:val="003305D8"/>
    <w:rsid w:val="00333F11"/>
    <w:rsid w:val="003346FE"/>
    <w:rsid w:val="003349D5"/>
    <w:rsid w:val="00335C17"/>
    <w:rsid w:val="003422A5"/>
    <w:rsid w:val="003430DC"/>
    <w:rsid w:val="00343173"/>
    <w:rsid w:val="0034356C"/>
    <w:rsid w:val="003437BA"/>
    <w:rsid w:val="00343E39"/>
    <w:rsid w:val="00346C7C"/>
    <w:rsid w:val="00347242"/>
    <w:rsid w:val="00347A59"/>
    <w:rsid w:val="003504F2"/>
    <w:rsid w:val="00350955"/>
    <w:rsid w:val="00350C6F"/>
    <w:rsid w:val="00350C9E"/>
    <w:rsid w:val="003510AC"/>
    <w:rsid w:val="00352545"/>
    <w:rsid w:val="00352E5E"/>
    <w:rsid w:val="003557FC"/>
    <w:rsid w:val="00357B33"/>
    <w:rsid w:val="0036112E"/>
    <w:rsid w:val="00361783"/>
    <w:rsid w:val="00362A9A"/>
    <w:rsid w:val="00363D7D"/>
    <w:rsid w:val="003662AC"/>
    <w:rsid w:val="0036690D"/>
    <w:rsid w:val="00367833"/>
    <w:rsid w:val="00367866"/>
    <w:rsid w:val="003678F3"/>
    <w:rsid w:val="00370B9B"/>
    <w:rsid w:val="00371373"/>
    <w:rsid w:val="00372A3D"/>
    <w:rsid w:val="0037383E"/>
    <w:rsid w:val="003747CA"/>
    <w:rsid w:val="00374BCC"/>
    <w:rsid w:val="0037560F"/>
    <w:rsid w:val="00376297"/>
    <w:rsid w:val="00377607"/>
    <w:rsid w:val="00380A68"/>
    <w:rsid w:val="00383628"/>
    <w:rsid w:val="00384F0A"/>
    <w:rsid w:val="00387028"/>
    <w:rsid w:val="0039031E"/>
    <w:rsid w:val="00391CE4"/>
    <w:rsid w:val="003926BC"/>
    <w:rsid w:val="003936C8"/>
    <w:rsid w:val="00395908"/>
    <w:rsid w:val="003A0C40"/>
    <w:rsid w:val="003A332E"/>
    <w:rsid w:val="003A3809"/>
    <w:rsid w:val="003A554D"/>
    <w:rsid w:val="003A677B"/>
    <w:rsid w:val="003A7938"/>
    <w:rsid w:val="003B180F"/>
    <w:rsid w:val="003B1955"/>
    <w:rsid w:val="003B4C50"/>
    <w:rsid w:val="003B53EB"/>
    <w:rsid w:val="003B6F20"/>
    <w:rsid w:val="003C07E5"/>
    <w:rsid w:val="003C09E7"/>
    <w:rsid w:val="003C1132"/>
    <w:rsid w:val="003C18D2"/>
    <w:rsid w:val="003C1DB9"/>
    <w:rsid w:val="003C2014"/>
    <w:rsid w:val="003C2A2E"/>
    <w:rsid w:val="003C2BB1"/>
    <w:rsid w:val="003C2D19"/>
    <w:rsid w:val="003C2F09"/>
    <w:rsid w:val="003C568B"/>
    <w:rsid w:val="003C684F"/>
    <w:rsid w:val="003C77EC"/>
    <w:rsid w:val="003D0033"/>
    <w:rsid w:val="003D2F53"/>
    <w:rsid w:val="003D3E13"/>
    <w:rsid w:val="003D4A55"/>
    <w:rsid w:val="003D63E4"/>
    <w:rsid w:val="003D7956"/>
    <w:rsid w:val="003E02BA"/>
    <w:rsid w:val="003E0367"/>
    <w:rsid w:val="003E1902"/>
    <w:rsid w:val="003E28DF"/>
    <w:rsid w:val="003E55A8"/>
    <w:rsid w:val="003E5A2B"/>
    <w:rsid w:val="003F039E"/>
    <w:rsid w:val="003F3CE0"/>
    <w:rsid w:val="003F3F54"/>
    <w:rsid w:val="003F4527"/>
    <w:rsid w:val="003F4880"/>
    <w:rsid w:val="003F52D0"/>
    <w:rsid w:val="003F5462"/>
    <w:rsid w:val="003F546D"/>
    <w:rsid w:val="003F6155"/>
    <w:rsid w:val="0040155A"/>
    <w:rsid w:val="00402715"/>
    <w:rsid w:val="00402FA5"/>
    <w:rsid w:val="00402FAB"/>
    <w:rsid w:val="004044E4"/>
    <w:rsid w:val="004048F1"/>
    <w:rsid w:val="00405064"/>
    <w:rsid w:val="004053AA"/>
    <w:rsid w:val="00405B89"/>
    <w:rsid w:val="004062D4"/>
    <w:rsid w:val="00414EAB"/>
    <w:rsid w:val="00415221"/>
    <w:rsid w:val="00415EBD"/>
    <w:rsid w:val="004170A4"/>
    <w:rsid w:val="0042101D"/>
    <w:rsid w:val="004210CA"/>
    <w:rsid w:val="00421426"/>
    <w:rsid w:val="00423C2A"/>
    <w:rsid w:val="004255A2"/>
    <w:rsid w:val="00425793"/>
    <w:rsid w:val="00432775"/>
    <w:rsid w:val="0043633B"/>
    <w:rsid w:val="004412E5"/>
    <w:rsid w:val="0044313D"/>
    <w:rsid w:val="00443720"/>
    <w:rsid w:val="00446C2C"/>
    <w:rsid w:val="0045013D"/>
    <w:rsid w:val="004502CA"/>
    <w:rsid w:val="00450EEA"/>
    <w:rsid w:val="004511DC"/>
    <w:rsid w:val="0045260A"/>
    <w:rsid w:val="00452D88"/>
    <w:rsid w:val="004535C5"/>
    <w:rsid w:val="00453CA7"/>
    <w:rsid w:val="00456B35"/>
    <w:rsid w:val="00456DDA"/>
    <w:rsid w:val="004570DE"/>
    <w:rsid w:val="004638F4"/>
    <w:rsid w:val="00464F27"/>
    <w:rsid w:val="00466727"/>
    <w:rsid w:val="004715BF"/>
    <w:rsid w:val="004719CC"/>
    <w:rsid w:val="00472FE0"/>
    <w:rsid w:val="00473699"/>
    <w:rsid w:val="00474B1E"/>
    <w:rsid w:val="00474ECD"/>
    <w:rsid w:val="00475F67"/>
    <w:rsid w:val="00476011"/>
    <w:rsid w:val="004771D3"/>
    <w:rsid w:val="004778A2"/>
    <w:rsid w:val="0048048F"/>
    <w:rsid w:val="004837D7"/>
    <w:rsid w:val="00484279"/>
    <w:rsid w:val="00486082"/>
    <w:rsid w:val="004913E7"/>
    <w:rsid w:val="00492011"/>
    <w:rsid w:val="00497756"/>
    <w:rsid w:val="004A0D8D"/>
    <w:rsid w:val="004A4020"/>
    <w:rsid w:val="004A70CD"/>
    <w:rsid w:val="004A7B3F"/>
    <w:rsid w:val="004B16AC"/>
    <w:rsid w:val="004B1FB4"/>
    <w:rsid w:val="004B2C79"/>
    <w:rsid w:val="004B718C"/>
    <w:rsid w:val="004B769A"/>
    <w:rsid w:val="004B777E"/>
    <w:rsid w:val="004C0175"/>
    <w:rsid w:val="004C0C24"/>
    <w:rsid w:val="004C150D"/>
    <w:rsid w:val="004C2D86"/>
    <w:rsid w:val="004C37A5"/>
    <w:rsid w:val="004C4256"/>
    <w:rsid w:val="004C537F"/>
    <w:rsid w:val="004C65D2"/>
    <w:rsid w:val="004C6680"/>
    <w:rsid w:val="004D092B"/>
    <w:rsid w:val="004D35A2"/>
    <w:rsid w:val="004D4BD8"/>
    <w:rsid w:val="004D578C"/>
    <w:rsid w:val="004D5DC4"/>
    <w:rsid w:val="004D69FC"/>
    <w:rsid w:val="004D74AB"/>
    <w:rsid w:val="004D7B1E"/>
    <w:rsid w:val="004E2449"/>
    <w:rsid w:val="004E33D4"/>
    <w:rsid w:val="004E4CF3"/>
    <w:rsid w:val="004E5137"/>
    <w:rsid w:val="004E5AAE"/>
    <w:rsid w:val="004E5ADC"/>
    <w:rsid w:val="004E5DE8"/>
    <w:rsid w:val="004F02A0"/>
    <w:rsid w:val="004F0D19"/>
    <w:rsid w:val="004F1A65"/>
    <w:rsid w:val="004F28D1"/>
    <w:rsid w:val="004F61E1"/>
    <w:rsid w:val="004F649F"/>
    <w:rsid w:val="004F6F48"/>
    <w:rsid w:val="004F7F9A"/>
    <w:rsid w:val="005003EF"/>
    <w:rsid w:val="005009A6"/>
    <w:rsid w:val="00506049"/>
    <w:rsid w:val="005069ED"/>
    <w:rsid w:val="00506C43"/>
    <w:rsid w:val="0050770E"/>
    <w:rsid w:val="005078C7"/>
    <w:rsid w:val="0051008C"/>
    <w:rsid w:val="00511461"/>
    <w:rsid w:val="00511487"/>
    <w:rsid w:val="00511E2A"/>
    <w:rsid w:val="005154D2"/>
    <w:rsid w:val="00515B23"/>
    <w:rsid w:val="00516FC4"/>
    <w:rsid w:val="005247E6"/>
    <w:rsid w:val="00524AAE"/>
    <w:rsid w:val="00527BF0"/>
    <w:rsid w:val="00530456"/>
    <w:rsid w:val="00530526"/>
    <w:rsid w:val="00532CE3"/>
    <w:rsid w:val="0053601D"/>
    <w:rsid w:val="005365C0"/>
    <w:rsid w:val="00540D55"/>
    <w:rsid w:val="00542ED8"/>
    <w:rsid w:val="005432C7"/>
    <w:rsid w:val="00543FC6"/>
    <w:rsid w:val="00544637"/>
    <w:rsid w:val="005476E8"/>
    <w:rsid w:val="0055252C"/>
    <w:rsid w:val="005558D3"/>
    <w:rsid w:val="00556A03"/>
    <w:rsid w:val="00557191"/>
    <w:rsid w:val="00560237"/>
    <w:rsid w:val="00560EEA"/>
    <w:rsid w:val="0056106C"/>
    <w:rsid w:val="0056133D"/>
    <w:rsid w:val="005613D1"/>
    <w:rsid w:val="00561616"/>
    <w:rsid w:val="00561DA4"/>
    <w:rsid w:val="00562A6C"/>
    <w:rsid w:val="00563910"/>
    <w:rsid w:val="00563BB5"/>
    <w:rsid w:val="00564586"/>
    <w:rsid w:val="00564B24"/>
    <w:rsid w:val="00565602"/>
    <w:rsid w:val="00566320"/>
    <w:rsid w:val="00566C57"/>
    <w:rsid w:val="00566D83"/>
    <w:rsid w:val="00570BD9"/>
    <w:rsid w:val="005732F7"/>
    <w:rsid w:val="00575863"/>
    <w:rsid w:val="00575FDD"/>
    <w:rsid w:val="00576C6A"/>
    <w:rsid w:val="0058066E"/>
    <w:rsid w:val="005810C9"/>
    <w:rsid w:val="0058205B"/>
    <w:rsid w:val="005831CB"/>
    <w:rsid w:val="0058643B"/>
    <w:rsid w:val="00590C81"/>
    <w:rsid w:val="00590F92"/>
    <w:rsid w:val="00591A16"/>
    <w:rsid w:val="005922F2"/>
    <w:rsid w:val="005923D2"/>
    <w:rsid w:val="00593A2C"/>
    <w:rsid w:val="005943A8"/>
    <w:rsid w:val="00594539"/>
    <w:rsid w:val="00594D38"/>
    <w:rsid w:val="00596550"/>
    <w:rsid w:val="005972ED"/>
    <w:rsid w:val="00597F9B"/>
    <w:rsid w:val="005A0509"/>
    <w:rsid w:val="005A0D15"/>
    <w:rsid w:val="005A0E22"/>
    <w:rsid w:val="005A1059"/>
    <w:rsid w:val="005A22AD"/>
    <w:rsid w:val="005A4F30"/>
    <w:rsid w:val="005A50A4"/>
    <w:rsid w:val="005A5353"/>
    <w:rsid w:val="005A672E"/>
    <w:rsid w:val="005A6DEE"/>
    <w:rsid w:val="005A7EDA"/>
    <w:rsid w:val="005B0156"/>
    <w:rsid w:val="005B120C"/>
    <w:rsid w:val="005B284E"/>
    <w:rsid w:val="005B4C1F"/>
    <w:rsid w:val="005B76BD"/>
    <w:rsid w:val="005B7903"/>
    <w:rsid w:val="005B7C3C"/>
    <w:rsid w:val="005C0735"/>
    <w:rsid w:val="005C16AE"/>
    <w:rsid w:val="005C2224"/>
    <w:rsid w:val="005C2B57"/>
    <w:rsid w:val="005C4C76"/>
    <w:rsid w:val="005C4DE7"/>
    <w:rsid w:val="005C512A"/>
    <w:rsid w:val="005C622C"/>
    <w:rsid w:val="005C7BD5"/>
    <w:rsid w:val="005D047F"/>
    <w:rsid w:val="005D0C7C"/>
    <w:rsid w:val="005D0E77"/>
    <w:rsid w:val="005D200B"/>
    <w:rsid w:val="005D35AA"/>
    <w:rsid w:val="005D77D6"/>
    <w:rsid w:val="005E13E9"/>
    <w:rsid w:val="005E24D4"/>
    <w:rsid w:val="005E5424"/>
    <w:rsid w:val="005E5BD0"/>
    <w:rsid w:val="005E5D71"/>
    <w:rsid w:val="005E5ECB"/>
    <w:rsid w:val="005E6A39"/>
    <w:rsid w:val="005E6F9E"/>
    <w:rsid w:val="005F06BA"/>
    <w:rsid w:val="005F0FCA"/>
    <w:rsid w:val="005F15DB"/>
    <w:rsid w:val="005F2A72"/>
    <w:rsid w:val="005F2A80"/>
    <w:rsid w:val="005F3F6D"/>
    <w:rsid w:val="005F6A52"/>
    <w:rsid w:val="005F7424"/>
    <w:rsid w:val="005F7721"/>
    <w:rsid w:val="006009B0"/>
    <w:rsid w:val="00600DDD"/>
    <w:rsid w:val="006038DD"/>
    <w:rsid w:val="00603A4F"/>
    <w:rsid w:val="0060569C"/>
    <w:rsid w:val="006063E3"/>
    <w:rsid w:val="00606B5F"/>
    <w:rsid w:val="0060722B"/>
    <w:rsid w:val="0060CE3F"/>
    <w:rsid w:val="00610BC9"/>
    <w:rsid w:val="00612169"/>
    <w:rsid w:val="00612629"/>
    <w:rsid w:val="006157EE"/>
    <w:rsid w:val="00617ACA"/>
    <w:rsid w:val="00621828"/>
    <w:rsid w:val="00621B88"/>
    <w:rsid w:val="00623C04"/>
    <w:rsid w:val="00623C07"/>
    <w:rsid w:val="00624CE7"/>
    <w:rsid w:val="00625B22"/>
    <w:rsid w:val="00626807"/>
    <w:rsid w:val="00627BFA"/>
    <w:rsid w:val="00630EAF"/>
    <w:rsid w:val="00636DDD"/>
    <w:rsid w:val="0063771F"/>
    <w:rsid w:val="00637B3C"/>
    <w:rsid w:val="00641774"/>
    <w:rsid w:val="0064423C"/>
    <w:rsid w:val="006443DA"/>
    <w:rsid w:val="00647918"/>
    <w:rsid w:val="00647CFB"/>
    <w:rsid w:val="0065065A"/>
    <w:rsid w:val="00651BD9"/>
    <w:rsid w:val="0065259E"/>
    <w:rsid w:val="0065414B"/>
    <w:rsid w:val="006545DB"/>
    <w:rsid w:val="00655562"/>
    <w:rsid w:val="006557D7"/>
    <w:rsid w:val="00655B39"/>
    <w:rsid w:val="00655ED6"/>
    <w:rsid w:val="006566D7"/>
    <w:rsid w:val="006614EF"/>
    <w:rsid w:val="00662251"/>
    <w:rsid w:val="0066364C"/>
    <w:rsid w:val="00664403"/>
    <w:rsid w:val="0066463A"/>
    <w:rsid w:val="00664679"/>
    <w:rsid w:val="006665AD"/>
    <w:rsid w:val="0066661D"/>
    <w:rsid w:val="00667553"/>
    <w:rsid w:val="00672010"/>
    <w:rsid w:val="006723A2"/>
    <w:rsid w:val="00675E2F"/>
    <w:rsid w:val="006805E7"/>
    <w:rsid w:val="0068248C"/>
    <w:rsid w:val="00682744"/>
    <w:rsid w:val="00686BB7"/>
    <w:rsid w:val="0068761A"/>
    <w:rsid w:val="00687B08"/>
    <w:rsid w:val="00687D3C"/>
    <w:rsid w:val="00691905"/>
    <w:rsid w:val="0069350B"/>
    <w:rsid w:val="0069720F"/>
    <w:rsid w:val="006A00DA"/>
    <w:rsid w:val="006A010E"/>
    <w:rsid w:val="006A13EB"/>
    <w:rsid w:val="006A1777"/>
    <w:rsid w:val="006A2614"/>
    <w:rsid w:val="006A5A7C"/>
    <w:rsid w:val="006A7DD0"/>
    <w:rsid w:val="006B0828"/>
    <w:rsid w:val="006B158E"/>
    <w:rsid w:val="006B2CED"/>
    <w:rsid w:val="006B3086"/>
    <w:rsid w:val="006B3977"/>
    <w:rsid w:val="006B403A"/>
    <w:rsid w:val="006B61B6"/>
    <w:rsid w:val="006C26C5"/>
    <w:rsid w:val="006C37B8"/>
    <w:rsid w:val="006C3F3B"/>
    <w:rsid w:val="006C468C"/>
    <w:rsid w:val="006C49EC"/>
    <w:rsid w:val="006C4D63"/>
    <w:rsid w:val="006C508A"/>
    <w:rsid w:val="006C5966"/>
    <w:rsid w:val="006C747F"/>
    <w:rsid w:val="006D0ACB"/>
    <w:rsid w:val="006D1ECA"/>
    <w:rsid w:val="006D4117"/>
    <w:rsid w:val="006D510A"/>
    <w:rsid w:val="006D6AD5"/>
    <w:rsid w:val="006D6FCF"/>
    <w:rsid w:val="006D7772"/>
    <w:rsid w:val="006E1453"/>
    <w:rsid w:val="006E35FB"/>
    <w:rsid w:val="006E409C"/>
    <w:rsid w:val="006E42AB"/>
    <w:rsid w:val="006E45F4"/>
    <w:rsid w:val="006E5508"/>
    <w:rsid w:val="006E5D43"/>
    <w:rsid w:val="006E5FFC"/>
    <w:rsid w:val="006E6E64"/>
    <w:rsid w:val="006E70AB"/>
    <w:rsid w:val="006E762B"/>
    <w:rsid w:val="006F0B28"/>
    <w:rsid w:val="006F15F1"/>
    <w:rsid w:val="006F1C03"/>
    <w:rsid w:val="006F5612"/>
    <w:rsid w:val="006F5976"/>
    <w:rsid w:val="006F644B"/>
    <w:rsid w:val="007021C9"/>
    <w:rsid w:val="00702874"/>
    <w:rsid w:val="00705727"/>
    <w:rsid w:val="0070655C"/>
    <w:rsid w:val="0071114E"/>
    <w:rsid w:val="007123B7"/>
    <w:rsid w:val="00714038"/>
    <w:rsid w:val="00714F06"/>
    <w:rsid w:val="00717057"/>
    <w:rsid w:val="007200B1"/>
    <w:rsid w:val="00721177"/>
    <w:rsid w:val="00721B00"/>
    <w:rsid w:val="00721C36"/>
    <w:rsid w:val="00722A34"/>
    <w:rsid w:val="00723102"/>
    <w:rsid w:val="007243A3"/>
    <w:rsid w:val="00725A86"/>
    <w:rsid w:val="007319B8"/>
    <w:rsid w:val="00731A02"/>
    <w:rsid w:val="00732264"/>
    <w:rsid w:val="00735055"/>
    <w:rsid w:val="007350F2"/>
    <w:rsid w:val="00735429"/>
    <w:rsid w:val="0074036A"/>
    <w:rsid w:val="0074111A"/>
    <w:rsid w:val="007412FF"/>
    <w:rsid w:val="0074415B"/>
    <w:rsid w:val="00744330"/>
    <w:rsid w:val="007546FF"/>
    <w:rsid w:val="007576F4"/>
    <w:rsid w:val="00760193"/>
    <w:rsid w:val="0076098F"/>
    <w:rsid w:val="00763387"/>
    <w:rsid w:val="007639AA"/>
    <w:rsid w:val="00763A6C"/>
    <w:rsid w:val="00765194"/>
    <w:rsid w:val="00765B6B"/>
    <w:rsid w:val="00765D16"/>
    <w:rsid w:val="007667D4"/>
    <w:rsid w:val="00766AD4"/>
    <w:rsid w:val="00766DCB"/>
    <w:rsid w:val="0077050B"/>
    <w:rsid w:val="0077108C"/>
    <w:rsid w:val="00772DF5"/>
    <w:rsid w:val="00773918"/>
    <w:rsid w:val="007745FA"/>
    <w:rsid w:val="0077549F"/>
    <w:rsid w:val="0077657C"/>
    <w:rsid w:val="00777436"/>
    <w:rsid w:val="00777F3C"/>
    <w:rsid w:val="007802C3"/>
    <w:rsid w:val="00780DCA"/>
    <w:rsid w:val="00781887"/>
    <w:rsid w:val="007828B1"/>
    <w:rsid w:val="00786BA4"/>
    <w:rsid w:val="0078722D"/>
    <w:rsid w:val="00787E83"/>
    <w:rsid w:val="00790757"/>
    <w:rsid w:val="00792A44"/>
    <w:rsid w:val="0079697F"/>
    <w:rsid w:val="00796B22"/>
    <w:rsid w:val="007A065A"/>
    <w:rsid w:val="007A1B44"/>
    <w:rsid w:val="007A3439"/>
    <w:rsid w:val="007A6779"/>
    <w:rsid w:val="007A7620"/>
    <w:rsid w:val="007A78D0"/>
    <w:rsid w:val="007B0390"/>
    <w:rsid w:val="007B0397"/>
    <w:rsid w:val="007B0653"/>
    <w:rsid w:val="007B22E9"/>
    <w:rsid w:val="007B3267"/>
    <w:rsid w:val="007B38EF"/>
    <w:rsid w:val="007B46EB"/>
    <w:rsid w:val="007B54F2"/>
    <w:rsid w:val="007B656B"/>
    <w:rsid w:val="007B6628"/>
    <w:rsid w:val="007B6A46"/>
    <w:rsid w:val="007C0281"/>
    <w:rsid w:val="007C2BE2"/>
    <w:rsid w:val="007C4910"/>
    <w:rsid w:val="007C595F"/>
    <w:rsid w:val="007C6774"/>
    <w:rsid w:val="007C69BB"/>
    <w:rsid w:val="007C7E94"/>
    <w:rsid w:val="007D01DD"/>
    <w:rsid w:val="007D1E08"/>
    <w:rsid w:val="007D2584"/>
    <w:rsid w:val="007D26BE"/>
    <w:rsid w:val="007D5777"/>
    <w:rsid w:val="007D6331"/>
    <w:rsid w:val="007D6972"/>
    <w:rsid w:val="007E0A47"/>
    <w:rsid w:val="007E489D"/>
    <w:rsid w:val="007E62C6"/>
    <w:rsid w:val="007E6DD5"/>
    <w:rsid w:val="007F285F"/>
    <w:rsid w:val="007F2D33"/>
    <w:rsid w:val="007F3DAE"/>
    <w:rsid w:val="007F4D7B"/>
    <w:rsid w:val="007F57BC"/>
    <w:rsid w:val="007F6FCD"/>
    <w:rsid w:val="007F7EA5"/>
    <w:rsid w:val="00800074"/>
    <w:rsid w:val="00800312"/>
    <w:rsid w:val="008019C7"/>
    <w:rsid w:val="00802962"/>
    <w:rsid w:val="00802C7D"/>
    <w:rsid w:val="00803022"/>
    <w:rsid w:val="008046BA"/>
    <w:rsid w:val="00804CC7"/>
    <w:rsid w:val="00804E56"/>
    <w:rsid w:val="0080534E"/>
    <w:rsid w:val="0081161C"/>
    <w:rsid w:val="008124E1"/>
    <w:rsid w:val="00812938"/>
    <w:rsid w:val="00814220"/>
    <w:rsid w:val="00816391"/>
    <w:rsid w:val="00816BA8"/>
    <w:rsid w:val="00816BDE"/>
    <w:rsid w:val="00820313"/>
    <w:rsid w:val="00820809"/>
    <w:rsid w:val="0082169C"/>
    <w:rsid w:val="00823C57"/>
    <w:rsid w:val="008258B6"/>
    <w:rsid w:val="008276AE"/>
    <w:rsid w:val="00827BD5"/>
    <w:rsid w:val="00830262"/>
    <w:rsid w:val="008304A8"/>
    <w:rsid w:val="008344F4"/>
    <w:rsid w:val="008371B6"/>
    <w:rsid w:val="00840928"/>
    <w:rsid w:val="00842FF0"/>
    <w:rsid w:val="008443AD"/>
    <w:rsid w:val="008445C3"/>
    <w:rsid w:val="0084478B"/>
    <w:rsid w:val="00844A35"/>
    <w:rsid w:val="00846ACF"/>
    <w:rsid w:val="00850160"/>
    <w:rsid w:val="008503DF"/>
    <w:rsid w:val="00851336"/>
    <w:rsid w:val="00852617"/>
    <w:rsid w:val="00853A53"/>
    <w:rsid w:val="00853B26"/>
    <w:rsid w:val="00853B8A"/>
    <w:rsid w:val="00855522"/>
    <w:rsid w:val="00855615"/>
    <w:rsid w:val="008568C4"/>
    <w:rsid w:val="00856D9F"/>
    <w:rsid w:val="0086028F"/>
    <w:rsid w:val="00860817"/>
    <w:rsid w:val="00861148"/>
    <w:rsid w:val="0086284A"/>
    <w:rsid w:val="00862F79"/>
    <w:rsid w:val="008636BB"/>
    <w:rsid w:val="00865766"/>
    <w:rsid w:val="0086654D"/>
    <w:rsid w:val="0087038D"/>
    <w:rsid w:val="00870745"/>
    <w:rsid w:val="00870AF7"/>
    <w:rsid w:val="00870B5A"/>
    <w:rsid w:val="00871696"/>
    <w:rsid w:val="0087195E"/>
    <w:rsid w:val="00871D2A"/>
    <w:rsid w:val="00872FE4"/>
    <w:rsid w:val="00873D16"/>
    <w:rsid w:val="00874558"/>
    <w:rsid w:val="00874EEF"/>
    <w:rsid w:val="00875E91"/>
    <w:rsid w:val="008760C5"/>
    <w:rsid w:val="00883B60"/>
    <w:rsid w:val="00885AA0"/>
    <w:rsid w:val="00886B30"/>
    <w:rsid w:val="00887A2A"/>
    <w:rsid w:val="00887E27"/>
    <w:rsid w:val="008903EB"/>
    <w:rsid w:val="0089114D"/>
    <w:rsid w:val="008913B4"/>
    <w:rsid w:val="00892622"/>
    <w:rsid w:val="00894909"/>
    <w:rsid w:val="00895BAF"/>
    <w:rsid w:val="00895CE4"/>
    <w:rsid w:val="0089603A"/>
    <w:rsid w:val="008975FC"/>
    <w:rsid w:val="008978B4"/>
    <w:rsid w:val="00897AB1"/>
    <w:rsid w:val="00897F89"/>
    <w:rsid w:val="008A0007"/>
    <w:rsid w:val="008A0FEB"/>
    <w:rsid w:val="008A23C1"/>
    <w:rsid w:val="008A35E8"/>
    <w:rsid w:val="008A559E"/>
    <w:rsid w:val="008A7FF3"/>
    <w:rsid w:val="008B06C7"/>
    <w:rsid w:val="008B10AE"/>
    <w:rsid w:val="008B3C9B"/>
    <w:rsid w:val="008B4960"/>
    <w:rsid w:val="008B4CA9"/>
    <w:rsid w:val="008B5348"/>
    <w:rsid w:val="008B5974"/>
    <w:rsid w:val="008B5BC4"/>
    <w:rsid w:val="008B62B2"/>
    <w:rsid w:val="008B6E49"/>
    <w:rsid w:val="008C08BC"/>
    <w:rsid w:val="008C0A41"/>
    <w:rsid w:val="008C21B1"/>
    <w:rsid w:val="008C2373"/>
    <w:rsid w:val="008C2578"/>
    <w:rsid w:val="008C28A8"/>
    <w:rsid w:val="008C3CFB"/>
    <w:rsid w:val="008C4666"/>
    <w:rsid w:val="008C5705"/>
    <w:rsid w:val="008C5DF2"/>
    <w:rsid w:val="008C6021"/>
    <w:rsid w:val="008C6381"/>
    <w:rsid w:val="008C67F3"/>
    <w:rsid w:val="008C6846"/>
    <w:rsid w:val="008C6CA5"/>
    <w:rsid w:val="008D2BB0"/>
    <w:rsid w:val="008D4EB5"/>
    <w:rsid w:val="008D6DD9"/>
    <w:rsid w:val="008E020A"/>
    <w:rsid w:val="008E0C5C"/>
    <w:rsid w:val="008E3949"/>
    <w:rsid w:val="008E4D5E"/>
    <w:rsid w:val="008E6840"/>
    <w:rsid w:val="008E7865"/>
    <w:rsid w:val="008F0BF9"/>
    <w:rsid w:val="008F2E0D"/>
    <w:rsid w:val="008F3BBE"/>
    <w:rsid w:val="008F48AD"/>
    <w:rsid w:val="008F7C3D"/>
    <w:rsid w:val="008F7ED1"/>
    <w:rsid w:val="00905BEF"/>
    <w:rsid w:val="00906C57"/>
    <w:rsid w:val="00910EDB"/>
    <w:rsid w:val="009129B2"/>
    <w:rsid w:val="00914093"/>
    <w:rsid w:val="0091411F"/>
    <w:rsid w:val="009148B7"/>
    <w:rsid w:val="00914CA3"/>
    <w:rsid w:val="009152E4"/>
    <w:rsid w:val="00916638"/>
    <w:rsid w:val="0091671B"/>
    <w:rsid w:val="00920DF2"/>
    <w:rsid w:val="00921C80"/>
    <w:rsid w:val="00923408"/>
    <w:rsid w:val="00923687"/>
    <w:rsid w:val="00927464"/>
    <w:rsid w:val="009279F2"/>
    <w:rsid w:val="009303FA"/>
    <w:rsid w:val="0093233F"/>
    <w:rsid w:val="00932E67"/>
    <w:rsid w:val="00935352"/>
    <w:rsid w:val="00935AD1"/>
    <w:rsid w:val="0093676F"/>
    <w:rsid w:val="00940A12"/>
    <w:rsid w:val="00941045"/>
    <w:rsid w:val="00941482"/>
    <w:rsid w:val="00942459"/>
    <w:rsid w:val="00942C43"/>
    <w:rsid w:val="009446E9"/>
    <w:rsid w:val="00944836"/>
    <w:rsid w:val="009476C1"/>
    <w:rsid w:val="009507A6"/>
    <w:rsid w:val="00950F7C"/>
    <w:rsid w:val="00954D48"/>
    <w:rsid w:val="00957591"/>
    <w:rsid w:val="009577AB"/>
    <w:rsid w:val="0096075E"/>
    <w:rsid w:val="00961DA3"/>
    <w:rsid w:val="00962AD7"/>
    <w:rsid w:val="00962C75"/>
    <w:rsid w:val="0096371C"/>
    <w:rsid w:val="0096384B"/>
    <w:rsid w:val="00964044"/>
    <w:rsid w:val="00965628"/>
    <w:rsid w:val="00971815"/>
    <w:rsid w:val="00971D99"/>
    <w:rsid w:val="00973521"/>
    <w:rsid w:val="009735C2"/>
    <w:rsid w:val="00976B5F"/>
    <w:rsid w:val="00980032"/>
    <w:rsid w:val="00982439"/>
    <w:rsid w:val="00991662"/>
    <w:rsid w:val="009918B2"/>
    <w:rsid w:val="00992F07"/>
    <w:rsid w:val="009931BB"/>
    <w:rsid w:val="00993D83"/>
    <w:rsid w:val="00994F6F"/>
    <w:rsid w:val="009969EB"/>
    <w:rsid w:val="00996F0B"/>
    <w:rsid w:val="009A0984"/>
    <w:rsid w:val="009A2CA6"/>
    <w:rsid w:val="009A308A"/>
    <w:rsid w:val="009A6924"/>
    <w:rsid w:val="009A7B48"/>
    <w:rsid w:val="009B0DD4"/>
    <w:rsid w:val="009B15A0"/>
    <w:rsid w:val="009B18DD"/>
    <w:rsid w:val="009B30A3"/>
    <w:rsid w:val="009B422C"/>
    <w:rsid w:val="009B454A"/>
    <w:rsid w:val="009B4ED0"/>
    <w:rsid w:val="009B5681"/>
    <w:rsid w:val="009B5686"/>
    <w:rsid w:val="009C0463"/>
    <w:rsid w:val="009C0A4E"/>
    <w:rsid w:val="009C1541"/>
    <w:rsid w:val="009C5021"/>
    <w:rsid w:val="009D0005"/>
    <w:rsid w:val="009D3E43"/>
    <w:rsid w:val="009D4E14"/>
    <w:rsid w:val="009D4F2F"/>
    <w:rsid w:val="009D57A3"/>
    <w:rsid w:val="009D5926"/>
    <w:rsid w:val="009D7DD1"/>
    <w:rsid w:val="009E0053"/>
    <w:rsid w:val="009E13E5"/>
    <w:rsid w:val="009E2C97"/>
    <w:rsid w:val="009E502E"/>
    <w:rsid w:val="009E70EE"/>
    <w:rsid w:val="009F0499"/>
    <w:rsid w:val="009F1B51"/>
    <w:rsid w:val="009F36E3"/>
    <w:rsid w:val="009F5F13"/>
    <w:rsid w:val="009F6CE7"/>
    <w:rsid w:val="009F704A"/>
    <w:rsid w:val="009F7333"/>
    <w:rsid w:val="00A01433"/>
    <w:rsid w:val="00A026F9"/>
    <w:rsid w:val="00A02E55"/>
    <w:rsid w:val="00A03937"/>
    <w:rsid w:val="00A045EA"/>
    <w:rsid w:val="00A048F3"/>
    <w:rsid w:val="00A05E89"/>
    <w:rsid w:val="00A06DFE"/>
    <w:rsid w:val="00A105F4"/>
    <w:rsid w:val="00A107BB"/>
    <w:rsid w:val="00A107C2"/>
    <w:rsid w:val="00A12DFE"/>
    <w:rsid w:val="00A15716"/>
    <w:rsid w:val="00A15785"/>
    <w:rsid w:val="00A167FA"/>
    <w:rsid w:val="00A16F1D"/>
    <w:rsid w:val="00A17A23"/>
    <w:rsid w:val="00A20BD5"/>
    <w:rsid w:val="00A20C98"/>
    <w:rsid w:val="00A20EEE"/>
    <w:rsid w:val="00A22036"/>
    <w:rsid w:val="00A262A1"/>
    <w:rsid w:val="00A275AE"/>
    <w:rsid w:val="00A30322"/>
    <w:rsid w:val="00A33424"/>
    <w:rsid w:val="00A356D7"/>
    <w:rsid w:val="00A371F8"/>
    <w:rsid w:val="00A404FC"/>
    <w:rsid w:val="00A42CDE"/>
    <w:rsid w:val="00A439F7"/>
    <w:rsid w:val="00A43C2C"/>
    <w:rsid w:val="00A44307"/>
    <w:rsid w:val="00A45201"/>
    <w:rsid w:val="00A458EB"/>
    <w:rsid w:val="00A469EE"/>
    <w:rsid w:val="00A46EE2"/>
    <w:rsid w:val="00A514B2"/>
    <w:rsid w:val="00A53E25"/>
    <w:rsid w:val="00A56328"/>
    <w:rsid w:val="00A600C0"/>
    <w:rsid w:val="00A60E1C"/>
    <w:rsid w:val="00A65053"/>
    <w:rsid w:val="00A66B4F"/>
    <w:rsid w:val="00A70992"/>
    <w:rsid w:val="00A71419"/>
    <w:rsid w:val="00A71676"/>
    <w:rsid w:val="00A7171C"/>
    <w:rsid w:val="00A73160"/>
    <w:rsid w:val="00A7492B"/>
    <w:rsid w:val="00A76FB7"/>
    <w:rsid w:val="00A770F9"/>
    <w:rsid w:val="00A81335"/>
    <w:rsid w:val="00A82E67"/>
    <w:rsid w:val="00A843AD"/>
    <w:rsid w:val="00A85951"/>
    <w:rsid w:val="00A9034A"/>
    <w:rsid w:val="00A90DAB"/>
    <w:rsid w:val="00A90DC7"/>
    <w:rsid w:val="00A90FCE"/>
    <w:rsid w:val="00A91B7A"/>
    <w:rsid w:val="00A93CD1"/>
    <w:rsid w:val="00A93FB7"/>
    <w:rsid w:val="00A94D07"/>
    <w:rsid w:val="00A95853"/>
    <w:rsid w:val="00A9759E"/>
    <w:rsid w:val="00A97A92"/>
    <w:rsid w:val="00AA0AFA"/>
    <w:rsid w:val="00AA0EE6"/>
    <w:rsid w:val="00AA1276"/>
    <w:rsid w:val="00AA18E4"/>
    <w:rsid w:val="00AA3C92"/>
    <w:rsid w:val="00AA4971"/>
    <w:rsid w:val="00AA5714"/>
    <w:rsid w:val="00AA799C"/>
    <w:rsid w:val="00AB0014"/>
    <w:rsid w:val="00AB03FC"/>
    <w:rsid w:val="00AB046D"/>
    <w:rsid w:val="00AB08AA"/>
    <w:rsid w:val="00AB0AA6"/>
    <w:rsid w:val="00AB1C02"/>
    <w:rsid w:val="00AB2A6E"/>
    <w:rsid w:val="00AB2FD7"/>
    <w:rsid w:val="00AB3F95"/>
    <w:rsid w:val="00AB4A89"/>
    <w:rsid w:val="00AB525D"/>
    <w:rsid w:val="00AB6EAA"/>
    <w:rsid w:val="00AB6F69"/>
    <w:rsid w:val="00AC064E"/>
    <w:rsid w:val="00AC163B"/>
    <w:rsid w:val="00AC36C1"/>
    <w:rsid w:val="00AC6FA6"/>
    <w:rsid w:val="00AC7AC3"/>
    <w:rsid w:val="00AD0CDD"/>
    <w:rsid w:val="00AD41B9"/>
    <w:rsid w:val="00AD5644"/>
    <w:rsid w:val="00AD5ECA"/>
    <w:rsid w:val="00AD6B9D"/>
    <w:rsid w:val="00AE01D5"/>
    <w:rsid w:val="00AE04FD"/>
    <w:rsid w:val="00AE1184"/>
    <w:rsid w:val="00AE1C60"/>
    <w:rsid w:val="00AE24F4"/>
    <w:rsid w:val="00AE4101"/>
    <w:rsid w:val="00AE4FE7"/>
    <w:rsid w:val="00AE698A"/>
    <w:rsid w:val="00AE73CD"/>
    <w:rsid w:val="00AF3F65"/>
    <w:rsid w:val="00AF5C2B"/>
    <w:rsid w:val="00AF62C1"/>
    <w:rsid w:val="00AF6D2F"/>
    <w:rsid w:val="00B01BDE"/>
    <w:rsid w:val="00B02B5C"/>
    <w:rsid w:val="00B02EB5"/>
    <w:rsid w:val="00B033F1"/>
    <w:rsid w:val="00B03D21"/>
    <w:rsid w:val="00B0558F"/>
    <w:rsid w:val="00B06C42"/>
    <w:rsid w:val="00B06D19"/>
    <w:rsid w:val="00B10B39"/>
    <w:rsid w:val="00B10D79"/>
    <w:rsid w:val="00B12073"/>
    <w:rsid w:val="00B1272C"/>
    <w:rsid w:val="00B12D7F"/>
    <w:rsid w:val="00B15078"/>
    <w:rsid w:val="00B15F8A"/>
    <w:rsid w:val="00B16204"/>
    <w:rsid w:val="00B1728F"/>
    <w:rsid w:val="00B20381"/>
    <w:rsid w:val="00B2245F"/>
    <w:rsid w:val="00B23788"/>
    <w:rsid w:val="00B275DB"/>
    <w:rsid w:val="00B27843"/>
    <w:rsid w:val="00B300DB"/>
    <w:rsid w:val="00B30515"/>
    <w:rsid w:val="00B332CD"/>
    <w:rsid w:val="00B33B9C"/>
    <w:rsid w:val="00B34302"/>
    <w:rsid w:val="00B35974"/>
    <w:rsid w:val="00B36F1A"/>
    <w:rsid w:val="00B3749B"/>
    <w:rsid w:val="00B40B4B"/>
    <w:rsid w:val="00B419FA"/>
    <w:rsid w:val="00B45E12"/>
    <w:rsid w:val="00B51C99"/>
    <w:rsid w:val="00B522EA"/>
    <w:rsid w:val="00B53B1E"/>
    <w:rsid w:val="00B5488D"/>
    <w:rsid w:val="00B54E42"/>
    <w:rsid w:val="00B54EC6"/>
    <w:rsid w:val="00B559CA"/>
    <w:rsid w:val="00B632B2"/>
    <w:rsid w:val="00B64271"/>
    <w:rsid w:val="00B6479A"/>
    <w:rsid w:val="00B65CE3"/>
    <w:rsid w:val="00B66F3C"/>
    <w:rsid w:val="00B67F77"/>
    <w:rsid w:val="00B70764"/>
    <w:rsid w:val="00B719CF"/>
    <w:rsid w:val="00B7265D"/>
    <w:rsid w:val="00B72E6C"/>
    <w:rsid w:val="00B73769"/>
    <w:rsid w:val="00B74403"/>
    <w:rsid w:val="00B7617F"/>
    <w:rsid w:val="00B765BC"/>
    <w:rsid w:val="00B8130D"/>
    <w:rsid w:val="00B81488"/>
    <w:rsid w:val="00B81CB5"/>
    <w:rsid w:val="00B82FD7"/>
    <w:rsid w:val="00B86655"/>
    <w:rsid w:val="00B866B3"/>
    <w:rsid w:val="00B86A06"/>
    <w:rsid w:val="00B901C0"/>
    <w:rsid w:val="00B90662"/>
    <w:rsid w:val="00B94511"/>
    <w:rsid w:val="00B94CAC"/>
    <w:rsid w:val="00B95ECD"/>
    <w:rsid w:val="00B96204"/>
    <w:rsid w:val="00B979CF"/>
    <w:rsid w:val="00BA19D4"/>
    <w:rsid w:val="00BA43B9"/>
    <w:rsid w:val="00BA5BDE"/>
    <w:rsid w:val="00BA5F2B"/>
    <w:rsid w:val="00BA5FCF"/>
    <w:rsid w:val="00BA69B3"/>
    <w:rsid w:val="00BA7220"/>
    <w:rsid w:val="00BA7E9E"/>
    <w:rsid w:val="00BB2155"/>
    <w:rsid w:val="00BB3B8D"/>
    <w:rsid w:val="00BB4F94"/>
    <w:rsid w:val="00BB62F5"/>
    <w:rsid w:val="00BB664B"/>
    <w:rsid w:val="00BB6942"/>
    <w:rsid w:val="00BB6C2A"/>
    <w:rsid w:val="00BB7502"/>
    <w:rsid w:val="00BB78AD"/>
    <w:rsid w:val="00BC0D43"/>
    <w:rsid w:val="00BC0E8D"/>
    <w:rsid w:val="00BC15A3"/>
    <w:rsid w:val="00BC1A64"/>
    <w:rsid w:val="00BC22E6"/>
    <w:rsid w:val="00BC280B"/>
    <w:rsid w:val="00BC33D0"/>
    <w:rsid w:val="00BD1948"/>
    <w:rsid w:val="00BD469C"/>
    <w:rsid w:val="00BD49A5"/>
    <w:rsid w:val="00BD573C"/>
    <w:rsid w:val="00BD6691"/>
    <w:rsid w:val="00BD711D"/>
    <w:rsid w:val="00BE0ABA"/>
    <w:rsid w:val="00BE257E"/>
    <w:rsid w:val="00BE296E"/>
    <w:rsid w:val="00BE3693"/>
    <w:rsid w:val="00BE7603"/>
    <w:rsid w:val="00BF033C"/>
    <w:rsid w:val="00BF0E93"/>
    <w:rsid w:val="00BF2FD0"/>
    <w:rsid w:val="00BF35F6"/>
    <w:rsid w:val="00BF3609"/>
    <w:rsid w:val="00BF3DE5"/>
    <w:rsid w:val="00BF4D0E"/>
    <w:rsid w:val="00BF4EE1"/>
    <w:rsid w:val="00BF5E58"/>
    <w:rsid w:val="00BF6FA6"/>
    <w:rsid w:val="00C00E1A"/>
    <w:rsid w:val="00C012F2"/>
    <w:rsid w:val="00C0228F"/>
    <w:rsid w:val="00C04B22"/>
    <w:rsid w:val="00C068F6"/>
    <w:rsid w:val="00C06A1A"/>
    <w:rsid w:val="00C102CA"/>
    <w:rsid w:val="00C11A4E"/>
    <w:rsid w:val="00C12E89"/>
    <w:rsid w:val="00C13C73"/>
    <w:rsid w:val="00C14065"/>
    <w:rsid w:val="00C14C5A"/>
    <w:rsid w:val="00C20FD7"/>
    <w:rsid w:val="00C21D8E"/>
    <w:rsid w:val="00C23BD2"/>
    <w:rsid w:val="00C249F4"/>
    <w:rsid w:val="00C274FE"/>
    <w:rsid w:val="00C27CD8"/>
    <w:rsid w:val="00C34241"/>
    <w:rsid w:val="00C348CE"/>
    <w:rsid w:val="00C3585C"/>
    <w:rsid w:val="00C36E31"/>
    <w:rsid w:val="00C432F8"/>
    <w:rsid w:val="00C47A34"/>
    <w:rsid w:val="00C53D10"/>
    <w:rsid w:val="00C556B8"/>
    <w:rsid w:val="00C60B74"/>
    <w:rsid w:val="00C63955"/>
    <w:rsid w:val="00C6572B"/>
    <w:rsid w:val="00C65F25"/>
    <w:rsid w:val="00C66302"/>
    <w:rsid w:val="00C67110"/>
    <w:rsid w:val="00C71C17"/>
    <w:rsid w:val="00C71E6B"/>
    <w:rsid w:val="00C72F54"/>
    <w:rsid w:val="00C74BEC"/>
    <w:rsid w:val="00C75138"/>
    <w:rsid w:val="00C7547B"/>
    <w:rsid w:val="00C77298"/>
    <w:rsid w:val="00C77600"/>
    <w:rsid w:val="00C836D3"/>
    <w:rsid w:val="00C85193"/>
    <w:rsid w:val="00C85F02"/>
    <w:rsid w:val="00C902DB"/>
    <w:rsid w:val="00C91191"/>
    <w:rsid w:val="00C91385"/>
    <w:rsid w:val="00C913CC"/>
    <w:rsid w:val="00C9265D"/>
    <w:rsid w:val="00C95C53"/>
    <w:rsid w:val="00C95CB9"/>
    <w:rsid w:val="00C961D3"/>
    <w:rsid w:val="00C975C9"/>
    <w:rsid w:val="00C97BAF"/>
    <w:rsid w:val="00CA0E92"/>
    <w:rsid w:val="00CA1EDD"/>
    <w:rsid w:val="00CA518F"/>
    <w:rsid w:val="00CA5BA9"/>
    <w:rsid w:val="00CA5BF2"/>
    <w:rsid w:val="00CA6CD4"/>
    <w:rsid w:val="00CA7C1D"/>
    <w:rsid w:val="00CA7C5B"/>
    <w:rsid w:val="00CB03C3"/>
    <w:rsid w:val="00CB066D"/>
    <w:rsid w:val="00CB2BAA"/>
    <w:rsid w:val="00CB3801"/>
    <w:rsid w:val="00CB3A0C"/>
    <w:rsid w:val="00CB4444"/>
    <w:rsid w:val="00CB6171"/>
    <w:rsid w:val="00CB716C"/>
    <w:rsid w:val="00CC147F"/>
    <w:rsid w:val="00CC1FDA"/>
    <w:rsid w:val="00CC27B9"/>
    <w:rsid w:val="00CC2B1E"/>
    <w:rsid w:val="00CC42B7"/>
    <w:rsid w:val="00CC43A8"/>
    <w:rsid w:val="00CC4C46"/>
    <w:rsid w:val="00CC5C97"/>
    <w:rsid w:val="00CC7C05"/>
    <w:rsid w:val="00CD1422"/>
    <w:rsid w:val="00CD1581"/>
    <w:rsid w:val="00CD519F"/>
    <w:rsid w:val="00CD562C"/>
    <w:rsid w:val="00CD6DBE"/>
    <w:rsid w:val="00CD7B60"/>
    <w:rsid w:val="00CE05FC"/>
    <w:rsid w:val="00CE2462"/>
    <w:rsid w:val="00CE53CD"/>
    <w:rsid w:val="00CE790D"/>
    <w:rsid w:val="00CF22CB"/>
    <w:rsid w:val="00CF2340"/>
    <w:rsid w:val="00CF3C50"/>
    <w:rsid w:val="00CF6988"/>
    <w:rsid w:val="00CF7CD5"/>
    <w:rsid w:val="00D01BEC"/>
    <w:rsid w:val="00D042FD"/>
    <w:rsid w:val="00D05675"/>
    <w:rsid w:val="00D05A18"/>
    <w:rsid w:val="00D079AB"/>
    <w:rsid w:val="00D114E4"/>
    <w:rsid w:val="00D14A27"/>
    <w:rsid w:val="00D15DAE"/>
    <w:rsid w:val="00D1659C"/>
    <w:rsid w:val="00D170BB"/>
    <w:rsid w:val="00D2097E"/>
    <w:rsid w:val="00D24886"/>
    <w:rsid w:val="00D24FA3"/>
    <w:rsid w:val="00D25502"/>
    <w:rsid w:val="00D26834"/>
    <w:rsid w:val="00D2687F"/>
    <w:rsid w:val="00D303C3"/>
    <w:rsid w:val="00D30E92"/>
    <w:rsid w:val="00D30FD9"/>
    <w:rsid w:val="00D3186C"/>
    <w:rsid w:val="00D32CF8"/>
    <w:rsid w:val="00D32F0D"/>
    <w:rsid w:val="00D35297"/>
    <w:rsid w:val="00D374F5"/>
    <w:rsid w:val="00D40A1E"/>
    <w:rsid w:val="00D40BA2"/>
    <w:rsid w:val="00D41E4F"/>
    <w:rsid w:val="00D42317"/>
    <w:rsid w:val="00D42738"/>
    <w:rsid w:val="00D42856"/>
    <w:rsid w:val="00D42CE2"/>
    <w:rsid w:val="00D467BD"/>
    <w:rsid w:val="00D47C12"/>
    <w:rsid w:val="00D501E1"/>
    <w:rsid w:val="00D50A38"/>
    <w:rsid w:val="00D51D26"/>
    <w:rsid w:val="00D52E4C"/>
    <w:rsid w:val="00D53AB6"/>
    <w:rsid w:val="00D54931"/>
    <w:rsid w:val="00D549C8"/>
    <w:rsid w:val="00D5599F"/>
    <w:rsid w:val="00D55ADF"/>
    <w:rsid w:val="00D55FA1"/>
    <w:rsid w:val="00D56001"/>
    <w:rsid w:val="00D60175"/>
    <w:rsid w:val="00D62021"/>
    <w:rsid w:val="00D62974"/>
    <w:rsid w:val="00D65E66"/>
    <w:rsid w:val="00D678B5"/>
    <w:rsid w:val="00D67CAF"/>
    <w:rsid w:val="00D67E76"/>
    <w:rsid w:val="00D70F4B"/>
    <w:rsid w:val="00D73FB1"/>
    <w:rsid w:val="00D76D6F"/>
    <w:rsid w:val="00D7767C"/>
    <w:rsid w:val="00D77C00"/>
    <w:rsid w:val="00D8420E"/>
    <w:rsid w:val="00D8458D"/>
    <w:rsid w:val="00D850FF"/>
    <w:rsid w:val="00D8655E"/>
    <w:rsid w:val="00D9004A"/>
    <w:rsid w:val="00D90F5A"/>
    <w:rsid w:val="00D96DBA"/>
    <w:rsid w:val="00DA1E50"/>
    <w:rsid w:val="00DA24D2"/>
    <w:rsid w:val="00DA502D"/>
    <w:rsid w:val="00DA5A56"/>
    <w:rsid w:val="00DA5D2F"/>
    <w:rsid w:val="00DA6529"/>
    <w:rsid w:val="00DB0539"/>
    <w:rsid w:val="00DB10AC"/>
    <w:rsid w:val="00DB14EA"/>
    <w:rsid w:val="00DB4192"/>
    <w:rsid w:val="00DB58F6"/>
    <w:rsid w:val="00DB5AEF"/>
    <w:rsid w:val="00DB6245"/>
    <w:rsid w:val="00DB6BCE"/>
    <w:rsid w:val="00DB6D42"/>
    <w:rsid w:val="00DB7C58"/>
    <w:rsid w:val="00DC1ACB"/>
    <w:rsid w:val="00DC457C"/>
    <w:rsid w:val="00DC47B8"/>
    <w:rsid w:val="00DC4C68"/>
    <w:rsid w:val="00DC6BA5"/>
    <w:rsid w:val="00DC7218"/>
    <w:rsid w:val="00DC7B94"/>
    <w:rsid w:val="00DD01A5"/>
    <w:rsid w:val="00DD15E5"/>
    <w:rsid w:val="00DD4A54"/>
    <w:rsid w:val="00DD56EB"/>
    <w:rsid w:val="00DD62E7"/>
    <w:rsid w:val="00DD77F0"/>
    <w:rsid w:val="00DE23FB"/>
    <w:rsid w:val="00DE3C7E"/>
    <w:rsid w:val="00DE45A9"/>
    <w:rsid w:val="00DE4F9B"/>
    <w:rsid w:val="00DE5E85"/>
    <w:rsid w:val="00DE608B"/>
    <w:rsid w:val="00DE67B7"/>
    <w:rsid w:val="00DE6D1A"/>
    <w:rsid w:val="00DE6D64"/>
    <w:rsid w:val="00DF07DE"/>
    <w:rsid w:val="00DF1BC0"/>
    <w:rsid w:val="00DF1C8D"/>
    <w:rsid w:val="00DF47C9"/>
    <w:rsid w:val="00DF4B99"/>
    <w:rsid w:val="00DF4CC4"/>
    <w:rsid w:val="00DF5408"/>
    <w:rsid w:val="00DF6966"/>
    <w:rsid w:val="00E00AB4"/>
    <w:rsid w:val="00E040E4"/>
    <w:rsid w:val="00E0492E"/>
    <w:rsid w:val="00E05A1B"/>
    <w:rsid w:val="00E06EA1"/>
    <w:rsid w:val="00E102DA"/>
    <w:rsid w:val="00E124D1"/>
    <w:rsid w:val="00E13700"/>
    <w:rsid w:val="00E13DD7"/>
    <w:rsid w:val="00E14018"/>
    <w:rsid w:val="00E145D4"/>
    <w:rsid w:val="00E1463B"/>
    <w:rsid w:val="00E15A90"/>
    <w:rsid w:val="00E15E77"/>
    <w:rsid w:val="00E167CE"/>
    <w:rsid w:val="00E20394"/>
    <w:rsid w:val="00E20752"/>
    <w:rsid w:val="00E23432"/>
    <w:rsid w:val="00E239A2"/>
    <w:rsid w:val="00E25452"/>
    <w:rsid w:val="00E257B0"/>
    <w:rsid w:val="00E26241"/>
    <w:rsid w:val="00E267FF"/>
    <w:rsid w:val="00E27F7B"/>
    <w:rsid w:val="00E30304"/>
    <w:rsid w:val="00E30B11"/>
    <w:rsid w:val="00E31154"/>
    <w:rsid w:val="00E3339A"/>
    <w:rsid w:val="00E34FC1"/>
    <w:rsid w:val="00E353A4"/>
    <w:rsid w:val="00E35E0A"/>
    <w:rsid w:val="00E36931"/>
    <w:rsid w:val="00E37475"/>
    <w:rsid w:val="00E37E84"/>
    <w:rsid w:val="00E416BA"/>
    <w:rsid w:val="00E41D24"/>
    <w:rsid w:val="00E43069"/>
    <w:rsid w:val="00E447D1"/>
    <w:rsid w:val="00E44C52"/>
    <w:rsid w:val="00E45CEA"/>
    <w:rsid w:val="00E46533"/>
    <w:rsid w:val="00E47732"/>
    <w:rsid w:val="00E47D75"/>
    <w:rsid w:val="00E47FCD"/>
    <w:rsid w:val="00E51B0E"/>
    <w:rsid w:val="00E52273"/>
    <w:rsid w:val="00E5506F"/>
    <w:rsid w:val="00E55A0F"/>
    <w:rsid w:val="00E56511"/>
    <w:rsid w:val="00E56906"/>
    <w:rsid w:val="00E570B7"/>
    <w:rsid w:val="00E57AE2"/>
    <w:rsid w:val="00E62961"/>
    <w:rsid w:val="00E62971"/>
    <w:rsid w:val="00E63367"/>
    <w:rsid w:val="00E64F9D"/>
    <w:rsid w:val="00E67831"/>
    <w:rsid w:val="00E703C4"/>
    <w:rsid w:val="00E70793"/>
    <w:rsid w:val="00E71C94"/>
    <w:rsid w:val="00E7374F"/>
    <w:rsid w:val="00E74080"/>
    <w:rsid w:val="00E75157"/>
    <w:rsid w:val="00E76155"/>
    <w:rsid w:val="00E825B4"/>
    <w:rsid w:val="00E84347"/>
    <w:rsid w:val="00E859DA"/>
    <w:rsid w:val="00E85B6C"/>
    <w:rsid w:val="00E91554"/>
    <w:rsid w:val="00E91931"/>
    <w:rsid w:val="00E91C8B"/>
    <w:rsid w:val="00E93513"/>
    <w:rsid w:val="00E94551"/>
    <w:rsid w:val="00E9486E"/>
    <w:rsid w:val="00E95103"/>
    <w:rsid w:val="00E95D32"/>
    <w:rsid w:val="00E96AD0"/>
    <w:rsid w:val="00E97934"/>
    <w:rsid w:val="00EA068F"/>
    <w:rsid w:val="00EA541D"/>
    <w:rsid w:val="00EB1779"/>
    <w:rsid w:val="00EB2E3A"/>
    <w:rsid w:val="00EB6071"/>
    <w:rsid w:val="00EC1F1D"/>
    <w:rsid w:val="00EC4164"/>
    <w:rsid w:val="00EC50A7"/>
    <w:rsid w:val="00EC51C9"/>
    <w:rsid w:val="00EC619F"/>
    <w:rsid w:val="00ED01E9"/>
    <w:rsid w:val="00ED0981"/>
    <w:rsid w:val="00ED1320"/>
    <w:rsid w:val="00ED2B51"/>
    <w:rsid w:val="00ED2C33"/>
    <w:rsid w:val="00ED3224"/>
    <w:rsid w:val="00ED644F"/>
    <w:rsid w:val="00EE1338"/>
    <w:rsid w:val="00EE1363"/>
    <w:rsid w:val="00EE1993"/>
    <w:rsid w:val="00EE321C"/>
    <w:rsid w:val="00EE377F"/>
    <w:rsid w:val="00EE67CD"/>
    <w:rsid w:val="00EE6EF4"/>
    <w:rsid w:val="00EE72B0"/>
    <w:rsid w:val="00EE7757"/>
    <w:rsid w:val="00EF0F75"/>
    <w:rsid w:val="00EF1454"/>
    <w:rsid w:val="00EF1948"/>
    <w:rsid w:val="00EF2758"/>
    <w:rsid w:val="00EF317A"/>
    <w:rsid w:val="00EF3BB2"/>
    <w:rsid w:val="00EF3F33"/>
    <w:rsid w:val="00EF4C63"/>
    <w:rsid w:val="00EF5597"/>
    <w:rsid w:val="00EF5EB8"/>
    <w:rsid w:val="00EF61F0"/>
    <w:rsid w:val="00EF6C83"/>
    <w:rsid w:val="00F02220"/>
    <w:rsid w:val="00F02F8F"/>
    <w:rsid w:val="00F03A3F"/>
    <w:rsid w:val="00F04F02"/>
    <w:rsid w:val="00F052EF"/>
    <w:rsid w:val="00F12E53"/>
    <w:rsid w:val="00F14A1E"/>
    <w:rsid w:val="00F14D45"/>
    <w:rsid w:val="00F153A2"/>
    <w:rsid w:val="00F24749"/>
    <w:rsid w:val="00F24ADA"/>
    <w:rsid w:val="00F25820"/>
    <w:rsid w:val="00F26BEA"/>
    <w:rsid w:val="00F26C1E"/>
    <w:rsid w:val="00F27FBC"/>
    <w:rsid w:val="00F3577B"/>
    <w:rsid w:val="00F369F3"/>
    <w:rsid w:val="00F42224"/>
    <w:rsid w:val="00F42ABF"/>
    <w:rsid w:val="00F42E04"/>
    <w:rsid w:val="00F43440"/>
    <w:rsid w:val="00F43AC6"/>
    <w:rsid w:val="00F447CC"/>
    <w:rsid w:val="00F4653D"/>
    <w:rsid w:val="00F473C4"/>
    <w:rsid w:val="00F47401"/>
    <w:rsid w:val="00F474B6"/>
    <w:rsid w:val="00F504FA"/>
    <w:rsid w:val="00F563E5"/>
    <w:rsid w:val="00F5644E"/>
    <w:rsid w:val="00F60C99"/>
    <w:rsid w:val="00F6487E"/>
    <w:rsid w:val="00F67D09"/>
    <w:rsid w:val="00F7077B"/>
    <w:rsid w:val="00F72582"/>
    <w:rsid w:val="00F73197"/>
    <w:rsid w:val="00F736EB"/>
    <w:rsid w:val="00F74338"/>
    <w:rsid w:val="00F74D65"/>
    <w:rsid w:val="00F74F09"/>
    <w:rsid w:val="00F753B3"/>
    <w:rsid w:val="00F760CA"/>
    <w:rsid w:val="00F77531"/>
    <w:rsid w:val="00F77675"/>
    <w:rsid w:val="00F77A06"/>
    <w:rsid w:val="00F77A8F"/>
    <w:rsid w:val="00F80A9B"/>
    <w:rsid w:val="00F81421"/>
    <w:rsid w:val="00F81FAC"/>
    <w:rsid w:val="00F83CCB"/>
    <w:rsid w:val="00F84359"/>
    <w:rsid w:val="00F84BF4"/>
    <w:rsid w:val="00F84C76"/>
    <w:rsid w:val="00F84CEA"/>
    <w:rsid w:val="00F86514"/>
    <w:rsid w:val="00F87718"/>
    <w:rsid w:val="00F93DB4"/>
    <w:rsid w:val="00F93FD0"/>
    <w:rsid w:val="00F943AB"/>
    <w:rsid w:val="00F95CD7"/>
    <w:rsid w:val="00F97EC2"/>
    <w:rsid w:val="00FA0093"/>
    <w:rsid w:val="00FA08BF"/>
    <w:rsid w:val="00FA0C79"/>
    <w:rsid w:val="00FA0F1B"/>
    <w:rsid w:val="00FA27C9"/>
    <w:rsid w:val="00FA38A8"/>
    <w:rsid w:val="00FA56DF"/>
    <w:rsid w:val="00FA647B"/>
    <w:rsid w:val="00FB0587"/>
    <w:rsid w:val="00FB1513"/>
    <w:rsid w:val="00FB182D"/>
    <w:rsid w:val="00FB4847"/>
    <w:rsid w:val="00FB4D1C"/>
    <w:rsid w:val="00FB6048"/>
    <w:rsid w:val="00FB7E81"/>
    <w:rsid w:val="00FC1B93"/>
    <w:rsid w:val="00FC33D1"/>
    <w:rsid w:val="00FC3B29"/>
    <w:rsid w:val="00FC5637"/>
    <w:rsid w:val="00FC7A18"/>
    <w:rsid w:val="00FD0AEA"/>
    <w:rsid w:val="00FD43B4"/>
    <w:rsid w:val="00FD51BF"/>
    <w:rsid w:val="00FD5582"/>
    <w:rsid w:val="00FD5AE9"/>
    <w:rsid w:val="00FD64D0"/>
    <w:rsid w:val="00FD65CE"/>
    <w:rsid w:val="00FD6A89"/>
    <w:rsid w:val="00FD7378"/>
    <w:rsid w:val="00FE0519"/>
    <w:rsid w:val="00FE1A49"/>
    <w:rsid w:val="00FE29F9"/>
    <w:rsid w:val="00FE2D52"/>
    <w:rsid w:val="00FE3170"/>
    <w:rsid w:val="00FE4029"/>
    <w:rsid w:val="00FE4B9B"/>
    <w:rsid w:val="00FE67BD"/>
    <w:rsid w:val="00FF13BB"/>
    <w:rsid w:val="00FF22FA"/>
    <w:rsid w:val="00FF5D6B"/>
    <w:rsid w:val="00FF6D0E"/>
    <w:rsid w:val="21E3E2F1"/>
    <w:rsid w:val="25116FF3"/>
    <w:rsid w:val="326992DB"/>
    <w:rsid w:val="4FF50C44"/>
    <w:rsid w:val="540BE418"/>
    <w:rsid w:val="57404754"/>
    <w:rsid w:val="59637DBE"/>
    <w:rsid w:val="63DA3ADF"/>
    <w:rsid w:val="64F9BFCD"/>
    <w:rsid w:val="66010A32"/>
    <w:rsid w:val="7036C7A4"/>
    <w:rsid w:val="736006C4"/>
    <w:rsid w:val="74F3FBAD"/>
    <w:rsid w:val="7AA14C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855CE01"/>
  <w15:docId w15:val="{113AAF20-C62D-42F1-ADE5-84DBFC4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1276"/>
    <w:pPr>
      <w:jc w:val="both"/>
    </w:pPr>
    <w:rPr>
      <w:rFonts w:ascii="Verdana" w:hAnsi="Verdana"/>
    </w:rPr>
  </w:style>
  <w:style w:type="paragraph" w:styleId="Heading1">
    <w:name w:val="heading 1"/>
    <w:basedOn w:val="Normal"/>
    <w:next w:val="Normal"/>
    <w:link w:val="Heading1Char"/>
    <w:qFormat/>
    <w:rsid w:val="004A7B3F"/>
    <w:pPr>
      <w:keepNext/>
      <w:numPr>
        <w:numId w:val="1"/>
      </w:numPr>
      <w:tabs>
        <w:tab w:val="left" w:pos="567"/>
      </w:tabs>
      <w:spacing w:before="480" w:after="120"/>
      <w:outlineLvl w:val="0"/>
    </w:pPr>
    <w:rPr>
      <w:b/>
      <w:kern w:val="28"/>
      <w:sz w:val="32"/>
    </w:rPr>
  </w:style>
  <w:style w:type="paragraph" w:styleId="Heading2">
    <w:name w:val="heading 2"/>
    <w:aliases w:val="h2,HD2"/>
    <w:basedOn w:val="Normal"/>
    <w:next w:val="Normal"/>
    <w:link w:val="Heading2Char"/>
    <w:qFormat/>
    <w:rsid w:val="00994F6F"/>
    <w:pPr>
      <w:numPr>
        <w:ilvl w:val="1"/>
        <w:numId w:val="1"/>
      </w:numPr>
      <w:spacing w:before="240" w:after="120"/>
      <w:jc w:val="left"/>
      <w:outlineLvl w:val="1"/>
    </w:pPr>
    <w:rPr>
      <w:rFonts w:cs="Arial"/>
      <w:b/>
      <w:sz w:val="28"/>
      <w:szCs w:val="12"/>
    </w:rPr>
  </w:style>
  <w:style w:type="paragraph" w:styleId="Heading3">
    <w:name w:val="heading 3"/>
    <w:aliases w:val="heading 3"/>
    <w:basedOn w:val="Normal"/>
    <w:next w:val="Normal"/>
    <w:link w:val="Heading3Char"/>
    <w:qFormat/>
    <w:rsid w:val="004A7B3F"/>
    <w:pPr>
      <w:keepNext/>
      <w:numPr>
        <w:ilvl w:val="2"/>
        <w:numId w:val="1"/>
      </w:numPr>
      <w:spacing w:before="360" w:after="120"/>
      <w:outlineLvl w:val="2"/>
    </w:pPr>
    <w:rPr>
      <w:b/>
      <w:sz w:val="24"/>
    </w:rPr>
  </w:style>
  <w:style w:type="paragraph" w:styleId="Heading4">
    <w:name w:val="heading 4"/>
    <w:basedOn w:val="Normal"/>
    <w:next w:val="Normal"/>
    <w:qFormat/>
    <w:rsid w:val="004A7B3F"/>
    <w:pPr>
      <w:keepNext/>
      <w:numPr>
        <w:ilvl w:val="3"/>
        <w:numId w:val="1"/>
      </w:numPr>
      <w:tabs>
        <w:tab w:val="left" w:pos="964"/>
      </w:tabs>
      <w:spacing w:before="480" w:after="120"/>
      <w:outlineLvl w:val="3"/>
    </w:pPr>
    <w:rPr>
      <w:b/>
    </w:rPr>
  </w:style>
  <w:style w:type="paragraph" w:styleId="Heading5">
    <w:name w:val="heading 5"/>
    <w:basedOn w:val="Normal"/>
    <w:next w:val="Normal"/>
    <w:qFormat/>
    <w:rsid w:val="004A7B3F"/>
    <w:pPr>
      <w:keepNext/>
      <w:numPr>
        <w:ilvl w:val="4"/>
        <w:numId w:val="1"/>
      </w:numPr>
      <w:spacing w:before="480" w:after="100" w:afterAutospacing="1"/>
      <w:outlineLvl w:val="4"/>
    </w:pPr>
    <w:rPr>
      <w:b/>
    </w:rPr>
  </w:style>
  <w:style w:type="paragraph" w:styleId="Heading6">
    <w:name w:val="heading 6"/>
    <w:basedOn w:val="Normal"/>
    <w:next w:val="Normal"/>
    <w:qFormat/>
    <w:rsid w:val="008445C3"/>
    <w:pPr>
      <w:keepNext/>
      <w:numPr>
        <w:ilvl w:val="5"/>
        <w:numId w:val="1"/>
      </w:numPr>
      <w:spacing w:before="600" w:after="100" w:afterAutospacing="1" w:line="360" w:lineRule="auto"/>
      <w:outlineLvl w:val="5"/>
    </w:pPr>
    <w:rPr>
      <w:b/>
    </w:rPr>
  </w:style>
  <w:style w:type="paragraph" w:styleId="Heading7">
    <w:name w:val="heading 7"/>
    <w:basedOn w:val="Normal"/>
    <w:next w:val="Normal"/>
    <w:qFormat/>
    <w:rsid w:val="008445C3"/>
    <w:pPr>
      <w:keepNext/>
      <w:numPr>
        <w:ilvl w:val="6"/>
        <w:numId w:val="1"/>
      </w:numPr>
      <w:spacing w:before="600" w:after="100" w:afterAutospacing="1"/>
      <w:outlineLvl w:val="6"/>
    </w:pPr>
    <w:rPr>
      <w:b/>
    </w:rPr>
  </w:style>
  <w:style w:type="paragraph" w:styleId="Heading8">
    <w:name w:val="heading 8"/>
    <w:basedOn w:val="Normal"/>
    <w:next w:val="Normal"/>
    <w:qFormat/>
    <w:rsid w:val="008445C3"/>
    <w:pPr>
      <w:keepNext/>
      <w:numPr>
        <w:ilvl w:val="7"/>
        <w:numId w:val="1"/>
      </w:numPr>
      <w:spacing w:before="600" w:after="100" w:afterAutospacing="1"/>
      <w:outlineLvl w:val="7"/>
    </w:pPr>
    <w:rPr>
      <w:b/>
    </w:rPr>
  </w:style>
  <w:style w:type="paragraph" w:styleId="Heading9">
    <w:name w:val="heading 9"/>
    <w:basedOn w:val="Normal"/>
    <w:next w:val="Normal"/>
    <w:qFormat/>
    <w:rsid w:val="008445C3"/>
    <w:pPr>
      <w:keepNext/>
      <w:numPr>
        <w:ilvl w:val="8"/>
        <w:numId w:val="1"/>
      </w:numPr>
      <w:spacing w:before="600" w:after="100" w:afterAutospacing="1"/>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2856"/>
    <w:rPr>
      <w:rFonts w:ascii="Verdana" w:hAnsi="Verdana"/>
      <w:b/>
      <w:kern w:val="28"/>
      <w:sz w:val="32"/>
    </w:rPr>
  </w:style>
  <w:style w:type="character" w:customStyle="1" w:styleId="Heading2Char">
    <w:name w:val="Heading 2 Char"/>
    <w:aliases w:val="h2 Char,HD2 Char"/>
    <w:basedOn w:val="DefaultParagraphFont"/>
    <w:link w:val="Heading2"/>
    <w:rsid w:val="00994F6F"/>
    <w:rPr>
      <w:rFonts w:ascii="Verdana" w:hAnsi="Verdana" w:cs="Arial"/>
      <w:b/>
      <w:sz w:val="28"/>
      <w:szCs w:val="12"/>
    </w:rPr>
  </w:style>
  <w:style w:type="paragraph" w:styleId="FootnoteText">
    <w:name w:val="footnote text"/>
    <w:basedOn w:val="Normal"/>
    <w:semiHidden/>
    <w:rsid w:val="005D0E77"/>
  </w:style>
  <w:style w:type="paragraph" w:customStyle="1" w:styleId="Hinweis">
    <w:name w:val="Hinweis"/>
    <w:basedOn w:val="Normal"/>
    <w:next w:val="Normal"/>
    <w:link w:val="HinweisZchn"/>
    <w:rsid w:val="00980032"/>
    <w:pPr>
      <w:shd w:val="clear" w:color="auto" w:fill="E6E6E6"/>
      <w:spacing w:after="120"/>
      <w:ind w:left="567"/>
      <w:jc w:val="left"/>
    </w:pPr>
    <w:rPr>
      <w:szCs w:val="36"/>
    </w:rPr>
  </w:style>
  <w:style w:type="character" w:customStyle="1" w:styleId="HinweisZchn">
    <w:name w:val="Hinweis Zchn"/>
    <w:basedOn w:val="DefaultParagraphFont"/>
    <w:link w:val="Hinweis"/>
    <w:rsid w:val="00980032"/>
    <w:rPr>
      <w:rFonts w:ascii="Verdana" w:hAnsi="Verdana"/>
      <w:sz w:val="22"/>
      <w:szCs w:val="36"/>
      <w:lang w:val="de-DE" w:eastAsia="de-DE" w:bidi="ar-SA"/>
    </w:rPr>
  </w:style>
  <w:style w:type="paragraph" w:styleId="Footer">
    <w:name w:val="footer"/>
    <w:basedOn w:val="Normal"/>
    <w:rsid w:val="005D0E77"/>
    <w:pPr>
      <w:tabs>
        <w:tab w:val="center" w:pos="4536"/>
        <w:tab w:val="right" w:pos="9072"/>
      </w:tabs>
    </w:pPr>
    <w:rPr>
      <w:color w:val="999999"/>
      <w:sz w:val="12"/>
    </w:rPr>
  </w:style>
  <w:style w:type="paragraph" w:styleId="Header">
    <w:name w:val="header"/>
    <w:basedOn w:val="Normal"/>
    <w:rsid w:val="005D0E77"/>
    <w:pPr>
      <w:tabs>
        <w:tab w:val="center" w:pos="4536"/>
        <w:tab w:val="right" w:pos="9072"/>
      </w:tabs>
    </w:pPr>
  </w:style>
  <w:style w:type="table" w:styleId="TableGrid">
    <w:name w:val="Table Grid"/>
    <w:basedOn w:val="TableNormal"/>
    <w:uiPriority w:val="39"/>
    <w:rsid w:val="005D0E77"/>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5D0E77"/>
  </w:style>
  <w:style w:type="paragraph" w:styleId="CommentSubject">
    <w:name w:val="annotation subject"/>
    <w:basedOn w:val="CommentText"/>
    <w:next w:val="CommentText"/>
    <w:semiHidden/>
    <w:rsid w:val="005D0E77"/>
    <w:rPr>
      <w:b/>
      <w:bCs/>
    </w:rPr>
  </w:style>
  <w:style w:type="character" w:styleId="CommentReference">
    <w:name w:val="annotation reference"/>
    <w:basedOn w:val="DefaultParagraphFont"/>
    <w:semiHidden/>
    <w:rsid w:val="005D0E77"/>
    <w:rPr>
      <w:sz w:val="16"/>
      <w:szCs w:val="16"/>
    </w:rPr>
  </w:style>
  <w:style w:type="character" w:styleId="Hyperlink">
    <w:name w:val="Hyperlink"/>
    <w:basedOn w:val="DefaultParagraphFont"/>
    <w:uiPriority w:val="99"/>
    <w:rsid w:val="005D0E77"/>
    <w:rPr>
      <w:color w:val="0000FF"/>
      <w:u w:val="single"/>
    </w:rPr>
  </w:style>
  <w:style w:type="paragraph" w:customStyle="1" w:styleId="Titel1">
    <w:name w:val="Titel1"/>
    <w:basedOn w:val="Normal"/>
    <w:rsid w:val="005D0E77"/>
    <w:pPr>
      <w:spacing w:line="360" w:lineRule="auto"/>
      <w:jc w:val="right"/>
    </w:pPr>
    <w:rPr>
      <w:sz w:val="52"/>
      <w:szCs w:val="52"/>
    </w:rPr>
  </w:style>
  <w:style w:type="paragraph" w:customStyle="1" w:styleId="Untertitel1">
    <w:name w:val="Untertitel1"/>
    <w:basedOn w:val="Normal"/>
    <w:rsid w:val="00980032"/>
    <w:pPr>
      <w:spacing w:line="360" w:lineRule="auto"/>
      <w:jc w:val="right"/>
    </w:pPr>
    <w:rPr>
      <w:sz w:val="36"/>
    </w:rPr>
  </w:style>
  <w:style w:type="paragraph" w:styleId="TOC2">
    <w:name w:val="toc 2"/>
    <w:basedOn w:val="Normal"/>
    <w:next w:val="Normal"/>
    <w:autoRedefine/>
    <w:uiPriority w:val="39"/>
    <w:qFormat/>
    <w:rsid w:val="00BD469C"/>
    <w:pPr>
      <w:tabs>
        <w:tab w:val="left" w:pos="800"/>
        <w:tab w:val="right" w:pos="9488"/>
      </w:tabs>
      <w:spacing w:line="360" w:lineRule="auto"/>
      <w:ind w:left="240"/>
    </w:pPr>
  </w:style>
  <w:style w:type="paragraph" w:styleId="TOC1">
    <w:name w:val="toc 1"/>
    <w:basedOn w:val="Normal"/>
    <w:next w:val="Normal"/>
    <w:autoRedefine/>
    <w:uiPriority w:val="39"/>
    <w:qFormat/>
    <w:rsid w:val="00BD469C"/>
    <w:pPr>
      <w:tabs>
        <w:tab w:val="left" w:pos="442"/>
        <w:tab w:val="right" w:pos="9498"/>
      </w:tabs>
      <w:spacing w:line="360" w:lineRule="auto"/>
    </w:pPr>
  </w:style>
  <w:style w:type="paragraph" w:styleId="ListParagraph">
    <w:name w:val="List Paragraph"/>
    <w:basedOn w:val="Normal"/>
    <w:uiPriority w:val="34"/>
    <w:qFormat/>
    <w:rsid w:val="00B03D21"/>
    <w:pPr>
      <w:numPr>
        <w:numId w:val="2"/>
      </w:numPr>
      <w:suppressAutoHyphens/>
      <w:spacing w:beforeLines="60" w:after="60"/>
      <w:jc w:val="left"/>
    </w:pPr>
    <w:rPr>
      <w:sz w:val="18"/>
      <w:szCs w:val="18"/>
    </w:rPr>
  </w:style>
  <w:style w:type="character" w:customStyle="1" w:styleId="Iconsinline">
    <w:name w:val="Icons inline"/>
    <w:basedOn w:val="DefaultParagraphFont"/>
    <w:rsid w:val="007C0281"/>
    <w:rPr>
      <w:position w:val="-8"/>
    </w:rPr>
  </w:style>
  <w:style w:type="paragraph" w:customStyle="1" w:styleId="Tabellentext">
    <w:name w:val="Tabellentext"/>
    <w:basedOn w:val="Normal"/>
    <w:rsid w:val="004B2C79"/>
    <w:pPr>
      <w:spacing w:before="144" w:after="60"/>
    </w:pPr>
    <w:rPr>
      <w:sz w:val="18"/>
    </w:rPr>
  </w:style>
  <w:style w:type="paragraph" w:customStyle="1" w:styleId="NummerierunginTabelle">
    <w:name w:val="Nummerierung in Tabelle"/>
    <w:basedOn w:val="Normal"/>
    <w:rsid w:val="003926BC"/>
    <w:pPr>
      <w:spacing w:before="120" w:after="120"/>
    </w:pPr>
    <w:rPr>
      <w:sz w:val="18"/>
    </w:rPr>
  </w:style>
  <w:style w:type="paragraph" w:styleId="TOC3">
    <w:name w:val="toc 3"/>
    <w:basedOn w:val="Normal"/>
    <w:next w:val="Normal"/>
    <w:autoRedefine/>
    <w:uiPriority w:val="39"/>
    <w:qFormat/>
    <w:rsid w:val="00BD469C"/>
    <w:pPr>
      <w:tabs>
        <w:tab w:val="left" w:pos="1320"/>
        <w:tab w:val="right" w:pos="9498"/>
      </w:tabs>
      <w:spacing w:line="360" w:lineRule="auto"/>
      <w:ind w:left="442"/>
    </w:pPr>
  </w:style>
  <w:style w:type="paragraph" w:styleId="BalloonText">
    <w:name w:val="Balloon Text"/>
    <w:basedOn w:val="Normal"/>
    <w:link w:val="BalloonTextChar"/>
    <w:rsid w:val="00370B9B"/>
    <w:rPr>
      <w:rFonts w:ascii="Tahoma" w:hAnsi="Tahoma" w:cs="Tahoma"/>
      <w:sz w:val="16"/>
      <w:szCs w:val="16"/>
    </w:rPr>
  </w:style>
  <w:style w:type="character" w:customStyle="1" w:styleId="BalloonTextChar">
    <w:name w:val="Balloon Text Char"/>
    <w:basedOn w:val="DefaultParagraphFont"/>
    <w:link w:val="BalloonText"/>
    <w:rsid w:val="00370B9B"/>
    <w:rPr>
      <w:rFonts w:ascii="Tahoma" w:hAnsi="Tahoma" w:cs="Tahoma"/>
      <w:sz w:val="16"/>
      <w:szCs w:val="16"/>
    </w:rPr>
  </w:style>
  <w:style w:type="paragraph" w:styleId="BodyText">
    <w:name w:val="Body Text"/>
    <w:aliases w:val="body text"/>
    <w:basedOn w:val="Normal"/>
    <w:link w:val="BodyTextChar"/>
    <w:rsid w:val="007A7620"/>
    <w:pPr>
      <w:spacing w:before="100" w:beforeAutospacing="1" w:after="100" w:afterAutospacing="1"/>
      <w:jc w:val="left"/>
    </w:pPr>
    <w:rPr>
      <w:sz w:val="22"/>
    </w:rPr>
  </w:style>
  <w:style w:type="character" w:customStyle="1" w:styleId="BodyTextChar">
    <w:name w:val="Body Text Char"/>
    <w:aliases w:val="body text Char"/>
    <w:basedOn w:val="DefaultParagraphFont"/>
    <w:link w:val="BodyText"/>
    <w:rsid w:val="007A7620"/>
    <w:rPr>
      <w:rFonts w:ascii="Verdana" w:hAnsi="Verdana"/>
      <w:sz w:val="22"/>
    </w:rPr>
  </w:style>
  <w:style w:type="paragraph" w:styleId="DocumentMap">
    <w:name w:val="Document Map"/>
    <w:basedOn w:val="Normal"/>
    <w:link w:val="DocumentMapChar"/>
    <w:rsid w:val="00D42856"/>
    <w:pPr>
      <w:shd w:val="clear" w:color="auto" w:fill="000080"/>
      <w:tabs>
        <w:tab w:val="left" w:pos="652"/>
      </w:tabs>
      <w:spacing w:before="60" w:after="60"/>
      <w:ind w:left="284" w:right="284"/>
      <w:jc w:val="left"/>
    </w:pPr>
    <w:rPr>
      <w:rFonts w:ascii="Tahoma" w:hAnsi="Tahoma"/>
      <w:lang w:val="en-US"/>
    </w:rPr>
  </w:style>
  <w:style w:type="character" w:customStyle="1" w:styleId="DocumentMapChar">
    <w:name w:val="Document Map Char"/>
    <w:basedOn w:val="DefaultParagraphFont"/>
    <w:link w:val="DocumentMap"/>
    <w:rsid w:val="00D42856"/>
    <w:rPr>
      <w:rFonts w:ascii="Tahoma" w:hAnsi="Tahoma"/>
      <w:shd w:val="clear" w:color="auto" w:fill="000080"/>
      <w:lang w:val="en-US"/>
    </w:rPr>
  </w:style>
  <w:style w:type="character" w:styleId="FootnoteReference">
    <w:name w:val="footnote reference"/>
    <w:basedOn w:val="DefaultParagraphFont"/>
    <w:rsid w:val="00D42856"/>
    <w:rPr>
      <w:vanish/>
      <w:position w:val="6"/>
      <w:sz w:val="16"/>
    </w:rPr>
  </w:style>
  <w:style w:type="paragraph" w:customStyle="1" w:styleId="HIDEHTML">
    <w:name w:val="HIDEHTML"/>
    <w:basedOn w:val="Normal"/>
    <w:rsid w:val="00D42856"/>
    <w:pPr>
      <w:tabs>
        <w:tab w:val="left" w:pos="652"/>
      </w:tabs>
      <w:spacing w:before="60" w:after="60"/>
      <w:ind w:left="284" w:right="284"/>
      <w:jc w:val="left"/>
    </w:pPr>
    <w:rPr>
      <w:rFonts w:ascii="Arial" w:hAnsi="Arial"/>
      <w:vanish/>
      <w:lang w:val="en-US"/>
    </w:rPr>
  </w:style>
  <w:style w:type="character" w:customStyle="1" w:styleId="HTMLTag">
    <w:name w:val="HTMLTag"/>
    <w:basedOn w:val="DefaultParagraphFont"/>
    <w:rsid w:val="00D42856"/>
    <w:rPr>
      <w:vanish/>
      <w:color w:val="auto"/>
      <w:u w:val="none"/>
    </w:rPr>
  </w:style>
  <w:style w:type="paragraph" w:styleId="List">
    <w:name w:val="List"/>
    <w:basedOn w:val="Normal"/>
    <w:rsid w:val="00D42856"/>
    <w:pPr>
      <w:tabs>
        <w:tab w:val="left" w:pos="652"/>
      </w:tabs>
      <w:spacing w:before="60" w:after="60"/>
      <w:ind w:left="648" w:right="288" w:hanging="360"/>
      <w:jc w:val="left"/>
    </w:pPr>
    <w:rPr>
      <w:rFonts w:ascii="Arial" w:hAnsi="Arial"/>
      <w:lang w:val="en-US"/>
    </w:rPr>
  </w:style>
  <w:style w:type="paragraph" w:styleId="List2">
    <w:name w:val="List 2"/>
    <w:basedOn w:val="List"/>
    <w:rsid w:val="00D42856"/>
    <w:pPr>
      <w:ind w:left="1008" w:right="576"/>
    </w:pPr>
  </w:style>
  <w:style w:type="paragraph" w:styleId="List3">
    <w:name w:val="List 3"/>
    <w:basedOn w:val="List2"/>
    <w:rsid w:val="00D42856"/>
    <w:pPr>
      <w:ind w:left="1368" w:right="864"/>
    </w:pPr>
  </w:style>
  <w:style w:type="paragraph" w:styleId="ListContinue">
    <w:name w:val="List Continue"/>
    <w:basedOn w:val="Normal"/>
    <w:rsid w:val="00D42856"/>
    <w:pPr>
      <w:tabs>
        <w:tab w:val="left" w:pos="652"/>
      </w:tabs>
      <w:spacing w:before="60" w:after="60"/>
      <w:ind w:left="652" w:right="284"/>
      <w:jc w:val="left"/>
    </w:pPr>
    <w:rPr>
      <w:rFonts w:ascii="Arial" w:hAnsi="Arial"/>
      <w:lang w:val="en-US"/>
    </w:rPr>
  </w:style>
  <w:style w:type="paragraph" w:styleId="ListContinue2">
    <w:name w:val="List Continue 2"/>
    <w:basedOn w:val="ListContinue"/>
    <w:rsid w:val="00D42856"/>
    <w:pPr>
      <w:ind w:left="1008" w:right="288"/>
    </w:pPr>
  </w:style>
  <w:style w:type="paragraph" w:styleId="ListContinue3">
    <w:name w:val="List Continue 3"/>
    <w:basedOn w:val="Normal"/>
    <w:rsid w:val="00D42856"/>
    <w:pPr>
      <w:tabs>
        <w:tab w:val="left" w:pos="652"/>
      </w:tabs>
      <w:spacing w:before="60" w:after="120"/>
      <w:ind w:left="1368" w:right="288"/>
      <w:jc w:val="left"/>
    </w:pPr>
    <w:rPr>
      <w:rFonts w:ascii="Arial" w:hAnsi="Arial"/>
      <w:lang w:val="en-US"/>
    </w:rPr>
  </w:style>
  <w:style w:type="paragraph" w:styleId="MacroText">
    <w:name w:val="macro"/>
    <w:link w:val="MacroTextChar"/>
    <w:rsid w:val="00D42856"/>
    <w:pPr>
      <w:tabs>
        <w:tab w:val="left" w:pos="480"/>
        <w:tab w:val="left" w:pos="960"/>
        <w:tab w:val="left" w:pos="1440"/>
        <w:tab w:val="left" w:pos="1920"/>
        <w:tab w:val="left" w:pos="2400"/>
        <w:tab w:val="left" w:pos="2880"/>
        <w:tab w:val="left" w:pos="3360"/>
        <w:tab w:val="left" w:pos="3840"/>
        <w:tab w:val="left" w:pos="4320"/>
      </w:tabs>
      <w:ind w:right="-2880"/>
    </w:pPr>
    <w:rPr>
      <w:rFonts w:ascii="Courier New" w:hAnsi="Courier New"/>
      <w:sz w:val="16"/>
      <w:lang w:val="en-US"/>
    </w:rPr>
  </w:style>
  <w:style w:type="character" w:customStyle="1" w:styleId="MacroTextChar">
    <w:name w:val="Macro Text Char"/>
    <w:basedOn w:val="DefaultParagraphFont"/>
    <w:link w:val="MacroText"/>
    <w:rsid w:val="00D42856"/>
    <w:rPr>
      <w:rFonts w:ascii="Courier New" w:hAnsi="Courier New"/>
      <w:sz w:val="16"/>
      <w:lang w:val="en-US"/>
    </w:rPr>
  </w:style>
  <w:style w:type="character" w:customStyle="1" w:styleId="UserInput">
    <w:name w:val="User Input"/>
    <w:basedOn w:val="DefaultParagraphFont"/>
    <w:rsid w:val="00D42856"/>
    <w:rPr>
      <w:rFonts w:ascii="Courier New" w:hAnsi="Courier New"/>
      <w:b/>
      <w:sz w:val="20"/>
    </w:rPr>
  </w:style>
  <w:style w:type="paragraph" w:styleId="BlockText">
    <w:name w:val="Block Text"/>
    <w:basedOn w:val="Normal"/>
    <w:rsid w:val="00D42856"/>
    <w:pPr>
      <w:tabs>
        <w:tab w:val="left" w:pos="652"/>
      </w:tabs>
      <w:spacing w:before="60" w:after="60"/>
      <w:ind w:left="113" w:right="113"/>
      <w:jc w:val="center"/>
    </w:pPr>
    <w:rPr>
      <w:rFonts w:ascii="Arial" w:hAnsi="Arial"/>
    </w:rPr>
  </w:style>
  <w:style w:type="character" w:styleId="PageNumber">
    <w:name w:val="page number"/>
    <w:basedOn w:val="DefaultParagraphFont"/>
    <w:rsid w:val="00D42856"/>
  </w:style>
  <w:style w:type="paragraph" w:styleId="Title">
    <w:name w:val="Title"/>
    <w:basedOn w:val="Normal"/>
    <w:link w:val="TitleChar"/>
    <w:qFormat/>
    <w:rsid w:val="00D42856"/>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D42856"/>
    <w:rPr>
      <w:rFonts w:ascii="Arial" w:hAnsi="Arial"/>
      <w:b/>
      <w:kern w:val="28"/>
      <w:sz w:val="32"/>
    </w:rPr>
  </w:style>
  <w:style w:type="character" w:customStyle="1" w:styleId="Max">
    <w:name w:val="Max."/>
    <w:rsid w:val="00D42856"/>
    <w:rPr>
      <w:b/>
    </w:rPr>
  </w:style>
  <w:style w:type="character" w:styleId="Emphasis">
    <w:name w:val="Emphasis"/>
    <w:basedOn w:val="DefaultParagraphFont"/>
    <w:uiPriority w:val="20"/>
    <w:qFormat/>
    <w:rsid w:val="00D42856"/>
    <w:rPr>
      <w:i/>
    </w:rPr>
  </w:style>
  <w:style w:type="paragraph" w:customStyle="1" w:styleId="H3">
    <w:name w:val="H3"/>
    <w:basedOn w:val="Normal"/>
    <w:next w:val="Normal"/>
    <w:rsid w:val="00D42856"/>
    <w:pPr>
      <w:keepNext/>
      <w:spacing w:before="100" w:after="100"/>
      <w:jc w:val="left"/>
      <w:outlineLvl w:val="3"/>
    </w:pPr>
    <w:rPr>
      <w:rFonts w:ascii="Times New Roman" w:hAnsi="Times New Roman"/>
      <w:b/>
      <w:snapToGrid w:val="0"/>
      <w:sz w:val="28"/>
    </w:rPr>
  </w:style>
  <w:style w:type="paragraph" w:customStyle="1" w:styleId="Blockquote">
    <w:name w:val="Blockquote"/>
    <w:basedOn w:val="Normal"/>
    <w:rsid w:val="00D42856"/>
    <w:pPr>
      <w:spacing w:before="100" w:after="100"/>
      <w:ind w:left="360" w:right="360"/>
      <w:jc w:val="left"/>
    </w:pPr>
    <w:rPr>
      <w:rFonts w:ascii="Times New Roman" w:hAnsi="Times New Roman"/>
      <w:snapToGrid w:val="0"/>
      <w:sz w:val="24"/>
    </w:rPr>
  </w:style>
  <w:style w:type="paragraph" w:styleId="BodyTextIndent">
    <w:name w:val="Body Text Indent"/>
    <w:basedOn w:val="Normal"/>
    <w:link w:val="BodyTextIndentChar"/>
    <w:rsid w:val="00D42856"/>
    <w:pPr>
      <w:tabs>
        <w:tab w:val="left" w:pos="652"/>
      </w:tabs>
      <w:spacing w:before="60" w:after="60"/>
      <w:ind w:left="360"/>
    </w:pPr>
    <w:rPr>
      <w:rFonts w:ascii="Arial" w:hAnsi="Arial"/>
    </w:rPr>
  </w:style>
  <w:style w:type="character" w:customStyle="1" w:styleId="BodyTextIndentChar">
    <w:name w:val="Body Text Indent Char"/>
    <w:basedOn w:val="DefaultParagraphFont"/>
    <w:link w:val="BodyTextIndent"/>
    <w:rsid w:val="00D42856"/>
    <w:rPr>
      <w:rFonts w:ascii="Arial" w:hAnsi="Arial"/>
    </w:rPr>
  </w:style>
  <w:style w:type="character" w:styleId="FollowedHyperlink">
    <w:name w:val="FollowedHyperlink"/>
    <w:basedOn w:val="DefaultParagraphFont"/>
    <w:rsid w:val="00D42856"/>
    <w:rPr>
      <w:color w:val="800080"/>
      <w:u w:val="single"/>
    </w:rPr>
  </w:style>
  <w:style w:type="paragraph" w:styleId="BodyText2">
    <w:name w:val="Body Text 2"/>
    <w:basedOn w:val="Normal"/>
    <w:link w:val="BodyText2Char"/>
    <w:rsid w:val="00D42856"/>
    <w:pPr>
      <w:keepLines/>
      <w:autoSpaceDE w:val="0"/>
      <w:autoSpaceDN w:val="0"/>
      <w:adjustRightInd w:val="0"/>
      <w:spacing w:line="240" w:lineRule="atLeast"/>
      <w:jc w:val="left"/>
    </w:pPr>
    <w:rPr>
      <w:rFonts w:ascii="Courier New" w:hAnsi="Courier New" w:cs="Courier New"/>
      <w:color w:val="0000FF"/>
    </w:rPr>
  </w:style>
  <w:style w:type="character" w:customStyle="1" w:styleId="BodyText2Char">
    <w:name w:val="Body Text 2 Char"/>
    <w:basedOn w:val="DefaultParagraphFont"/>
    <w:link w:val="BodyText2"/>
    <w:rsid w:val="00D42856"/>
    <w:rPr>
      <w:rFonts w:ascii="Courier New" w:hAnsi="Courier New" w:cs="Courier New"/>
      <w:color w:val="0000FF"/>
    </w:rPr>
  </w:style>
  <w:style w:type="character" w:styleId="PlaceholderText">
    <w:name w:val="Placeholder Text"/>
    <w:basedOn w:val="DefaultParagraphFont"/>
    <w:uiPriority w:val="99"/>
    <w:semiHidden/>
    <w:rsid w:val="00D42856"/>
    <w:rPr>
      <w:color w:val="808080"/>
    </w:rPr>
  </w:style>
  <w:style w:type="paragraph" w:styleId="TOCHeading">
    <w:name w:val="TOC Heading"/>
    <w:basedOn w:val="Heading1"/>
    <w:next w:val="Normal"/>
    <w:link w:val="TOCHeadingChar"/>
    <w:uiPriority w:val="39"/>
    <w:semiHidden/>
    <w:unhideWhenUsed/>
    <w:qFormat/>
    <w:rsid w:val="00D42856"/>
    <w:pPr>
      <w:keepLines/>
      <w:numPr>
        <w:numId w:val="0"/>
      </w:numPr>
      <w:tabs>
        <w:tab w:val="clear" w:pos="567"/>
      </w:tabs>
      <w:spacing w:after="0" w:line="276" w:lineRule="auto"/>
      <w:jc w:val="left"/>
      <w:outlineLvl w:val="9"/>
    </w:pPr>
    <w:rPr>
      <w:rFonts w:asciiTheme="majorHAnsi" w:eastAsiaTheme="majorEastAsia" w:hAnsiTheme="majorHAnsi" w:cstheme="majorBidi"/>
      <w:bCs/>
      <w:color w:val="365F91" w:themeColor="accent1" w:themeShade="BF"/>
      <w:sz w:val="28"/>
      <w:szCs w:val="28"/>
      <w:lang w:eastAsia="en-US"/>
    </w:rPr>
  </w:style>
  <w:style w:type="character" w:customStyle="1" w:styleId="TOCHeadingChar">
    <w:name w:val="TOC Heading Char"/>
    <w:basedOn w:val="Heading1Char"/>
    <w:link w:val="TOCHeading"/>
    <w:uiPriority w:val="39"/>
    <w:semiHidden/>
    <w:rsid w:val="00D42856"/>
    <w:rPr>
      <w:rFonts w:asciiTheme="majorHAnsi" w:eastAsiaTheme="majorEastAsia" w:hAnsiTheme="majorHAnsi" w:cstheme="majorBidi"/>
      <w:b/>
      <w:bCs/>
      <w:color w:val="365F91" w:themeColor="accent1" w:themeShade="BF"/>
      <w:kern w:val="28"/>
      <w:sz w:val="28"/>
      <w:szCs w:val="28"/>
      <w:lang w:eastAsia="en-US"/>
    </w:rPr>
  </w:style>
  <w:style w:type="paragraph" w:customStyle="1" w:styleId="LSO">
    <w:name w:val="LSO"/>
    <w:basedOn w:val="TOCHeading"/>
    <w:link w:val="LSOZchn"/>
    <w:qFormat/>
    <w:rsid w:val="00D42856"/>
  </w:style>
  <w:style w:type="character" w:customStyle="1" w:styleId="LSOZchn">
    <w:name w:val="LSO Zchn"/>
    <w:basedOn w:val="TOCHeadingChar"/>
    <w:link w:val="LSO"/>
    <w:rsid w:val="00D42856"/>
    <w:rPr>
      <w:rFonts w:asciiTheme="majorHAnsi" w:eastAsiaTheme="majorEastAsia" w:hAnsiTheme="majorHAnsi" w:cstheme="majorBidi"/>
      <w:b/>
      <w:bCs/>
      <w:color w:val="365F91" w:themeColor="accent1" w:themeShade="BF"/>
      <w:kern w:val="28"/>
      <w:sz w:val="28"/>
      <w:szCs w:val="28"/>
      <w:lang w:eastAsia="en-US"/>
    </w:rPr>
  </w:style>
  <w:style w:type="paragraph" w:styleId="TOC4">
    <w:name w:val="toc 4"/>
    <w:basedOn w:val="Normal"/>
    <w:next w:val="Normal"/>
    <w:autoRedefine/>
    <w:uiPriority w:val="39"/>
    <w:rsid w:val="00D42856"/>
    <w:pPr>
      <w:ind w:left="600"/>
      <w:jc w:val="left"/>
    </w:pPr>
    <w:rPr>
      <w:rFonts w:asciiTheme="minorHAnsi" w:hAnsiTheme="minorHAnsi"/>
      <w:sz w:val="18"/>
      <w:szCs w:val="18"/>
    </w:rPr>
  </w:style>
  <w:style w:type="paragraph" w:styleId="TOC5">
    <w:name w:val="toc 5"/>
    <w:basedOn w:val="Normal"/>
    <w:next w:val="Normal"/>
    <w:autoRedefine/>
    <w:uiPriority w:val="39"/>
    <w:rsid w:val="00D42856"/>
    <w:pPr>
      <w:ind w:left="800"/>
      <w:jc w:val="left"/>
    </w:pPr>
    <w:rPr>
      <w:rFonts w:asciiTheme="minorHAnsi" w:hAnsiTheme="minorHAnsi"/>
      <w:sz w:val="18"/>
      <w:szCs w:val="18"/>
    </w:rPr>
  </w:style>
  <w:style w:type="paragraph" w:styleId="TOC6">
    <w:name w:val="toc 6"/>
    <w:basedOn w:val="Normal"/>
    <w:next w:val="Normal"/>
    <w:autoRedefine/>
    <w:uiPriority w:val="39"/>
    <w:rsid w:val="00D42856"/>
    <w:pPr>
      <w:ind w:left="1000"/>
      <w:jc w:val="left"/>
    </w:pPr>
    <w:rPr>
      <w:rFonts w:asciiTheme="minorHAnsi" w:hAnsiTheme="minorHAnsi"/>
      <w:sz w:val="18"/>
      <w:szCs w:val="18"/>
    </w:rPr>
  </w:style>
  <w:style w:type="paragraph" w:styleId="TOC7">
    <w:name w:val="toc 7"/>
    <w:basedOn w:val="Normal"/>
    <w:next w:val="Normal"/>
    <w:autoRedefine/>
    <w:uiPriority w:val="39"/>
    <w:rsid w:val="00D42856"/>
    <w:pPr>
      <w:ind w:left="1200"/>
      <w:jc w:val="left"/>
    </w:pPr>
    <w:rPr>
      <w:rFonts w:asciiTheme="minorHAnsi" w:hAnsiTheme="minorHAnsi"/>
      <w:sz w:val="18"/>
      <w:szCs w:val="18"/>
    </w:rPr>
  </w:style>
  <w:style w:type="paragraph" w:styleId="TOC8">
    <w:name w:val="toc 8"/>
    <w:basedOn w:val="Normal"/>
    <w:next w:val="Normal"/>
    <w:autoRedefine/>
    <w:uiPriority w:val="39"/>
    <w:rsid w:val="00D42856"/>
    <w:pPr>
      <w:ind w:left="1400"/>
      <w:jc w:val="left"/>
    </w:pPr>
    <w:rPr>
      <w:rFonts w:asciiTheme="minorHAnsi" w:hAnsiTheme="minorHAnsi"/>
      <w:sz w:val="18"/>
      <w:szCs w:val="18"/>
    </w:rPr>
  </w:style>
  <w:style w:type="paragraph" w:styleId="TOC9">
    <w:name w:val="toc 9"/>
    <w:basedOn w:val="Normal"/>
    <w:next w:val="Normal"/>
    <w:autoRedefine/>
    <w:uiPriority w:val="39"/>
    <w:rsid w:val="00D42856"/>
    <w:pPr>
      <w:ind w:left="1600"/>
      <w:jc w:val="left"/>
    </w:pPr>
    <w:rPr>
      <w:rFonts w:asciiTheme="minorHAnsi" w:hAnsiTheme="minorHAnsi"/>
      <w:sz w:val="18"/>
      <w:szCs w:val="18"/>
    </w:rPr>
  </w:style>
  <w:style w:type="paragraph" w:styleId="NormalWeb">
    <w:name w:val="Normal (Web)"/>
    <w:basedOn w:val="Normal"/>
    <w:uiPriority w:val="99"/>
    <w:rsid w:val="008B5974"/>
    <w:pPr>
      <w:spacing w:before="100" w:beforeAutospacing="1" w:after="100" w:afterAutospacing="1"/>
      <w:jc w:val="left"/>
    </w:pPr>
    <w:rPr>
      <w:rFonts w:ascii="Times New Roman" w:hAnsi="Times New Roman"/>
      <w:sz w:val="24"/>
      <w:szCs w:val="24"/>
      <w:lang w:val="en-US" w:eastAsia="en-US"/>
    </w:rPr>
  </w:style>
  <w:style w:type="paragraph" w:customStyle="1" w:styleId="ZchnZchn3">
    <w:name w:val="Zchn Zchn3"/>
    <w:basedOn w:val="Normal"/>
    <w:rsid w:val="008B5974"/>
    <w:pPr>
      <w:spacing w:after="160" w:line="240" w:lineRule="exact"/>
      <w:jc w:val="left"/>
    </w:pPr>
    <w:rPr>
      <w:lang w:val="en-US" w:eastAsia="en-US"/>
    </w:rPr>
  </w:style>
  <w:style w:type="paragraph" w:customStyle="1" w:styleId="DocNumber">
    <w:name w:val="DocNumber"/>
    <w:basedOn w:val="DocVersion"/>
    <w:rsid w:val="00DB5AEF"/>
    <w:pPr>
      <w:framePr w:wrap="auto"/>
    </w:pPr>
  </w:style>
  <w:style w:type="paragraph" w:customStyle="1" w:styleId="DocVersion">
    <w:name w:val="DocVersion"/>
    <w:basedOn w:val="Normal"/>
    <w:autoRedefine/>
    <w:rsid w:val="00DB5AEF"/>
    <w:pPr>
      <w:framePr w:hSpace="142" w:wrap="auto" w:vAnchor="text" w:hAnchor="page" w:x="159" w:y="426"/>
      <w:ind w:right="29"/>
      <w:jc w:val="left"/>
    </w:pPr>
    <w:rPr>
      <w:rFonts w:ascii="Arial" w:hAnsi="Arial"/>
      <w:lang w:val="en-GB" w:eastAsia="en-US"/>
    </w:rPr>
  </w:style>
  <w:style w:type="paragraph" w:customStyle="1" w:styleId="Synopsis">
    <w:name w:val="Synopsis"/>
    <w:basedOn w:val="Normal"/>
    <w:rsid w:val="00DB5AEF"/>
    <w:pPr>
      <w:framePr w:wrap="auto" w:vAnchor="text" w:hAnchor="page" w:x="159" w:y="426"/>
      <w:spacing w:before="240" w:after="60"/>
      <w:ind w:right="27"/>
      <w:jc w:val="left"/>
    </w:pPr>
    <w:rPr>
      <w:rFonts w:ascii="Arial" w:hAnsi="Arial"/>
      <w:sz w:val="32"/>
      <w:lang w:val="en-GB" w:eastAsia="en-US"/>
    </w:rPr>
  </w:style>
  <w:style w:type="paragraph" w:customStyle="1" w:styleId="DocTitle">
    <w:name w:val="DocTitle"/>
    <w:basedOn w:val="Normal"/>
    <w:rsid w:val="00DB5AEF"/>
    <w:pPr>
      <w:keepLines/>
      <w:tabs>
        <w:tab w:val="left" w:pos="0"/>
      </w:tabs>
      <w:spacing w:before="360" w:after="480"/>
      <w:ind w:right="1134"/>
      <w:jc w:val="left"/>
    </w:pPr>
    <w:rPr>
      <w:rFonts w:ascii="Arial" w:hAnsi="Arial"/>
      <w:b/>
      <w:kern w:val="84"/>
      <w:sz w:val="84"/>
      <w:lang w:val="en-GB" w:eastAsia="en-US"/>
    </w:rPr>
  </w:style>
  <w:style w:type="paragraph" w:customStyle="1" w:styleId="DocAuthor">
    <w:name w:val="DocAuthor"/>
    <w:basedOn w:val="Normal"/>
    <w:rsid w:val="00DB5AEF"/>
    <w:pPr>
      <w:keepNext/>
      <w:keepLines/>
      <w:framePr w:hSpace="142" w:wrap="auto" w:vAnchor="text" w:hAnchor="page" w:x="159" w:y="426"/>
      <w:ind w:right="29"/>
      <w:jc w:val="left"/>
    </w:pPr>
    <w:rPr>
      <w:rFonts w:ascii="Arial" w:hAnsi="Arial"/>
      <w:spacing w:val="4"/>
      <w:kern w:val="40"/>
      <w:lang w:val="en-GB" w:eastAsia="en-US"/>
    </w:rPr>
  </w:style>
  <w:style w:type="paragraph" w:customStyle="1" w:styleId="CategoryName">
    <w:name w:val="CategoryName"/>
    <w:basedOn w:val="Normal"/>
    <w:autoRedefine/>
    <w:rsid w:val="00DB5AEF"/>
    <w:pPr>
      <w:keepNext/>
      <w:keepLines/>
      <w:framePr w:hSpace="142" w:wrap="auto" w:vAnchor="text" w:hAnchor="page" w:x="159" w:y="426"/>
      <w:spacing w:before="120" w:after="120" w:line="320" w:lineRule="atLeast"/>
      <w:jc w:val="left"/>
    </w:pPr>
    <w:rPr>
      <w:rFonts w:ascii="Arial" w:hAnsi="Arial"/>
      <w:b/>
      <w:spacing w:val="4"/>
      <w:kern w:val="28"/>
      <w:sz w:val="32"/>
      <w:lang w:val="en-US" w:eastAsia="en-US"/>
    </w:rPr>
  </w:style>
  <w:style w:type="paragraph" w:styleId="Index1">
    <w:name w:val="index 1"/>
    <w:basedOn w:val="Normal"/>
    <w:next w:val="Normal"/>
    <w:autoRedefine/>
    <w:rsid w:val="00DB5AEF"/>
    <w:pPr>
      <w:ind w:left="200" w:right="27" w:hanging="200"/>
      <w:jc w:val="left"/>
    </w:pPr>
    <w:rPr>
      <w:rFonts w:ascii="Arial" w:hAnsi="Arial"/>
      <w:lang w:val="en-GB" w:eastAsia="en-US"/>
    </w:rPr>
  </w:style>
  <w:style w:type="paragraph" w:customStyle="1" w:styleId="Table">
    <w:name w:val="Table"/>
    <w:basedOn w:val="Normal"/>
    <w:rsid w:val="00DB5AEF"/>
    <w:pPr>
      <w:keepNext/>
    </w:pPr>
    <w:rPr>
      <w:rFonts w:ascii="Arial" w:hAnsi="Arial"/>
      <w:lang w:val="en-GB" w:eastAsia="en-US"/>
    </w:rPr>
  </w:style>
  <w:style w:type="character" w:styleId="Strong">
    <w:name w:val="Strong"/>
    <w:uiPriority w:val="22"/>
    <w:qFormat/>
    <w:rsid w:val="00DB5AEF"/>
    <w:rPr>
      <w:b/>
      <w:bCs/>
    </w:rPr>
  </w:style>
  <w:style w:type="paragraph" w:customStyle="1" w:styleId="StyleArialJustifiedBefore5pt">
    <w:name w:val="Style Arial Justified Before:  5 pt"/>
    <w:basedOn w:val="Normal"/>
    <w:rsid w:val="00DB5AEF"/>
    <w:rPr>
      <w:rFonts w:ascii="Arial" w:hAnsi="Arial"/>
      <w:lang w:val="en-GB" w:eastAsia="en-US"/>
    </w:rPr>
  </w:style>
  <w:style w:type="paragraph" w:customStyle="1" w:styleId="Red">
    <w:name w:val="Red"/>
    <w:basedOn w:val="Normal"/>
    <w:rsid w:val="00DB5AEF"/>
    <w:pPr>
      <w:numPr>
        <w:numId w:val="3"/>
      </w:numPr>
      <w:jc w:val="left"/>
    </w:pPr>
    <w:rPr>
      <w:rFonts w:ascii="Arial" w:hAnsi="Arial"/>
      <w:lang w:val="en-GB" w:eastAsia="en-US"/>
    </w:rPr>
  </w:style>
  <w:style w:type="paragraph" w:styleId="ListBullet">
    <w:name w:val="List Bullet"/>
    <w:basedOn w:val="List"/>
    <w:rsid w:val="00DB5AEF"/>
    <w:pPr>
      <w:tabs>
        <w:tab w:val="clear" w:pos="652"/>
      </w:tabs>
      <w:spacing w:before="0" w:after="220" w:line="220" w:lineRule="atLeast"/>
      <w:ind w:left="1800" w:right="720"/>
    </w:pPr>
    <w:rPr>
      <w:rFonts w:ascii="Times New Roman" w:hAnsi="Times New Roman"/>
      <w:lang w:eastAsia="en-US"/>
    </w:rPr>
  </w:style>
  <w:style w:type="paragraph" w:customStyle="1" w:styleId="Standaardtekst">
    <w:name w:val="Standaardtekst"/>
    <w:basedOn w:val="Normal"/>
    <w:rsid w:val="00DB5AEF"/>
    <w:pPr>
      <w:jc w:val="left"/>
    </w:pPr>
    <w:rPr>
      <w:rFonts w:ascii="Times New Roman" w:hAnsi="Times New Roman"/>
      <w:noProof/>
      <w:lang w:val="en-GB" w:eastAsia="nl-NL"/>
    </w:rPr>
  </w:style>
  <w:style w:type="paragraph" w:customStyle="1" w:styleId="Standaardteks">
    <w:name w:val="Standaardteks"/>
    <w:rsid w:val="00DB5AEF"/>
    <w:rPr>
      <w:snapToGrid w:val="0"/>
      <w:color w:val="000000"/>
      <w:sz w:val="24"/>
      <w:lang w:val="nl-NL" w:eastAsia="nl-NL"/>
    </w:rPr>
  </w:style>
  <w:style w:type="paragraph" w:customStyle="1" w:styleId="TableHeader">
    <w:name w:val="TableHeader"/>
    <w:basedOn w:val="Normal"/>
    <w:rsid w:val="00DB5AEF"/>
    <w:pPr>
      <w:spacing w:after="120"/>
      <w:jc w:val="left"/>
    </w:pPr>
    <w:rPr>
      <w:rFonts w:ascii="Arial" w:hAnsi="Arial" w:cs="Arial"/>
      <w:b/>
      <w:bCs/>
      <w:lang w:val="en-US" w:eastAsia="en-GB"/>
    </w:rPr>
  </w:style>
  <w:style w:type="paragraph" w:customStyle="1" w:styleId="TableData">
    <w:name w:val="TableData"/>
    <w:basedOn w:val="Normal"/>
    <w:rsid w:val="00DB5AEF"/>
    <w:pPr>
      <w:spacing w:after="120"/>
      <w:jc w:val="left"/>
    </w:pPr>
    <w:rPr>
      <w:rFonts w:ascii="Arial" w:hAnsi="Arial" w:cs="Arial"/>
      <w:lang w:val="en-US" w:eastAsia="en-GB"/>
    </w:rPr>
  </w:style>
  <w:style w:type="paragraph" w:customStyle="1" w:styleId="TableNote">
    <w:name w:val="TableNote"/>
    <w:basedOn w:val="MacroText"/>
    <w:rsid w:val="00DB5AEF"/>
    <w:pPr>
      <w:ind w:right="0"/>
    </w:pPr>
    <w:rPr>
      <w:rFonts w:ascii="Arial" w:hAnsi="Arial" w:cs="Arial"/>
      <w:szCs w:val="16"/>
      <w:lang w:eastAsia="en-GB"/>
    </w:rPr>
  </w:style>
  <w:style w:type="paragraph" w:customStyle="1" w:styleId="tableheading1">
    <w:name w:val="tableheading1"/>
    <w:basedOn w:val="Normal"/>
    <w:rsid w:val="00DB5AEF"/>
    <w:pPr>
      <w:spacing w:before="60" w:after="60"/>
      <w:jc w:val="left"/>
    </w:pPr>
    <w:rPr>
      <w:rFonts w:ascii="Arial" w:hAnsi="Arial" w:cs="Arial"/>
      <w:b/>
      <w:bCs/>
      <w:lang w:val="en-US" w:eastAsia="en-US"/>
    </w:rPr>
  </w:style>
  <w:style w:type="character" w:customStyle="1" w:styleId="userinput1">
    <w:name w:val="userinput1"/>
    <w:rsid w:val="00DB5AEF"/>
    <w:rPr>
      <w:rFonts w:ascii="Courier New" w:hAnsi="Courier New" w:cs="Courier New" w:hint="default"/>
      <w:b/>
      <w:bCs/>
    </w:rPr>
  </w:style>
  <w:style w:type="paragraph" w:styleId="ListNumber">
    <w:name w:val="List Number"/>
    <w:basedOn w:val="Normal"/>
    <w:rsid w:val="00DB5AEF"/>
    <w:pPr>
      <w:numPr>
        <w:numId w:val="4"/>
      </w:numPr>
      <w:jc w:val="left"/>
    </w:pPr>
    <w:rPr>
      <w:rFonts w:ascii="Times New Roman" w:hAnsi="Times New Roman"/>
      <w:lang w:val="en-GB" w:eastAsia="en-US"/>
    </w:rPr>
  </w:style>
  <w:style w:type="paragraph" w:styleId="ListNumber4">
    <w:name w:val="List Number 4"/>
    <w:basedOn w:val="Normal"/>
    <w:rsid w:val="00DB5AEF"/>
    <w:pPr>
      <w:numPr>
        <w:numId w:val="5"/>
      </w:numPr>
      <w:jc w:val="left"/>
    </w:pPr>
    <w:rPr>
      <w:rFonts w:ascii="Times New Roman" w:hAnsi="Times New Roman"/>
      <w:lang w:val="en-GB" w:eastAsia="en-US"/>
    </w:rPr>
  </w:style>
  <w:style w:type="paragraph" w:styleId="Caption">
    <w:name w:val="caption"/>
    <w:basedOn w:val="Normal"/>
    <w:qFormat/>
    <w:rsid w:val="00DB5AEF"/>
    <w:pPr>
      <w:spacing w:before="120" w:after="120"/>
      <w:jc w:val="left"/>
    </w:pPr>
    <w:rPr>
      <w:rFonts w:ascii="Arial" w:hAnsi="Arial" w:cs="Arial"/>
      <w:b/>
      <w:bCs/>
      <w:lang w:val="en-US" w:eastAsia="en-US"/>
    </w:rPr>
  </w:style>
  <w:style w:type="paragraph" w:customStyle="1" w:styleId="tabletext48">
    <w:name w:val="tabletext48"/>
    <w:basedOn w:val="Normal"/>
    <w:rsid w:val="00DB5AEF"/>
    <w:pPr>
      <w:snapToGrid w:val="0"/>
      <w:spacing w:before="60" w:after="60"/>
      <w:jc w:val="left"/>
    </w:pPr>
    <w:rPr>
      <w:rFonts w:ascii="Arial" w:hAnsi="Arial" w:cs="Arial"/>
      <w:lang w:val="en-US" w:eastAsia="en-US"/>
    </w:rPr>
  </w:style>
  <w:style w:type="paragraph" w:customStyle="1" w:styleId="tabelen-text2">
    <w:name w:val="tabelen-text2"/>
    <w:basedOn w:val="Normal"/>
    <w:rsid w:val="00DB5AEF"/>
    <w:pPr>
      <w:tabs>
        <w:tab w:val="left" w:pos="1418"/>
      </w:tabs>
      <w:spacing w:before="120" w:after="60"/>
      <w:jc w:val="left"/>
    </w:pPr>
    <w:rPr>
      <w:rFonts w:ascii="Arial" w:hAnsi="Arial" w:cs="Arial"/>
      <w:sz w:val="22"/>
      <w:szCs w:val="22"/>
      <w:lang w:val="en-US" w:eastAsia="en-US"/>
    </w:rPr>
  </w:style>
  <w:style w:type="paragraph" w:customStyle="1" w:styleId="tabletext5">
    <w:name w:val="tabletext5"/>
    <w:basedOn w:val="Normal"/>
    <w:rsid w:val="00DB5AEF"/>
    <w:pPr>
      <w:snapToGrid w:val="0"/>
      <w:spacing w:before="60" w:after="60"/>
      <w:jc w:val="left"/>
    </w:pPr>
    <w:rPr>
      <w:rFonts w:ascii="Arial" w:hAnsi="Arial" w:cs="Arial"/>
      <w:lang w:val="en-US" w:eastAsia="en-US"/>
    </w:rPr>
  </w:style>
  <w:style w:type="character" w:customStyle="1" w:styleId="object5">
    <w:name w:val="object5"/>
    <w:rsid w:val="00DB5AEF"/>
    <w:rPr>
      <w:rFonts w:ascii="Arial" w:hAnsi="Arial" w:cs="Arial" w:hint="default"/>
      <w:i/>
      <w:iCs/>
    </w:rPr>
  </w:style>
  <w:style w:type="character" w:customStyle="1" w:styleId="userinput5">
    <w:name w:val="userinput5"/>
    <w:rsid w:val="00DB5AEF"/>
    <w:rPr>
      <w:rFonts w:ascii="Courier New" w:hAnsi="Courier New" w:cs="Courier New" w:hint="default"/>
      <w:b/>
      <w:bCs/>
    </w:rPr>
  </w:style>
  <w:style w:type="paragraph" w:customStyle="1" w:styleId="Text">
    <w:name w:val="Text"/>
    <w:basedOn w:val="Normal"/>
    <w:rsid w:val="00DB5AEF"/>
    <w:pPr>
      <w:spacing w:after="120"/>
    </w:pPr>
    <w:rPr>
      <w:rFonts w:ascii="Arial" w:hAnsi="Arial"/>
      <w:sz w:val="22"/>
      <w:lang w:val="en-US" w:eastAsia="en-US"/>
    </w:rPr>
  </w:style>
  <w:style w:type="paragraph" w:styleId="HTMLPreformatted">
    <w:name w:val="HTML Preformatted"/>
    <w:basedOn w:val="Normal"/>
    <w:link w:val="HTMLPreformattedChar"/>
    <w:rsid w:val="00DB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lang w:val="en-US" w:eastAsia="en-US"/>
    </w:rPr>
  </w:style>
  <w:style w:type="character" w:customStyle="1" w:styleId="HTMLPreformattedChar">
    <w:name w:val="HTML Preformatted Char"/>
    <w:basedOn w:val="DefaultParagraphFont"/>
    <w:link w:val="HTMLPreformatted"/>
    <w:rsid w:val="00DB5AEF"/>
    <w:rPr>
      <w:rFonts w:ascii="Courier New" w:hAnsi="Courier New"/>
      <w:lang w:val="en-US" w:eastAsia="en-US"/>
    </w:rPr>
  </w:style>
  <w:style w:type="paragraph" w:customStyle="1" w:styleId="ZchnZchn31">
    <w:name w:val="Zchn Zchn31"/>
    <w:basedOn w:val="Normal"/>
    <w:rsid w:val="001819E1"/>
    <w:pPr>
      <w:spacing w:after="160" w:line="240" w:lineRule="exact"/>
      <w:jc w:val="left"/>
    </w:pPr>
    <w:rPr>
      <w:lang w:val="en-US" w:eastAsia="en-US"/>
    </w:rPr>
  </w:style>
  <w:style w:type="character" w:customStyle="1" w:styleId="object1">
    <w:name w:val="object1"/>
    <w:rsid w:val="001819E1"/>
  </w:style>
  <w:style w:type="character" w:styleId="HTMLTypewriter">
    <w:name w:val="HTML Typewriter"/>
    <w:uiPriority w:val="99"/>
    <w:unhideWhenUsed/>
    <w:rsid w:val="001819E1"/>
    <w:rPr>
      <w:rFonts w:ascii="Courier New" w:eastAsia="Times New Roman" w:hAnsi="Courier New" w:cs="Courier New"/>
      <w:sz w:val="20"/>
      <w:szCs w:val="20"/>
    </w:rPr>
  </w:style>
  <w:style w:type="character" w:customStyle="1" w:styleId="CommentTextChar">
    <w:name w:val="Comment Text Char"/>
    <w:basedOn w:val="DefaultParagraphFont"/>
    <w:link w:val="CommentText"/>
    <w:semiHidden/>
    <w:rsid w:val="009F1B51"/>
    <w:rPr>
      <w:rFonts w:ascii="Verdana" w:hAnsi="Verdana"/>
    </w:rPr>
  </w:style>
  <w:style w:type="paragraph" w:customStyle="1" w:styleId="TableText">
    <w:name w:val="Table Text"/>
    <w:basedOn w:val="Normal"/>
    <w:rsid w:val="009F1B51"/>
    <w:pPr>
      <w:keepLines/>
      <w:jc w:val="left"/>
    </w:pPr>
    <w:rPr>
      <w:rFonts w:ascii="Times New Roman" w:hAnsi="Times New Roman"/>
      <w:sz w:val="16"/>
      <w:lang w:val="en-US" w:eastAsia="en-US"/>
    </w:rPr>
  </w:style>
  <w:style w:type="paragraph" w:customStyle="1" w:styleId="TableHeading">
    <w:name w:val="Table Heading"/>
    <w:basedOn w:val="TableText"/>
    <w:rsid w:val="009F1B51"/>
    <w:pPr>
      <w:spacing w:before="120" w:after="120"/>
    </w:pPr>
    <w:rPr>
      <w:b/>
    </w:rPr>
  </w:style>
  <w:style w:type="paragraph" w:styleId="NoSpacing">
    <w:name w:val="No Spacing"/>
    <w:uiPriority w:val="1"/>
    <w:qFormat/>
    <w:rsid w:val="00AE04FD"/>
    <w:rPr>
      <w:rFonts w:asciiTheme="minorHAnsi" w:eastAsiaTheme="minorHAnsi" w:hAnsiTheme="minorHAnsi" w:cstheme="minorBidi"/>
      <w:sz w:val="22"/>
      <w:szCs w:val="22"/>
      <w:lang w:val="en-GB" w:eastAsia="en-US"/>
    </w:rPr>
  </w:style>
  <w:style w:type="paragraph" w:customStyle="1" w:styleId="sapxdpparagraph">
    <w:name w:val="sapxdpparagraph"/>
    <w:basedOn w:val="Normal"/>
    <w:rsid w:val="00AE04FD"/>
    <w:pPr>
      <w:jc w:val="left"/>
    </w:pPr>
    <w:rPr>
      <w:rFonts w:ascii="Times New Roman" w:hAnsi="Times New Roman"/>
      <w:sz w:val="24"/>
      <w:szCs w:val="24"/>
      <w:lang w:val="en-GB" w:eastAsia="en-GB"/>
    </w:rPr>
  </w:style>
  <w:style w:type="table" w:customStyle="1" w:styleId="GridTable21">
    <w:name w:val="Grid Table 21"/>
    <w:basedOn w:val="TableNormal"/>
    <w:uiPriority w:val="47"/>
    <w:rsid w:val="001714F2"/>
    <w:rPr>
      <w:rFonts w:asciiTheme="minorHAnsi" w:eastAsiaTheme="minorHAnsi" w:hAnsiTheme="minorHAnsi" w:cstheme="minorBidi"/>
      <w:sz w:val="22"/>
      <w:szCs w:val="22"/>
      <w:lang w:val="en-GB"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aliases w:val="heading 3 Char"/>
    <w:basedOn w:val="DefaultParagraphFont"/>
    <w:link w:val="Heading3"/>
    <w:rsid w:val="00AA1276"/>
    <w:rPr>
      <w:rFonts w:ascii="Verdana" w:hAnsi="Verdana"/>
      <w:b/>
      <w:sz w:val="24"/>
    </w:rPr>
  </w:style>
  <w:style w:type="character" w:customStyle="1" w:styleId="tgc">
    <w:name w:val="_tgc"/>
    <w:basedOn w:val="DefaultParagraphFont"/>
    <w:rsid w:val="004412E5"/>
  </w:style>
  <w:style w:type="character" w:customStyle="1" w:styleId="st1">
    <w:name w:val="st1"/>
    <w:basedOn w:val="DefaultParagraphFont"/>
    <w:rsid w:val="004412E5"/>
  </w:style>
  <w:style w:type="paragraph" w:customStyle="1" w:styleId="TabL">
    <w:name w:val="Tab_L"/>
    <w:basedOn w:val="Normal"/>
    <w:rsid w:val="00347242"/>
    <w:pPr>
      <w:spacing w:before="120" w:after="120"/>
      <w:jc w:val="left"/>
    </w:pPr>
    <w:rPr>
      <w:rFonts w:ascii="Arial" w:hAnsi="Arial"/>
    </w:rPr>
  </w:style>
  <w:style w:type="paragraph" w:styleId="Revision">
    <w:name w:val="Revision"/>
    <w:hidden/>
    <w:uiPriority w:val="99"/>
    <w:semiHidden/>
    <w:rsid w:val="00292656"/>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679">
      <w:bodyDiv w:val="1"/>
      <w:marLeft w:val="0"/>
      <w:marRight w:val="0"/>
      <w:marTop w:val="0"/>
      <w:marBottom w:val="0"/>
      <w:divBdr>
        <w:top w:val="none" w:sz="0" w:space="0" w:color="auto"/>
        <w:left w:val="none" w:sz="0" w:space="0" w:color="auto"/>
        <w:bottom w:val="none" w:sz="0" w:space="0" w:color="auto"/>
        <w:right w:val="none" w:sz="0" w:space="0" w:color="auto"/>
      </w:divBdr>
    </w:div>
    <w:div w:id="72286484">
      <w:bodyDiv w:val="1"/>
      <w:marLeft w:val="0"/>
      <w:marRight w:val="0"/>
      <w:marTop w:val="0"/>
      <w:marBottom w:val="0"/>
      <w:divBdr>
        <w:top w:val="none" w:sz="0" w:space="0" w:color="auto"/>
        <w:left w:val="none" w:sz="0" w:space="0" w:color="auto"/>
        <w:bottom w:val="none" w:sz="0" w:space="0" w:color="auto"/>
        <w:right w:val="none" w:sz="0" w:space="0" w:color="auto"/>
      </w:divBdr>
    </w:div>
    <w:div w:id="92020158">
      <w:bodyDiv w:val="1"/>
      <w:marLeft w:val="0"/>
      <w:marRight w:val="0"/>
      <w:marTop w:val="0"/>
      <w:marBottom w:val="0"/>
      <w:divBdr>
        <w:top w:val="none" w:sz="0" w:space="0" w:color="auto"/>
        <w:left w:val="none" w:sz="0" w:space="0" w:color="auto"/>
        <w:bottom w:val="none" w:sz="0" w:space="0" w:color="auto"/>
        <w:right w:val="none" w:sz="0" w:space="0" w:color="auto"/>
      </w:divBdr>
      <w:divsChild>
        <w:div w:id="1713580005">
          <w:marLeft w:val="0"/>
          <w:marRight w:val="0"/>
          <w:marTop w:val="0"/>
          <w:marBottom w:val="0"/>
          <w:divBdr>
            <w:top w:val="none" w:sz="0" w:space="0" w:color="auto"/>
            <w:left w:val="none" w:sz="0" w:space="0" w:color="auto"/>
            <w:bottom w:val="none" w:sz="0" w:space="0" w:color="auto"/>
            <w:right w:val="none" w:sz="0" w:space="0" w:color="auto"/>
          </w:divBdr>
          <w:divsChild>
            <w:div w:id="1772387212">
              <w:marLeft w:val="0"/>
              <w:marRight w:val="0"/>
              <w:marTop w:val="0"/>
              <w:marBottom w:val="0"/>
              <w:divBdr>
                <w:top w:val="none" w:sz="0" w:space="0" w:color="auto"/>
                <w:left w:val="none" w:sz="0" w:space="0" w:color="auto"/>
                <w:bottom w:val="none" w:sz="0" w:space="0" w:color="auto"/>
                <w:right w:val="none" w:sz="0" w:space="0" w:color="auto"/>
              </w:divBdr>
              <w:divsChild>
                <w:div w:id="796487981">
                  <w:marLeft w:val="0"/>
                  <w:marRight w:val="0"/>
                  <w:marTop w:val="0"/>
                  <w:marBottom w:val="0"/>
                  <w:divBdr>
                    <w:top w:val="none" w:sz="0" w:space="0" w:color="auto"/>
                    <w:left w:val="none" w:sz="0" w:space="0" w:color="auto"/>
                    <w:bottom w:val="none" w:sz="0" w:space="0" w:color="auto"/>
                    <w:right w:val="none" w:sz="0" w:space="0" w:color="auto"/>
                  </w:divBdr>
                  <w:divsChild>
                    <w:div w:id="1081373415">
                      <w:marLeft w:val="0"/>
                      <w:marRight w:val="0"/>
                      <w:marTop w:val="0"/>
                      <w:marBottom w:val="0"/>
                      <w:divBdr>
                        <w:top w:val="none" w:sz="0" w:space="0" w:color="auto"/>
                        <w:left w:val="none" w:sz="0" w:space="0" w:color="auto"/>
                        <w:bottom w:val="none" w:sz="0" w:space="0" w:color="auto"/>
                        <w:right w:val="none" w:sz="0" w:space="0" w:color="auto"/>
                      </w:divBdr>
                      <w:divsChild>
                        <w:div w:id="1827895326">
                          <w:marLeft w:val="0"/>
                          <w:marRight w:val="0"/>
                          <w:marTop w:val="0"/>
                          <w:marBottom w:val="0"/>
                          <w:divBdr>
                            <w:top w:val="none" w:sz="0" w:space="0" w:color="auto"/>
                            <w:left w:val="none" w:sz="0" w:space="0" w:color="auto"/>
                            <w:bottom w:val="none" w:sz="0" w:space="0" w:color="auto"/>
                            <w:right w:val="none" w:sz="0" w:space="0" w:color="auto"/>
                          </w:divBdr>
                          <w:divsChild>
                            <w:div w:id="973607983">
                              <w:marLeft w:val="0"/>
                              <w:marRight w:val="0"/>
                              <w:marTop w:val="0"/>
                              <w:marBottom w:val="0"/>
                              <w:divBdr>
                                <w:top w:val="none" w:sz="0" w:space="0" w:color="auto"/>
                                <w:left w:val="none" w:sz="0" w:space="0" w:color="auto"/>
                                <w:bottom w:val="none" w:sz="0" w:space="0" w:color="auto"/>
                                <w:right w:val="none" w:sz="0" w:space="0" w:color="auto"/>
                              </w:divBdr>
                              <w:divsChild>
                                <w:div w:id="15728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79148">
      <w:bodyDiv w:val="1"/>
      <w:marLeft w:val="0"/>
      <w:marRight w:val="0"/>
      <w:marTop w:val="0"/>
      <w:marBottom w:val="0"/>
      <w:divBdr>
        <w:top w:val="none" w:sz="0" w:space="0" w:color="auto"/>
        <w:left w:val="none" w:sz="0" w:space="0" w:color="auto"/>
        <w:bottom w:val="none" w:sz="0" w:space="0" w:color="auto"/>
        <w:right w:val="none" w:sz="0" w:space="0" w:color="auto"/>
      </w:divBdr>
    </w:div>
    <w:div w:id="197085600">
      <w:bodyDiv w:val="1"/>
      <w:marLeft w:val="0"/>
      <w:marRight w:val="0"/>
      <w:marTop w:val="0"/>
      <w:marBottom w:val="0"/>
      <w:divBdr>
        <w:top w:val="none" w:sz="0" w:space="0" w:color="auto"/>
        <w:left w:val="none" w:sz="0" w:space="0" w:color="auto"/>
        <w:bottom w:val="none" w:sz="0" w:space="0" w:color="auto"/>
        <w:right w:val="none" w:sz="0" w:space="0" w:color="auto"/>
      </w:divBdr>
    </w:div>
    <w:div w:id="338696289">
      <w:bodyDiv w:val="1"/>
      <w:marLeft w:val="0"/>
      <w:marRight w:val="0"/>
      <w:marTop w:val="0"/>
      <w:marBottom w:val="0"/>
      <w:divBdr>
        <w:top w:val="none" w:sz="0" w:space="0" w:color="auto"/>
        <w:left w:val="none" w:sz="0" w:space="0" w:color="auto"/>
        <w:bottom w:val="none" w:sz="0" w:space="0" w:color="auto"/>
        <w:right w:val="none" w:sz="0" w:space="0" w:color="auto"/>
      </w:divBdr>
    </w:div>
    <w:div w:id="367532989">
      <w:bodyDiv w:val="1"/>
      <w:marLeft w:val="0"/>
      <w:marRight w:val="0"/>
      <w:marTop w:val="0"/>
      <w:marBottom w:val="0"/>
      <w:divBdr>
        <w:top w:val="none" w:sz="0" w:space="0" w:color="auto"/>
        <w:left w:val="none" w:sz="0" w:space="0" w:color="auto"/>
        <w:bottom w:val="none" w:sz="0" w:space="0" w:color="auto"/>
        <w:right w:val="none" w:sz="0" w:space="0" w:color="auto"/>
      </w:divBdr>
    </w:div>
    <w:div w:id="412703405">
      <w:bodyDiv w:val="1"/>
      <w:marLeft w:val="0"/>
      <w:marRight w:val="0"/>
      <w:marTop w:val="0"/>
      <w:marBottom w:val="0"/>
      <w:divBdr>
        <w:top w:val="none" w:sz="0" w:space="0" w:color="auto"/>
        <w:left w:val="none" w:sz="0" w:space="0" w:color="auto"/>
        <w:bottom w:val="none" w:sz="0" w:space="0" w:color="auto"/>
        <w:right w:val="none" w:sz="0" w:space="0" w:color="auto"/>
      </w:divBdr>
      <w:divsChild>
        <w:div w:id="2046908760">
          <w:marLeft w:val="0"/>
          <w:marRight w:val="0"/>
          <w:marTop w:val="0"/>
          <w:marBottom w:val="0"/>
          <w:divBdr>
            <w:top w:val="none" w:sz="0" w:space="0" w:color="auto"/>
            <w:left w:val="none" w:sz="0" w:space="0" w:color="auto"/>
            <w:bottom w:val="none" w:sz="0" w:space="0" w:color="auto"/>
            <w:right w:val="none" w:sz="0" w:space="0" w:color="auto"/>
          </w:divBdr>
          <w:divsChild>
            <w:div w:id="1344480175">
              <w:marLeft w:val="0"/>
              <w:marRight w:val="0"/>
              <w:marTop w:val="0"/>
              <w:marBottom w:val="0"/>
              <w:divBdr>
                <w:top w:val="none" w:sz="0" w:space="0" w:color="auto"/>
                <w:left w:val="none" w:sz="0" w:space="0" w:color="auto"/>
                <w:bottom w:val="none" w:sz="0" w:space="0" w:color="auto"/>
                <w:right w:val="none" w:sz="0" w:space="0" w:color="auto"/>
              </w:divBdr>
              <w:divsChild>
                <w:div w:id="1383213208">
                  <w:marLeft w:val="0"/>
                  <w:marRight w:val="0"/>
                  <w:marTop w:val="0"/>
                  <w:marBottom w:val="0"/>
                  <w:divBdr>
                    <w:top w:val="none" w:sz="0" w:space="0" w:color="auto"/>
                    <w:left w:val="none" w:sz="0" w:space="0" w:color="auto"/>
                    <w:bottom w:val="none" w:sz="0" w:space="0" w:color="auto"/>
                    <w:right w:val="none" w:sz="0" w:space="0" w:color="auto"/>
                  </w:divBdr>
                  <w:divsChild>
                    <w:div w:id="1084717026">
                      <w:marLeft w:val="0"/>
                      <w:marRight w:val="0"/>
                      <w:marTop w:val="0"/>
                      <w:marBottom w:val="0"/>
                      <w:divBdr>
                        <w:top w:val="none" w:sz="0" w:space="0" w:color="auto"/>
                        <w:left w:val="none" w:sz="0" w:space="0" w:color="auto"/>
                        <w:bottom w:val="none" w:sz="0" w:space="0" w:color="auto"/>
                        <w:right w:val="none" w:sz="0" w:space="0" w:color="auto"/>
                      </w:divBdr>
                      <w:divsChild>
                        <w:div w:id="1242518882">
                          <w:marLeft w:val="0"/>
                          <w:marRight w:val="0"/>
                          <w:marTop w:val="0"/>
                          <w:marBottom w:val="600"/>
                          <w:divBdr>
                            <w:top w:val="none" w:sz="0" w:space="0" w:color="auto"/>
                            <w:left w:val="none" w:sz="0" w:space="0" w:color="auto"/>
                            <w:bottom w:val="none" w:sz="0" w:space="0" w:color="auto"/>
                            <w:right w:val="none" w:sz="0" w:space="0" w:color="auto"/>
                          </w:divBdr>
                          <w:divsChild>
                            <w:div w:id="646322857">
                              <w:marLeft w:val="0"/>
                              <w:marRight w:val="0"/>
                              <w:marTop w:val="0"/>
                              <w:marBottom w:val="0"/>
                              <w:divBdr>
                                <w:top w:val="none" w:sz="0" w:space="0" w:color="auto"/>
                                <w:left w:val="none" w:sz="0" w:space="0" w:color="auto"/>
                                <w:bottom w:val="none" w:sz="0" w:space="0" w:color="auto"/>
                                <w:right w:val="none" w:sz="0" w:space="0" w:color="auto"/>
                              </w:divBdr>
                              <w:divsChild>
                                <w:div w:id="3592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847193">
      <w:bodyDiv w:val="1"/>
      <w:marLeft w:val="0"/>
      <w:marRight w:val="0"/>
      <w:marTop w:val="0"/>
      <w:marBottom w:val="0"/>
      <w:divBdr>
        <w:top w:val="none" w:sz="0" w:space="0" w:color="auto"/>
        <w:left w:val="none" w:sz="0" w:space="0" w:color="auto"/>
        <w:bottom w:val="none" w:sz="0" w:space="0" w:color="auto"/>
        <w:right w:val="none" w:sz="0" w:space="0" w:color="auto"/>
      </w:divBdr>
    </w:div>
    <w:div w:id="451750901">
      <w:bodyDiv w:val="1"/>
      <w:marLeft w:val="0"/>
      <w:marRight w:val="0"/>
      <w:marTop w:val="0"/>
      <w:marBottom w:val="0"/>
      <w:divBdr>
        <w:top w:val="none" w:sz="0" w:space="0" w:color="auto"/>
        <w:left w:val="none" w:sz="0" w:space="0" w:color="auto"/>
        <w:bottom w:val="none" w:sz="0" w:space="0" w:color="auto"/>
        <w:right w:val="none" w:sz="0" w:space="0" w:color="auto"/>
      </w:divBdr>
    </w:div>
    <w:div w:id="500585386">
      <w:bodyDiv w:val="1"/>
      <w:marLeft w:val="0"/>
      <w:marRight w:val="0"/>
      <w:marTop w:val="0"/>
      <w:marBottom w:val="0"/>
      <w:divBdr>
        <w:top w:val="none" w:sz="0" w:space="0" w:color="auto"/>
        <w:left w:val="none" w:sz="0" w:space="0" w:color="auto"/>
        <w:bottom w:val="none" w:sz="0" w:space="0" w:color="auto"/>
        <w:right w:val="none" w:sz="0" w:space="0" w:color="auto"/>
      </w:divBdr>
    </w:div>
    <w:div w:id="546063277">
      <w:bodyDiv w:val="1"/>
      <w:marLeft w:val="0"/>
      <w:marRight w:val="0"/>
      <w:marTop w:val="0"/>
      <w:marBottom w:val="0"/>
      <w:divBdr>
        <w:top w:val="none" w:sz="0" w:space="0" w:color="auto"/>
        <w:left w:val="none" w:sz="0" w:space="0" w:color="auto"/>
        <w:bottom w:val="none" w:sz="0" w:space="0" w:color="auto"/>
        <w:right w:val="none" w:sz="0" w:space="0" w:color="auto"/>
      </w:divBdr>
    </w:div>
    <w:div w:id="613752091">
      <w:bodyDiv w:val="1"/>
      <w:marLeft w:val="0"/>
      <w:marRight w:val="0"/>
      <w:marTop w:val="0"/>
      <w:marBottom w:val="0"/>
      <w:divBdr>
        <w:top w:val="none" w:sz="0" w:space="0" w:color="auto"/>
        <w:left w:val="none" w:sz="0" w:space="0" w:color="auto"/>
        <w:bottom w:val="none" w:sz="0" w:space="0" w:color="auto"/>
        <w:right w:val="none" w:sz="0" w:space="0" w:color="auto"/>
      </w:divBdr>
      <w:divsChild>
        <w:div w:id="1316761000">
          <w:marLeft w:val="0"/>
          <w:marRight w:val="0"/>
          <w:marTop w:val="0"/>
          <w:marBottom w:val="0"/>
          <w:divBdr>
            <w:top w:val="none" w:sz="0" w:space="0" w:color="auto"/>
            <w:left w:val="none" w:sz="0" w:space="0" w:color="auto"/>
            <w:bottom w:val="none" w:sz="0" w:space="0" w:color="auto"/>
            <w:right w:val="none" w:sz="0" w:space="0" w:color="auto"/>
          </w:divBdr>
          <w:divsChild>
            <w:div w:id="1106733666">
              <w:marLeft w:val="0"/>
              <w:marRight w:val="0"/>
              <w:marTop w:val="0"/>
              <w:marBottom w:val="0"/>
              <w:divBdr>
                <w:top w:val="none" w:sz="0" w:space="0" w:color="auto"/>
                <w:left w:val="none" w:sz="0" w:space="0" w:color="auto"/>
                <w:bottom w:val="none" w:sz="0" w:space="0" w:color="auto"/>
                <w:right w:val="none" w:sz="0" w:space="0" w:color="auto"/>
              </w:divBdr>
              <w:divsChild>
                <w:div w:id="1613782524">
                  <w:marLeft w:val="0"/>
                  <w:marRight w:val="0"/>
                  <w:marTop w:val="0"/>
                  <w:marBottom w:val="0"/>
                  <w:divBdr>
                    <w:top w:val="none" w:sz="0" w:space="0" w:color="auto"/>
                    <w:left w:val="none" w:sz="0" w:space="0" w:color="auto"/>
                    <w:bottom w:val="none" w:sz="0" w:space="0" w:color="auto"/>
                    <w:right w:val="none" w:sz="0" w:space="0" w:color="auto"/>
                  </w:divBdr>
                  <w:divsChild>
                    <w:div w:id="534271662">
                      <w:marLeft w:val="0"/>
                      <w:marRight w:val="0"/>
                      <w:marTop w:val="0"/>
                      <w:marBottom w:val="0"/>
                      <w:divBdr>
                        <w:top w:val="none" w:sz="0" w:space="0" w:color="auto"/>
                        <w:left w:val="none" w:sz="0" w:space="0" w:color="auto"/>
                        <w:bottom w:val="none" w:sz="0" w:space="0" w:color="auto"/>
                        <w:right w:val="none" w:sz="0" w:space="0" w:color="auto"/>
                      </w:divBdr>
                      <w:divsChild>
                        <w:div w:id="769668584">
                          <w:marLeft w:val="0"/>
                          <w:marRight w:val="0"/>
                          <w:marTop w:val="0"/>
                          <w:marBottom w:val="600"/>
                          <w:divBdr>
                            <w:top w:val="none" w:sz="0" w:space="0" w:color="auto"/>
                            <w:left w:val="none" w:sz="0" w:space="0" w:color="auto"/>
                            <w:bottom w:val="none" w:sz="0" w:space="0" w:color="auto"/>
                            <w:right w:val="none" w:sz="0" w:space="0" w:color="auto"/>
                          </w:divBdr>
                          <w:divsChild>
                            <w:div w:id="804003099">
                              <w:marLeft w:val="0"/>
                              <w:marRight w:val="0"/>
                              <w:marTop w:val="0"/>
                              <w:marBottom w:val="0"/>
                              <w:divBdr>
                                <w:top w:val="none" w:sz="0" w:space="0" w:color="auto"/>
                                <w:left w:val="none" w:sz="0" w:space="0" w:color="auto"/>
                                <w:bottom w:val="none" w:sz="0" w:space="0" w:color="auto"/>
                                <w:right w:val="none" w:sz="0" w:space="0" w:color="auto"/>
                              </w:divBdr>
                              <w:divsChild>
                                <w:div w:id="1079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619607">
      <w:bodyDiv w:val="1"/>
      <w:marLeft w:val="0"/>
      <w:marRight w:val="0"/>
      <w:marTop w:val="0"/>
      <w:marBottom w:val="0"/>
      <w:divBdr>
        <w:top w:val="none" w:sz="0" w:space="0" w:color="auto"/>
        <w:left w:val="none" w:sz="0" w:space="0" w:color="auto"/>
        <w:bottom w:val="none" w:sz="0" w:space="0" w:color="auto"/>
        <w:right w:val="none" w:sz="0" w:space="0" w:color="auto"/>
      </w:divBdr>
    </w:div>
    <w:div w:id="652569481">
      <w:bodyDiv w:val="1"/>
      <w:marLeft w:val="0"/>
      <w:marRight w:val="0"/>
      <w:marTop w:val="0"/>
      <w:marBottom w:val="0"/>
      <w:divBdr>
        <w:top w:val="none" w:sz="0" w:space="0" w:color="auto"/>
        <w:left w:val="none" w:sz="0" w:space="0" w:color="auto"/>
        <w:bottom w:val="none" w:sz="0" w:space="0" w:color="auto"/>
        <w:right w:val="none" w:sz="0" w:space="0" w:color="auto"/>
      </w:divBdr>
    </w:div>
    <w:div w:id="666253748">
      <w:bodyDiv w:val="1"/>
      <w:marLeft w:val="0"/>
      <w:marRight w:val="0"/>
      <w:marTop w:val="0"/>
      <w:marBottom w:val="0"/>
      <w:divBdr>
        <w:top w:val="none" w:sz="0" w:space="0" w:color="auto"/>
        <w:left w:val="none" w:sz="0" w:space="0" w:color="auto"/>
        <w:bottom w:val="none" w:sz="0" w:space="0" w:color="auto"/>
        <w:right w:val="none" w:sz="0" w:space="0" w:color="auto"/>
      </w:divBdr>
    </w:div>
    <w:div w:id="670183278">
      <w:bodyDiv w:val="1"/>
      <w:marLeft w:val="0"/>
      <w:marRight w:val="0"/>
      <w:marTop w:val="0"/>
      <w:marBottom w:val="0"/>
      <w:divBdr>
        <w:top w:val="none" w:sz="0" w:space="0" w:color="auto"/>
        <w:left w:val="none" w:sz="0" w:space="0" w:color="auto"/>
        <w:bottom w:val="none" w:sz="0" w:space="0" w:color="auto"/>
        <w:right w:val="none" w:sz="0" w:space="0" w:color="auto"/>
      </w:divBdr>
      <w:divsChild>
        <w:div w:id="1659189780">
          <w:marLeft w:val="0"/>
          <w:marRight w:val="0"/>
          <w:marTop w:val="0"/>
          <w:marBottom w:val="0"/>
          <w:divBdr>
            <w:top w:val="none" w:sz="0" w:space="0" w:color="auto"/>
            <w:left w:val="none" w:sz="0" w:space="0" w:color="auto"/>
            <w:bottom w:val="none" w:sz="0" w:space="0" w:color="auto"/>
            <w:right w:val="none" w:sz="0" w:space="0" w:color="auto"/>
          </w:divBdr>
          <w:divsChild>
            <w:div w:id="1925989110">
              <w:marLeft w:val="0"/>
              <w:marRight w:val="0"/>
              <w:marTop w:val="0"/>
              <w:marBottom w:val="0"/>
              <w:divBdr>
                <w:top w:val="none" w:sz="0" w:space="0" w:color="auto"/>
                <w:left w:val="none" w:sz="0" w:space="0" w:color="auto"/>
                <w:bottom w:val="none" w:sz="0" w:space="0" w:color="auto"/>
                <w:right w:val="none" w:sz="0" w:space="0" w:color="auto"/>
              </w:divBdr>
              <w:divsChild>
                <w:div w:id="2010984574">
                  <w:marLeft w:val="0"/>
                  <w:marRight w:val="0"/>
                  <w:marTop w:val="0"/>
                  <w:marBottom w:val="0"/>
                  <w:divBdr>
                    <w:top w:val="none" w:sz="0" w:space="0" w:color="auto"/>
                    <w:left w:val="none" w:sz="0" w:space="0" w:color="auto"/>
                    <w:bottom w:val="none" w:sz="0" w:space="0" w:color="auto"/>
                    <w:right w:val="none" w:sz="0" w:space="0" w:color="auto"/>
                  </w:divBdr>
                  <w:divsChild>
                    <w:div w:id="1962223582">
                      <w:marLeft w:val="0"/>
                      <w:marRight w:val="0"/>
                      <w:marTop w:val="0"/>
                      <w:marBottom w:val="0"/>
                      <w:divBdr>
                        <w:top w:val="none" w:sz="0" w:space="0" w:color="auto"/>
                        <w:left w:val="none" w:sz="0" w:space="0" w:color="auto"/>
                        <w:bottom w:val="none" w:sz="0" w:space="0" w:color="auto"/>
                        <w:right w:val="none" w:sz="0" w:space="0" w:color="auto"/>
                      </w:divBdr>
                      <w:divsChild>
                        <w:div w:id="992877946">
                          <w:marLeft w:val="0"/>
                          <w:marRight w:val="0"/>
                          <w:marTop w:val="0"/>
                          <w:marBottom w:val="0"/>
                          <w:divBdr>
                            <w:top w:val="none" w:sz="0" w:space="0" w:color="auto"/>
                            <w:left w:val="none" w:sz="0" w:space="0" w:color="auto"/>
                            <w:bottom w:val="none" w:sz="0" w:space="0" w:color="auto"/>
                            <w:right w:val="none" w:sz="0" w:space="0" w:color="auto"/>
                          </w:divBdr>
                          <w:divsChild>
                            <w:div w:id="238683122">
                              <w:marLeft w:val="0"/>
                              <w:marRight w:val="0"/>
                              <w:marTop w:val="0"/>
                              <w:marBottom w:val="0"/>
                              <w:divBdr>
                                <w:top w:val="none" w:sz="0" w:space="0" w:color="auto"/>
                                <w:left w:val="none" w:sz="0" w:space="0" w:color="auto"/>
                                <w:bottom w:val="none" w:sz="0" w:space="0" w:color="auto"/>
                                <w:right w:val="none" w:sz="0" w:space="0" w:color="auto"/>
                              </w:divBdr>
                            </w:div>
                            <w:div w:id="329527027">
                              <w:marLeft w:val="0"/>
                              <w:marRight w:val="0"/>
                              <w:marTop w:val="480"/>
                              <w:marBottom w:val="0"/>
                              <w:divBdr>
                                <w:top w:val="none" w:sz="0" w:space="0" w:color="auto"/>
                                <w:left w:val="none" w:sz="0" w:space="0" w:color="auto"/>
                                <w:bottom w:val="none" w:sz="0" w:space="0" w:color="auto"/>
                                <w:right w:val="none" w:sz="0" w:space="0" w:color="auto"/>
                              </w:divBdr>
                            </w:div>
                            <w:div w:id="1604652000">
                              <w:marLeft w:val="0"/>
                              <w:marRight w:val="0"/>
                              <w:marTop w:val="397"/>
                              <w:marBottom w:val="0"/>
                              <w:divBdr>
                                <w:top w:val="none" w:sz="0" w:space="0" w:color="auto"/>
                                <w:left w:val="none" w:sz="0" w:space="0" w:color="auto"/>
                                <w:bottom w:val="none" w:sz="0" w:space="0" w:color="auto"/>
                                <w:right w:val="none" w:sz="0" w:space="0" w:color="auto"/>
                              </w:divBdr>
                              <w:divsChild>
                                <w:div w:id="1986079540">
                                  <w:marLeft w:val="0"/>
                                  <w:marRight w:val="240"/>
                                  <w:marTop w:val="0"/>
                                  <w:marBottom w:val="0"/>
                                  <w:divBdr>
                                    <w:top w:val="none" w:sz="0" w:space="0" w:color="auto"/>
                                    <w:left w:val="none" w:sz="0" w:space="0" w:color="auto"/>
                                    <w:bottom w:val="none" w:sz="0" w:space="0" w:color="auto"/>
                                    <w:right w:val="none" w:sz="0" w:space="0" w:color="auto"/>
                                  </w:divBdr>
                                </w:div>
                                <w:div w:id="2074428787">
                                  <w:marLeft w:val="0"/>
                                  <w:marRight w:val="240"/>
                                  <w:marTop w:val="0"/>
                                  <w:marBottom w:val="0"/>
                                  <w:divBdr>
                                    <w:top w:val="none" w:sz="0" w:space="0" w:color="auto"/>
                                    <w:left w:val="none" w:sz="0" w:space="0" w:color="auto"/>
                                    <w:bottom w:val="none" w:sz="0" w:space="0" w:color="auto"/>
                                    <w:right w:val="none" w:sz="0" w:space="0" w:color="auto"/>
                                  </w:divBdr>
                                </w:div>
                              </w:divsChild>
                            </w:div>
                            <w:div w:id="1671518034">
                              <w:marLeft w:val="0"/>
                              <w:marRight w:val="0"/>
                              <w:marTop w:val="0"/>
                              <w:marBottom w:val="0"/>
                              <w:divBdr>
                                <w:top w:val="none" w:sz="0" w:space="0" w:color="auto"/>
                                <w:left w:val="none" w:sz="0" w:space="0" w:color="auto"/>
                                <w:bottom w:val="none" w:sz="0" w:space="0" w:color="auto"/>
                                <w:right w:val="none" w:sz="0" w:space="0" w:color="auto"/>
                              </w:divBdr>
                              <w:divsChild>
                                <w:div w:id="2318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319307">
      <w:bodyDiv w:val="1"/>
      <w:marLeft w:val="0"/>
      <w:marRight w:val="0"/>
      <w:marTop w:val="0"/>
      <w:marBottom w:val="0"/>
      <w:divBdr>
        <w:top w:val="none" w:sz="0" w:space="0" w:color="auto"/>
        <w:left w:val="none" w:sz="0" w:space="0" w:color="auto"/>
        <w:bottom w:val="none" w:sz="0" w:space="0" w:color="auto"/>
        <w:right w:val="none" w:sz="0" w:space="0" w:color="auto"/>
      </w:divBdr>
    </w:div>
    <w:div w:id="965962872">
      <w:bodyDiv w:val="1"/>
      <w:marLeft w:val="0"/>
      <w:marRight w:val="0"/>
      <w:marTop w:val="0"/>
      <w:marBottom w:val="0"/>
      <w:divBdr>
        <w:top w:val="none" w:sz="0" w:space="0" w:color="auto"/>
        <w:left w:val="none" w:sz="0" w:space="0" w:color="auto"/>
        <w:bottom w:val="none" w:sz="0" w:space="0" w:color="auto"/>
        <w:right w:val="none" w:sz="0" w:space="0" w:color="auto"/>
      </w:divBdr>
      <w:divsChild>
        <w:div w:id="356935131">
          <w:marLeft w:val="0"/>
          <w:marRight w:val="0"/>
          <w:marTop w:val="0"/>
          <w:marBottom w:val="0"/>
          <w:divBdr>
            <w:top w:val="none" w:sz="0" w:space="0" w:color="auto"/>
            <w:left w:val="none" w:sz="0" w:space="0" w:color="auto"/>
            <w:bottom w:val="none" w:sz="0" w:space="0" w:color="auto"/>
            <w:right w:val="none" w:sz="0" w:space="0" w:color="auto"/>
          </w:divBdr>
          <w:divsChild>
            <w:div w:id="111365906">
              <w:marLeft w:val="0"/>
              <w:marRight w:val="0"/>
              <w:marTop w:val="0"/>
              <w:marBottom w:val="0"/>
              <w:divBdr>
                <w:top w:val="none" w:sz="0" w:space="0" w:color="auto"/>
                <w:left w:val="none" w:sz="0" w:space="0" w:color="auto"/>
                <w:bottom w:val="none" w:sz="0" w:space="0" w:color="auto"/>
                <w:right w:val="none" w:sz="0" w:space="0" w:color="auto"/>
              </w:divBdr>
              <w:divsChild>
                <w:div w:id="550699188">
                  <w:marLeft w:val="0"/>
                  <w:marRight w:val="0"/>
                  <w:marTop w:val="0"/>
                  <w:marBottom w:val="0"/>
                  <w:divBdr>
                    <w:top w:val="none" w:sz="0" w:space="0" w:color="auto"/>
                    <w:left w:val="none" w:sz="0" w:space="0" w:color="auto"/>
                    <w:bottom w:val="none" w:sz="0" w:space="0" w:color="auto"/>
                    <w:right w:val="none" w:sz="0" w:space="0" w:color="auto"/>
                  </w:divBdr>
                  <w:divsChild>
                    <w:div w:id="377438420">
                      <w:marLeft w:val="0"/>
                      <w:marRight w:val="0"/>
                      <w:marTop w:val="0"/>
                      <w:marBottom w:val="0"/>
                      <w:divBdr>
                        <w:top w:val="none" w:sz="0" w:space="0" w:color="auto"/>
                        <w:left w:val="none" w:sz="0" w:space="0" w:color="auto"/>
                        <w:bottom w:val="none" w:sz="0" w:space="0" w:color="auto"/>
                        <w:right w:val="none" w:sz="0" w:space="0" w:color="auto"/>
                      </w:divBdr>
                      <w:divsChild>
                        <w:div w:id="2079814598">
                          <w:marLeft w:val="0"/>
                          <w:marRight w:val="0"/>
                          <w:marTop w:val="0"/>
                          <w:marBottom w:val="0"/>
                          <w:divBdr>
                            <w:top w:val="none" w:sz="0" w:space="0" w:color="auto"/>
                            <w:left w:val="none" w:sz="0" w:space="0" w:color="auto"/>
                            <w:bottom w:val="none" w:sz="0" w:space="0" w:color="auto"/>
                            <w:right w:val="none" w:sz="0" w:space="0" w:color="auto"/>
                          </w:divBdr>
                          <w:divsChild>
                            <w:div w:id="129904096">
                              <w:marLeft w:val="0"/>
                              <w:marRight w:val="0"/>
                              <w:marTop w:val="0"/>
                              <w:marBottom w:val="0"/>
                              <w:divBdr>
                                <w:top w:val="none" w:sz="0" w:space="0" w:color="auto"/>
                                <w:left w:val="none" w:sz="0" w:space="0" w:color="auto"/>
                                <w:bottom w:val="none" w:sz="0" w:space="0" w:color="auto"/>
                                <w:right w:val="none" w:sz="0" w:space="0" w:color="auto"/>
                              </w:divBdr>
                              <w:divsChild>
                                <w:div w:id="1083647969">
                                  <w:marLeft w:val="0"/>
                                  <w:marRight w:val="0"/>
                                  <w:marTop w:val="0"/>
                                  <w:marBottom w:val="0"/>
                                  <w:divBdr>
                                    <w:top w:val="none" w:sz="0" w:space="0" w:color="auto"/>
                                    <w:left w:val="none" w:sz="0" w:space="0" w:color="auto"/>
                                    <w:bottom w:val="none" w:sz="0" w:space="0" w:color="auto"/>
                                    <w:right w:val="none" w:sz="0" w:space="0" w:color="auto"/>
                                  </w:divBdr>
                                </w:div>
                              </w:divsChild>
                            </w:div>
                            <w:div w:id="197401249">
                              <w:marLeft w:val="0"/>
                              <w:marRight w:val="0"/>
                              <w:marTop w:val="0"/>
                              <w:marBottom w:val="0"/>
                              <w:divBdr>
                                <w:top w:val="none" w:sz="0" w:space="0" w:color="auto"/>
                                <w:left w:val="none" w:sz="0" w:space="0" w:color="auto"/>
                                <w:bottom w:val="none" w:sz="0" w:space="0" w:color="auto"/>
                                <w:right w:val="none" w:sz="0" w:space="0" w:color="auto"/>
                              </w:divBdr>
                            </w:div>
                            <w:div w:id="853688147">
                              <w:marLeft w:val="0"/>
                              <w:marRight w:val="0"/>
                              <w:marTop w:val="480"/>
                              <w:marBottom w:val="0"/>
                              <w:divBdr>
                                <w:top w:val="none" w:sz="0" w:space="0" w:color="auto"/>
                                <w:left w:val="none" w:sz="0" w:space="0" w:color="auto"/>
                                <w:bottom w:val="none" w:sz="0" w:space="0" w:color="auto"/>
                                <w:right w:val="none" w:sz="0" w:space="0" w:color="auto"/>
                              </w:divBdr>
                            </w:div>
                            <w:div w:id="1904682103">
                              <w:marLeft w:val="0"/>
                              <w:marRight w:val="0"/>
                              <w:marTop w:val="397"/>
                              <w:marBottom w:val="0"/>
                              <w:divBdr>
                                <w:top w:val="none" w:sz="0" w:space="0" w:color="auto"/>
                                <w:left w:val="none" w:sz="0" w:space="0" w:color="auto"/>
                                <w:bottom w:val="none" w:sz="0" w:space="0" w:color="auto"/>
                                <w:right w:val="none" w:sz="0" w:space="0" w:color="auto"/>
                              </w:divBdr>
                              <w:divsChild>
                                <w:div w:id="702751376">
                                  <w:marLeft w:val="0"/>
                                  <w:marRight w:val="240"/>
                                  <w:marTop w:val="0"/>
                                  <w:marBottom w:val="0"/>
                                  <w:divBdr>
                                    <w:top w:val="none" w:sz="0" w:space="0" w:color="auto"/>
                                    <w:left w:val="none" w:sz="0" w:space="0" w:color="auto"/>
                                    <w:bottom w:val="none" w:sz="0" w:space="0" w:color="auto"/>
                                    <w:right w:val="none" w:sz="0" w:space="0" w:color="auto"/>
                                  </w:divBdr>
                                </w:div>
                                <w:div w:id="190764227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808061">
      <w:bodyDiv w:val="1"/>
      <w:marLeft w:val="0"/>
      <w:marRight w:val="0"/>
      <w:marTop w:val="0"/>
      <w:marBottom w:val="0"/>
      <w:divBdr>
        <w:top w:val="none" w:sz="0" w:space="0" w:color="auto"/>
        <w:left w:val="none" w:sz="0" w:space="0" w:color="auto"/>
        <w:bottom w:val="none" w:sz="0" w:space="0" w:color="auto"/>
        <w:right w:val="none" w:sz="0" w:space="0" w:color="auto"/>
      </w:divBdr>
    </w:div>
    <w:div w:id="1075399534">
      <w:bodyDiv w:val="1"/>
      <w:marLeft w:val="0"/>
      <w:marRight w:val="0"/>
      <w:marTop w:val="0"/>
      <w:marBottom w:val="0"/>
      <w:divBdr>
        <w:top w:val="none" w:sz="0" w:space="0" w:color="auto"/>
        <w:left w:val="none" w:sz="0" w:space="0" w:color="auto"/>
        <w:bottom w:val="none" w:sz="0" w:space="0" w:color="auto"/>
        <w:right w:val="none" w:sz="0" w:space="0" w:color="auto"/>
      </w:divBdr>
    </w:div>
    <w:div w:id="1118598247">
      <w:bodyDiv w:val="1"/>
      <w:marLeft w:val="0"/>
      <w:marRight w:val="0"/>
      <w:marTop w:val="0"/>
      <w:marBottom w:val="0"/>
      <w:divBdr>
        <w:top w:val="none" w:sz="0" w:space="0" w:color="auto"/>
        <w:left w:val="none" w:sz="0" w:space="0" w:color="auto"/>
        <w:bottom w:val="none" w:sz="0" w:space="0" w:color="auto"/>
        <w:right w:val="none" w:sz="0" w:space="0" w:color="auto"/>
      </w:divBdr>
      <w:divsChild>
        <w:div w:id="1210848890">
          <w:marLeft w:val="0"/>
          <w:marRight w:val="0"/>
          <w:marTop w:val="0"/>
          <w:marBottom w:val="0"/>
          <w:divBdr>
            <w:top w:val="none" w:sz="0" w:space="0" w:color="auto"/>
            <w:left w:val="none" w:sz="0" w:space="0" w:color="auto"/>
            <w:bottom w:val="none" w:sz="0" w:space="0" w:color="auto"/>
            <w:right w:val="none" w:sz="0" w:space="0" w:color="auto"/>
          </w:divBdr>
          <w:divsChild>
            <w:div w:id="1720202502">
              <w:marLeft w:val="0"/>
              <w:marRight w:val="0"/>
              <w:marTop w:val="0"/>
              <w:marBottom w:val="0"/>
              <w:divBdr>
                <w:top w:val="none" w:sz="0" w:space="0" w:color="auto"/>
                <w:left w:val="none" w:sz="0" w:space="0" w:color="auto"/>
                <w:bottom w:val="none" w:sz="0" w:space="0" w:color="auto"/>
                <w:right w:val="none" w:sz="0" w:space="0" w:color="auto"/>
              </w:divBdr>
              <w:divsChild>
                <w:div w:id="264770931">
                  <w:marLeft w:val="0"/>
                  <w:marRight w:val="0"/>
                  <w:marTop w:val="0"/>
                  <w:marBottom w:val="0"/>
                  <w:divBdr>
                    <w:top w:val="none" w:sz="0" w:space="0" w:color="auto"/>
                    <w:left w:val="none" w:sz="0" w:space="0" w:color="auto"/>
                    <w:bottom w:val="none" w:sz="0" w:space="0" w:color="auto"/>
                    <w:right w:val="none" w:sz="0" w:space="0" w:color="auto"/>
                  </w:divBdr>
                  <w:divsChild>
                    <w:div w:id="1740515221">
                      <w:marLeft w:val="0"/>
                      <w:marRight w:val="0"/>
                      <w:marTop w:val="0"/>
                      <w:marBottom w:val="0"/>
                      <w:divBdr>
                        <w:top w:val="none" w:sz="0" w:space="0" w:color="auto"/>
                        <w:left w:val="none" w:sz="0" w:space="0" w:color="auto"/>
                        <w:bottom w:val="none" w:sz="0" w:space="0" w:color="auto"/>
                        <w:right w:val="none" w:sz="0" w:space="0" w:color="auto"/>
                      </w:divBdr>
                      <w:divsChild>
                        <w:div w:id="870343966">
                          <w:marLeft w:val="0"/>
                          <w:marRight w:val="0"/>
                          <w:marTop w:val="0"/>
                          <w:marBottom w:val="0"/>
                          <w:divBdr>
                            <w:top w:val="none" w:sz="0" w:space="0" w:color="auto"/>
                            <w:left w:val="none" w:sz="0" w:space="0" w:color="auto"/>
                            <w:bottom w:val="none" w:sz="0" w:space="0" w:color="auto"/>
                            <w:right w:val="none" w:sz="0" w:space="0" w:color="auto"/>
                          </w:divBdr>
                          <w:divsChild>
                            <w:div w:id="1374619399">
                              <w:marLeft w:val="0"/>
                              <w:marRight w:val="0"/>
                              <w:marTop w:val="0"/>
                              <w:marBottom w:val="0"/>
                              <w:divBdr>
                                <w:top w:val="none" w:sz="0" w:space="0" w:color="auto"/>
                                <w:left w:val="none" w:sz="0" w:space="0" w:color="auto"/>
                                <w:bottom w:val="none" w:sz="0" w:space="0" w:color="auto"/>
                                <w:right w:val="none" w:sz="0" w:space="0" w:color="auto"/>
                              </w:divBdr>
                              <w:divsChild>
                                <w:div w:id="13415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224314">
      <w:bodyDiv w:val="1"/>
      <w:marLeft w:val="0"/>
      <w:marRight w:val="0"/>
      <w:marTop w:val="0"/>
      <w:marBottom w:val="0"/>
      <w:divBdr>
        <w:top w:val="none" w:sz="0" w:space="0" w:color="auto"/>
        <w:left w:val="none" w:sz="0" w:space="0" w:color="auto"/>
        <w:bottom w:val="none" w:sz="0" w:space="0" w:color="auto"/>
        <w:right w:val="none" w:sz="0" w:space="0" w:color="auto"/>
      </w:divBdr>
    </w:div>
    <w:div w:id="1186283995">
      <w:bodyDiv w:val="1"/>
      <w:marLeft w:val="0"/>
      <w:marRight w:val="0"/>
      <w:marTop w:val="0"/>
      <w:marBottom w:val="0"/>
      <w:divBdr>
        <w:top w:val="none" w:sz="0" w:space="0" w:color="auto"/>
        <w:left w:val="none" w:sz="0" w:space="0" w:color="auto"/>
        <w:bottom w:val="none" w:sz="0" w:space="0" w:color="auto"/>
        <w:right w:val="none" w:sz="0" w:space="0" w:color="auto"/>
      </w:divBdr>
      <w:divsChild>
        <w:div w:id="1522431576">
          <w:marLeft w:val="0"/>
          <w:marRight w:val="0"/>
          <w:marTop w:val="0"/>
          <w:marBottom w:val="0"/>
          <w:divBdr>
            <w:top w:val="none" w:sz="0" w:space="0" w:color="auto"/>
            <w:left w:val="none" w:sz="0" w:space="0" w:color="auto"/>
            <w:bottom w:val="none" w:sz="0" w:space="0" w:color="auto"/>
            <w:right w:val="none" w:sz="0" w:space="0" w:color="auto"/>
          </w:divBdr>
          <w:divsChild>
            <w:div w:id="1130636883">
              <w:marLeft w:val="0"/>
              <w:marRight w:val="0"/>
              <w:marTop w:val="0"/>
              <w:marBottom w:val="0"/>
              <w:divBdr>
                <w:top w:val="none" w:sz="0" w:space="0" w:color="auto"/>
                <w:left w:val="none" w:sz="0" w:space="0" w:color="auto"/>
                <w:bottom w:val="none" w:sz="0" w:space="0" w:color="auto"/>
                <w:right w:val="none" w:sz="0" w:space="0" w:color="auto"/>
              </w:divBdr>
              <w:divsChild>
                <w:div w:id="626393423">
                  <w:marLeft w:val="0"/>
                  <w:marRight w:val="0"/>
                  <w:marTop w:val="0"/>
                  <w:marBottom w:val="0"/>
                  <w:divBdr>
                    <w:top w:val="none" w:sz="0" w:space="0" w:color="auto"/>
                    <w:left w:val="none" w:sz="0" w:space="0" w:color="auto"/>
                    <w:bottom w:val="none" w:sz="0" w:space="0" w:color="auto"/>
                    <w:right w:val="none" w:sz="0" w:space="0" w:color="auto"/>
                  </w:divBdr>
                  <w:divsChild>
                    <w:div w:id="1147816979">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600"/>
                          <w:divBdr>
                            <w:top w:val="none" w:sz="0" w:space="0" w:color="auto"/>
                            <w:left w:val="none" w:sz="0" w:space="0" w:color="auto"/>
                            <w:bottom w:val="none" w:sz="0" w:space="0" w:color="auto"/>
                            <w:right w:val="none" w:sz="0" w:space="0" w:color="auto"/>
                          </w:divBdr>
                          <w:divsChild>
                            <w:div w:id="972175550">
                              <w:marLeft w:val="0"/>
                              <w:marRight w:val="0"/>
                              <w:marTop w:val="0"/>
                              <w:marBottom w:val="0"/>
                              <w:divBdr>
                                <w:top w:val="none" w:sz="0" w:space="0" w:color="auto"/>
                                <w:left w:val="none" w:sz="0" w:space="0" w:color="auto"/>
                                <w:bottom w:val="none" w:sz="0" w:space="0" w:color="auto"/>
                                <w:right w:val="none" w:sz="0" w:space="0" w:color="auto"/>
                              </w:divBdr>
                              <w:divsChild>
                                <w:div w:id="6845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996357">
      <w:bodyDiv w:val="1"/>
      <w:marLeft w:val="0"/>
      <w:marRight w:val="0"/>
      <w:marTop w:val="0"/>
      <w:marBottom w:val="0"/>
      <w:divBdr>
        <w:top w:val="none" w:sz="0" w:space="0" w:color="auto"/>
        <w:left w:val="none" w:sz="0" w:space="0" w:color="auto"/>
        <w:bottom w:val="none" w:sz="0" w:space="0" w:color="auto"/>
        <w:right w:val="none" w:sz="0" w:space="0" w:color="auto"/>
      </w:divBdr>
      <w:divsChild>
        <w:div w:id="75446671">
          <w:marLeft w:val="0"/>
          <w:marRight w:val="0"/>
          <w:marTop w:val="0"/>
          <w:marBottom w:val="0"/>
          <w:divBdr>
            <w:top w:val="none" w:sz="0" w:space="0" w:color="auto"/>
            <w:left w:val="none" w:sz="0" w:space="0" w:color="auto"/>
            <w:bottom w:val="none" w:sz="0" w:space="0" w:color="auto"/>
            <w:right w:val="none" w:sz="0" w:space="0" w:color="auto"/>
          </w:divBdr>
          <w:divsChild>
            <w:div w:id="371344375">
              <w:marLeft w:val="0"/>
              <w:marRight w:val="0"/>
              <w:marTop w:val="0"/>
              <w:marBottom w:val="0"/>
              <w:divBdr>
                <w:top w:val="none" w:sz="0" w:space="0" w:color="auto"/>
                <w:left w:val="none" w:sz="0" w:space="0" w:color="auto"/>
                <w:bottom w:val="none" w:sz="0" w:space="0" w:color="auto"/>
                <w:right w:val="none" w:sz="0" w:space="0" w:color="auto"/>
              </w:divBdr>
              <w:divsChild>
                <w:div w:id="1428506316">
                  <w:marLeft w:val="0"/>
                  <w:marRight w:val="0"/>
                  <w:marTop w:val="0"/>
                  <w:marBottom w:val="0"/>
                  <w:divBdr>
                    <w:top w:val="none" w:sz="0" w:space="0" w:color="auto"/>
                    <w:left w:val="none" w:sz="0" w:space="0" w:color="auto"/>
                    <w:bottom w:val="none" w:sz="0" w:space="0" w:color="auto"/>
                    <w:right w:val="none" w:sz="0" w:space="0" w:color="auto"/>
                  </w:divBdr>
                  <w:divsChild>
                    <w:div w:id="1849175082">
                      <w:marLeft w:val="0"/>
                      <w:marRight w:val="0"/>
                      <w:marTop w:val="0"/>
                      <w:marBottom w:val="0"/>
                      <w:divBdr>
                        <w:top w:val="none" w:sz="0" w:space="0" w:color="auto"/>
                        <w:left w:val="none" w:sz="0" w:space="0" w:color="auto"/>
                        <w:bottom w:val="none" w:sz="0" w:space="0" w:color="auto"/>
                        <w:right w:val="none" w:sz="0" w:space="0" w:color="auto"/>
                      </w:divBdr>
                      <w:divsChild>
                        <w:div w:id="1877960904">
                          <w:marLeft w:val="0"/>
                          <w:marRight w:val="0"/>
                          <w:marTop w:val="0"/>
                          <w:marBottom w:val="0"/>
                          <w:divBdr>
                            <w:top w:val="none" w:sz="0" w:space="0" w:color="auto"/>
                            <w:left w:val="none" w:sz="0" w:space="0" w:color="auto"/>
                            <w:bottom w:val="none" w:sz="0" w:space="0" w:color="auto"/>
                            <w:right w:val="none" w:sz="0" w:space="0" w:color="auto"/>
                          </w:divBdr>
                          <w:divsChild>
                            <w:div w:id="1989744534">
                              <w:marLeft w:val="0"/>
                              <w:marRight w:val="0"/>
                              <w:marTop w:val="0"/>
                              <w:marBottom w:val="0"/>
                              <w:divBdr>
                                <w:top w:val="none" w:sz="0" w:space="0" w:color="auto"/>
                                <w:left w:val="none" w:sz="0" w:space="0" w:color="auto"/>
                                <w:bottom w:val="none" w:sz="0" w:space="0" w:color="auto"/>
                                <w:right w:val="none" w:sz="0" w:space="0" w:color="auto"/>
                              </w:divBdr>
                              <w:divsChild>
                                <w:div w:id="6115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19842">
      <w:bodyDiv w:val="1"/>
      <w:marLeft w:val="0"/>
      <w:marRight w:val="0"/>
      <w:marTop w:val="0"/>
      <w:marBottom w:val="0"/>
      <w:divBdr>
        <w:top w:val="none" w:sz="0" w:space="0" w:color="auto"/>
        <w:left w:val="none" w:sz="0" w:space="0" w:color="auto"/>
        <w:bottom w:val="none" w:sz="0" w:space="0" w:color="auto"/>
        <w:right w:val="none" w:sz="0" w:space="0" w:color="auto"/>
      </w:divBdr>
    </w:div>
    <w:div w:id="1254391719">
      <w:bodyDiv w:val="1"/>
      <w:marLeft w:val="0"/>
      <w:marRight w:val="0"/>
      <w:marTop w:val="0"/>
      <w:marBottom w:val="0"/>
      <w:divBdr>
        <w:top w:val="none" w:sz="0" w:space="0" w:color="auto"/>
        <w:left w:val="none" w:sz="0" w:space="0" w:color="auto"/>
        <w:bottom w:val="none" w:sz="0" w:space="0" w:color="auto"/>
        <w:right w:val="none" w:sz="0" w:space="0" w:color="auto"/>
      </w:divBdr>
    </w:div>
    <w:div w:id="1290235522">
      <w:bodyDiv w:val="1"/>
      <w:marLeft w:val="0"/>
      <w:marRight w:val="0"/>
      <w:marTop w:val="0"/>
      <w:marBottom w:val="0"/>
      <w:divBdr>
        <w:top w:val="none" w:sz="0" w:space="0" w:color="auto"/>
        <w:left w:val="none" w:sz="0" w:space="0" w:color="auto"/>
        <w:bottom w:val="none" w:sz="0" w:space="0" w:color="auto"/>
        <w:right w:val="none" w:sz="0" w:space="0" w:color="auto"/>
      </w:divBdr>
      <w:divsChild>
        <w:div w:id="1612126859">
          <w:marLeft w:val="0"/>
          <w:marRight w:val="0"/>
          <w:marTop w:val="0"/>
          <w:marBottom w:val="0"/>
          <w:divBdr>
            <w:top w:val="none" w:sz="0" w:space="0" w:color="auto"/>
            <w:left w:val="none" w:sz="0" w:space="0" w:color="auto"/>
            <w:bottom w:val="none" w:sz="0" w:space="0" w:color="auto"/>
            <w:right w:val="none" w:sz="0" w:space="0" w:color="auto"/>
          </w:divBdr>
          <w:divsChild>
            <w:div w:id="1266378545">
              <w:marLeft w:val="0"/>
              <w:marRight w:val="0"/>
              <w:marTop w:val="0"/>
              <w:marBottom w:val="0"/>
              <w:divBdr>
                <w:top w:val="none" w:sz="0" w:space="0" w:color="auto"/>
                <w:left w:val="none" w:sz="0" w:space="0" w:color="auto"/>
                <w:bottom w:val="none" w:sz="0" w:space="0" w:color="auto"/>
                <w:right w:val="none" w:sz="0" w:space="0" w:color="auto"/>
              </w:divBdr>
              <w:divsChild>
                <w:div w:id="1739594576">
                  <w:marLeft w:val="0"/>
                  <w:marRight w:val="0"/>
                  <w:marTop w:val="0"/>
                  <w:marBottom w:val="0"/>
                  <w:divBdr>
                    <w:top w:val="none" w:sz="0" w:space="0" w:color="auto"/>
                    <w:left w:val="none" w:sz="0" w:space="0" w:color="auto"/>
                    <w:bottom w:val="none" w:sz="0" w:space="0" w:color="auto"/>
                    <w:right w:val="none" w:sz="0" w:space="0" w:color="auto"/>
                  </w:divBdr>
                  <w:divsChild>
                    <w:div w:id="634682993">
                      <w:marLeft w:val="0"/>
                      <w:marRight w:val="0"/>
                      <w:marTop w:val="0"/>
                      <w:marBottom w:val="0"/>
                      <w:divBdr>
                        <w:top w:val="none" w:sz="0" w:space="0" w:color="auto"/>
                        <w:left w:val="none" w:sz="0" w:space="0" w:color="auto"/>
                        <w:bottom w:val="none" w:sz="0" w:space="0" w:color="auto"/>
                        <w:right w:val="none" w:sz="0" w:space="0" w:color="auto"/>
                      </w:divBdr>
                      <w:divsChild>
                        <w:div w:id="1609002476">
                          <w:marLeft w:val="0"/>
                          <w:marRight w:val="0"/>
                          <w:marTop w:val="0"/>
                          <w:marBottom w:val="0"/>
                          <w:divBdr>
                            <w:top w:val="none" w:sz="0" w:space="0" w:color="auto"/>
                            <w:left w:val="none" w:sz="0" w:space="0" w:color="auto"/>
                            <w:bottom w:val="none" w:sz="0" w:space="0" w:color="auto"/>
                            <w:right w:val="none" w:sz="0" w:space="0" w:color="auto"/>
                          </w:divBdr>
                          <w:divsChild>
                            <w:div w:id="419185498">
                              <w:marLeft w:val="0"/>
                              <w:marRight w:val="0"/>
                              <w:marTop w:val="0"/>
                              <w:marBottom w:val="0"/>
                              <w:divBdr>
                                <w:top w:val="none" w:sz="0" w:space="0" w:color="auto"/>
                                <w:left w:val="none" w:sz="0" w:space="0" w:color="auto"/>
                                <w:bottom w:val="none" w:sz="0" w:space="0" w:color="auto"/>
                                <w:right w:val="none" w:sz="0" w:space="0" w:color="auto"/>
                              </w:divBdr>
                              <w:divsChild>
                                <w:div w:id="1713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216031">
      <w:bodyDiv w:val="1"/>
      <w:marLeft w:val="0"/>
      <w:marRight w:val="0"/>
      <w:marTop w:val="0"/>
      <w:marBottom w:val="0"/>
      <w:divBdr>
        <w:top w:val="none" w:sz="0" w:space="0" w:color="auto"/>
        <w:left w:val="none" w:sz="0" w:space="0" w:color="auto"/>
        <w:bottom w:val="none" w:sz="0" w:space="0" w:color="auto"/>
        <w:right w:val="none" w:sz="0" w:space="0" w:color="auto"/>
      </w:divBdr>
    </w:div>
    <w:div w:id="1330866148">
      <w:bodyDiv w:val="1"/>
      <w:marLeft w:val="0"/>
      <w:marRight w:val="0"/>
      <w:marTop w:val="0"/>
      <w:marBottom w:val="0"/>
      <w:divBdr>
        <w:top w:val="none" w:sz="0" w:space="0" w:color="auto"/>
        <w:left w:val="none" w:sz="0" w:space="0" w:color="auto"/>
        <w:bottom w:val="none" w:sz="0" w:space="0" w:color="auto"/>
        <w:right w:val="none" w:sz="0" w:space="0" w:color="auto"/>
      </w:divBdr>
    </w:div>
    <w:div w:id="1428647549">
      <w:bodyDiv w:val="1"/>
      <w:marLeft w:val="0"/>
      <w:marRight w:val="0"/>
      <w:marTop w:val="0"/>
      <w:marBottom w:val="0"/>
      <w:divBdr>
        <w:top w:val="none" w:sz="0" w:space="0" w:color="auto"/>
        <w:left w:val="none" w:sz="0" w:space="0" w:color="auto"/>
        <w:bottom w:val="none" w:sz="0" w:space="0" w:color="auto"/>
        <w:right w:val="none" w:sz="0" w:space="0" w:color="auto"/>
      </w:divBdr>
      <w:divsChild>
        <w:div w:id="1644388407">
          <w:marLeft w:val="0"/>
          <w:marRight w:val="0"/>
          <w:marTop w:val="0"/>
          <w:marBottom w:val="0"/>
          <w:divBdr>
            <w:top w:val="none" w:sz="0" w:space="0" w:color="auto"/>
            <w:left w:val="none" w:sz="0" w:space="0" w:color="auto"/>
            <w:bottom w:val="none" w:sz="0" w:space="0" w:color="auto"/>
            <w:right w:val="none" w:sz="0" w:space="0" w:color="auto"/>
          </w:divBdr>
          <w:divsChild>
            <w:div w:id="2142534630">
              <w:marLeft w:val="0"/>
              <w:marRight w:val="0"/>
              <w:marTop w:val="0"/>
              <w:marBottom w:val="0"/>
              <w:divBdr>
                <w:top w:val="none" w:sz="0" w:space="0" w:color="auto"/>
                <w:left w:val="none" w:sz="0" w:space="0" w:color="auto"/>
                <w:bottom w:val="none" w:sz="0" w:space="0" w:color="auto"/>
                <w:right w:val="none" w:sz="0" w:space="0" w:color="auto"/>
              </w:divBdr>
              <w:divsChild>
                <w:div w:id="1620530485">
                  <w:marLeft w:val="0"/>
                  <w:marRight w:val="0"/>
                  <w:marTop w:val="0"/>
                  <w:marBottom w:val="0"/>
                  <w:divBdr>
                    <w:top w:val="none" w:sz="0" w:space="0" w:color="auto"/>
                    <w:left w:val="none" w:sz="0" w:space="0" w:color="auto"/>
                    <w:bottom w:val="none" w:sz="0" w:space="0" w:color="auto"/>
                    <w:right w:val="none" w:sz="0" w:space="0" w:color="auto"/>
                  </w:divBdr>
                  <w:divsChild>
                    <w:div w:id="1004817299">
                      <w:marLeft w:val="0"/>
                      <w:marRight w:val="0"/>
                      <w:marTop w:val="0"/>
                      <w:marBottom w:val="0"/>
                      <w:divBdr>
                        <w:top w:val="none" w:sz="0" w:space="0" w:color="auto"/>
                        <w:left w:val="none" w:sz="0" w:space="0" w:color="auto"/>
                        <w:bottom w:val="none" w:sz="0" w:space="0" w:color="auto"/>
                        <w:right w:val="none" w:sz="0" w:space="0" w:color="auto"/>
                      </w:divBdr>
                      <w:divsChild>
                        <w:div w:id="1772165186">
                          <w:marLeft w:val="0"/>
                          <w:marRight w:val="0"/>
                          <w:marTop w:val="0"/>
                          <w:marBottom w:val="0"/>
                          <w:divBdr>
                            <w:top w:val="none" w:sz="0" w:space="0" w:color="auto"/>
                            <w:left w:val="none" w:sz="0" w:space="0" w:color="auto"/>
                            <w:bottom w:val="none" w:sz="0" w:space="0" w:color="auto"/>
                            <w:right w:val="none" w:sz="0" w:space="0" w:color="auto"/>
                          </w:divBdr>
                          <w:divsChild>
                            <w:div w:id="1052003485">
                              <w:marLeft w:val="0"/>
                              <w:marRight w:val="0"/>
                              <w:marTop w:val="397"/>
                              <w:marBottom w:val="0"/>
                              <w:divBdr>
                                <w:top w:val="none" w:sz="0" w:space="0" w:color="auto"/>
                                <w:left w:val="none" w:sz="0" w:space="0" w:color="auto"/>
                                <w:bottom w:val="none" w:sz="0" w:space="0" w:color="auto"/>
                                <w:right w:val="none" w:sz="0" w:space="0" w:color="auto"/>
                              </w:divBdr>
                              <w:divsChild>
                                <w:div w:id="135994189">
                                  <w:marLeft w:val="0"/>
                                  <w:marRight w:val="240"/>
                                  <w:marTop w:val="0"/>
                                  <w:marBottom w:val="0"/>
                                  <w:divBdr>
                                    <w:top w:val="none" w:sz="0" w:space="0" w:color="auto"/>
                                    <w:left w:val="none" w:sz="0" w:space="0" w:color="auto"/>
                                    <w:bottom w:val="none" w:sz="0" w:space="0" w:color="auto"/>
                                    <w:right w:val="none" w:sz="0" w:space="0" w:color="auto"/>
                                  </w:divBdr>
                                </w:div>
                                <w:div w:id="1564176130">
                                  <w:marLeft w:val="0"/>
                                  <w:marRight w:val="240"/>
                                  <w:marTop w:val="0"/>
                                  <w:marBottom w:val="0"/>
                                  <w:divBdr>
                                    <w:top w:val="none" w:sz="0" w:space="0" w:color="auto"/>
                                    <w:left w:val="none" w:sz="0" w:space="0" w:color="auto"/>
                                    <w:bottom w:val="none" w:sz="0" w:space="0" w:color="auto"/>
                                    <w:right w:val="none" w:sz="0" w:space="0" w:color="auto"/>
                                  </w:divBdr>
                                </w:div>
                              </w:divsChild>
                            </w:div>
                            <w:div w:id="1109355049">
                              <w:marLeft w:val="0"/>
                              <w:marRight w:val="0"/>
                              <w:marTop w:val="0"/>
                              <w:marBottom w:val="0"/>
                              <w:divBdr>
                                <w:top w:val="none" w:sz="0" w:space="0" w:color="auto"/>
                                <w:left w:val="none" w:sz="0" w:space="0" w:color="auto"/>
                                <w:bottom w:val="none" w:sz="0" w:space="0" w:color="auto"/>
                                <w:right w:val="none" w:sz="0" w:space="0" w:color="auto"/>
                              </w:divBdr>
                            </w:div>
                            <w:div w:id="1513029791">
                              <w:marLeft w:val="0"/>
                              <w:marRight w:val="0"/>
                              <w:marTop w:val="480"/>
                              <w:marBottom w:val="0"/>
                              <w:divBdr>
                                <w:top w:val="none" w:sz="0" w:space="0" w:color="auto"/>
                                <w:left w:val="none" w:sz="0" w:space="0" w:color="auto"/>
                                <w:bottom w:val="none" w:sz="0" w:space="0" w:color="auto"/>
                                <w:right w:val="none" w:sz="0" w:space="0" w:color="auto"/>
                              </w:divBdr>
                            </w:div>
                            <w:div w:id="2113895580">
                              <w:marLeft w:val="0"/>
                              <w:marRight w:val="0"/>
                              <w:marTop w:val="0"/>
                              <w:marBottom w:val="0"/>
                              <w:divBdr>
                                <w:top w:val="none" w:sz="0" w:space="0" w:color="auto"/>
                                <w:left w:val="none" w:sz="0" w:space="0" w:color="auto"/>
                                <w:bottom w:val="none" w:sz="0" w:space="0" w:color="auto"/>
                                <w:right w:val="none" w:sz="0" w:space="0" w:color="auto"/>
                              </w:divBdr>
                              <w:divsChild>
                                <w:div w:id="16538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311897">
      <w:bodyDiv w:val="1"/>
      <w:marLeft w:val="0"/>
      <w:marRight w:val="0"/>
      <w:marTop w:val="0"/>
      <w:marBottom w:val="0"/>
      <w:divBdr>
        <w:top w:val="none" w:sz="0" w:space="0" w:color="auto"/>
        <w:left w:val="none" w:sz="0" w:space="0" w:color="auto"/>
        <w:bottom w:val="none" w:sz="0" w:space="0" w:color="auto"/>
        <w:right w:val="none" w:sz="0" w:space="0" w:color="auto"/>
      </w:divBdr>
    </w:div>
    <w:div w:id="1469585513">
      <w:bodyDiv w:val="1"/>
      <w:marLeft w:val="0"/>
      <w:marRight w:val="0"/>
      <w:marTop w:val="0"/>
      <w:marBottom w:val="0"/>
      <w:divBdr>
        <w:top w:val="none" w:sz="0" w:space="0" w:color="auto"/>
        <w:left w:val="none" w:sz="0" w:space="0" w:color="auto"/>
        <w:bottom w:val="none" w:sz="0" w:space="0" w:color="auto"/>
        <w:right w:val="none" w:sz="0" w:space="0" w:color="auto"/>
      </w:divBdr>
    </w:div>
    <w:div w:id="1508208505">
      <w:bodyDiv w:val="1"/>
      <w:marLeft w:val="0"/>
      <w:marRight w:val="0"/>
      <w:marTop w:val="0"/>
      <w:marBottom w:val="0"/>
      <w:divBdr>
        <w:top w:val="none" w:sz="0" w:space="0" w:color="auto"/>
        <w:left w:val="none" w:sz="0" w:space="0" w:color="auto"/>
        <w:bottom w:val="none" w:sz="0" w:space="0" w:color="auto"/>
        <w:right w:val="none" w:sz="0" w:space="0" w:color="auto"/>
      </w:divBdr>
    </w:div>
    <w:div w:id="1540627105">
      <w:bodyDiv w:val="1"/>
      <w:marLeft w:val="0"/>
      <w:marRight w:val="0"/>
      <w:marTop w:val="0"/>
      <w:marBottom w:val="0"/>
      <w:divBdr>
        <w:top w:val="none" w:sz="0" w:space="0" w:color="auto"/>
        <w:left w:val="none" w:sz="0" w:space="0" w:color="auto"/>
        <w:bottom w:val="none" w:sz="0" w:space="0" w:color="auto"/>
        <w:right w:val="none" w:sz="0" w:space="0" w:color="auto"/>
      </w:divBdr>
      <w:divsChild>
        <w:div w:id="2046129533">
          <w:marLeft w:val="0"/>
          <w:marRight w:val="0"/>
          <w:marTop w:val="0"/>
          <w:marBottom w:val="0"/>
          <w:divBdr>
            <w:top w:val="none" w:sz="0" w:space="0" w:color="auto"/>
            <w:left w:val="none" w:sz="0" w:space="0" w:color="auto"/>
            <w:bottom w:val="none" w:sz="0" w:space="0" w:color="auto"/>
            <w:right w:val="none" w:sz="0" w:space="0" w:color="auto"/>
          </w:divBdr>
          <w:divsChild>
            <w:div w:id="731732428">
              <w:marLeft w:val="0"/>
              <w:marRight w:val="0"/>
              <w:marTop w:val="0"/>
              <w:marBottom w:val="0"/>
              <w:divBdr>
                <w:top w:val="none" w:sz="0" w:space="0" w:color="auto"/>
                <w:left w:val="none" w:sz="0" w:space="0" w:color="auto"/>
                <w:bottom w:val="none" w:sz="0" w:space="0" w:color="auto"/>
                <w:right w:val="none" w:sz="0" w:space="0" w:color="auto"/>
              </w:divBdr>
              <w:divsChild>
                <w:div w:id="322971001">
                  <w:marLeft w:val="0"/>
                  <w:marRight w:val="0"/>
                  <w:marTop w:val="0"/>
                  <w:marBottom w:val="0"/>
                  <w:divBdr>
                    <w:top w:val="none" w:sz="0" w:space="0" w:color="auto"/>
                    <w:left w:val="none" w:sz="0" w:space="0" w:color="auto"/>
                    <w:bottom w:val="none" w:sz="0" w:space="0" w:color="auto"/>
                    <w:right w:val="none" w:sz="0" w:space="0" w:color="auto"/>
                  </w:divBdr>
                  <w:divsChild>
                    <w:div w:id="193465085">
                      <w:marLeft w:val="0"/>
                      <w:marRight w:val="0"/>
                      <w:marTop w:val="0"/>
                      <w:marBottom w:val="0"/>
                      <w:divBdr>
                        <w:top w:val="none" w:sz="0" w:space="0" w:color="auto"/>
                        <w:left w:val="none" w:sz="0" w:space="0" w:color="auto"/>
                        <w:bottom w:val="none" w:sz="0" w:space="0" w:color="auto"/>
                        <w:right w:val="none" w:sz="0" w:space="0" w:color="auto"/>
                      </w:divBdr>
                      <w:divsChild>
                        <w:div w:id="2139838123">
                          <w:marLeft w:val="0"/>
                          <w:marRight w:val="0"/>
                          <w:marTop w:val="0"/>
                          <w:marBottom w:val="0"/>
                          <w:divBdr>
                            <w:top w:val="none" w:sz="0" w:space="0" w:color="auto"/>
                            <w:left w:val="none" w:sz="0" w:space="0" w:color="auto"/>
                            <w:bottom w:val="none" w:sz="0" w:space="0" w:color="auto"/>
                            <w:right w:val="none" w:sz="0" w:space="0" w:color="auto"/>
                          </w:divBdr>
                          <w:divsChild>
                            <w:div w:id="464591977">
                              <w:marLeft w:val="0"/>
                              <w:marRight w:val="0"/>
                              <w:marTop w:val="0"/>
                              <w:marBottom w:val="0"/>
                              <w:divBdr>
                                <w:top w:val="none" w:sz="0" w:space="0" w:color="auto"/>
                                <w:left w:val="none" w:sz="0" w:space="0" w:color="auto"/>
                                <w:bottom w:val="none" w:sz="0" w:space="0" w:color="auto"/>
                                <w:right w:val="none" w:sz="0" w:space="0" w:color="auto"/>
                              </w:divBdr>
                              <w:divsChild>
                                <w:div w:id="73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281620">
      <w:bodyDiv w:val="1"/>
      <w:marLeft w:val="0"/>
      <w:marRight w:val="0"/>
      <w:marTop w:val="0"/>
      <w:marBottom w:val="0"/>
      <w:divBdr>
        <w:top w:val="none" w:sz="0" w:space="0" w:color="auto"/>
        <w:left w:val="none" w:sz="0" w:space="0" w:color="auto"/>
        <w:bottom w:val="none" w:sz="0" w:space="0" w:color="auto"/>
        <w:right w:val="none" w:sz="0" w:space="0" w:color="auto"/>
      </w:divBdr>
    </w:div>
    <w:div w:id="1632781168">
      <w:bodyDiv w:val="1"/>
      <w:marLeft w:val="0"/>
      <w:marRight w:val="0"/>
      <w:marTop w:val="0"/>
      <w:marBottom w:val="0"/>
      <w:divBdr>
        <w:top w:val="none" w:sz="0" w:space="0" w:color="auto"/>
        <w:left w:val="none" w:sz="0" w:space="0" w:color="auto"/>
        <w:bottom w:val="none" w:sz="0" w:space="0" w:color="auto"/>
        <w:right w:val="none" w:sz="0" w:space="0" w:color="auto"/>
      </w:divBdr>
      <w:divsChild>
        <w:div w:id="530191444">
          <w:marLeft w:val="0"/>
          <w:marRight w:val="0"/>
          <w:marTop w:val="0"/>
          <w:marBottom w:val="0"/>
          <w:divBdr>
            <w:top w:val="none" w:sz="0" w:space="0" w:color="auto"/>
            <w:left w:val="none" w:sz="0" w:space="0" w:color="auto"/>
            <w:bottom w:val="none" w:sz="0" w:space="0" w:color="auto"/>
            <w:right w:val="none" w:sz="0" w:space="0" w:color="auto"/>
          </w:divBdr>
          <w:divsChild>
            <w:div w:id="1153713004">
              <w:marLeft w:val="0"/>
              <w:marRight w:val="0"/>
              <w:marTop w:val="0"/>
              <w:marBottom w:val="0"/>
              <w:divBdr>
                <w:top w:val="none" w:sz="0" w:space="0" w:color="auto"/>
                <w:left w:val="none" w:sz="0" w:space="0" w:color="auto"/>
                <w:bottom w:val="none" w:sz="0" w:space="0" w:color="auto"/>
                <w:right w:val="none" w:sz="0" w:space="0" w:color="auto"/>
              </w:divBdr>
              <w:divsChild>
                <w:div w:id="428156972">
                  <w:marLeft w:val="0"/>
                  <w:marRight w:val="0"/>
                  <w:marTop w:val="0"/>
                  <w:marBottom w:val="0"/>
                  <w:divBdr>
                    <w:top w:val="none" w:sz="0" w:space="0" w:color="auto"/>
                    <w:left w:val="none" w:sz="0" w:space="0" w:color="auto"/>
                    <w:bottom w:val="none" w:sz="0" w:space="0" w:color="auto"/>
                    <w:right w:val="none" w:sz="0" w:space="0" w:color="auto"/>
                  </w:divBdr>
                  <w:divsChild>
                    <w:div w:id="1061369884">
                      <w:marLeft w:val="0"/>
                      <w:marRight w:val="0"/>
                      <w:marTop w:val="0"/>
                      <w:marBottom w:val="0"/>
                      <w:divBdr>
                        <w:top w:val="none" w:sz="0" w:space="0" w:color="auto"/>
                        <w:left w:val="none" w:sz="0" w:space="0" w:color="auto"/>
                        <w:bottom w:val="none" w:sz="0" w:space="0" w:color="auto"/>
                        <w:right w:val="none" w:sz="0" w:space="0" w:color="auto"/>
                      </w:divBdr>
                      <w:divsChild>
                        <w:div w:id="986319064">
                          <w:marLeft w:val="0"/>
                          <w:marRight w:val="0"/>
                          <w:marTop w:val="0"/>
                          <w:marBottom w:val="0"/>
                          <w:divBdr>
                            <w:top w:val="none" w:sz="0" w:space="0" w:color="auto"/>
                            <w:left w:val="none" w:sz="0" w:space="0" w:color="auto"/>
                            <w:bottom w:val="none" w:sz="0" w:space="0" w:color="auto"/>
                            <w:right w:val="none" w:sz="0" w:space="0" w:color="auto"/>
                          </w:divBdr>
                          <w:divsChild>
                            <w:div w:id="331759335">
                              <w:marLeft w:val="0"/>
                              <w:marRight w:val="0"/>
                              <w:marTop w:val="480"/>
                              <w:marBottom w:val="0"/>
                              <w:divBdr>
                                <w:top w:val="none" w:sz="0" w:space="0" w:color="auto"/>
                                <w:left w:val="none" w:sz="0" w:space="0" w:color="auto"/>
                                <w:bottom w:val="none" w:sz="0" w:space="0" w:color="auto"/>
                                <w:right w:val="none" w:sz="0" w:space="0" w:color="auto"/>
                              </w:divBdr>
                            </w:div>
                            <w:div w:id="623509715">
                              <w:marLeft w:val="0"/>
                              <w:marRight w:val="0"/>
                              <w:marTop w:val="0"/>
                              <w:marBottom w:val="0"/>
                              <w:divBdr>
                                <w:top w:val="none" w:sz="0" w:space="0" w:color="auto"/>
                                <w:left w:val="none" w:sz="0" w:space="0" w:color="auto"/>
                                <w:bottom w:val="none" w:sz="0" w:space="0" w:color="auto"/>
                                <w:right w:val="none" w:sz="0" w:space="0" w:color="auto"/>
                              </w:divBdr>
                            </w:div>
                            <w:div w:id="1058897002">
                              <w:marLeft w:val="0"/>
                              <w:marRight w:val="0"/>
                              <w:marTop w:val="397"/>
                              <w:marBottom w:val="0"/>
                              <w:divBdr>
                                <w:top w:val="none" w:sz="0" w:space="0" w:color="auto"/>
                                <w:left w:val="none" w:sz="0" w:space="0" w:color="auto"/>
                                <w:bottom w:val="none" w:sz="0" w:space="0" w:color="auto"/>
                                <w:right w:val="none" w:sz="0" w:space="0" w:color="auto"/>
                              </w:divBdr>
                              <w:divsChild>
                                <w:div w:id="439763641">
                                  <w:marLeft w:val="0"/>
                                  <w:marRight w:val="240"/>
                                  <w:marTop w:val="0"/>
                                  <w:marBottom w:val="0"/>
                                  <w:divBdr>
                                    <w:top w:val="none" w:sz="0" w:space="0" w:color="auto"/>
                                    <w:left w:val="none" w:sz="0" w:space="0" w:color="auto"/>
                                    <w:bottom w:val="none" w:sz="0" w:space="0" w:color="auto"/>
                                    <w:right w:val="none" w:sz="0" w:space="0" w:color="auto"/>
                                  </w:divBdr>
                                </w:div>
                                <w:div w:id="1716083028">
                                  <w:marLeft w:val="0"/>
                                  <w:marRight w:val="240"/>
                                  <w:marTop w:val="0"/>
                                  <w:marBottom w:val="0"/>
                                  <w:divBdr>
                                    <w:top w:val="none" w:sz="0" w:space="0" w:color="auto"/>
                                    <w:left w:val="none" w:sz="0" w:space="0" w:color="auto"/>
                                    <w:bottom w:val="none" w:sz="0" w:space="0" w:color="auto"/>
                                    <w:right w:val="none" w:sz="0" w:space="0" w:color="auto"/>
                                  </w:divBdr>
                                </w:div>
                              </w:divsChild>
                            </w:div>
                            <w:div w:id="1434862509">
                              <w:marLeft w:val="0"/>
                              <w:marRight w:val="0"/>
                              <w:marTop w:val="0"/>
                              <w:marBottom w:val="0"/>
                              <w:divBdr>
                                <w:top w:val="none" w:sz="0" w:space="0" w:color="auto"/>
                                <w:left w:val="none" w:sz="0" w:space="0" w:color="auto"/>
                                <w:bottom w:val="none" w:sz="0" w:space="0" w:color="auto"/>
                                <w:right w:val="none" w:sz="0" w:space="0" w:color="auto"/>
                              </w:divBdr>
                              <w:divsChild>
                                <w:div w:id="1156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040715">
      <w:bodyDiv w:val="1"/>
      <w:marLeft w:val="0"/>
      <w:marRight w:val="0"/>
      <w:marTop w:val="0"/>
      <w:marBottom w:val="0"/>
      <w:divBdr>
        <w:top w:val="none" w:sz="0" w:space="0" w:color="auto"/>
        <w:left w:val="none" w:sz="0" w:space="0" w:color="auto"/>
        <w:bottom w:val="none" w:sz="0" w:space="0" w:color="auto"/>
        <w:right w:val="none" w:sz="0" w:space="0" w:color="auto"/>
      </w:divBdr>
      <w:divsChild>
        <w:div w:id="641737396">
          <w:marLeft w:val="0"/>
          <w:marRight w:val="0"/>
          <w:marTop w:val="0"/>
          <w:marBottom w:val="0"/>
          <w:divBdr>
            <w:top w:val="none" w:sz="0" w:space="0" w:color="auto"/>
            <w:left w:val="none" w:sz="0" w:space="0" w:color="auto"/>
            <w:bottom w:val="none" w:sz="0" w:space="0" w:color="auto"/>
            <w:right w:val="none" w:sz="0" w:space="0" w:color="auto"/>
          </w:divBdr>
          <w:divsChild>
            <w:div w:id="210654935">
              <w:marLeft w:val="0"/>
              <w:marRight w:val="0"/>
              <w:marTop w:val="0"/>
              <w:marBottom w:val="0"/>
              <w:divBdr>
                <w:top w:val="none" w:sz="0" w:space="0" w:color="auto"/>
                <w:left w:val="none" w:sz="0" w:space="0" w:color="auto"/>
                <w:bottom w:val="none" w:sz="0" w:space="0" w:color="auto"/>
                <w:right w:val="none" w:sz="0" w:space="0" w:color="auto"/>
              </w:divBdr>
              <w:divsChild>
                <w:div w:id="482893310">
                  <w:marLeft w:val="0"/>
                  <w:marRight w:val="0"/>
                  <w:marTop w:val="0"/>
                  <w:marBottom w:val="0"/>
                  <w:divBdr>
                    <w:top w:val="none" w:sz="0" w:space="0" w:color="auto"/>
                    <w:left w:val="none" w:sz="0" w:space="0" w:color="auto"/>
                    <w:bottom w:val="none" w:sz="0" w:space="0" w:color="auto"/>
                    <w:right w:val="none" w:sz="0" w:space="0" w:color="auto"/>
                  </w:divBdr>
                  <w:divsChild>
                    <w:div w:id="244724437">
                      <w:marLeft w:val="0"/>
                      <w:marRight w:val="0"/>
                      <w:marTop w:val="0"/>
                      <w:marBottom w:val="0"/>
                      <w:divBdr>
                        <w:top w:val="none" w:sz="0" w:space="0" w:color="auto"/>
                        <w:left w:val="none" w:sz="0" w:space="0" w:color="auto"/>
                        <w:bottom w:val="none" w:sz="0" w:space="0" w:color="auto"/>
                        <w:right w:val="none" w:sz="0" w:space="0" w:color="auto"/>
                      </w:divBdr>
                      <w:divsChild>
                        <w:div w:id="1674408291">
                          <w:marLeft w:val="0"/>
                          <w:marRight w:val="0"/>
                          <w:marTop w:val="0"/>
                          <w:marBottom w:val="0"/>
                          <w:divBdr>
                            <w:top w:val="none" w:sz="0" w:space="0" w:color="auto"/>
                            <w:left w:val="none" w:sz="0" w:space="0" w:color="auto"/>
                            <w:bottom w:val="none" w:sz="0" w:space="0" w:color="auto"/>
                            <w:right w:val="none" w:sz="0" w:space="0" w:color="auto"/>
                          </w:divBdr>
                          <w:divsChild>
                            <w:div w:id="205339645">
                              <w:marLeft w:val="0"/>
                              <w:marRight w:val="0"/>
                              <w:marTop w:val="480"/>
                              <w:marBottom w:val="0"/>
                              <w:divBdr>
                                <w:top w:val="none" w:sz="0" w:space="0" w:color="auto"/>
                                <w:left w:val="none" w:sz="0" w:space="0" w:color="auto"/>
                                <w:bottom w:val="none" w:sz="0" w:space="0" w:color="auto"/>
                                <w:right w:val="none" w:sz="0" w:space="0" w:color="auto"/>
                              </w:divBdr>
                            </w:div>
                            <w:div w:id="209416288">
                              <w:marLeft w:val="0"/>
                              <w:marRight w:val="0"/>
                              <w:marTop w:val="0"/>
                              <w:marBottom w:val="0"/>
                              <w:divBdr>
                                <w:top w:val="none" w:sz="0" w:space="0" w:color="auto"/>
                                <w:left w:val="none" w:sz="0" w:space="0" w:color="auto"/>
                                <w:bottom w:val="none" w:sz="0" w:space="0" w:color="auto"/>
                                <w:right w:val="none" w:sz="0" w:space="0" w:color="auto"/>
                              </w:divBdr>
                            </w:div>
                            <w:div w:id="708536180">
                              <w:marLeft w:val="0"/>
                              <w:marRight w:val="0"/>
                              <w:marTop w:val="0"/>
                              <w:marBottom w:val="0"/>
                              <w:divBdr>
                                <w:top w:val="none" w:sz="0" w:space="0" w:color="auto"/>
                                <w:left w:val="none" w:sz="0" w:space="0" w:color="auto"/>
                                <w:bottom w:val="none" w:sz="0" w:space="0" w:color="auto"/>
                                <w:right w:val="none" w:sz="0" w:space="0" w:color="auto"/>
                              </w:divBdr>
                              <w:divsChild>
                                <w:div w:id="1106272564">
                                  <w:marLeft w:val="0"/>
                                  <w:marRight w:val="0"/>
                                  <w:marTop w:val="0"/>
                                  <w:marBottom w:val="0"/>
                                  <w:divBdr>
                                    <w:top w:val="none" w:sz="0" w:space="0" w:color="auto"/>
                                    <w:left w:val="none" w:sz="0" w:space="0" w:color="auto"/>
                                    <w:bottom w:val="none" w:sz="0" w:space="0" w:color="auto"/>
                                    <w:right w:val="none" w:sz="0" w:space="0" w:color="auto"/>
                                  </w:divBdr>
                                </w:div>
                              </w:divsChild>
                            </w:div>
                            <w:div w:id="1119104030">
                              <w:marLeft w:val="0"/>
                              <w:marRight w:val="0"/>
                              <w:marTop w:val="397"/>
                              <w:marBottom w:val="0"/>
                              <w:divBdr>
                                <w:top w:val="none" w:sz="0" w:space="0" w:color="auto"/>
                                <w:left w:val="none" w:sz="0" w:space="0" w:color="auto"/>
                                <w:bottom w:val="none" w:sz="0" w:space="0" w:color="auto"/>
                                <w:right w:val="none" w:sz="0" w:space="0" w:color="auto"/>
                              </w:divBdr>
                              <w:divsChild>
                                <w:div w:id="812134372">
                                  <w:marLeft w:val="0"/>
                                  <w:marRight w:val="240"/>
                                  <w:marTop w:val="0"/>
                                  <w:marBottom w:val="0"/>
                                  <w:divBdr>
                                    <w:top w:val="none" w:sz="0" w:space="0" w:color="auto"/>
                                    <w:left w:val="none" w:sz="0" w:space="0" w:color="auto"/>
                                    <w:bottom w:val="none" w:sz="0" w:space="0" w:color="auto"/>
                                    <w:right w:val="none" w:sz="0" w:space="0" w:color="auto"/>
                                  </w:divBdr>
                                </w:div>
                                <w:div w:id="206170298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248232">
      <w:bodyDiv w:val="1"/>
      <w:marLeft w:val="0"/>
      <w:marRight w:val="0"/>
      <w:marTop w:val="0"/>
      <w:marBottom w:val="0"/>
      <w:divBdr>
        <w:top w:val="none" w:sz="0" w:space="0" w:color="auto"/>
        <w:left w:val="none" w:sz="0" w:space="0" w:color="auto"/>
        <w:bottom w:val="none" w:sz="0" w:space="0" w:color="auto"/>
        <w:right w:val="none" w:sz="0" w:space="0" w:color="auto"/>
      </w:divBdr>
      <w:divsChild>
        <w:div w:id="2137410211">
          <w:marLeft w:val="0"/>
          <w:marRight w:val="0"/>
          <w:marTop w:val="0"/>
          <w:marBottom w:val="0"/>
          <w:divBdr>
            <w:top w:val="none" w:sz="0" w:space="0" w:color="auto"/>
            <w:left w:val="none" w:sz="0" w:space="0" w:color="auto"/>
            <w:bottom w:val="none" w:sz="0" w:space="0" w:color="auto"/>
            <w:right w:val="none" w:sz="0" w:space="0" w:color="auto"/>
          </w:divBdr>
          <w:divsChild>
            <w:div w:id="1818110962">
              <w:marLeft w:val="0"/>
              <w:marRight w:val="0"/>
              <w:marTop w:val="0"/>
              <w:marBottom w:val="0"/>
              <w:divBdr>
                <w:top w:val="none" w:sz="0" w:space="0" w:color="auto"/>
                <w:left w:val="none" w:sz="0" w:space="0" w:color="auto"/>
                <w:bottom w:val="none" w:sz="0" w:space="0" w:color="auto"/>
                <w:right w:val="none" w:sz="0" w:space="0" w:color="auto"/>
              </w:divBdr>
              <w:divsChild>
                <w:div w:id="522670779">
                  <w:marLeft w:val="0"/>
                  <w:marRight w:val="0"/>
                  <w:marTop w:val="0"/>
                  <w:marBottom w:val="0"/>
                  <w:divBdr>
                    <w:top w:val="none" w:sz="0" w:space="0" w:color="auto"/>
                    <w:left w:val="none" w:sz="0" w:space="0" w:color="auto"/>
                    <w:bottom w:val="none" w:sz="0" w:space="0" w:color="auto"/>
                    <w:right w:val="none" w:sz="0" w:space="0" w:color="auto"/>
                  </w:divBdr>
                  <w:divsChild>
                    <w:div w:id="2103797171">
                      <w:marLeft w:val="0"/>
                      <w:marRight w:val="0"/>
                      <w:marTop w:val="0"/>
                      <w:marBottom w:val="0"/>
                      <w:divBdr>
                        <w:top w:val="none" w:sz="0" w:space="0" w:color="auto"/>
                        <w:left w:val="none" w:sz="0" w:space="0" w:color="auto"/>
                        <w:bottom w:val="none" w:sz="0" w:space="0" w:color="auto"/>
                        <w:right w:val="none" w:sz="0" w:space="0" w:color="auto"/>
                      </w:divBdr>
                      <w:divsChild>
                        <w:div w:id="1521822993">
                          <w:marLeft w:val="0"/>
                          <w:marRight w:val="0"/>
                          <w:marTop w:val="0"/>
                          <w:marBottom w:val="0"/>
                          <w:divBdr>
                            <w:top w:val="none" w:sz="0" w:space="0" w:color="auto"/>
                            <w:left w:val="none" w:sz="0" w:space="0" w:color="auto"/>
                            <w:bottom w:val="none" w:sz="0" w:space="0" w:color="auto"/>
                            <w:right w:val="none" w:sz="0" w:space="0" w:color="auto"/>
                          </w:divBdr>
                          <w:divsChild>
                            <w:div w:id="578175029">
                              <w:marLeft w:val="0"/>
                              <w:marRight w:val="0"/>
                              <w:marTop w:val="397"/>
                              <w:marBottom w:val="0"/>
                              <w:divBdr>
                                <w:top w:val="none" w:sz="0" w:space="0" w:color="auto"/>
                                <w:left w:val="none" w:sz="0" w:space="0" w:color="auto"/>
                                <w:bottom w:val="none" w:sz="0" w:space="0" w:color="auto"/>
                                <w:right w:val="none" w:sz="0" w:space="0" w:color="auto"/>
                              </w:divBdr>
                              <w:divsChild>
                                <w:div w:id="1057822350">
                                  <w:marLeft w:val="0"/>
                                  <w:marRight w:val="240"/>
                                  <w:marTop w:val="0"/>
                                  <w:marBottom w:val="0"/>
                                  <w:divBdr>
                                    <w:top w:val="none" w:sz="0" w:space="0" w:color="auto"/>
                                    <w:left w:val="none" w:sz="0" w:space="0" w:color="auto"/>
                                    <w:bottom w:val="none" w:sz="0" w:space="0" w:color="auto"/>
                                    <w:right w:val="none" w:sz="0" w:space="0" w:color="auto"/>
                                  </w:divBdr>
                                </w:div>
                                <w:div w:id="1122964923">
                                  <w:marLeft w:val="0"/>
                                  <w:marRight w:val="240"/>
                                  <w:marTop w:val="0"/>
                                  <w:marBottom w:val="0"/>
                                  <w:divBdr>
                                    <w:top w:val="none" w:sz="0" w:space="0" w:color="auto"/>
                                    <w:left w:val="none" w:sz="0" w:space="0" w:color="auto"/>
                                    <w:bottom w:val="none" w:sz="0" w:space="0" w:color="auto"/>
                                    <w:right w:val="none" w:sz="0" w:space="0" w:color="auto"/>
                                  </w:divBdr>
                                </w:div>
                              </w:divsChild>
                            </w:div>
                            <w:div w:id="1358852052">
                              <w:marLeft w:val="0"/>
                              <w:marRight w:val="0"/>
                              <w:marTop w:val="0"/>
                              <w:marBottom w:val="0"/>
                              <w:divBdr>
                                <w:top w:val="none" w:sz="0" w:space="0" w:color="auto"/>
                                <w:left w:val="none" w:sz="0" w:space="0" w:color="auto"/>
                                <w:bottom w:val="none" w:sz="0" w:space="0" w:color="auto"/>
                                <w:right w:val="none" w:sz="0" w:space="0" w:color="auto"/>
                              </w:divBdr>
                            </w:div>
                            <w:div w:id="1445736180">
                              <w:marLeft w:val="0"/>
                              <w:marRight w:val="0"/>
                              <w:marTop w:val="480"/>
                              <w:marBottom w:val="0"/>
                              <w:divBdr>
                                <w:top w:val="none" w:sz="0" w:space="0" w:color="auto"/>
                                <w:left w:val="none" w:sz="0" w:space="0" w:color="auto"/>
                                <w:bottom w:val="none" w:sz="0" w:space="0" w:color="auto"/>
                                <w:right w:val="none" w:sz="0" w:space="0" w:color="auto"/>
                              </w:divBdr>
                            </w:div>
                            <w:div w:id="2131967292">
                              <w:marLeft w:val="0"/>
                              <w:marRight w:val="0"/>
                              <w:marTop w:val="0"/>
                              <w:marBottom w:val="0"/>
                              <w:divBdr>
                                <w:top w:val="none" w:sz="0" w:space="0" w:color="auto"/>
                                <w:left w:val="none" w:sz="0" w:space="0" w:color="auto"/>
                                <w:bottom w:val="none" w:sz="0" w:space="0" w:color="auto"/>
                                <w:right w:val="none" w:sz="0" w:space="0" w:color="auto"/>
                              </w:divBdr>
                              <w:divsChild>
                                <w:div w:id="1645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972401">
      <w:bodyDiv w:val="1"/>
      <w:marLeft w:val="0"/>
      <w:marRight w:val="0"/>
      <w:marTop w:val="0"/>
      <w:marBottom w:val="0"/>
      <w:divBdr>
        <w:top w:val="none" w:sz="0" w:space="0" w:color="auto"/>
        <w:left w:val="none" w:sz="0" w:space="0" w:color="auto"/>
        <w:bottom w:val="none" w:sz="0" w:space="0" w:color="auto"/>
        <w:right w:val="none" w:sz="0" w:space="0" w:color="auto"/>
      </w:divBdr>
    </w:div>
    <w:div w:id="1998727648">
      <w:bodyDiv w:val="1"/>
      <w:marLeft w:val="0"/>
      <w:marRight w:val="0"/>
      <w:marTop w:val="0"/>
      <w:marBottom w:val="0"/>
      <w:divBdr>
        <w:top w:val="none" w:sz="0" w:space="0" w:color="auto"/>
        <w:left w:val="none" w:sz="0" w:space="0" w:color="auto"/>
        <w:bottom w:val="none" w:sz="0" w:space="0" w:color="auto"/>
        <w:right w:val="none" w:sz="0" w:space="0" w:color="auto"/>
      </w:divBdr>
      <w:divsChild>
        <w:div w:id="240677909">
          <w:marLeft w:val="0"/>
          <w:marRight w:val="0"/>
          <w:marTop w:val="0"/>
          <w:marBottom w:val="0"/>
          <w:divBdr>
            <w:top w:val="none" w:sz="0" w:space="0" w:color="auto"/>
            <w:left w:val="none" w:sz="0" w:space="0" w:color="auto"/>
            <w:bottom w:val="none" w:sz="0" w:space="0" w:color="auto"/>
            <w:right w:val="none" w:sz="0" w:space="0" w:color="auto"/>
          </w:divBdr>
          <w:divsChild>
            <w:div w:id="837621025">
              <w:marLeft w:val="0"/>
              <w:marRight w:val="0"/>
              <w:marTop w:val="0"/>
              <w:marBottom w:val="0"/>
              <w:divBdr>
                <w:top w:val="none" w:sz="0" w:space="0" w:color="auto"/>
                <w:left w:val="none" w:sz="0" w:space="0" w:color="auto"/>
                <w:bottom w:val="none" w:sz="0" w:space="0" w:color="auto"/>
                <w:right w:val="none" w:sz="0" w:space="0" w:color="auto"/>
              </w:divBdr>
              <w:divsChild>
                <w:div w:id="1215773231">
                  <w:marLeft w:val="0"/>
                  <w:marRight w:val="0"/>
                  <w:marTop w:val="0"/>
                  <w:marBottom w:val="0"/>
                  <w:divBdr>
                    <w:top w:val="none" w:sz="0" w:space="0" w:color="auto"/>
                    <w:left w:val="none" w:sz="0" w:space="0" w:color="auto"/>
                    <w:bottom w:val="none" w:sz="0" w:space="0" w:color="auto"/>
                    <w:right w:val="none" w:sz="0" w:space="0" w:color="auto"/>
                  </w:divBdr>
                  <w:divsChild>
                    <w:div w:id="1770193748">
                      <w:marLeft w:val="0"/>
                      <w:marRight w:val="0"/>
                      <w:marTop w:val="0"/>
                      <w:marBottom w:val="0"/>
                      <w:divBdr>
                        <w:top w:val="none" w:sz="0" w:space="0" w:color="auto"/>
                        <w:left w:val="none" w:sz="0" w:space="0" w:color="auto"/>
                        <w:bottom w:val="none" w:sz="0" w:space="0" w:color="auto"/>
                        <w:right w:val="none" w:sz="0" w:space="0" w:color="auto"/>
                      </w:divBdr>
                      <w:divsChild>
                        <w:div w:id="138352768">
                          <w:marLeft w:val="0"/>
                          <w:marRight w:val="0"/>
                          <w:marTop w:val="0"/>
                          <w:marBottom w:val="0"/>
                          <w:divBdr>
                            <w:top w:val="none" w:sz="0" w:space="0" w:color="auto"/>
                            <w:left w:val="none" w:sz="0" w:space="0" w:color="auto"/>
                            <w:bottom w:val="none" w:sz="0" w:space="0" w:color="auto"/>
                            <w:right w:val="none" w:sz="0" w:space="0" w:color="auto"/>
                          </w:divBdr>
                          <w:divsChild>
                            <w:div w:id="131607435">
                              <w:marLeft w:val="0"/>
                              <w:marRight w:val="0"/>
                              <w:marTop w:val="0"/>
                              <w:marBottom w:val="0"/>
                              <w:divBdr>
                                <w:top w:val="none" w:sz="0" w:space="0" w:color="auto"/>
                                <w:left w:val="none" w:sz="0" w:space="0" w:color="auto"/>
                                <w:bottom w:val="none" w:sz="0" w:space="0" w:color="auto"/>
                                <w:right w:val="none" w:sz="0" w:space="0" w:color="auto"/>
                              </w:divBdr>
                              <w:divsChild>
                                <w:div w:id="194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474413">
      <w:bodyDiv w:val="1"/>
      <w:marLeft w:val="0"/>
      <w:marRight w:val="0"/>
      <w:marTop w:val="0"/>
      <w:marBottom w:val="0"/>
      <w:divBdr>
        <w:top w:val="none" w:sz="0" w:space="0" w:color="auto"/>
        <w:left w:val="none" w:sz="0" w:space="0" w:color="auto"/>
        <w:bottom w:val="none" w:sz="0" w:space="0" w:color="auto"/>
        <w:right w:val="none" w:sz="0" w:space="0" w:color="auto"/>
      </w:divBdr>
    </w:div>
    <w:div w:id="2082748595">
      <w:bodyDiv w:val="1"/>
      <w:marLeft w:val="0"/>
      <w:marRight w:val="0"/>
      <w:marTop w:val="0"/>
      <w:marBottom w:val="0"/>
      <w:divBdr>
        <w:top w:val="none" w:sz="0" w:space="0" w:color="auto"/>
        <w:left w:val="none" w:sz="0" w:space="0" w:color="auto"/>
        <w:bottom w:val="none" w:sz="0" w:space="0" w:color="auto"/>
        <w:right w:val="none" w:sz="0" w:space="0" w:color="auto"/>
      </w:divBdr>
      <w:divsChild>
        <w:div w:id="222258837">
          <w:marLeft w:val="0"/>
          <w:marRight w:val="0"/>
          <w:marTop w:val="0"/>
          <w:marBottom w:val="0"/>
          <w:divBdr>
            <w:top w:val="none" w:sz="0" w:space="0" w:color="auto"/>
            <w:left w:val="none" w:sz="0" w:space="0" w:color="auto"/>
            <w:bottom w:val="none" w:sz="0" w:space="0" w:color="auto"/>
            <w:right w:val="none" w:sz="0" w:space="0" w:color="auto"/>
          </w:divBdr>
          <w:divsChild>
            <w:div w:id="1420252800">
              <w:marLeft w:val="0"/>
              <w:marRight w:val="0"/>
              <w:marTop w:val="0"/>
              <w:marBottom w:val="0"/>
              <w:divBdr>
                <w:top w:val="none" w:sz="0" w:space="0" w:color="auto"/>
                <w:left w:val="none" w:sz="0" w:space="0" w:color="auto"/>
                <w:bottom w:val="none" w:sz="0" w:space="0" w:color="auto"/>
                <w:right w:val="none" w:sz="0" w:space="0" w:color="auto"/>
              </w:divBdr>
              <w:divsChild>
                <w:div w:id="659505812">
                  <w:marLeft w:val="0"/>
                  <w:marRight w:val="0"/>
                  <w:marTop w:val="0"/>
                  <w:marBottom w:val="0"/>
                  <w:divBdr>
                    <w:top w:val="none" w:sz="0" w:space="0" w:color="auto"/>
                    <w:left w:val="none" w:sz="0" w:space="0" w:color="auto"/>
                    <w:bottom w:val="none" w:sz="0" w:space="0" w:color="auto"/>
                    <w:right w:val="none" w:sz="0" w:space="0" w:color="auto"/>
                  </w:divBdr>
                  <w:divsChild>
                    <w:div w:id="260383754">
                      <w:marLeft w:val="0"/>
                      <w:marRight w:val="0"/>
                      <w:marTop w:val="0"/>
                      <w:marBottom w:val="0"/>
                      <w:divBdr>
                        <w:top w:val="none" w:sz="0" w:space="0" w:color="auto"/>
                        <w:left w:val="none" w:sz="0" w:space="0" w:color="auto"/>
                        <w:bottom w:val="none" w:sz="0" w:space="0" w:color="auto"/>
                        <w:right w:val="none" w:sz="0" w:space="0" w:color="auto"/>
                      </w:divBdr>
                      <w:divsChild>
                        <w:div w:id="1421833968">
                          <w:marLeft w:val="0"/>
                          <w:marRight w:val="0"/>
                          <w:marTop w:val="0"/>
                          <w:marBottom w:val="0"/>
                          <w:divBdr>
                            <w:top w:val="none" w:sz="0" w:space="0" w:color="auto"/>
                            <w:left w:val="none" w:sz="0" w:space="0" w:color="auto"/>
                            <w:bottom w:val="none" w:sz="0" w:space="0" w:color="auto"/>
                            <w:right w:val="none" w:sz="0" w:space="0" w:color="auto"/>
                          </w:divBdr>
                          <w:divsChild>
                            <w:div w:id="235214061">
                              <w:marLeft w:val="0"/>
                              <w:marRight w:val="0"/>
                              <w:marTop w:val="0"/>
                              <w:marBottom w:val="0"/>
                              <w:divBdr>
                                <w:top w:val="none" w:sz="0" w:space="0" w:color="auto"/>
                                <w:left w:val="none" w:sz="0" w:space="0" w:color="auto"/>
                                <w:bottom w:val="none" w:sz="0" w:space="0" w:color="auto"/>
                                <w:right w:val="none" w:sz="0" w:space="0" w:color="auto"/>
                              </w:divBdr>
                              <w:divsChild>
                                <w:div w:id="2335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120939">
      <w:bodyDiv w:val="1"/>
      <w:marLeft w:val="0"/>
      <w:marRight w:val="0"/>
      <w:marTop w:val="0"/>
      <w:marBottom w:val="0"/>
      <w:divBdr>
        <w:top w:val="none" w:sz="0" w:space="0" w:color="auto"/>
        <w:left w:val="none" w:sz="0" w:space="0" w:color="auto"/>
        <w:bottom w:val="none" w:sz="0" w:space="0" w:color="auto"/>
        <w:right w:val="none" w:sz="0" w:space="0" w:color="auto"/>
      </w:divBdr>
    </w:div>
    <w:div w:id="2121023292">
      <w:bodyDiv w:val="1"/>
      <w:marLeft w:val="0"/>
      <w:marRight w:val="0"/>
      <w:marTop w:val="0"/>
      <w:marBottom w:val="0"/>
      <w:divBdr>
        <w:top w:val="none" w:sz="0" w:space="0" w:color="auto"/>
        <w:left w:val="none" w:sz="0" w:space="0" w:color="auto"/>
        <w:bottom w:val="none" w:sz="0" w:space="0" w:color="auto"/>
        <w:right w:val="none" w:sz="0" w:space="0" w:color="auto"/>
      </w:divBdr>
    </w:div>
    <w:div w:id="21246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0%20Aktuell\0%20Projektmanagement\01%20Themen\10%20Input%20Projekt-Mgmt\Dokument-Vorlagen\itelligence_Vorlage_Steckbrief%20Projektmethodik-Element_V0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E939D277842A4BB55399497ED98C4A" ma:contentTypeVersion="21" ma:contentTypeDescription="Create a new document." ma:contentTypeScope="" ma:versionID="85636348cc6c3a84ab3febd784321ea3">
  <xsd:schema xmlns:xsd="http://www.w3.org/2001/XMLSchema" xmlns:xs="http://www.w3.org/2001/XMLSchema" xmlns:p="http://schemas.microsoft.com/office/2006/metadata/properties" xmlns:ns2="1ad73104-70bf-4ec0-a266-efddedb16217" xmlns:ns3="http://schemas.microsoft.com/sharepoint/v4" xmlns:ns4="2f748184-228d-43b4-ab26-214ea0ab9fbb" targetNamespace="http://schemas.microsoft.com/office/2006/metadata/properties" ma:root="true" ma:fieldsID="2aceb1f95bbea6bb1fb49caf7c7d76d9" ns2:_="" ns3:_="" ns4:_="">
    <xsd:import namespace="1ad73104-70bf-4ec0-a266-efddedb16217"/>
    <xsd:import namespace="http://schemas.microsoft.com/sharepoint/v4"/>
    <xsd:import namespace="2f748184-228d-43b4-ab26-214ea0ab9fbb"/>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Date" minOccurs="0"/>
                <xsd:element ref="ns4:Comment"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73104-70bf-4ec0-a266-efddedb162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748184-228d-43b4-ab26-214ea0ab9fbb"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Date" ma:index="24" nillable="true" ma:displayName="Date" ma:default="[today]" ma:format="DateTime" ma:internalName="Date">
      <xsd:simpleType>
        <xsd:restriction base="dms:DateTime"/>
      </xsd:simpleType>
    </xsd:element>
    <xsd:element name="Comment" ma:index="25" nillable="true" ma:displayName="Comment" ma:description="Received from Rick LoSardo 10 Nov 2020" ma:format="Dropdown" ma:internalName="Comment">
      <xsd:simpleType>
        <xsd:restriction base="dms:Note">
          <xsd:maxLength value="255"/>
        </xsd:restriction>
      </xsd:simpleType>
    </xsd:element>
    <xsd:element name="MediaLengthInSeconds" ma:index="26" nillable="true" ma:displayName="MediaLengthInSeconds" ma:hidden="true" ma:internalName="MediaLengthInSeconds" ma:readOnly="true">
      <xsd:simpleType>
        <xsd:restriction base="dms:Unknow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haredWithUsers xmlns="1ad73104-70bf-4ec0-a266-efddedb16217">
      <UserInfo>
        <DisplayName>Mudasar Din</DisplayName>
        <AccountId>407</AccountId>
        <AccountType/>
      </UserInfo>
    </SharedWithUsers>
    <Date xmlns="2f748184-228d-43b4-ab26-214ea0ab9fbb">2020-05-12T09:55:11+00:00</Date>
    <Comment xmlns="2f748184-228d-43b4-ab26-214ea0ab9fbb" xsi:nil="true"/>
  </documentManagement>
</p:properties>
</file>

<file path=customXml/itemProps1.xml><?xml version="1.0" encoding="utf-8"?>
<ds:datastoreItem xmlns:ds="http://schemas.openxmlformats.org/officeDocument/2006/customXml" ds:itemID="{2677DD6C-CA2E-42C5-9082-E98DFC511316}">
  <ds:schemaRefs>
    <ds:schemaRef ds:uri="http://schemas.microsoft.com/sharepoint/v3/contenttype/forms"/>
  </ds:schemaRefs>
</ds:datastoreItem>
</file>

<file path=customXml/itemProps2.xml><?xml version="1.0" encoding="utf-8"?>
<ds:datastoreItem xmlns:ds="http://schemas.openxmlformats.org/officeDocument/2006/customXml" ds:itemID="{396F256F-FA68-4877-AEE4-0A7358111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73104-70bf-4ec0-a266-efddedb16217"/>
    <ds:schemaRef ds:uri="http://schemas.microsoft.com/sharepoint/v4"/>
    <ds:schemaRef ds:uri="2f748184-228d-43b4-ab26-214ea0ab9f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79A1E4-C477-4919-B34E-2B8FFEF06100}">
  <ds:schemaRefs>
    <ds:schemaRef ds:uri="http://schemas.openxmlformats.org/officeDocument/2006/bibliography"/>
  </ds:schemaRefs>
</ds:datastoreItem>
</file>

<file path=customXml/itemProps4.xml><?xml version="1.0" encoding="utf-8"?>
<ds:datastoreItem xmlns:ds="http://schemas.openxmlformats.org/officeDocument/2006/customXml" ds:itemID="{FA3763D0-5879-446A-90FF-DF8ABEAF57E2}">
  <ds:schemaRefs>
    <ds:schemaRef ds:uri="http://schemas.microsoft.com/office/2006/documentManagement/types"/>
    <ds:schemaRef ds:uri="http://schemas.microsoft.com/sharepoint/v4"/>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2f748184-228d-43b4-ab26-214ea0ab9fbb"/>
    <ds:schemaRef ds:uri="http://schemas.microsoft.com/office/infopath/2007/PartnerControls"/>
    <ds:schemaRef ds:uri="1ad73104-70bf-4ec0-a266-efddedb1621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itelligence_Vorlage_Steckbrief Projektmethodik-Element_V01</Template>
  <TotalTime>0</TotalTime>
  <Pages>107</Pages>
  <Words>15167</Words>
  <Characters>86457</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PM_D_D17_Blueprint_Finance_v0.1_20150518</vt:lpstr>
    </vt:vector>
  </TitlesOfParts>
  <Company>itelligence</Company>
  <LinksUpToDate>false</LinksUpToDate>
  <CharactersWithSpaces>101422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PM_D_D17_Blueprint_Finance_v0.1_20150518</dc:title>
  <dc:creator>Henrik Brauns</dc:creator>
  <cp:lastModifiedBy>Onganti, Rajender Kumar</cp:lastModifiedBy>
  <cp:revision>2</cp:revision>
  <cp:lastPrinted>2015-04-21T09:12:00Z</cp:lastPrinted>
  <dcterms:created xsi:type="dcterms:W3CDTF">2024-08-30T10:55:00Z</dcterms:created>
  <dcterms:modified xsi:type="dcterms:W3CDTF">2024-08-30T10:55:00Z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0x010100DAE939D277842A4BB55399497ED98C4A</vt:lpwstr>
  </property>
  <property fmtid="{D5CDD505-2E9C-101B-9397-08002B2CF9AE}" pid="3" name="_dlc_DocIdItemGuid">
    <vt:lpwstr>648f7df3-b7c6-4e17-841f-c2ece02f32d6</vt:lpwstr>
  </property>
</Properties>
</file>